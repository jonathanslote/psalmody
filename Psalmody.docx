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EE" w:rsidRDefault="009654EE" w:rsidP="00343753">
      <w:pPr>
        <w:pStyle w:val="Title"/>
        <w:framePr w:wrap="around"/>
        <w:pBdr>
          <w:bottom w:val="none" w:sz="0" w:space="0" w:color="auto"/>
        </w:pBdr>
        <w:rPr>
          <w:rFonts w:ascii="Garamond" w:hAnsi="Garamond" w:cs="FreeSerifAvvaShenouda"/>
          <w:lang w:val="en-US"/>
        </w:rPr>
      </w:pPr>
    </w:p>
    <w:p w:rsidR="009654EE" w:rsidRDefault="009654EE" w:rsidP="00343753">
      <w:pPr>
        <w:pStyle w:val="Title"/>
        <w:framePr w:wrap="around"/>
        <w:pBdr>
          <w:bottom w:val="none" w:sz="0" w:space="0" w:color="auto"/>
        </w:pBdr>
        <w:rPr>
          <w:rFonts w:ascii="Garamond" w:hAnsi="Garamond" w:cs="FreeSerifAvvaShenouda"/>
          <w:lang w:val="en-US"/>
        </w:rPr>
      </w:pPr>
    </w:p>
    <w:p w:rsidR="009654EE" w:rsidRDefault="009654EE" w:rsidP="00343753">
      <w:pPr>
        <w:pStyle w:val="Title"/>
        <w:framePr w:wrap="around"/>
        <w:pBdr>
          <w:bottom w:val="none" w:sz="0" w:space="0" w:color="auto"/>
        </w:pBdr>
        <w:rPr>
          <w:rFonts w:ascii="Garamond" w:hAnsi="Garamond" w:cs="FreeSerifAvvaShenouda"/>
          <w:lang w:val="en-US"/>
        </w:rPr>
      </w:pPr>
    </w:p>
    <w:p w:rsidR="006D61CA" w:rsidRPr="006D61CA" w:rsidRDefault="006D61CA" w:rsidP="00343753">
      <w:pPr>
        <w:pStyle w:val="Title"/>
        <w:framePr w:wrap="around"/>
        <w:pBdr>
          <w:bottom w:val="none" w:sz="0" w:space="0" w:color="auto"/>
        </w:pBdr>
        <w:rPr>
          <w:rFonts w:ascii="Garamond" w:hAnsi="Garamond" w:cs="FreeSerifAvvaShenouda"/>
          <w:lang w:val="en-US"/>
        </w:rPr>
      </w:pPr>
      <w:r w:rsidRPr="006D61CA">
        <w:rPr>
          <w:rFonts w:ascii="Garamond" w:hAnsi="Garamond" w:cs="FreeSerifAvvaShenouda"/>
          <w:lang w:val="en-US"/>
        </w:rPr>
        <w:t>The Holy Psalmody</w:t>
      </w:r>
    </w:p>
    <w:p w:rsidR="009442B3" w:rsidRDefault="00343753" w:rsidP="00343753">
      <w:pPr>
        <w:pStyle w:val="Title"/>
        <w:framePr w:wrap="around"/>
        <w:pBdr>
          <w:bottom w:val="none" w:sz="0" w:space="0" w:color="auto"/>
        </w:pBdr>
        <w:rPr>
          <w:rFonts w:ascii="FreeSerifAvvaShenouda" w:hAnsi="FreeSerifAvvaShenouda" w:cs="FreeSerifAvvaShenouda"/>
          <w:lang w:val="en-US"/>
        </w:rPr>
      </w:pPr>
      <w:r>
        <w:rPr>
          <w:rFonts w:ascii="FreeSerifAvvaShenouda" w:hAnsi="FreeSerifAvvaShenouda" w:cs="FreeSerifAvvaShenouda"/>
          <w:lang w:val="en-US"/>
        </w:rPr>
        <w:t>Ϯⲯⲁⲗⲙⲟⲇⲓⲁ ⲉⲑⲟⲩⲁⲃ</w:t>
      </w:r>
    </w:p>
    <w:p w:rsidR="0066285A" w:rsidRPr="00971481" w:rsidRDefault="0066285A" w:rsidP="00236E2B">
      <w:pPr>
        <w:pStyle w:val="TOCHeading"/>
        <w:sectPr w:rsidR="0066285A" w:rsidRPr="00971481"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66"/>
      <w:bookmarkStart w:id="6" w:name="_Toc308441891"/>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67"/>
      <w:bookmarkStart w:id="9" w:name="_Toc308441892"/>
      <w:r>
        <w:rPr>
          <w:lang w:val="en-US"/>
        </w:rPr>
        <w:lastRenderedPageBreak/>
        <w:t>Brief Table of Contents</w:t>
      </w:r>
      <w:bookmarkEnd w:id="7"/>
      <w:bookmarkEnd w:id="8"/>
      <w:bookmarkEnd w:id="9"/>
    </w:p>
    <w:p w:rsidR="003032D8" w:rsidRDefault="000C2C94">
      <w:pPr>
        <w:pStyle w:val="TOC2"/>
        <w:tabs>
          <w:tab w:val="right" w:leader="dot" w:pos="8846"/>
        </w:tabs>
        <w:rPr>
          <w:rFonts w:asciiTheme="minorHAnsi" w:eastAsiaTheme="minorEastAsia" w:hAnsiTheme="minorHAnsi"/>
          <w:noProof/>
          <w:lang w:eastAsia="en-CA"/>
        </w:rPr>
      </w:pPr>
      <w:r>
        <w:rPr>
          <w:lang w:val="en-US"/>
        </w:rPr>
        <w:fldChar w:fldCharType="begin"/>
      </w:r>
      <w:r w:rsidR="00236E2B">
        <w:rPr>
          <w:lang w:val="en-US"/>
        </w:rPr>
        <w:instrText xml:space="preserve"> TOC \o "1-2" \h \z \u </w:instrText>
      </w:r>
      <w:r>
        <w:rPr>
          <w:lang w:val="en-US"/>
        </w:rPr>
        <w:fldChar w:fldCharType="separate"/>
      </w:r>
      <w:hyperlink w:anchor="_Toc308441866" w:history="1">
        <w:r w:rsidR="003032D8" w:rsidRPr="00287607">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_Toc308441866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67" w:history="1">
        <w:r w:rsidR="003032D8" w:rsidRPr="00287607">
          <w:rPr>
            <w:rStyle w:val="Hyperlink"/>
            <w:noProof/>
            <w:lang w:val="en-US"/>
          </w:rPr>
          <w:t>Brief Table of Contents</w:t>
        </w:r>
        <w:r w:rsidR="003032D8">
          <w:rPr>
            <w:noProof/>
            <w:webHidden/>
          </w:rPr>
          <w:tab/>
        </w:r>
        <w:r>
          <w:rPr>
            <w:noProof/>
            <w:webHidden/>
          </w:rPr>
          <w:fldChar w:fldCharType="begin"/>
        </w:r>
        <w:r w:rsidR="003032D8">
          <w:rPr>
            <w:noProof/>
            <w:webHidden/>
          </w:rPr>
          <w:instrText xml:space="preserve"> PAGEREF _Toc308441867 \h </w:instrText>
        </w:r>
        <w:r>
          <w:rPr>
            <w:noProof/>
            <w:webHidden/>
          </w:rPr>
        </w:r>
        <w:r>
          <w:rPr>
            <w:noProof/>
            <w:webHidden/>
          </w:rPr>
          <w:fldChar w:fldCharType="separate"/>
        </w:r>
        <w:r w:rsidR="003032D8">
          <w:rPr>
            <w:noProof/>
            <w:webHidden/>
          </w:rPr>
          <w:t>v</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68" w:history="1">
        <w:r w:rsidR="003032D8" w:rsidRPr="00287607">
          <w:rPr>
            <w:rStyle w:val="Hyperlink"/>
            <w:rFonts w:eastAsia="Arial Unicode MS"/>
            <w:noProof/>
            <w:lang w:val="en-US"/>
          </w:rPr>
          <w:t>The Beginning of the Midnight Praise</w:t>
        </w:r>
        <w:r w:rsidR="003032D8">
          <w:rPr>
            <w:noProof/>
            <w:webHidden/>
          </w:rPr>
          <w:tab/>
        </w:r>
        <w:r>
          <w:rPr>
            <w:noProof/>
            <w:webHidden/>
          </w:rPr>
          <w:fldChar w:fldCharType="begin"/>
        </w:r>
        <w:r w:rsidR="003032D8">
          <w:rPr>
            <w:noProof/>
            <w:webHidden/>
          </w:rPr>
          <w:instrText xml:space="preserve"> PAGEREF _Toc308441868 \h </w:instrText>
        </w:r>
        <w:r>
          <w:rPr>
            <w:noProof/>
            <w:webHidden/>
          </w:rPr>
        </w:r>
        <w:r>
          <w:rPr>
            <w:noProof/>
            <w:webHidden/>
          </w:rPr>
          <w:fldChar w:fldCharType="separate"/>
        </w:r>
        <w:r w:rsidR="003032D8">
          <w:rPr>
            <w:noProof/>
            <w:webHidden/>
          </w:rPr>
          <w:t>1</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69" w:history="1">
        <w:r w:rsidR="003032D8" w:rsidRPr="00287607">
          <w:rPr>
            <w:rStyle w:val="Hyperlink"/>
            <w:noProof/>
          </w:rPr>
          <w:t>The First Canticle: The Praise of Moses the Prophet</w:t>
        </w:r>
        <w:r w:rsidR="003032D8">
          <w:rPr>
            <w:noProof/>
            <w:webHidden/>
          </w:rPr>
          <w:tab/>
        </w:r>
        <w:r>
          <w:rPr>
            <w:noProof/>
            <w:webHidden/>
          </w:rPr>
          <w:fldChar w:fldCharType="begin"/>
        </w:r>
        <w:r w:rsidR="003032D8">
          <w:rPr>
            <w:noProof/>
            <w:webHidden/>
          </w:rPr>
          <w:instrText xml:space="preserve"> PAGEREF _Toc308441869 \h </w:instrText>
        </w:r>
        <w:r>
          <w:rPr>
            <w:noProof/>
            <w:webHidden/>
          </w:rPr>
        </w:r>
        <w:r>
          <w:rPr>
            <w:noProof/>
            <w:webHidden/>
          </w:rPr>
          <w:fldChar w:fldCharType="separate"/>
        </w:r>
        <w:r w:rsidR="003032D8">
          <w:rPr>
            <w:noProof/>
            <w:webHidden/>
          </w:rPr>
          <w:t>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0" w:history="1">
        <w:r w:rsidR="003032D8" w:rsidRPr="00287607">
          <w:rPr>
            <w:rStyle w:val="Hyperlink"/>
            <w:noProof/>
          </w:rPr>
          <w:t>The Second Canticle: Psalm 135</w:t>
        </w:r>
        <w:r w:rsidR="003032D8">
          <w:rPr>
            <w:noProof/>
            <w:webHidden/>
          </w:rPr>
          <w:tab/>
        </w:r>
        <w:r>
          <w:rPr>
            <w:noProof/>
            <w:webHidden/>
          </w:rPr>
          <w:fldChar w:fldCharType="begin"/>
        </w:r>
        <w:r w:rsidR="003032D8">
          <w:rPr>
            <w:noProof/>
            <w:webHidden/>
          </w:rPr>
          <w:instrText xml:space="preserve"> PAGEREF _Toc308441870 \h </w:instrText>
        </w:r>
        <w:r>
          <w:rPr>
            <w:noProof/>
            <w:webHidden/>
          </w:rPr>
        </w:r>
        <w:r>
          <w:rPr>
            <w:noProof/>
            <w:webHidden/>
          </w:rPr>
          <w:fldChar w:fldCharType="separate"/>
        </w:r>
        <w:r w:rsidR="003032D8">
          <w:rPr>
            <w:noProof/>
            <w:webHidden/>
          </w:rPr>
          <w:t>10</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1" w:history="1">
        <w:r w:rsidR="003032D8" w:rsidRPr="00287607">
          <w:rPr>
            <w:rStyle w:val="Hyperlink"/>
            <w:noProof/>
          </w:rPr>
          <w:t>The Third Canticle: The Song of the Three Children</w:t>
        </w:r>
        <w:r w:rsidR="003032D8">
          <w:rPr>
            <w:noProof/>
            <w:webHidden/>
          </w:rPr>
          <w:tab/>
        </w:r>
        <w:r>
          <w:rPr>
            <w:noProof/>
            <w:webHidden/>
          </w:rPr>
          <w:fldChar w:fldCharType="begin"/>
        </w:r>
        <w:r w:rsidR="003032D8">
          <w:rPr>
            <w:noProof/>
            <w:webHidden/>
          </w:rPr>
          <w:instrText xml:space="preserve"> PAGEREF _Toc308441871 \h </w:instrText>
        </w:r>
        <w:r>
          <w:rPr>
            <w:noProof/>
            <w:webHidden/>
          </w:rPr>
        </w:r>
        <w:r>
          <w:rPr>
            <w:noProof/>
            <w:webHidden/>
          </w:rPr>
          <w:fldChar w:fldCharType="separate"/>
        </w:r>
        <w:r w:rsidR="003032D8">
          <w:rPr>
            <w:noProof/>
            <w:webHidden/>
          </w:rPr>
          <w:t>15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2" w:history="1">
        <w:r w:rsidR="003032D8" w:rsidRPr="00287607">
          <w:rPr>
            <w:rStyle w:val="Hyperlink"/>
            <w:noProof/>
          </w:rPr>
          <w:t>The Communion of the Saints</w:t>
        </w:r>
        <w:r w:rsidR="003032D8">
          <w:rPr>
            <w:noProof/>
            <w:webHidden/>
          </w:rPr>
          <w:tab/>
        </w:r>
        <w:r>
          <w:rPr>
            <w:noProof/>
            <w:webHidden/>
          </w:rPr>
          <w:fldChar w:fldCharType="begin"/>
        </w:r>
        <w:r w:rsidR="003032D8">
          <w:rPr>
            <w:noProof/>
            <w:webHidden/>
          </w:rPr>
          <w:instrText xml:space="preserve"> PAGEREF _Toc308441872 \h </w:instrText>
        </w:r>
        <w:r>
          <w:rPr>
            <w:noProof/>
            <w:webHidden/>
          </w:rPr>
        </w:r>
        <w:r>
          <w:rPr>
            <w:noProof/>
            <w:webHidden/>
          </w:rPr>
          <w:fldChar w:fldCharType="separate"/>
        </w:r>
        <w:r w:rsidR="003032D8">
          <w:rPr>
            <w:noProof/>
            <w:webHidden/>
          </w:rPr>
          <w:t>25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3" w:history="1">
        <w:r w:rsidR="003032D8" w:rsidRPr="00287607">
          <w:rPr>
            <w:rStyle w:val="Hyperlink"/>
            <w:noProof/>
            <w:lang w:val="en-US"/>
          </w:rPr>
          <w:t>The Doxologies</w:t>
        </w:r>
        <w:r w:rsidR="003032D8">
          <w:rPr>
            <w:noProof/>
            <w:webHidden/>
          </w:rPr>
          <w:tab/>
        </w:r>
        <w:r>
          <w:rPr>
            <w:noProof/>
            <w:webHidden/>
          </w:rPr>
          <w:fldChar w:fldCharType="begin"/>
        </w:r>
        <w:r w:rsidR="003032D8">
          <w:rPr>
            <w:noProof/>
            <w:webHidden/>
          </w:rPr>
          <w:instrText xml:space="preserve"> PAGEREF _Toc308441873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4" w:history="1">
        <w:r w:rsidR="003032D8" w:rsidRPr="00287607">
          <w:rPr>
            <w:rStyle w:val="Hyperlink"/>
            <w:noProof/>
          </w:rPr>
          <w:t>The</w:t>
        </w:r>
        <w:r w:rsidR="003032D8" w:rsidRPr="00287607">
          <w:rPr>
            <w:rStyle w:val="Hyperlink"/>
            <w:noProof/>
            <w:lang w:val="en-US"/>
          </w:rPr>
          <w:t xml:space="preserve"> Fourth Canticle</w:t>
        </w:r>
        <w:r w:rsidR="003032D8">
          <w:rPr>
            <w:noProof/>
            <w:webHidden/>
          </w:rPr>
          <w:tab/>
        </w:r>
        <w:r>
          <w:rPr>
            <w:noProof/>
            <w:webHidden/>
          </w:rPr>
          <w:fldChar w:fldCharType="begin"/>
        </w:r>
        <w:r w:rsidR="003032D8">
          <w:rPr>
            <w:noProof/>
            <w:webHidden/>
          </w:rPr>
          <w:instrText xml:space="preserve"> PAGEREF _Toc308441874 \h </w:instrText>
        </w:r>
        <w:r>
          <w:rPr>
            <w:noProof/>
            <w:webHidden/>
          </w:rPr>
        </w:r>
        <w:r>
          <w:rPr>
            <w:noProof/>
            <w:webHidden/>
          </w:rPr>
          <w:fldChar w:fldCharType="separate"/>
        </w:r>
        <w:r w:rsidR="003032D8">
          <w:rPr>
            <w:noProof/>
            <w:webHidden/>
          </w:rPr>
          <w:t>40</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5" w:history="1">
        <w:r w:rsidR="003032D8" w:rsidRPr="00287607">
          <w:rPr>
            <w:rStyle w:val="Hyperlink"/>
            <w:noProof/>
            <w:lang w:val="en-US"/>
          </w:rPr>
          <w:t>Sunday</w:t>
        </w:r>
        <w:r w:rsidR="003032D8">
          <w:rPr>
            <w:noProof/>
            <w:webHidden/>
          </w:rPr>
          <w:tab/>
        </w:r>
        <w:r>
          <w:rPr>
            <w:noProof/>
            <w:webHidden/>
          </w:rPr>
          <w:fldChar w:fldCharType="begin"/>
        </w:r>
        <w:r w:rsidR="003032D8">
          <w:rPr>
            <w:noProof/>
            <w:webHidden/>
          </w:rPr>
          <w:instrText xml:space="preserve"> PAGEREF _Toc308441875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6" w:history="1">
        <w:r w:rsidR="003032D8" w:rsidRPr="00287607">
          <w:rPr>
            <w:rStyle w:val="Hyperlink"/>
            <w:noProof/>
          </w:rPr>
          <w:t>The Conclusion of the Adam Theotokias</w:t>
        </w:r>
        <w:r w:rsidR="003032D8">
          <w:rPr>
            <w:noProof/>
            <w:webHidden/>
          </w:rPr>
          <w:tab/>
        </w:r>
        <w:r>
          <w:rPr>
            <w:noProof/>
            <w:webHidden/>
          </w:rPr>
          <w:fldChar w:fldCharType="begin"/>
        </w:r>
        <w:r w:rsidR="003032D8">
          <w:rPr>
            <w:noProof/>
            <w:webHidden/>
          </w:rPr>
          <w:instrText xml:space="preserve"> PAGEREF _Toc308441876 \h </w:instrText>
        </w:r>
        <w:r>
          <w:rPr>
            <w:noProof/>
            <w:webHidden/>
          </w:rPr>
        </w:r>
        <w:r>
          <w:rPr>
            <w:noProof/>
            <w:webHidden/>
          </w:rPr>
          <w:fldChar w:fldCharType="separate"/>
        </w:r>
        <w:r w:rsidR="003032D8">
          <w:rPr>
            <w:noProof/>
            <w:webHidden/>
          </w:rPr>
          <w:t>86</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7" w:history="1">
        <w:r w:rsidR="003032D8" w:rsidRPr="00287607">
          <w:rPr>
            <w:rStyle w:val="Hyperlink"/>
            <w:noProof/>
          </w:rPr>
          <w:t>The Creed</w:t>
        </w:r>
        <w:r w:rsidR="003032D8">
          <w:rPr>
            <w:noProof/>
            <w:webHidden/>
          </w:rPr>
          <w:tab/>
        </w:r>
        <w:r>
          <w:rPr>
            <w:noProof/>
            <w:webHidden/>
          </w:rPr>
          <w:fldChar w:fldCharType="begin"/>
        </w:r>
        <w:r w:rsidR="003032D8">
          <w:rPr>
            <w:noProof/>
            <w:webHidden/>
          </w:rPr>
          <w:instrText xml:space="preserve"> PAGEREF _Toc308441877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8" w:history="1">
        <w:r w:rsidR="003032D8" w:rsidRPr="00287607">
          <w:rPr>
            <w:rStyle w:val="Hyperlink"/>
            <w:noProof/>
          </w:rPr>
          <w:t>God Have Mercy Upon Us</w:t>
        </w:r>
        <w:r w:rsidR="003032D8">
          <w:rPr>
            <w:noProof/>
            <w:webHidden/>
          </w:rPr>
          <w:tab/>
        </w:r>
        <w:r>
          <w:rPr>
            <w:noProof/>
            <w:webHidden/>
          </w:rPr>
          <w:fldChar w:fldCharType="begin"/>
        </w:r>
        <w:r w:rsidR="003032D8">
          <w:rPr>
            <w:noProof/>
            <w:webHidden/>
          </w:rPr>
          <w:instrText xml:space="preserve"> PAGEREF _Toc308441878 \h </w:instrText>
        </w:r>
        <w:r>
          <w:rPr>
            <w:noProof/>
            <w:webHidden/>
          </w:rPr>
        </w:r>
        <w:r>
          <w:rPr>
            <w:noProof/>
            <w:webHidden/>
          </w:rPr>
          <w:fldChar w:fldCharType="separate"/>
        </w:r>
        <w:r w:rsidR="003032D8">
          <w:rPr>
            <w:noProof/>
            <w:webHidden/>
          </w:rPr>
          <w:t>91</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79" w:history="1">
        <w:r w:rsidR="003032D8" w:rsidRPr="00287607">
          <w:rPr>
            <w:rStyle w:val="Hyperlink"/>
            <w:noProof/>
          </w:rPr>
          <w:t>Monday</w:t>
        </w:r>
        <w:r w:rsidR="003032D8">
          <w:rPr>
            <w:noProof/>
            <w:webHidden/>
          </w:rPr>
          <w:tab/>
        </w:r>
        <w:r>
          <w:rPr>
            <w:noProof/>
            <w:webHidden/>
          </w:rPr>
          <w:fldChar w:fldCharType="begin"/>
        </w:r>
        <w:r w:rsidR="003032D8">
          <w:rPr>
            <w:noProof/>
            <w:webHidden/>
          </w:rPr>
          <w:instrText xml:space="preserve"> PAGEREF _Toc308441879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0" w:history="1">
        <w:r w:rsidR="003032D8" w:rsidRPr="00287607">
          <w:rPr>
            <w:rStyle w:val="Hyperlink"/>
            <w:noProof/>
          </w:rPr>
          <w:t>Tuesday</w:t>
        </w:r>
        <w:r w:rsidR="003032D8">
          <w:rPr>
            <w:noProof/>
            <w:webHidden/>
          </w:rPr>
          <w:tab/>
        </w:r>
        <w:r>
          <w:rPr>
            <w:noProof/>
            <w:webHidden/>
          </w:rPr>
          <w:fldChar w:fldCharType="begin"/>
        </w:r>
        <w:r w:rsidR="003032D8">
          <w:rPr>
            <w:noProof/>
            <w:webHidden/>
          </w:rPr>
          <w:instrText xml:space="preserve"> PAGEREF _Toc308441880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1" w:history="1">
        <w:r w:rsidR="003032D8" w:rsidRPr="00287607">
          <w:rPr>
            <w:rStyle w:val="Hyperlink"/>
            <w:noProof/>
          </w:rPr>
          <w:t>Wednesday</w:t>
        </w:r>
        <w:r w:rsidR="003032D8">
          <w:rPr>
            <w:noProof/>
            <w:webHidden/>
          </w:rPr>
          <w:tab/>
        </w:r>
        <w:r>
          <w:rPr>
            <w:noProof/>
            <w:webHidden/>
          </w:rPr>
          <w:fldChar w:fldCharType="begin"/>
        </w:r>
        <w:r w:rsidR="003032D8">
          <w:rPr>
            <w:noProof/>
            <w:webHidden/>
          </w:rPr>
          <w:instrText xml:space="preserve"> PAGEREF _Toc308441881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2" w:history="1">
        <w:r w:rsidR="003032D8" w:rsidRPr="00287607">
          <w:rPr>
            <w:rStyle w:val="Hyperlink"/>
            <w:noProof/>
          </w:rPr>
          <w:t>Thursday</w:t>
        </w:r>
        <w:r w:rsidR="003032D8">
          <w:rPr>
            <w:noProof/>
            <w:webHidden/>
          </w:rPr>
          <w:tab/>
        </w:r>
        <w:r>
          <w:rPr>
            <w:noProof/>
            <w:webHidden/>
          </w:rPr>
          <w:fldChar w:fldCharType="begin"/>
        </w:r>
        <w:r w:rsidR="003032D8">
          <w:rPr>
            <w:noProof/>
            <w:webHidden/>
          </w:rPr>
          <w:instrText xml:space="preserve"> PAGEREF _Toc308441882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3" w:history="1">
        <w:r w:rsidR="003032D8" w:rsidRPr="00287607">
          <w:rPr>
            <w:rStyle w:val="Hyperlink"/>
            <w:noProof/>
          </w:rPr>
          <w:t>Friday</w:t>
        </w:r>
        <w:r w:rsidR="003032D8">
          <w:rPr>
            <w:noProof/>
            <w:webHidden/>
          </w:rPr>
          <w:tab/>
        </w:r>
        <w:r>
          <w:rPr>
            <w:noProof/>
            <w:webHidden/>
          </w:rPr>
          <w:fldChar w:fldCharType="begin"/>
        </w:r>
        <w:r w:rsidR="003032D8">
          <w:rPr>
            <w:noProof/>
            <w:webHidden/>
          </w:rPr>
          <w:instrText xml:space="preserve"> PAGEREF _Toc308441883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4" w:history="1">
        <w:r w:rsidR="003032D8" w:rsidRPr="00287607">
          <w:rPr>
            <w:rStyle w:val="Hyperlink"/>
            <w:noProof/>
          </w:rPr>
          <w:t>Saturday</w:t>
        </w:r>
        <w:r w:rsidR="003032D8">
          <w:rPr>
            <w:noProof/>
            <w:webHidden/>
          </w:rPr>
          <w:tab/>
        </w:r>
        <w:r>
          <w:rPr>
            <w:noProof/>
            <w:webHidden/>
          </w:rPr>
          <w:fldChar w:fldCharType="begin"/>
        </w:r>
        <w:r w:rsidR="003032D8">
          <w:rPr>
            <w:noProof/>
            <w:webHidden/>
          </w:rPr>
          <w:instrText xml:space="preserve"> PAGEREF _Toc308441884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5" w:history="1">
        <w:r w:rsidR="003032D8" w:rsidRPr="00287607">
          <w:rPr>
            <w:rStyle w:val="Hyperlink"/>
            <w:noProof/>
          </w:rPr>
          <w:t>The Doxology of Prime</w:t>
        </w:r>
        <w:r w:rsidR="003032D8">
          <w:rPr>
            <w:noProof/>
            <w:webHidden/>
          </w:rPr>
          <w:tab/>
        </w:r>
        <w:r>
          <w:rPr>
            <w:noProof/>
            <w:webHidden/>
          </w:rPr>
          <w:fldChar w:fldCharType="begin"/>
        </w:r>
        <w:r w:rsidR="003032D8">
          <w:rPr>
            <w:noProof/>
            <w:webHidden/>
          </w:rPr>
          <w:instrText xml:space="preserve"> PAGEREF _Toc308441885 \h </w:instrText>
        </w:r>
        <w:r>
          <w:rPr>
            <w:noProof/>
            <w:webHidden/>
          </w:rPr>
        </w:r>
        <w:r>
          <w:rPr>
            <w:noProof/>
            <w:webHidden/>
          </w:rPr>
          <w:fldChar w:fldCharType="separate"/>
        </w:r>
        <w:r w:rsidR="003032D8">
          <w:rPr>
            <w:noProof/>
            <w:webHidden/>
          </w:rPr>
          <w:t>175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6" w:history="1">
        <w:r w:rsidR="003032D8" w:rsidRPr="00287607">
          <w:rPr>
            <w:rStyle w:val="Hyperlink"/>
            <w:noProof/>
          </w:rPr>
          <w:t>Seasonal Doxologies</w:t>
        </w:r>
        <w:r w:rsidR="003032D8">
          <w:rPr>
            <w:noProof/>
            <w:webHidden/>
          </w:rPr>
          <w:tab/>
        </w:r>
        <w:r>
          <w:rPr>
            <w:noProof/>
            <w:webHidden/>
          </w:rPr>
          <w:fldChar w:fldCharType="begin"/>
        </w:r>
        <w:r w:rsidR="003032D8">
          <w:rPr>
            <w:noProof/>
            <w:webHidden/>
          </w:rPr>
          <w:instrText xml:space="preserve"> PAGEREF _Toc308441886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7" w:history="1">
        <w:r w:rsidR="003032D8" w:rsidRPr="00287607">
          <w:rPr>
            <w:rStyle w:val="Hyperlink"/>
            <w:noProof/>
          </w:rPr>
          <w:t>Additional Doxologies</w:t>
        </w:r>
        <w:r w:rsidR="003032D8">
          <w:rPr>
            <w:noProof/>
            <w:webHidden/>
          </w:rPr>
          <w:tab/>
        </w:r>
        <w:r>
          <w:rPr>
            <w:noProof/>
            <w:webHidden/>
          </w:rPr>
          <w:fldChar w:fldCharType="begin"/>
        </w:r>
        <w:r w:rsidR="003032D8">
          <w:rPr>
            <w:noProof/>
            <w:webHidden/>
          </w:rPr>
          <w:instrText xml:space="preserve"> PAGEREF _Toc308441887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8" w:history="1">
        <w:r w:rsidR="003032D8" w:rsidRPr="00287607">
          <w:rPr>
            <w:rStyle w:val="Hyperlink"/>
            <w:noProof/>
          </w:rPr>
          <w:t>The Psalies</w:t>
        </w:r>
        <w:r w:rsidR="003032D8">
          <w:rPr>
            <w:noProof/>
            <w:webHidden/>
          </w:rPr>
          <w:tab/>
        </w:r>
        <w:r>
          <w:rPr>
            <w:noProof/>
            <w:webHidden/>
          </w:rPr>
          <w:fldChar w:fldCharType="begin"/>
        </w:r>
        <w:r w:rsidR="003032D8">
          <w:rPr>
            <w:noProof/>
            <w:webHidden/>
          </w:rPr>
          <w:instrText xml:space="preserve"> PAGEREF _Toc308441888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89" w:history="1">
        <w:r w:rsidR="003032D8" w:rsidRPr="00287607">
          <w:rPr>
            <w:rStyle w:val="Hyperlink"/>
            <w:noProof/>
            <w:lang w:val="en-US"/>
          </w:rPr>
          <w:t>The Hymn for the Resurrection</w:t>
        </w:r>
        <w:r w:rsidR="003032D8">
          <w:rPr>
            <w:noProof/>
            <w:webHidden/>
          </w:rPr>
          <w:tab/>
        </w:r>
        <w:r>
          <w:rPr>
            <w:noProof/>
            <w:webHidden/>
          </w:rPr>
          <w:fldChar w:fldCharType="begin"/>
        </w:r>
        <w:r w:rsidR="003032D8">
          <w:rPr>
            <w:noProof/>
            <w:webHidden/>
          </w:rPr>
          <w:instrText xml:space="preserve"> PAGEREF _Toc308441889 \h </w:instrText>
        </w:r>
        <w:r>
          <w:rPr>
            <w:noProof/>
            <w:webHidden/>
          </w:rPr>
        </w:r>
        <w:r>
          <w:rPr>
            <w:noProof/>
            <w:webHidden/>
          </w:rPr>
          <w:fldChar w:fldCharType="separate"/>
        </w:r>
        <w:r w:rsidR="003032D8">
          <w:rPr>
            <w:noProof/>
            <w:webHidden/>
          </w:rPr>
          <w:t>285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0" w:history="1">
        <w:r w:rsidR="003032D8" w:rsidRPr="00287607">
          <w:rPr>
            <w:rStyle w:val="Hyperlink"/>
            <w:noProof/>
            <w:lang w:val="en-US"/>
          </w:rPr>
          <w:t>Detailed Table of Contents</w:t>
        </w:r>
        <w:r w:rsidR="003032D8">
          <w:rPr>
            <w:noProof/>
            <w:webHidden/>
          </w:rPr>
          <w:tab/>
        </w:r>
        <w:r>
          <w:rPr>
            <w:noProof/>
            <w:webHidden/>
          </w:rPr>
          <w:fldChar w:fldCharType="begin"/>
        </w:r>
        <w:r w:rsidR="003032D8">
          <w:rPr>
            <w:noProof/>
            <w:webHidden/>
          </w:rPr>
          <w:instrText xml:space="preserve"> PAGEREF _Toc308441890 \h </w:instrText>
        </w:r>
        <w:r>
          <w:rPr>
            <w:noProof/>
            <w:webHidden/>
          </w:rPr>
        </w:r>
        <w:r>
          <w:rPr>
            <w:noProof/>
            <w:webHidden/>
          </w:rPr>
          <w:fldChar w:fldCharType="separate"/>
        </w:r>
        <w:r w:rsidR="003032D8">
          <w:rPr>
            <w:noProof/>
            <w:webHidden/>
          </w:rPr>
          <w:t>289</w:t>
        </w:r>
        <w:r>
          <w:rPr>
            <w:noProof/>
            <w:webHidden/>
          </w:rPr>
          <w:fldChar w:fldCharType="end"/>
        </w:r>
      </w:hyperlink>
    </w:p>
    <w:p w:rsidR="00236E2B" w:rsidRDefault="000C2C94">
      <w:pPr>
        <w:jc w:val="left"/>
        <w:rPr>
          <w:rFonts w:asciiTheme="majorHAnsi" w:eastAsiaTheme="majorEastAsia" w:hAnsiTheme="majorHAnsi" w:cstheme="majorBidi"/>
          <w:b/>
          <w:bCs/>
          <w:sz w:val="32"/>
          <w:szCs w:val="26"/>
          <w:lang w:val="en-US"/>
        </w:rPr>
      </w:pPr>
      <w:r>
        <w:rPr>
          <w:lang w:val="en-US"/>
        </w:rPr>
        <w:fldChar w:fldCharType="end"/>
      </w:r>
      <w:r w:rsidR="00236E2B">
        <w:rPr>
          <w:lang w:val="en-US"/>
        </w:rPr>
        <w:br w:type="page"/>
      </w:r>
    </w:p>
    <w:bookmarkEnd w:id="0"/>
    <w:bookmarkEnd w:id="1"/>
    <w:bookmarkEnd w:id="2"/>
    <w:bookmarkEnd w:id="3"/>
    <w:p w:rsidR="00343753" w:rsidRDefault="00343753" w:rsidP="00343753">
      <w:pPr>
        <w:rPr>
          <w:lang w:val="en-US"/>
        </w:rPr>
        <w:sectPr w:rsidR="00343753" w:rsidSect="00094BF8">
          <w:type w:val="oddPage"/>
          <w:pgSz w:w="11880" w:h="15480" w:code="1"/>
          <w:pgMar w:top="1080" w:right="1440" w:bottom="1440" w:left="1080" w:header="720" w:footer="720" w:gutter="504"/>
          <w:pgNumType w:fmt="lowerRoman"/>
          <w:cols w:space="720"/>
          <w:docGrid w:linePitch="360"/>
        </w:sectPr>
      </w:pPr>
    </w:p>
    <w:p w:rsidR="00343753" w:rsidRDefault="00343753" w:rsidP="00343753">
      <w:pPr>
        <w:pStyle w:val="Heading2"/>
        <w:rPr>
          <w:rFonts w:eastAsia="Arial Unicode MS"/>
          <w:lang w:val="en-US"/>
        </w:rPr>
      </w:pPr>
      <w:bookmarkStart w:id="10" w:name="_Toc289112505"/>
      <w:bookmarkStart w:id="11" w:name="_Toc297322052"/>
      <w:bookmarkStart w:id="12" w:name="_Toc297407697"/>
      <w:bookmarkStart w:id="13" w:name="_Toc298445749"/>
      <w:bookmarkStart w:id="14" w:name="_Toc298681232"/>
      <w:bookmarkStart w:id="15" w:name="_Toc298447474"/>
      <w:bookmarkStart w:id="16" w:name="_Toc308441868"/>
      <w:bookmarkStart w:id="17" w:name="_Toc308441893"/>
      <w:r>
        <w:rPr>
          <w:rFonts w:eastAsia="Arial Unicode MS"/>
          <w:lang w:val="en-US"/>
        </w:rPr>
        <w:lastRenderedPageBreak/>
        <w:t>The Beginning of the Midnight Praise</w:t>
      </w:r>
      <w:bookmarkEnd w:id="10"/>
      <w:bookmarkEnd w:id="11"/>
      <w:bookmarkEnd w:id="12"/>
      <w:bookmarkEnd w:id="13"/>
      <w:bookmarkEnd w:id="14"/>
      <w:bookmarkEnd w:id="15"/>
      <w:bookmarkEnd w:id="16"/>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18" w:name="_Toc289112506"/>
            <w:r w:rsidRPr="004E04E2">
              <w:t xml:space="preserve">Rise up, O children of the </w:t>
            </w:r>
            <w:r w:rsidRPr="004F26F0">
              <w:t>Light</w:t>
            </w:r>
            <w:r w:rsidRPr="004E04E2">
              <w:t>, that we may praise the Lord of the powers,</w:t>
            </w:r>
            <w:bookmarkEnd w:id="18"/>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EE572E" w:rsidTr="00EE572E">
        <w:trPr>
          <w:cantSplit/>
        </w:trPr>
        <w:tc>
          <w:tcPr>
            <w:tcW w:w="288" w:type="dxa"/>
          </w:tcPr>
          <w:p w:rsidR="00EE572E" w:rsidRPr="001E2E1C" w:rsidRDefault="00EE572E" w:rsidP="001E2E1C">
            <w:pPr>
              <w:pStyle w:val="CopticCross"/>
            </w:pPr>
            <w:r>
              <w:t>¿</w:t>
            </w:r>
          </w:p>
        </w:tc>
        <w:tc>
          <w:tcPr>
            <w:tcW w:w="3960" w:type="dxa"/>
          </w:tcPr>
          <w:p w:rsidR="00EE572E" w:rsidRPr="004E04E2" w:rsidRDefault="00EE572E" w:rsidP="004F26F0">
            <w:pPr>
              <w:pStyle w:val="EngEnd"/>
            </w:pPr>
            <w:bookmarkStart w:id="19" w:name="_Toc289112507"/>
            <w:r w:rsidRPr="004E04E2">
              <w:t>That He may grant us the salvation of our souls.</w:t>
            </w:r>
            <w:bookmarkStart w:id="20" w:name="_GoBack"/>
            <w:bookmarkEnd w:id="19"/>
            <w:bookmarkEnd w:id="20"/>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Ϩⲟⲡⲱⲥ ⲛ̀ⲧⲉϥⲉⲣϩ̀ⲙⲟⲧ ⲛⲁⲛ ⲙ̀ⲡ̀ⲥⲱϯ ⲛ̀ⲧⲉ ⲛⲉⲛⲯⲩⲭⲏ.</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21" w:name="_Toc289112508"/>
            <w:r w:rsidRPr="004E04E2">
              <w:t>When we stand before Thee in the body,</w:t>
            </w:r>
            <w:bookmarkEnd w:id="21"/>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Ϧⲉⲛ ⲡ̀ϫⲓⲛⲑ̀ⲣⲉⲛⲟ̀ϩⲓ ⲉⲣⲁⲧⲉⲛ ⲙ̀ⲡⲉⲕⲙ̀ⲑⲟ ⲥⲱⲙⲁⲧⲓⲕⲟⲥ.</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22" w:name="_Toc289112509"/>
            <w:r w:rsidRPr="004E04E2">
              <w:t>Take away from our minds the sleep of negligence.</w:t>
            </w:r>
            <w:bookmarkEnd w:id="22"/>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Ⲁⲗⲓⲟⲩⲓ̀ ⲉⲃⲟⲗ ϩⲓⲧⲉⲛ ⲡⲉⲛⲛⲟⲩⲥ ⲙ̀ⲡⲓϩⲩⲛⲓⲙ ⲛ̀ⲧⲉ ϯⲉⲃϣⲓ.</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23" w:name="_Toc289112510"/>
            <w:r w:rsidRPr="004E04E2">
              <w:t>Grant us sobriety , O Lord, that we may understand how to stand before Thee at time</w:t>
            </w:r>
            <w:r w:rsidR="00CB0036">
              <w:t>s</w:t>
            </w:r>
            <w:r w:rsidRPr="004E04E2">
              <w:t xml:space="preserve"> of prayer,</w:t>
            </w:r>
            <w:bookmarkEnd w:id="23"/>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24" w:name="_Toc289112511"/>
            <w:r w:rsidRPr="004E04E2">
              <w:t>And send up unto Thee a befitting doxology, and win the forgiveness of our many sins: Glory to Thee O Lover of mankind. (Doxa Si Philanethropé)</w:t>
            </w:r>
            <w:bookmarkEnd w:id="24"/>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25" w:name="_Toc289112512"/>
            <w:r w:rsidRPr="004E04E2">
              <w:t>Behold, bless the Lord, all ye servants of the Lord: Glory to Thee O Lover of mankind.</w:t>
            </w:r>
            <w:bookmarkEnd w:id="25"/>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Ϩⲏⲡⲡⲉ ⲇⲉ ⲥ̀ⲙⲟⲩ ⲉⲠⲟ̅ⲥ̅ ⲛⲓⲉⲃⲓⲁⲓⲕ ⲛ̀ⲧⲉ Ⲡⲟ̅ⲥ̅: Ⲇⲟⲝⲁⲥⲓ ⲫⲓⲗⲁⲛⲑ̀ⲣⲱⲡⲉ.</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26" w:name="_Toc289112513"/>
            <w:r w:rsidRPr="004E04E2">
              <w:t>Who stand in the house of the Lord, in the courts of the house of our God: Glory to Thee O Lover of mankind.</w:t>
            </w:r>
            <w:bookmarkEnd w:id="26"/>
            <w:r w:rsidRPr="004E04E2">
              <w:t xml:space="preserve"> </w:t>
            </w:r>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27" w:name="_Toc289112514"/>
            <w:r w:rsidRPr="004E04E2">
              <w:t>In the nights, lift up your hands to the sanctuary, and bless the Lord: Glory to Thee O Lover of mankind.</w:t>
            </w:r>
            <w:bookmarkEnd w:id="27"/>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EE572E" w:rsidTr="00EE572E">
        <w:trPr>
          <w:cantSplit/>
        </w:trPr>
        <w:tc>
          <w:tcPr>
            <w:tcW w:w="288" w:type="dxa"/>
          </w:tcPr>
          <w:p w:rsidR="00EE572E" w:rsidRDefault="00EE572E" w:rsidP="001E2E1C">
            <w:pPr>
              <w:pStyle w:val="CopticCross"/>
            </w:pPr>
            <w:r>
              <w:lastRenderedPageBreak/>
              <w:t>¿</w:t>
            </w:r>
          </w:p>
        </w:tc>
        <w:tc>
          <w:tcPr>
            <w:tcW w:w="3960" w:type="dxa"/>
          </w:tcPr>
          <w:p w:rsidR="00EE572E" w:rsidRPr="004E04E2" w:rsidRDefault="00EE572E" w:rsidP="004F26F0">
            <w:pPr>
              <w:pStyle w:val="EngEnd"/>
            </w:pPr>
            <w:bookmarkStart w:id="28" w:name="_Toc289112515"/>
            <w:r w:rsidRPr="004E04E2">
              <w:t>The Lord will bless you out of Zion, Who has created the heaven and the earth: Glory to Thee O Lover of mankind.</w:t>
            </w:r>
            <w:bookmarkEnd w:id="28"/>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29" w:name="_Toc289112516"/>
            <w:r w:rsidRPr="004E04E2">
              <w:rPr>
                <w:szCs w:val="22"/>
              </w:rPr>
              <w:t>Let my supplication come near before Thee, O Lord: give me un</w:t>
            </w:r>
            <w:r w:rsidRPr="004E04E2">
              <w:rPr>
                <w:szCs w:val="22"/>
              </w:rPr>
              <w:softHyphen/>
              <w:t>derstanding according to Thy word</w:t>
            </w:r>
            <w:r w:rsidRPr="004E04E2">
              <w:t>: Glory to Thee O Lover of mankind.</w:t>
            </w:r>
            <w:bookmarkEnd w:id="29"/>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30" w:name="_Toc289112517"/>
            <w:r w:rsidRPr="004E04E2">
              <w:rPr>
                <w:szCs w:val="22"/>
              </w:rPr>
              <w:t>My petition shall come in before Thee: revive me according to Thy word</w:t>
            </w:r>
            <w:r w:rsidRPr="004E04E2">
              <w:t>: Glory to Thee O Lover of mankind.</w:t>
            </w:r>
            <w:bookmarkEnd w:id="30"/>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31" w:name="_Toc289112518"/>
            <w:r w:rsidRPr="004E04E2">
              <w:rPr>
                <w:szCs w:val="22"/>
              </w:rPr>
              <w:t>My lips shall pour forth blessing, if Thou teach me Thy truths</w:t>
            </w:r>
            <w:r w:rsidRPr="004E04E2">
              <w:t>: Glory to Thee O Lover of mankind.</w:t>
            </w:r>
            <w:bookmarkEnd w:id="31"/>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32" w:name="_Toc289112519"/>
            <w:r w:rsidRPr="004E04E2">
              <w:rPr>
                <w:szCs w:val="22"/>
              </w:rPr>
              <w:t>My tongue shall respond with Thy words: for all Thy commandments are righteous</w:t>
            </w:r>
            <w:r w:rsidRPr="004E04E2">
              <w:t>: Glory to Thee O Lover of mankind.</w:t>
            </w:r>
            <w:bookmarkEnd w:id="32"/>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33" w:name="_Toc289112520"/>
            <w:r w:rsidRPr="004E04E2">
              <w:rPr>
                <w:szCs w:val="22"/>
              </w:rPr>
              <w:t>Let Thine hand be unto delivering me; for I have desired Thy commandments</w:t>
            </w:r>
            <w:r w:rsidRPr="004E04E2">
              <w:t>: Glory to Thee O Lover of mankind.</w:t>
            </w:r>
            <w:bookmarkEnd w:id="33"/>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pPr>
            <w:bookmarkStart w:id="34" w:name="_Toc289112521"/>
            <w:r w:rsidRPr="004E04E2">
              <w:rPr>
                <w:szCs w:val="22"/>
              </w:rPr>
              <w:t>I have longed for Thy salvation, Lord; and Thy Law is my meditation</w:t>
            </w:r>
            <w:r w:rsidRPr="004E04E2">
              <w:t>: Glory to Thee O Lover of mankind.</w:t>
            </w:r>
            <w:bookmarkEnd w:id="34"/>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35" w:name="_Toc289112522"/>
            <w:r w:rsidRPr="004E04E2">
              <w:rPr>
                <w:szCs w:val="22"/>
              </w:rPr>
              <w:t xml:space="preserve">My soul shall live, and it shall praise Thee; and Thy </w:t>
            </w:r>
            <w:r w:rsidR="006E04C1" w:rsidRPr="004E04E2">
              <w:rPr>
                <w:szCs w:val="22"/>
              </w:rPr>
              <w:t>judgments</w:t>
            </w:r>
            <w:r w:rsidRPr="004E04E2">
              <w:rPr>
                <w:szCs w:val="22"/>
              </w:rPr>
              <w:t xml:space="preserve"> shall help me</w:t>
            </w:r>
            <w:r w:rsidRPr="004E04E2">
              <w:t>: Glory to Thee O Lover of mankind.</w:t>
            </w:r>
            <w:r w:rsidRPr="004E04E2">
              <w:rPr>
                <w:szCs w:val="22"/>
              </w:rPr>
              <w:t>.</w:t>
            </w:r>
            <w:bookmarkEnd w:id="35"/>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r>
              <w:lastRenderedPageBreak/>
              <w:t>¿</w:t>
            </w:r>
          </w:p>
        </w:tc>
        <w:tc>
          <w:tcPr>
            <w:tcW w:w="3960" w:type="dxa"/>
          </w:tcPr>
          <w:p w:rsidR="00EE572E" w:rsidRPr="004E04E2" w:rsidRDefault="00EE572E" w:rsidP="004F26F0">
            <w:pPr>
              <w:pStyle w:val="EngEnd"/>
            </w:pPr>
            <w:bookmarkStart w:id="36" w:name="_Toc289112523"/>
            <w:r w:rsidRPr="004E04E2">
              <w:rPr>
                <w:szCs w:val="22"/>
              </w:rPr>
              <w:t>I have gone astray like a lost sheep; seek after Thy servant; for I have not forgotten Thy command</w:t>
            </w:r>
            <w:r w:rsidRPr="004E04E2">
              <w:rPr>
                <w:szCs w:val="22"/>
              </w:rPr>
              <w:softHyphen/>
              <w:t>ments</w:t>
            </w:r>
            <w:r w:rsidRPr="004E04E2">
              <w:t>: Glory to Thee O Lover of mankind.</w:t>
            </w:r>
            <w:bookmarkEnd w:id="36"/>
            <w:r w:rsidRPr="004E04E2">
              <w:rPr>
                <w:szCs w:val="22"/>
              </w:rPr>
              <w:t xml:space="preserve">  </w:t>
            </w:r>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pPr>
            <w:bookmarkStart w:id="37" w:name="_Toc289112524"/>
            <w:r w:rsidRPr="004E04E2">
              <w:rPr>
                <w:szCs w:val="22"/>
              </w:rPr>
              <w:t>Glory be to the Father, and the Son, and the Holy Spirit</w:t>
            </w:r>
            <w:r w:rsidRPr="004E04E2">
              <w:t>: Glory to Thee O Lover of mankind.</w:t>
            </w:r>
            <w:bookmarkEnd w:id="37"/>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Ⲇⲟⲝⲁ ⲡⲁⲧⲣⲓ ⲕⲉ ⲩⲓⲱ ⲕⲉ ⲁ̀ⲅⲓⲱ ⲡⲛⲉⲩⲙⲁⲧⲓ: 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rPr>
                <w:szCs w:val="22"/>
              </w:rPr>
            </w:pPr>
            <w:bookmarkStart w:id="38" w:name="_Toc289112525"/>
            <w:r w:rsidRPr="004E04E2">
              <w:rPr>
                <w:szCs w:val="22"/>
              </w:rPr>
              <w:t>Both now, and always, and unto the ages of ages.  Amen</w:t>
            </w:r>
            <w:r w:rsidRPr="004E04E2">
              <w:t>: Glory to Thee O Lover of mankind.</w:t>
            </w:r>
            <w:bookmarkEnd w:id="38"/>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rPr>
                <w:rFonts w:eastAsia="@MingLiU"/>
              </w:rPr>
            </w:pPr>
            <w:bookmarkStart w:id="39" w:name="_Toc289112526"/>
            <w:r w:rsidRPr="004E04E2">
              <w:rPr>
                <w:rFonts w:eastAsia="@MingLiU"/>
              </w:rPr>
              <w:t>Glory be to the Father, and the Son and the Holy Spirit, from now and unto the age of all ages.  Amen</w:t>
            </w:r>
            <w:r w:rsidRPr="004E04E2">
              <w:t>: Glory to Thee O Lover of mankind.</w:t>
            </w:r>
            <w:bookmarkEnd w:id="39"/>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rPr>
                <w:rFonts w:eastAsia="@MingLiU"/>
              </w:rPr>
            </w:pPr>
            <w:bookmarkStart w:id="40" w:name="_Toc289112527"/>
            <w:r w:rsidRPr="004E04E2">
              <w:rPr>
                <w:rFonts w:eastAsia="@MingLiU"/>
              </w:rPr>
              <w:t>Glory to Thee, O Good One, the Lover of mankind.  Hail to Thy Mother, the Virgin, and all Thy saints</w:t>
            </w:r>
            <w:r w:rsidRPr="004E04E2">
              <w:t>: Glory to Thee O Lover of mankind.</w:t>
            </w:r>
            <w:bookmarkEnd w:id="40"/>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rPr>
                <w:szCs w:val="22"/>
              </w:rPr>
            </w:pPr>
            <w:bookmarkStart w:id="41" w:name="_Toc289112528"/>
            <w:r w:rsidRPr="004E04E2">
              <w:rPr>
                <w:szCs w:val="22"/>
              </w:rPr>
              <w:t>Glory to Thee, O Only</w:t>
            </w:r>
            <w:r w:rsidRPr="004E04E2">
              <w:rPr>
                <w:szCs w:val="22"/>
              </w:rPr>
              <w:noBreakHyphen/>
              <w:t>Begotten.  O Holy Trinity, have mercy upon us</w:t>
            </w:r>
            <w:r w:rsidRPr="004E04E2">
              <w:t>: Glory to Thee O Lover of mankind.</w:t>
            </w:r>
            <w:bookmarkEnd w:id="41"/>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5130A7">
            <w:pPr>
              <w:pStyle w:val="CopticVerse"/>
            </w:pPr>
            <w:r w:rsidRPr="005130A7">
              <w:t>Ⲇⲟⲝⲁⲥⲓ ⲟ ⲙⲟⲛⲟⲅⲉⲛⲏⲥ: ⲁ̀ⲅⲓⲁ ⲧⲣⲓⲁⲥ ⲉ̀ⲗⲉⲓⲥⲟⲛ ⲏ̀ⲙⲁⲥ: Ⲇⲟⲝⲁⲥⲓ ⲫⲓⲗⲁⲛⲑ̀ⲣⲱⲡⲉ</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rPr>
                <w:szCs w:val="22"/>
              </w:rPr>
            </w:pPr>
            <w:bookmarkStart w:id="42" w:name="_Toc289112529"/>
            <w:r w:rsidRPr="004E04E2">
              <w:rPr>
                <w:szCs w:val="22"/>
              </w:rPr>
              <w:t>Let God arise and let all His enemies be scattered, and let all that hate His Holy Name flee before His face</w:t>
            </w:r>
            <w:r w:rsidRPr="004E04E2">
              <w:t>: Glory to Thee O Lover of mankind.</w:t>
            </w:r>
            <w:bookmarkEnd w:id="42"/>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EE572E" w:rsidTr="00EE572E">
        <w:trPr>
          <w:cantSplit/>
        </w:trPr>
        <w:tc>
          <w:tcPr>
            <w:tcW w:w="288" w:type="dxa"/>
          </w:tcPr>
          <w:p w:rsidR="00EE572E" w:rsidRDefault="00EE572E" w:rsidP="001E2E1C">
            <w:pPr>
              <w:pStyle w:val="CopticCross"/>
            </w:pPr>
          </w:p>
        </w:tc>
        <w:tc>
          <w:tcPr>
            <w:tcW w:w="3960" w:type="dxa"/>
          </w:tcPr>
          <w:p w:rsidR="00EE572E" w:rsidRPr="004E04E2" w:rsidRDefault="00EE572E" w:rsidP="004F26F0">
            <w:pPr>
              <w:pStyle w:val="EngEnd"/>
              <w:rPr>
                <w:szCs w:val="22"/>
              </w:rPr>
            </w:pPr>
            <w:bookmarkStart w:id="43" w:name="_Toc289112530"/>
            <w:r w:rsidRPr="004E04E2">
              <w:rPr>
                <w:szCs w:val="22"/>
              </w:rPr>
              <w:t>But let Thy people be in blessing, thousands of thousands, and ten thousand times ten thousands, doing Thy will</w:t>
            </w:r>
            <w:r w:rsidRPr="004E04E2">
              <w:t>: Glory to Thee O Lover of mankind.</w:t>
            </w:r>
            <w:bookmarkEnd w:id="43"/>
          </w:p>
        </w:tc>
        <w:tc>
          <w:tcPr>
            <w:tcW w:w="288" w:type="dxa"/>
          </w:tcPr>
          <w:p w:rsidR="00EE572E" w:rsidRDefault="00EE572E" w:rsidP="001E2E1C">
            <w:pPr>
              <w:pStyle w:val="CopticCross"/>
            </w:pPr>
          </w:p>
        </w:tc>
        <w:tc>
          <w:tcPr>
            <w:tcW w:w="288" w:type="dxa"/>
          </w:tcPr>
          <w:p w:rsidR="00EE572E" w:rsidRDefault="00EE572E" w:rsidP="001E2E1C">
            <w:pPr>
              <w:pStyle w:val="CopticCross"/>
            </w:pPr>
          </w:p>
        </w:tc>
        <w:tc>
          <w:tcPr>
            <w:tcW w:w="3960" w:type="dxa"/>
          </w:tcPr>
          <w:p w:rsidR="00EE572E" w:rsidRPr="005130A7" w:rsidRDefault="00EE572E"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EE572E" w:rsidTr="00EE572E">
        <w:trPr>
          <w:cantSplit/>
        </w:trPr>
        <w:tc>
          <w:tcPr>
            <w:tcW w:w="288" w:type="dxa"/>
          </w:tcPr>
          <w:p w:rsidR="00EE572E" w:rsidRDefault="00EE572E" w:rsidP="001E2E1C">
            <w:pPr>
              <w:pStyle w:val="CopticCross"/>
            </w:pPr>
            <w:r>
              <w:t>¿</w:t>
            </w:r>
          </w:p>
        </w:tc>
        <w:tc>
          <w:tcPr>
            <w:tcW w:w="3960" w:type="dxa"/>
          </w:tcPr>
          <w:p w:rsidR="00EE572E" w:rsidRPr="004E04E2" w:rsidRDefault="00EE572E" w:rsidP="004F26F0">
            <w:pPr>
              <w:pStyle w:val="EngEnd"/>
              <w:rPr>
                <w:szCs w:val="22"/>
              </w:rPr>
            </w:pPr>
            <w:bookmarkStart w:id="44" w:name="_Toc289112531"/>
            <w:r w:rsidRPr="004E04E2">
              <w:rPr>
                <w:szCs w:val="22"/>
              </w:rPr>
              <w:t>Lord, Thou shalt open my lips, and my mouth shall utter Thy praise.  Amen.  Alleluia.</w:t>
            </w:r>
            <w:bookmarkEnd w:id="44"/>
          </w:p>
        </w:tc>
        <w:tc>
          <w:tcPr>
            <w:tcW w:w="288" w:type="dxa"/>
          </w:tcPr>
          <w:p w:rsidR="00EE572E" w:rsidRDefault="00EE572E" w:rsidP="001E2E1C">
            <w:pPr>
              <w:pStyle w:val="CopticCross"/>
            </w:pPr>
          </w:p>
        </w:tc>
        <w:tc>
          <w:tcPr>
            <w:tcW w:w="288" w:type="dxa"/>
          </w:tcPr>
          <w:p w:rsidR="00EE572E" w:rsidRDefault="00EE572E" w:rsidP="001E2E1C">
            <w:pPr>
              <w:pStyle w:val="CopticCross"/>
            </w:pPr>
            <w:r>
              <w:t>¿</w:t>
            </w:r>
          </w:p>
        </w:tc>
        <w:tc>
          <w:tcPr>
            <w:tcW w:w="3960" w:type="dxa"/>
          </w:tcPr>
          <w:p w:rsidR="00EE572E" w:rsidRPr="005130A7" w:rsidRDefault="00EE572E" w:rsidP="005130A7">
            <w:pPr>
              <w:pStyle w:val="CopticVerse"/>
            </w:pPr>
            <w:r w:rsidRPr="005130A7">
              <w:t>Ⲡⲟ̅ⲥ̅ ⲉⲕⲉ̀ⲁ̀ⲟⲩⲱⲛ ⲛ̀ⲛⲁⲥ̀ⲫⲟⲧⲟⲩ: ⲟⲩⲟϩ ⲉⲣⲉ ⲣⲱⲓ ϫⲉ ⲙ̀ⲡⲉⲕⲥ̀ⲙⲟⲩ.</w:t>
            </w:r>
            <w:r>
              <w:t xml:space="preserve"> </w:t>
            </w:r>
            <w:r w:rsidR="005B777F">
              <w:t>Ⲁⲙⲏⲛ. Ⲁ</w:t>
            </w:r>
            <w:r w:rsidR="005B777F" w:rsidRPr="00597158">
              <w:t>ⲗⲗⲏⲗⲟⲩⲓ̀ⲁ</w:t>
            </w:r>
            <w:r w:rsidR="005B777F">
              <w:t>.</w:t>
            </w:r>
          </w:p>
        </w:tc>
      </w:tr>
    </w:tbl>
    <w:p w:rsidR="00A458C3" w:rsidRDefault="00A458C3" w:rsidP="00343753">
      <w:pPr>
        <w:rPr>
          <w:lang w:val="en-US"/>
        </w:rPr>
      </w:pPr>
      <w:r>
        <w:rPr>
          <w:lang w:val="en-US"/>
        </w:rPr>
        <w:t xml:space="preserve">In current practice, the Hymn for the Resurrection, found on page </w:t>
      </w:r>
      <w:r w:rsidR="000C2C94">
        <w:rPr>
          <w:lang w:val="en-US"/>
        </w:rPr>
        <w:fldChar w:fldCharType="begin"/>
      </w:r>
      <w:r>
        <w:rPr>
          <w:lang w:val="en-US"/>
        </w:rPr>
        <w:instrText xml:space="preserve"> PAGEREF TheHymnForTheResurrection \h </w:instrText>
      </w:r>
      <w:r w:rsidR="000C2C94">
        <w:rPr>
          <w:lang w:val="en-US"/>
        </w:rPr>
      </w:r>
      <w:r w:rsidR="000C2C94">
        <w:rPr>
          <w:lang w:val="en-US"/>
        </w:rPr>
        <w:fldChar w:fldCharType="separate"/>
      </w:r>
      <w:r w:rsidR="003032D8">
        <w:rPr>
          <w:noProof/>
          <w:lang w:val="en-US"/>
        </w:rPr>
        <w:t>285</w:t>
      </w:r>
      <w:r w:rsidR="000C2C94">
        <w:rPr>
          <w:lang w:val="en-US"/>
        </w:rPr>
        <w:fldChar w:fldCharType="end"/>
      </w:r>
      <w:r>
        <w:rPr>
          <w:lang w:val="en-US"/>
        </w:rPr>
        <w:t>, is said at this point</w:t>
      </w:r>
      <w:r w:rsidR="00EE572E">
        <w:rPr>
          <w:lang w:val="en-US"/>
        </w:rPr>
        <w:t xml:space="preserve"> daily</w:t>
      </w:r>
      <w:r>
        <w:rPr>
          <w:lang w:val="en-US"/>
        </w:rPr>
        <w:t xml:space="preserve"> from the Feast of the Resurrection until to Feast of Pentecost, and then on Sundays only until the start of the month of Koiak.</w:t>
      </w:r>
    </w:p>
    <w:p w:rsidR="00207F10" w:rsidRDefault="00207F10" w:rsidP="00343753">
      <w:pPr>
        <w:rPr>
          <w:lang w:val="en-US"/>
        </w:rPr>
        <w:sectPr w:rsidR="00207F10" w:rsidSect="00094BF8">
          <w:footerReference w:type="default" r:id="rId11"/>
          <w:type w:val="oddPage"/>
          <w:pgSz w:w="11880" w:h="15480" w:code="1"/>
          <w:pgMar w:top="1080" w:right="1440" w:bottom="1440" w:left="1080" w:header="720" w:footer="720" w:gutter="504"/>
          <w:pgNumType w:start="1"/>
          <w:cols w:space="720"/>
          <w:docGrid w:linePitch="360"/>
        </w:sectPr>
      </w:pPr>
    </w:p>
    <w:p w:rsidR="006D61CA" w:rsidRDefault="00207F10" w:rsidP="00A05722">
      <w:pPr>
        <w:pStyle w:val="Heading2"/>
      </w:pPr>
      <w:bookmarkStart w:id="45" w:name="_Toc297322053"/>
      <w:bookmarkStart w:id="46" w:name="_Toc297407698"/>
      <w:bookmarkStart w:id="47" w:name="_Toc298445750"/>
      <w:bookmarkStart w:id="48" w:name="_Toc298681233"/>
      <w:bookmarkStart w:id="49" w:name="_Toc298447475"/>
      <w:bookmarkStart w:id="50" w:name="_Toc308441869"/>
      <w:bookmarkStart w:id="51" w:name="_Toc308441894"/>
      <w:r>
        <w:lastRenderedPageBreak/>
        <w:t>The First Canticle</w:t>
      </w:r>
      <w:r w:rsidR="00A05722">
        <w:t>: The Praise of Moses the Prophet</w:t>
      </w:r>
      <w:bookmarkEnd w:id="45"/>
      <w:bookmarkEnd w:id="46"/>
      <w:bookmarkEnd w:id="47"/>
      <w:bookmarkEnd w:id="48"/>
      <w:bookmarkEnd w:id="49"/>
      <w:bookmarkEnd w:id="50"/>
      <w:bookmarkEnd w:id="51"/>
    </w:p>
    <w:p w:rsidR="00A05722" w:rsidRDefault="00A05722" w:rsidP="006D61CA">
      <w:pPr>
        <w:pStyle w:val="Heading2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AB4248" w:rsidTr="007F4C9C">
        <w:trPr>
          <w:cantSplit/>
          <w:jc w:val="center"/>
        </w:trPr>
        <w:tc>
          <w:tcPr>
            <w:tcW w:w="288" w:type="dxa"/>
          </w:tcPr>
          <w:p w:rsidR="00AB4248" w:rsidRDefault="00AB4248" w:rsidP="003711A9">
            <w:pPr>
              <w:pStyle w:val="CopticCross"/>
            </w:pPr>
          </w:p>
        </w:tc>
        <w:tc>
          <w:tcPr>
            <w:tcW w:w="3960" w:type="dxa"/>
          </w:tcPr>
          <w:p w:rsidR="00AB4248" w:rsidRPr="003711A9" w:rsidRDefault="00AB4248" w:rsidP="004F26F0">
            <w:pPr>
              <w:pStyle w:val="EngEnd"/>
              <w:rPr>
                <w:szCs w:val="20"/>
              </w:rPr>
            </w:pPr>
            <w:r w:rsidRPr="003711A9">
              <w:t>Then sang Moses and the children of Israel this song unto the Lord, and spake, saying,</w:t>
            </w:r>
            <w:r>
              <w:rPr>
                <w:szCs w:val="20"/>
              </w:rPr>
              <w:t xml:space="preserve"> </w:t>
            </w:r>
            <w:r w:rsidRPr="003711A9">
              <w:t>"I will sing unto the Lord for He has triumphed gloriously.</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Default="00AB4248"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Default="00AB4248" w:rsidP="004F26F0">
            <w:pPr>
              <w:pStyle w:val="EngEnd"/>
            </w:pPr>
            <w:r w:rsidRPr="007425E1">
              <w:t>The horse and his rider has He thrown into the sea. The Lord is my strength and song, and He is become my salvation.</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Default="00AB4248"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Default="00AB4248" w:rsidP="004F26F0">
            <w:pPr>
              <w:pStyle w:val="EngEnd"/>
            </w:pPr>
            <w:r w:rsidRPr="007425E1">
              <w:t>He is my God, and I will prepare Him an habitation; my father's God, and I will exalt Him.</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Default="00AB4248" w:rsidP="003711A9">
            <w:pPr>
              <w:pStyle w:val="CopticVerse"/>
            </w:pPr>
            <w:r w:rsidRPr="003711A9">
              <w:t>Ⲫⲁⲓ ⲡⲉ Ⲡⲁⲛⲟⲩϯ ϯⲛⲁϯⲱ̀ⲟⲩ ⲛⲁϥ Ⲫϯ ⲙ̀ⲡⲁⲓⲱⲧ ϯⲛⲁϭⲁⲥϥ</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3711A9" w:rsidRDefault="00AB4248" w:rsidP="004F26F0">
            <w:pPr>
              <w:pStyle w:val="EngEnd"/>
              <w:rPr>
                <w:szCs w:val="20"/>
              </w:rPr>
            </w:pPr>
            <w:r w:rsidRPr="003711A9">
              <w:t>The Lord is a man of war. "The Lord" is His Name. Pharaoh's chariots and his host has He cast into the sea.</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Default="00AB4248"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Default="00AB4248" w:rsidP="004F26F0">
            <w:pPr>
              <w:pStyle w:val="EngEnd"/>
            </w:pPr>
            <w:r w:rsidRPr="007425E1">
              <w:t>His chosen captains also are drowned in the Red Sea.</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Default="00AB4248" w:rsidP="003711A9">
            <w:pPr>
              <w:pStyle w:val="CopticVerse"/>
            </w:pPr>
            <w:r w:rsidRPr="003711A9">
              <w:t>Ϩⲁⲛⲥⲱⲧⲡ ⲛ̀ⲁ̀ⲛⲁⲃⲁⲧⲏⲥ ⲛ̀ⲧ̀ⲣⲓⲥⲧⲁⲧⲏⲥ ⲁϥϫⲟⲗⲕⲟⲩ ϧⲉⲛ ⲫ̀ⲓⲟⲙ ⲛ̀ϣⲁⲣⲓ</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Default="00AB4248" w:rsidP="004F26F0">
            <w:pPr>
              <w:pStyle w:val="EngEnd"/>
            </w:pPr>
            <w:r w:rsidRPr="007425E1">
              <w:t>The depths have covered them; they sank into the bottom as a stone.</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Default="00AB4248" w:rsidP="003711A9">
            <w:pPr>
              <w:pStyle w:val="CopticVerse"/>
            </w:pPr>
            <w:r w:rsidRPr="003711A9">
              <w:t>Ⲁϥϩⲱⲃⲥ ⲉ̀ϩ̀ⲣⲏⲓ ⲉ̀ϫⲱⲟⲩ ⲛ̀ϫⲉ ⲡⲓⲙⲱⲟⲩ ⲁⲩⲱⲙⲥ ⲉ̀ϧ̀ⲣⲏⲓ ⲉ̀ⲡⲉⲧϣⲏⲕ ⲙ̀ⲫ̀ⲣⲏϯ ⲛ̀ⲟⲩⲱ̀ⲛⲓ</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Default="00AB4248" w:rsidP="004F26F0">
            <w:pPr>
              <w:pStyle w:val="EngEnd"/>
            </w:pPr>
            <w:r w:rsidRPr="007425E1">
              <w:t>Thy right hand, O Lord, is become glorious in power. Thy right hand, O Lord, has dashed in pieces Thine enemies.</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Default="00AB4248"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AB4248" w:rsidTr="007F4C9C">
        <w:trPr>
          <w:cantSplit/>
          <w:jc w:val="center"/>
        </w:trPr>
        <w:tc>
          <w:tcPr>
            <w:tcW w:w="288" w:type="dxa"/>
          </w:tcPr>
          <w:p w:rsidR="00AB4248" w:rsidRDefault="00AB4248" w:rsidP="003711A9">
            <w:pPr>
              <w:pStyle w:val="CopticCross"/>
            </w:pPr>
            <w:r>
              <w:lastRenderedPageBreak/>
              <w:t>¿</w:t>
            </w:r>
          </w:p>
        </w:tc>
        <w:tc>
          <w:tcPr>
            <w:tcW w:w="3960" w:type="dxa"/>
          </w:tcPr>
          <w:p w:rsidR="00AB4248" w:rsidRDefault="00AB4248" w:rsidP="004F26F0">
            <w:pPr>
              <w:pStyle w:val="EngEnd"/>
            </w:pPr>
            <w:r w:rsidRPr="007425E1">
              <w:t>And in the greatness of Thine excellency Thou hast overthrown them that rose up against Thee. Thou sentest forth Thy wrath which consumed them as stubble.</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Default="00AB4248"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And with the blast of Thy nostrils the waters were gathered together, the flood stood upright as an heap, and the depths were congealed in the heart of the sea.</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The enemy said, 'I will pursue, I will overtake, I will divide the spoil. My lust shall be satisfied upon them. I will draw my sword, and my hand shall destroy them.'</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Thou didst blow with Thy wind; the sea covered them. They sank like lead in the mighty waters.</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Who is like unto Thee, O Lord, among the gods? Who is like Thee, glorious in holiness, fearful in praises, doing wonders?</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Thou strechedst out Thy right hand; the earth swallowed them. Thou, in Thy mercy hast led forth the people which Thou hast redeemed. Thou hast guided them in Thy strength unto Thine holy habitation.</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3711A9" w:rsidRDefault="00AB4248" w:rsidP="004F26F0">
            <w:pPr>
              <w:pStyle w:val="EngEnd"/>
              <w:rPr>
                <w:rFonts w:ascii="Times New Roman" w:hAnsi="Times New Roman"/>
                <w:szCs w:val="20"/>
              </w:rPr>
            </w:pPr>
            <w:r w:rsidRPr="003711A9">
              <w:rPr>
                <w:rFonts w:ascii="Times New Roman" w:hAnsi="Times New Roman"/>
              </w:rPr>
              <w:t>The people shall hear and be afraid. Sorrow shall take hold on the inhabi</w:t>
            </w:r>
            <w:r w:rsidRPr="003711A9">
              <w:rPr>
                <w:rFonts w:ascii="Times New Roman" w:hAnsi="Times New Roman"/>
              </w:rPr>
              <w:t>t</w:t>
            </w:r>
            <w:r w:rsidRPr="003711A9">
              <w:rPr>
                <w:rFonts w:ascii="Times New Roman" w:hAnsi="Times New Roman"/>
              </w:rPr>
              <w:t>ants of Palestina.</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3711A9" w:rsidRDefault="00AB4248" w:rsidP="004F26F0">
            <w:pPr>
              <w:pStyle w:val="EngEnd"/>
              <w:rPr>
                <w:rFonts w:ascii="Times New Roman" w:hAnsi="Times New Roman"/>
                <w:szCs w:val="20"/>
              </w:rPr>
            </w:pPr>
            <w:r w:rsidRPr="003711A9">
              <w:rPr>
                <w:rFonts w:ascii="Times New Roman" w:hAnsi="Times New Roman"/>
              </w:rPr>
              <w:t>Then the dukes of Edom shall be amazed; the mighty men of Moab, trembling shall take hold upon them.</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All the inhabitants of Canaan shall melt away; fear and dread shall fall upon them.</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By the greatness of Thine arm they shall be as still as a stone, till Thy people pass over, O Lord; till the people pass over, which Thou hast purchased.</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Thou shalt bring them in, and plant them in the mountain of Thine inheritance; in the place, O Lord, which Thou hast made for Thee to dwell in;</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In the Sanctuary, O Lord, which Thy hands have established. The Lord shall reign forever and ever.</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For the horse of Pharaoh went in with his chariots, and with his horsemen, into the sea.</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And the Lord brought again the waters of the sea upon them. But the children of Israel went on dry land in the midst of the sea."</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AB4248" w:rsidTr="007F4C9C">
        <w:trPr>
          <w:cantSplit/>
          <w:jc w:val="center"/>
        </w:trPr>
        <w:tc>
          <w:tcPr>
            <w:tcW w:w="288" w:type="dxa"/>
          </w:tcPr>
          <w:p w:rsidR="00AB4248" w:rsidRDefault="00AB4248" w:rsidP="003711A9">
            <w:pPr>
              <w:pStyle w:val="CopticCross"/>
            </w:pPr>
            <w:r>
              <w:lastRenderedPageBreak/>
              <w:t>¿</w:t>
            </w:r>
          </w:p>
        </w:tc>
        <w:tc>
          <w:tcPr>
            <w:tcW w:w="3960" w:type="dxa"/>
          </w:tcPr>
          <w:p w:rsidR="00AB4248" w:rsidRPr="007425E1" w:rsidRDefault="00AB4248" w:rsidP="004F26F0">
            <w:pPr>
              <w:pStyle w:val="EngEnd"/>
            </w:pPr>
            <w:r w:rsidRPr="007425E1">
              <w:t>And Miriam the prophetess, the sister of Aaron, took a timbrel in her hand, and all the women went out after her with timbrels and with praises.</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AB4248" w:rsidTr="007F4C9C">
        <w:trPr>
          <w:cantSplit/>
          <w:jc w:val="center"/>
        </w:trPr>
        <w:tc>
          <w:tcPr>
            <w:tcW w:w="288" w:type="dxa"/>
          </w:tcPr>
          <w:p w:rsidR="00AB4248" w:rsidRDefault="00AB4248" w:rsidP="003711A9">
            <w:pPr>
              <w:pStyle w:val="CopticCross"/>
            </w:pPr>
          </w:p>
        </w:tc>
        <w:tc>
          <w:tcPr>
            <w:tcW w:w="3960" w:type="dxa"/>
          </w:tcPr>
          <w:p w:rsidR="00AB4248" w:rsidRPr="007425E1" w:rsidRDefault="00AB4248" w:rsidP="004F26F0">
            <w:pPr>
              <w:pStyle w:val="EngEnd"/>
            </w:pPr>
            <w:r w:rsidRPr="007425E1">
              <w:t>And Miriam answered them, "Sing ye to the Lord, for He has triumphed gloriou</w:t>
            </w:r>
            <w:r w:rsidRPr="007425E1">
              <w:t>s</w:t>
            </w:r>
            <w:r w:rsidRPr="007425E1">
              <w:t>ly.</w:t>
            </w:r>
          </w:p>
        </w:tc>
        <w:tc>
          <w:tcPr>
            <w:tcW w:w="288" w:type="dxa"/>
          </w:tcPr>
          <w:p w:rsidR="00AB4248" w:rsidRDefault="00AB4248" w:rsidP="003711A9">
            <w:pPr>
              <w:pStyle w:val="CopticCross"/>
            </w:pPr>
          </w:p>
        </w:tc>
        <w:tc>
          <w:tcPr>
            <w:tcW w:w="288" w:type="dxa"/>
          </w:tcPr>
          <w:p w:rsidR="00AB4248" w:rsidRDefault="00AB4248" w:rsidP="003711A9">
            <w:pPr>
              <w:pStyle w:val="CopticCross"/>
            </w:pPr>
          </w:p>
        </w:tc>
        <w:tc>
          <w:tcPr>
            <w:tcW w:w="3960" w:type="dxa"/>
          </w:tcPr>
          <w:p w:rsidR="00AB4248" w:rsidRPr="003711A9" w:rsidRDefault="00AB4248"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AB4248" w:rsidTr="007F4C9C">
        <w:trPr>
          <w:cantSplit/>
          <w:jc w:val="center"/>
        </w:trPr>
        <w:tc>
          <w:tcPr>
            <w:tcW w:w="288" w:type="dxa"/>
          </w:tcPr>
          <w:p w:rsidR="00AB4248" w:rsidRDefault="00AB4248" w:rsidP="003711A9">
            <w:pPr>
              <w:pStyle w:val="CopticCross"/>
            </w:pPr>
            <w:r>
              <w:t>¿</w:t>
            </w:r>
          </w:p>
        </w:tc>
        <w:tc>
          <w:tcPr>
            <w:tcW w:w="3960" w:type="dxa"/>
          </w:tcPr>
          <w:p w:rsidR="00AB4248" w:rsidRPr="007425E1" w:rsidRDefault="00AB4248" w:rsidP="004F26F0">
            <w:pPr>
              <w:pStyle w:val="EngEnd"/>
            </w:pPr>
            <w:r w:rsidRPr="007425E1">
              <w:t>The horse and his rider has He thrown into the sea. Sing ye to the Lord, for He has triumphed gloriously."</w:t>
            </w:r>
          </w:p>
        </w:tc>
        <w:tc>
          <w:tcPr>
            <w:tcW w:w="288" w:type="dxa"/>
          </w:tcPr>
          <w:p w:rsidR="00AB4248" w:rsidRDefault="00AB4248" w:rsidP="003711A9">
            <w:pPr>
              <w:pStyle w:val="CopticCross"/>
            </w:pPr>
          </w:p>
        </w:tc>
        <w:tc>
          <w:tcPr>
            <w:tcW w:w="288" w:type="dxa"/>
          </w:tcPr>
          <w:p w:rsidR="00AB4248" w:rsidRDefault="00AB4248" w:rsidP="003711A9">
            <w:pPr>
              <w:pStyle w:val="CopticCross"/>
            </w:pPr>
            <w:r>
              <w:t>¿</w:t>
            </w:r>
          </w:p>
        </w:tc>
        <w:tc>
          <w:tcPr>
            <w:tcW w:w="3960" w:type="dxa"/>
          </w:tcPr>
          <w:p w:rsidR="00AB4248" w:rsidRPr="003711A9" w:rsidRDefault="00AB4248"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9A11DD">
      <w:pPr>
        <w:pStyle w:val="Heading4"/>
      </w:pPr>
      <w:bookmarkStart w:id="52" w:name="_Toc297322054"/>
      <w:bookmarkStart w:id="53" w:name="_Toc297407699"/>
      <w:bookmarkStart w:id="54" w:name="_Toc298445751"/>
      <w:bookmarkStart w:id="55" w:name="_Toc298681234"/>
      <w:bookmarkStart w:id="56" w:name="_Toc298447476"/>
      <w:r>
        <w:t>Psali Adam</w:t>
      </w:r>
      <w:bookmarkEnd w:id="52"/>
      <w:bookmarkEnd w:id="53"/>
      <w:bookmarkEnd w:id="54"/>
      <w:bookmarkEnd w:id="55"/>
      <w:bookmarkEnd w:id="56"/>
    </w:p>
    <w:p w:rsidR="00A05722" w:rsidRDefault="00D175BB" w:rsidP="006D61CA">
      <w:pPr>
        <w:pStyle w:val="Heading3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AB4248" w:rsidTr="00EC012F">
        <w:trPr>
          <w:cantSplit/>
          <w:jc w:val="center"/>
        </w:trPr>
        <w:tc>
          <w:tcPr>
            <w:tcW w:w="288" w:type="dxa"/>
          </w:tcPr>
          <w:p w:rsidR="00AB4248" w:rsidRDefault="00AB4248" w:rsidP="00D33B3C">
            <w:pPr>
              <w:pStyle w:val="CopticCross"/>
            </w:pPr>
          </w:p>
        </w:tc>
        <w:tc>
          <w:tcPr>
            <w:tcW w:w="3960" w:type="dxa"/>
          </w:tcPr>
          <w:p w:rsidR="00EC012F" w:rsidRDefault="00AB4248" w:rsidP="004F26F0">
            <w:pPr>
              <w:pStyle w:val="EngInd"/>
              <w:rPr>
                <w:szCs w:val="20"/>
              </w:rPr>
            </w:pPr>
            <w:r w:rsidRPr="00D33B3C">
              <w:t>The water of the sea was parted into parts,</w:t>
            </w:r>
          </w:p>
          <w:p w:rsidR="00AB4248" w:rsidRPr="00D33B3C" w:rsidRDefault="00AB4248" w:rsidP="004F26F0">
            <w:pPr>
              <w:pStyle w:val="EngIndEnd"/>
              <w:rPr>
                <w:szCs w:val="20"/>
              </w:rPr>
            </w:pPr>
            <w:r w:rsidRPr="00D33B3C">
              <w:t>And the great deep became a path</w:t>
            </w:r>
          </w:p>
        </w:tc>
        <w:tc>
          <w:tcPr>
            <w:tcW w:w="288" w:type="dxa"/>
          </w:tcPr>
          <w:p w:rsidR="00AB4248" w:rsidRDefault="00AB4248" w:rsidP="00D33B3C">
            <w:pPr>
              <w:pStyle w:val="CopticCross"/>
            </w:pPr>
          </w:p>
        </w:tc>
        <w:tc>
          <w:tcPr>
            <w:tcW w:w="288" w:type="dxa"/>
          </w:tcPr>
          <w:p w:rsidR="00AB4248" w:rsidRDefault="00AB4248" w:rsidP="00D33B3C">
            <w:pPr>
              <w:pStyle w:val="CopticCross"/>
            </w:pPr>
          </w:p>
        </w:tc>
        <w:tc>
          <w:tcPr>
            <w:tcW w:w="3960" w:type="dxa"/>
          </w:tcPr>
          <w:p w:rsidR="00EC012F" w:rsidRDefault="00AB4248" w:rsidP="001A05D1">
            <w:pPr>
              <w:pStyle w:val="CopticInd"/>
            </w:pPr>
            <w:commentRangeStart w:id="57"/>
            <w:r w:rsidRPr="00D33B3C">
              <w:rPr>
                <w:rFonts w:ascii="Times New Roman" w:hAnsi="Times New Roman" w:cs="Times New Roman"/>
              </w:rPr>
              <w:t>Ϧ</w:t>
            </w:r>
            <w:r w:rsidRPr="00D33B3C">
              <w:t>ⲉⲛ</w:t>
            </w:r>
            <w:commentRangeEnd w:id="57"/>
            <w:r w:rsidR="00794F01">
              <w:rPr>
                <w:rStyle w:val="CommentReference"/>
                <w:rFonts w:ascii="Garamond" w:hAnsi="Garamond" w:cstheme="minorBidi"/>
                <w:noProof w:val="0"/>
                <w:lang w:val="en-CA"/>
              </w:rPr>
              <w:commentReference w:id="57"/>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AB4248" w:rsidRDefault="00AB4248"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AB4248" w:rsidTr="00EC012F">
        <w:trPr>
          <w:cantSplit/>
          <w:jc w:val="center"/>
        </w:trPr>
        <w:tc>
          <w:tcPr>
            <w:tcW w:w="288" w:type="dxa"/>
          </w:tcPr>
          <w:p w:rsidR="00AB4248" w:rsidRDefault="00AB4248" w:rsidP="00D33B3C">
            <w:pPr>
              <w:pStyle w:val="CopticCross"/>
            </w:pPr>
            <w:r>
              <w:t>¿</w:t>
            </w:r>
          </w:p>
        </w:tc>
        <w:tc>
          <w:tcPr>
            <w:tcW w:w="3960" w:type="dxa"/>
          </w:tcPr>
          <w:p w:rsidR="00EC012F" w:rsidRDefault="00AB4248" w:rsidP="004F26F0">
            <w:pPr>
              <w:pStyle w:val="EngInd"/>
              <w:rPr>
                <w:szCs w:val="20"/>
              </w:rPr>
            </w:pPr>
            <w:r w:rsidRPr="00D33B3C">
              <w:t>The sun has shone upon an unseen land,</w:t>
            </w:r>
          </w:p>
          <w:p w:rsidR="00AB4248" w:rsidRPr="00D33B3C" w:rsidRDefault="00AB4248" w:rsidP="004F26F0">
            <w:pPr>
              <w:pStyle w:val="EngIndEnd"/>
              <w:rPr>
                <w:szCs w:val="20"/>
              </w:rPr>
            </w:pPr>
            <w:r w:rsidRPr="00D33B3C">
              <w:t>And they walked upon an untrodden highway.</w:t>
            </w:r>
          </w:p>
        </w:tc>
        <w:tc>
          <w:tcPr>
            <w:tcW w:w="288" w:type="dxa"/>
          </w:tcPr>
          <w:p w:rsidR="00AB4248" w:rsidRDefault="00AB4248" w:rsidP="00D33B3C">
            <w:pPr>
              <w:pStyle w:val="CopticCross"/>
            </w:pPr>
          </w:p>
        </w:tc>
        <w:tc>
          <w:tcPr>
            <w:tcW w:w="288" w:type="dxa"/>
          </w:tcPr>
          <w:p w:rsidR="00AB4248" w:rsidRDefault="00AB4248" w:rsidP="00D33B3C">
            <w:pPr>
              <w:pStyle w:val="CopticCross"/>
            </w:pPr>
            <w:r>
              <w:t>¿</w:t>
            </w:r>
          </w:p>
        </w:tc>
        <w:tc>
          <w:tcPr>
            <w:tcW w:w="3960" w:type="dxa"/>
          </w:tcPr>
          <w:p w:rsidR="001A05D1" w:rsidRDefault="00AB4248" w:rsidP="001A05D1">
            <w:pPr>
              <w:pStyle w:val="CopticInd"/>
            </w:pPr>
            <w:r w:rsidRPr="00D33B3C">
              <w:t xml:space="preserve">Ⲟⲩⲕⲁϩⲓ ⲛ̀ⲁⲑⲟⲩⲱⲛϩ ⲁ̀ⲫ̀ⲣⲏ ϣⲁⲓ ϩⲓϫⲱϥ </w:t>
            </w:r>
          </w:p>
          <w:p w:rsidR="00AB4248" w:rsidRDefault="00AB4248" w:rsidP="001A05D1">
            <w:pPr>
              <w:pStyle w:val="CoptIndEnd"/>
            </w:pPr>
            <w:r w:rsidRPr="00D33B3C">
              <w:t>ⲟⲩⲙⲱⲓⲧ ⲛ̀ⲁⲧⲥⲓⲛⲓ ⲁⲩⲙⲟϣⲓ ϩⲓⲱⲧϥ</w:t>
            </w:r>
            <w:r>
              <w:t>.</w:t>
            </w:r>
          </w:p>
        </w:tc>
      </w:tr>
      <w:tr w:rsidR="00AB4248" w:rsidTr="00EC012F">
        <w:trPr>
          <w:cantSplit/>
          <w:jc w:val="center"/>
        </w:trPr>
        <w:tc>
          <w:tcPr>
            <w:tcW w:w="288" w:type="dxa"/>
          </w:tcPr>
          <w:p w:rsidR="00AB4248" w:rsidRDefault="00AB4248" w:rsidP="00D33B3C">
            <w:pPr>
              <w:pStyle w:val="CopticCross"/>
            </w:pPr>
          </w:p>
        </w:tc>
        <w:tc>
          <w:tcPr>
            <w:tcW w:w="3960" w:type="dxa"/>
          </w:tcPr>
          <w:p w:rsidR="00EC012F" w:rsidRDefault="00AB4248" w:rsidP="004F26F0">
            <w:pPr>
              <w:pStyle w:val="EngInd"/>
              <w:rPr>
                <w:szCs w:val="20"/>
              </w:rPr>
            </w:pPr>
            <w:r w:rsidRPr="00D33B3C">
              <w:t>Flowing water did stand upright</w:t>
            </w:r>
          </w:p>
          <w:p w:rsidR="00AB4248" w:rsidRPr="00D33B3C" w:rsidRDefault="00AB4248" w:rsidP="004F26F0">
            <w:pPr>
              <w:pStyle w:val="EngIndEnd"/>
              <w:rPr>
                <w:szCs w:val="20"/>
              </w:rPr>
            </w:pPr>
            <w:r w:rsidRPr="00D33B3C">
              <w:t>By a wonderful and miraculous act.</w:t>
            </w:r>
          </w:p>
        </w:tc>
        <w:tc>
          <w:tcPr>
            <w:tcW w:w="288" w:type="dxa"/>
          </w:tcPr>
          <w:p w:rsidR="00AB4248" w:rsidRDefault="00AB4248" w:rsidP="00D33B3C">
            <w:pPr>
              <w:pStyle w:val="CopticCross"/>
            </w:pPr>
          </w:p>
        </w:tc>
        <w:tc>
          <w:tcPr>
            <w:tcW w:w="288" w:type="dxa"/>
          </w:tcPr>
          <w:p w:rsidR="00AB4248" w:rsidRDefault="00AB4248" w:rsidP="00D33B3C">
            <w:pPr>
              <w:pStyle w:val="CopticCross"/>
            </w:pPr>
          </w:p>
        </w:tc>
        <w:tc>
          <w:tcPr>
            <w:tcW w:w="3960" w:type="dxa"/>
          </w:tcPr>
          <w:p w:rsidR="001A05D1" w:rsidRDefault="00AB4248" w:rsidP="001A05D1">
            <w:pPr>
              <w:pStyle w:val="CopticInd"/>
            </w:pPr>
            <w:r w:rsidRPr="00D33B3C">
              <w:t xml:space="preserve">Ⲟⲩⲙⲱⲟⲩ </w:t>
            </w:r>
            <w:r w:rsidRPr="001A05D1">
              <w:t>ⲉϥⲃⲏⲗ</w:t>
            </w:r>
            <w:r w:rsidRPr="00D33B3C">
              <w:t xml:space="preserve"> ⲉ̀ⲃⲟⲗ ⲁϥⲟ̀ϩⲓ ⲉ̀ⲣⲁⲧϥ </w:t>
            </w:r>
          </w:p>
          <w:p w:rsidR="00AB4248" w:rsidRDefault="00AB4248" w:rsidP="001A05D1">
            <w:pPr>
              <w:pStyle w:val="CoptIndEnd"/>
            </w:pPr>
            <w:r w:rsidRPr="00D33B3C">
              <w:t>ϧⲉⲛ ⲟⲩϩⲱⲃ ⲛ̀ϣ̀ⲫⲏⲣⲓ ⲙ̀ⲡⲁⲣⲁⲇⲟⲝⲟⲛ</w:t>
            </w:r>
            <w:r>
              <w:t>.</w:t>
            </w:r>
          </w:p>
        </w:tc>
      </w:tr>
      <w:tr w:rsidR="00AB4248" w:rsidTr="00EC012F">
        <w:trPr>
          <w:cantSplit/>
          <w:jc w:val="center"/>
        </w:trPr>
        <w:tc>
          <w:tcPr>
            <w:tcW w:w="288" w:type="dxa"/>
          </w:tcPr>
          <w:p w:rsidR="00AB4248" w:rsidRDefault="00AB4248" w:rsidP="00D33B3C">
            <w:pPr>
              <w:pStyle w:val="CopticCross"/>
            </w:pPr>
            <w:r>
              <w:lastRenderedPageBreak/>
              <w:t>¿</w:t>
            </w:r>
          </w:p>
        </w:tc>
        <w:tc>
          <w:tcPr>
            <w:tcW w:w="3960" w:type="dxa"/>
          </w:tcPr>
          <w:p w:rsidR="00EC012F" w:rsidRDefault="00AB4248" w:rsidP="004F26F0">
            <w:pPr>
              <w:pStyle w:val="EngInd"/>
              <w:rPr>
                <w:szCs w:val="20"/>
              </w:rPr>
            </w:pPr>
            <w:r w:rsidRPr="00D33B3C">
              <w:t>Pharaoh and his chariots were drowned in it,</w:t>
            </w:r>
          </w:p>
          <w:p w:rsidR="00AB4248" w:rsidRPr="00D33B3C" w:rsidRDefault="00AB4248" w:rsidP="004F26F0">
            <w:pPr>
              <w:pStyle w:val="EngIndEnd"/>
              <w:rPr>
                <w:szCs w:val="20"/>
              </w:rPr>
            </w:pPr>
            <w:r w:rsidRPr="00D33B3C">
              <w:t>And the children of Israel passed over the sea.</w:t>
            </w:r>
          </w:p>
        </w:tc>
        <w:tc>
          <w:tcPr>
            <w:tcW w:w="288" w:type="dxa"/>
          </w:tcPr>
          <w:p w:rsidR="00AB4248" w:rsidRDefault="00AB4248" w:rsidP="00D33B3C">
            <w:pPr>
              <w:pStyle w:val="CopticCross"/>
            </w:pPr>
          </w:p>
        </w:tc>
        <w:tc>
          <w:tcPr>
            <w:tcW w:w="288" w:type="dxa"/>
          </w:tcPr>
          <w:p w:rsidR="00AB4248" w:rsidRDefault="00AB4248" w:rsidP="00D33B3C">
            <w:pPr>
              <w:pStyle w:val="CopticCross"/>
            </w:pPr>
            <w:r>
              <w:t>¿</w:t>
            </w:r>
          </w:p>
        </w:tc>
        <w:tc>
          <w:tcPr>
            <w:tcW w:w="3960" w:type="dxa"/>
          </w:tcPr>
          <w:p w:rsidR="00EC012F" w:rsidRDefault="00AB4248" w:rsidP="001A05D1">
            <w:pPr>
              <w:pStyle w:val="CopticInd"/>
            </w:pPr>
            <w:r w:rsidRPr="00D33B3C">
              <w:t>Ⲫⲁⲣⲁⲱ̀ ⲛⲉⲙ ⲛⲉϥϩⲁⲣⲙⲁ ⲁⲩⲱⲙⲥ ⲉ̀ⲡⲉⲥⲏⲧ</w:t>
            </w:r>
          </w:p>
          <w:p w:rsidR="00AB4248" w:rsidRDefault="00AB4248" w:rsidP="001A05D1">
            <w:pPr>
              <w:pStyle w:val="CoptIndEnd"/>
            </w:pPr>
            <w:r w:rsidRPr="00D33B3C">
              <w:t>ⲛⲉⲛϣⲏⲣⲓ ⲙ̀Ⲡⲓⲥ̅ⲗ ⲁⲩⲉⲣϫⲓⲛⲓⲟⲣ ⲙ̀ⲫ̀ⲓⲟⲙ</w:t>
            </w:r>
            <w:r>
              <w:t>.</w:t>
            </w:r>
          </w:p>
        </w:tc>
      </w:tr>
      <w:tr w:rsidR="00AB4248" w:rsidTr="00EC012F">
        <w:trPr>
          <w:cantSplit/>
          <w:jc w:val="center"/>
        </w:trPr>
        <w:tc>
          <w:tcPr>
            <w:tcW w:w="288" w:type="dxa"/>
          </w:tcPr>
          <w:p w:rsidR="00AB4248" w:rsidRDefault="00AB4248" w:rsidP="00D33B3C">
            <w:pPr>
              <w:pStyle w:val="CopticCross"/>
            </w:pPr>
          </w:p>
        </w:tc>
        <w:tc>
          <w:tcPr>
            <w:tcW w:w="3960" w:type="dxa"/>
          </w:tcPr>
          <w:p w:rsidR="00EC012F" w:rsidRDefault="00AB4248" w:rsidP="00511194">
            <w:pPr>
              <w:pStyle w:val="EngInd"/>
              <w:rPr>
                <w:szCs w:val="20"/>
              </w:rPr>
            </w:pPr>
            <w:r w:rsidRPr="00D33B3C">
              <w:t>Moses the prophet was praising before them,</w:t>
            </w:r>
          </w:p>
          <w:p w:rsidR="00AB4248" w:rsidRPr="00D33B3C" w:rsidRDefault="00AB4248" w:rsidP="00511194">
            <w:pPr>
              <w:pStyle w:val="EngIndEnd"/>
              <w:rPr>
                <w:szCs w:val="20"/>
              </w:rPr>
            </w:pPr>
            <w:r w:rsidRPr="00D33B3C">
              <w:t>Till he brought them to the wilderness of Sinai.</w:t>
            </w:r>
          </w:p>
        </w:tc>
        <w:tc>
          <w:tcPr>
            <w:tcW w:w="288" w:type="dxa"/>
          </w:tcPr>
          <w:p w:rsidR="00AB4248" w:rsidRDefault="00AB4248" w:rsidP="00D33B3C">
            <w:pPr>
              <w:pStyle w:val="CopticCross"/>
            </w:pPr>
          </w:p>
        </w:tc>
        <w:tc>
          <w:tcPr>
            <w:tcW w:w="288" w:type="dxa"/>
          </w:tcPr>
          <w:p w:rsidR="00AB4248" w:rsidRDefault="00AB4248" w:rsidP="00D33B3C">
            <w:pPr>
              <w:pStyle w:val="CopticCross"/>
            </w:pPr>
          </w:p>
        </w:tc>
        <w:tc>
          <w:tcPr>
            <w:tcW w:w="3960" w:type="dxa"/>
          </w:tcPr>
          <w:p w:rsidR="001A05D1" w:rsidRDefault="00AB4248" w:rsidP="001A05D1">
            <w:pPr>
              <w:pStyle w:val="CopticInd"/>
            </w:pPr>
            <w:r w:rsidRPr="00D33B3C">
              <w:t>Ⲉ̀ⲛⲁϥϩⲱⲥ ϧⲁϫⲱⲟⲩ ⲡⲉ ⲛ̀ϫⲉ Ⲙⲱⲩ̀ⲥⲏⲥ ⲡⲓⲡ̀ⲣⲟⲫⲏⲧⲏⲥ</w:t>
            </w:r>
          </w:p>
          <w:p w:rsidR="00AB4248" w:rsidRDefault="00AB4248" w:rsidP="001A05D1">
            <w:pPr>
              <w:pStyle w:val="CoptIndEnd"/>
            </w:pPr>
            <w:r w:rsidRPr="00D33B3C">
              <w:t>ϣⲁⲛ̀ⲧⲉϥϭⲓⲧⲟⲩ ⲉ̀ϧⲟⲩⲛ ϩⲓ ⲡ̀ϣⲁϥⲉ ⲛ̀Ⲥⲓⲛⲁ</w:t>
            </w:r>
            <w:r>
              <w:t>.</w:t>
            </w:r>
          </w:p>
        </w:tc>
      </w:tr>
      <w:tr w:rsidR="00AB4248" w:rsidTr="00EC012F">
        <w:trPr>
          <w:cantSplit/>
          <w:jc w:val="center"/>
        </w:trPr>
        <w:tc>
          <w:tcPr>
            <w:tcW w:w="288" w:type="dxa"/>
          </w:tcPr>
          <w:p w:rsidR="00AB4248" w:rsidRDefault="00AB4248" w:rsidP="00D33B3C">
            <w:pPr>
              <w:pStyle w:val="CopticCross"/>
            </w:pPr>
            <w:r>
              <w:t>¿</w:t>
            </w:r>
          </w:p>
        </w:tc>
        <w:tc>
          <w:tcPr>
            <w:tcW w:w="3960" w:type="dxa"/>
          </w:tcPr>
          <w:p w:rsidR="00EC012F" w:rsidRDefault="00AB4248" w:rsidP="00511194">
            <w:pPr>
              <w:pStyle w:val="EngInd"/>
              <w:rPr>
                <w:szCs w:val="20"/>
              </w:rPr>
            </w:pPr>
            <w:r w:rsidRPr="00D33B3C">
              <w:t>They praised the Lord with this new song,</w:t>
            </w:r>
          </w:p>
          <w:p w:rsidR="00AB4248" w:rsidRPr="00D33B3C" w:rsidRDefault="00AB4248" w:rsidP="00511194">
            <w:pPr>
              <w:pStyle w:val="EngIndEnd"/>
              <w:rPr>
                <w:szCs w:val="20"/>
              </w:rPr>
            </w:pPr>
            <w:r w:rsidRPr="00D33B3C">
              <w:t>Saying, "Let us praise the Lord, For with glory He is glorified."</w:t>
            </w:r>
          </w:p>
        </w:tc>
        <w:tc>
          <w:tcPr>
            <w:tcW w:w="288" w:type="dxa"/>
          </w:tcPr>
          <w:p w:rsidR="00AB4248" w:rsidRDefault="00AB4248" w:rsidP="00D33B3C">
            <w:pPr>
              <w:pStyle w:val="CopticCross"/>
            </w:pPr>
          </w:p>
        </w:tc>
        <w:tc>
          <w:tcPr>
            <w:tcW w:w="288" w:type="dxa"/>
          </w:tcPr>
          <w:p w:rsidR="00AB4248" w:rsidRDefault="00AB4248" w:rsidP="00D33B3C">
            <w:pPr>
              <w:pStyle w:val="CopticCross"/>
            </w:pPr>
            <w:r>
              <w:t>¿</w:t>
            </w:r>
          </w:p>
        </w:tc>
        <w:tc>
          <w:tcPr>
            <w:tcW w:w="3960" w:type="dxa"/>
          </w:tcPr>
          <w:p w:rsidR="001A05D1" w:rsidRDefault="00AB4248" w:rsidP="001A05D1">
            <w:pPr>
              <w:pStyle w:val="CopticInd"/>
            </w:pPr>
            <w:r w:rsidRPr="00D33B3C">
              <w:t xml:space="preserve">Ⲉ̀ⲛⲁⲩϩⲱⲥ ⲉ̀Ⲫϯ ϧⲉⲛ ⲧⲁⲓ ϩⲱⲇⲏ ⲙ̀ⲃⲉⲣⲓ </w:t>
            </w:r>
          </w:p>
          <w:p w:rsidR="00AB4248" w:rsidRDefault="00AB4248"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w:t>
            </w:r>
            <w:r w:rsidRPr="007425E1">
              <w:t>r</w:t>
            </w:r>
            <w:r w:rsidRPr="007425E1">
              <w:t>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4F26F0">
            <w:pPr>
              <w:pStyle w:val="EngEnd"/>
              <w:rPr>
                <w:rFonts w:ascii="Times New Roman" w:hAnsi="Times New Roman"/>
              </w:rPr>
            </w:pPr>
            <w:r w:rsidRPr="00D33B3C">
              <w:rPr>
                <w:rFonts w:ascii="Times New Roman" w:hAnsi="Times New Roman"/>
              </w:rPr>
              <w:t>We worship Thee, O Christ, with Thy Good Father and the Holy Spirit, for Thou hast</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D33B3C" w:rsidRDefault="00257627" w:rsidP="00257627">
      <w:r>
        <w:t xml:space="preserve">One days other than Sunday, the Praise continues from the Gospel of the Sunday Theotokia on page </w:t>
      </w:r>
      <w:r w:rsidR="000C2C94">
        <w:fldChar w:fldCharType="begin"/>
      </w:r>
      <w:r w:rsidR="00DA18ED">
        <w:instrText xml:space="preserve"> PAGEREF _Ref299211949 \h </w:instrText>
      </w:r>
      <w:r w:rsidR="000C2C94">
        <w:fldChar w:fldCharType="separate"/>
      </w:r>
      <w:r w:rsidR="003032D8">
        <w:rPr>
          <w:noProof/>
        </w:rPr>
        <w:t>67</w:t>
      </w:r>
      <w:r w:rsidR="000C2C94">
        <w:fldChar w:fldCharType="end"/>
      </w:r>
      <w:r>
        <w:t>, until Part Nine of the Sunday Theotokia before continuing as usual from the Second Canticle.</w:t>
      </w:r>
    </w:p>
    <w:p w:rsidR="00257627" w:rsidRDefault="00257627" w:rsidP="00257627">
      <w:pPr>
        <w:sectPr w:rsidR="00257627" w:rsidSect="00094BF8">
          <w:pgSz w:w="11880" w:h="15480" w:code="1"/>
          <w:pgMar w:top="1080" w:right="1440" w:bottom="1440" w:left="1080" w:header="720" w:footer="720" w:gutter="504"/>
          <w:cols w:space="720"/>
          <w:docGrid w:linePitch="360"/>
        </w:sectPr>
      </w:pPr>
    </w:p>
    <w:p w:rsidR="006D61CA" w:rsidRDefault="00257627" w:rsidP="00257627">
      <w:pPr>
        <w:pStyle w:val="Heading2"/>
      </w:pPr>
      <w:bookmarkStart w:id="58" w:name="_Toc297322055"/>
      <w:bookmarkStart w:id="59" w:name="_Toc297407700"/>
      <w:bookmarkStart w:id="60" w:name="_Ref297493889"/>
      <w:bookmarkStart w:id="61" w:name="_Toc298445752"/>
      <w:bookmarkStart w:id="62" w:name="_Toc298681235"/>
      <w:bookmarkStart w:id="63" w:name="_Toc298447477"/>
      <w:bookmarkStart w:id="64" w:name="_Toc308441870"/>
      <w:bookmarkStart w:id="65" w:name="_Toc308441895"/>
      <w:r>
        <w:lastRenderedPageBreak/>
        <w:t>The Second Canticle: Psalm 135</w:t>
      </w:r>
      <w:bookmarkEnd w:id="58"/>
      <w:bookmarkEnd w:id="59"/>
      <w:bookmarkEnd w:id="60"/>
      <w:bookmarkEnd w:id="61"/>
      <w:bookmarkEnd w:id="62"/>
      <w:bookmarkEnd w:id="63"/>
      <w:bookmarkEnd w:id="64"/>
      <w:bookmarkEnd w:id="65"/>
    </w:p>
    <w:p w:rsidR="00257627" w:rsidRDefault="00257627" w:rsidP="006D61CA">
      <w:pPr>
        <w:pStyle w:val="Heading2non-TOC"/>
      </w:pPr>
      <w:r w:rsidRPr="00257627">
        <w:t>Ⲡⲓϩⲱⲥ ⲙ̀ⲙⲁϩ ⲃ̅</w:t>
      </w:r>
      <w:r>
        <w:t>:</w:t>
      </w:r>
      <w:r w:rsidRPr="00257627">
        <w:t xml:space="preserve"> Ⲯⲁⲗⲙⲟⲥ ⲣ̅ⲗ̅ⲉ̅</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AB4248" w:rsidTr="00597158">
        <w:trPr>
          <w:cantSplit/>
          <w:jc w:val="center"/>
        </w:trPr>
        <w:tc>
          <w:tcPr>
            <w:tcW w:w="288" w:type="dxa"/>
          </w:tcPr>
          <w:p w:rsidR="00AB4248" w:rsidRPr="00484AEF" w:rsidRDefault="007F4C9C" w:rsidP="00484AEF">
            <w:pPr>
              <w:pStyle w:val="CopticCross"/>
            </w:pPr>
            <w:r w:rsidRPr="00484AEF">
              <w:t>¿</w:t>
            </w:r>
          </w:p>
        </w:tc>
        <w:tc>
          <w:tcPr>
            <w:tcW w:w="3960" w:type="dxa"/>
          </w:tcPr>
          <w:p w:rsidR="002E5DB0" w:rsidRDefault="00AB4248" w:rsidP="00511194">
            <w:pPr>
              <w:pStyle w:val="EngInd"/>
            </w:pPr>
            <w:r w:rsidRPr="00597158">
              <w:t xml:space="preserve">O give thanks unto the Lord, for He is good: </w:t>
            </w:r>
          </w:p>
          <w:p w:rsidR="00AB4248" w:rsidRPr="00597158" w:rsidRDefault="00AB4248" w:rsidP="00511194">
            <w:pPr>
              <w:pStyle w:val="EngIndEnd"/>
            </w:pPr>
            <w:r w:rsidRPr="00597158">
              <w:t>Alleluia:</w:t>
            </w:r>
            <w:r w:rsidR="007F4C9C" w:rsidRPr="00597158">
              <w:t xml:space="preserve"> For His mercy endures forever. (Je Pef nai shop sha eneh.)</w:t>
            </w:r>
          </w:p>
        </w:tc>
        <w:tc>
          <w:tcPr>
            <w:tcW w:w="288" w:type="dxa"/>
          </w:tcPr>
          <w:p w:rsidR="00AB4248" w:rsidRDefault="00AB4248" w:rsidP="00257627"/>
        </w:tc>
        <w:tc>
          <w:tcPr>
            <w:tcW w:w="288" w:type="dxa"/>
          </w:tcPr>
          <w:p w:rsidR="00AB4248" w:rsidRDefault="00484AEF" w:rsidP="00484AEF">
            <w:pPr>
              <w:pStyle w:val="CopticCross"/>
            </w:pPr>
            <w:r>
              <w:t>¿</w:t>
            </w:r>
          </w:p>
        </w:tc>
        <w:tc>
          <w:tcPr>
            <w:tcW w:w="3960" w:type="dxa"/>
          </w:tcPr>
          <w:p w:rsidR="002E5DB0" w:rsidRDefault="00B76226" w:rsidP="001A05D1">
            <w:pPr>
              <w:pStyle w:val="CopticInd"/>
            </w:pPr>
            <w:r w:rsidRPr="00597158">
              <w:t xml:space="preserve">Ⲟⲩⲱⲛϩ ⲉ̀ⲃⲟⲗ ⲙ̀Ⲡⲟ̅ⲥ̅ ϫⲉ ⲟⲩⲭ̀ⲡⲣⲏⲥⲧⲟⲥ ⲟⲩⲁ̀ⲅⲁⲑⲟⲥ ⲡⲉ </w:t>
            </w:r>
          </w:p>
          <w:p w:rsidR="00AB4248" w:rsidRPr="00597158" w:rsidRDefault="00B76226" w:rsidP="001A05D1">
            <w:pPr>
              <w:pStyle w:val="CoptIndEnd"/>
            </w:pPr>
            <w:r w:rsidRPr="00597158">
              <w:t>ⲁⲗⲗⲏⲗⲟⲩⲓ̀ⲁ ϫⲉ ⲡⲉϥⲛⲁⲓ ϣⲟⲡ ϣⲁ ⲉ̀ⲛⲉϩ</w:t>
            </w:r>
            <w:r w:rsidR="00597158" w:rsidRPr="00597158">
              <w:t>.</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O give thanks unto the God of gods: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B76226" w:rsidP="001A05D1">
            <w:pPr>
              <w:pStyle w:val="CopticInd"/>
            </w:pPr>
            <w:r w:rsidRPr="00597158">
              <w:t xml:space="preserve">Ⲟⲩⲱⲛϩ ⲉ̀ⲃⲟⲗ ⲙ̀Ⲫϯ ⲛ̀ⲧⲉ ⲛⲓⲛⲟⲩϯ </w:t>
            </w:r>
          </w:p>
          <w:p w:rsidR="00AB4248" w:rsidRPr="00597158" w:rsidRDefault="00B76226" w:rsidP="001A05D1">
            <w:pPr>
              <w:pStyle w:val="CoptIndEnd"/>
            </w:pPr>
            <w:r w:rsidRPr="00597158">
              <w:t>ⲁⲗⲗⲏⲗⲟⲩⲓ̀ⲁ ϫⲉ ⲡⲉϥⲛⲁⲓ ϣⲟⲡ ϣⲁ ⲉ̀ⲛⲉϩ</w:t>
            </w:r>
            <w:r w:rsidR="00597158" w:rsidRPr="00597158">
              <w:t>.</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AB4248" w:rsidP="00511194">
            <w:pPr>
              <w:pStyle w:val="EngInd"/>
            </w:pPr>
            <w:r w:rsidRPr="00597158">
              <w:t xml:space="preserve">O give thanks unto the Lord of lords: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Ⲟⲩⲱⲛϩ ⲉ̀ⲃⲟⲗ ⲙ̀Ⲡⲟ̅ⲥ̅ ⲛ̀ⲧⲉ ⲛⲓⲟ̅ⲥ̅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To Him Who alone does great wonders: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Ⲫⲏⲉⲧⲓ̀ⲣⲓ ⲛ̀ϩⲁⲛⲛⲓϣϯ ⲛ̀ϣ̀ⲫⲏⲣⲓ ⲙ̀ⲙⲁⲩⲁⲧϥ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AB4248" w:rsidP="00511194">
            <w:pPr>
              <w:pStyle w:val="EngInd"/>
            </w:pPr>
            <w:r w:rsidRPr="00597158">
              <w:t xml:space="preserve">To Him that by wisdom made the heavens: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Ⲫⲏⲉⲧⲁϥⲑⲁⲙⲓⲟ̀ ⲛ̀ⲛⲓⲫⲏⲟⲩⲓ̀ ϧⲉⲛ ⲟⲩⲕⲁϯ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To Him that stretched out the earth above the waters: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Ⲫⲏⲉⲧⲁϥⲧⲁϫⲣⲟ ⲙ̀ⲡⲓⲕⲁϩⲓ ϩⲓϫⲉⲛ ⲛⲓⲙⲱⲟⲩ</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AB4248" w:rsidP="00511194">
            <w:pPr>
              <w:pStyle w:val="EngInd"/>
            </w:pPr>
            <w:r w:rsidRPr="00597158">
              <w:t xml:space="preserve">To Him that made great lights: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Ⲫⲏⲉⲧⲁϥⲑⲁⲙⲓⲟ̀ ⲛ̀ϩⲁⲛⲛⲓϣϯ ⲛ̀ⲣⲉϥⲉ̀ⲣⲟⲩⲱⲓⲛⲓ ⲙ̀ⲙⲁⲩⲁⲧϥ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The sun to rule by day: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Ⲫ̀ⲣⲏ ⲉ̀ⲟⲩⲉⲣϣⲓϣⲓ ⲛ̀ⲧⲉ ⲡⲓⲉ̀ϩⲟⲟⲩ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lastRenderedPageBreak/>
              <w:t>¿</w:t>
            </w:r>
          </w:p>
        </w:tc>
        <w:tc>
          <w:tcPr>
            <w:tcW w:w="3960" w:type="dxa"/>
          </w:tcPr>
          <w:p w:rsidR="002E5DB0" w:rsidRDefault="00AB4248" w:rsidP="00511194">
            <w:pPr>
              <w:pStyle w:val="EngInd"/>
            </w:pPr>
            <w:r w:rsidRPr="00597158">
              <w:t xml:space="preserve">The moon and stars to rule by night: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Ⲡⲓⲓⲟϩ ⲛⲉⲙ ⲛⲓⲥⲓⲟⲩ ⲉⲩⲉⲝⲟⲩⲥⲓⲁ̀ ⲛ̀ⲧⲉ ⲡⲓⲉ̀ϫⲱⲣϩ</w:t>
            </w:r>
          </w:p>
          <w:p w:rsidR="00AB4248" w:rsidRPr="00597158" w:rsidRDefault="00617655" w:rsidP="001A05D1">
            <w:pPr>
              <w:pStyle w:val="CoptIndEnd"/>
            </w:pPr>
            <w:r w:rsidRPr="00597158">
              <w:t xml:space="preserve"> </w:t>
            </w:r>
            <w:r w:rsidR="00597158"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To Him that smote Egypt in their firstborn: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Ⲫⲏⲉ̀ⲧⲁϥϣⲁⲣⲓ ⲉ̀ⲛⲁ Ⲭⲏⲙⲓ ⲛⲉⲙ ⲛⲟⲩϣⲁⲙⲓⲥⲓ</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AB4248" w:rsidP="00511194">
            <w:pPr>
              <w:pStyle w:val="EngInd"/>
            </w:pPr>
            <w:r w:rsidRPr="00597158">
              <w:t xml:space="preserve">And brought out Israel from among them: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Ⲟⲩⲟϩ ⲁϥⲓ̀ⲛⲓ ⲙ̀Ⲡ</w:t>
            </w:r>
            <w:r w:rsidRPr="005B777F">
              <w:t xml:space="preserve">ⲥ̅ⲗ ⲉ̀ⲃⲟⲗ ϧⲉⲛ ⲧⲟⲩⲙⲏϯ </w:t>
            </w:r>
          </w:p>
          <w:p w:rsidR="00AB4248" w:rsidRPr="00597158" w:rsidRDefault="00597158" w:rsidP="001A05D1">
            <w:pPr>
              <w:pStyle w:val="CoptIndEnd"/>
            </w:pPr>
            <w:r w:rsidRPr="005B777F">
              <w:t>ⲁⲗⲗⲏⲗⲟⲩⲓ̀ⲁ</w:t>
            </w:r>
            <w:r w:rsidRPr="00597158">
              <w:t xml:space="preserve">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AB4248" w:rsidP="00511194">
            <w:pPr>
              <w:pStyle w:val="EngInd"/>
            </w:pPr>
            <w:r w:rsidRPr="00597158">
              <w:t xml:space="preserve">With a strong hand and with a stretched-out arm: </w:t>
            </w:r>
          </w:p>
          <w:p w:rsidR="00AB4248" w:rsidRPr="00597158" w:rsidRDefault="00AB4248" w:rsidP="00511194">
            <w:pPr>
              <w:pStyle w:val="EngIndEnd"/>
            </w:pPr>
            <w:r w:rsidRPr="00597158">
              <w:t>Alleluia:</w:t>
            </w:r>
            <w:r w:rsidR="007F4C9C" w:rsidRPr="00597158">
              <w:t xml:space="preserve">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Ϧⲉⲛ ⲟⲩϫⲓϫ ⲉⲥⲁ̀ⲙⲁϩⲓ ⲛⲉⲙ ⲟⲩϣⲱⲃϣ ⲉϥϭⲟⲥⲓ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7F4C9C" w:rsidP="00511194">
            <w:pPr>
              <w:pStyle w:val="EngInd"/>
            </w:pPr>
            <w:r w:rsidRPr="00597158">
              <w:t xml:space="preserve">To Him Who divided the Red Sea into parts: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Ⲫⲏⲉ̀ⲧⲁϥⲫⲱⲣϫ ⲙ̀ⲫ̀ⲓⲟⲙ ⲛ̀ϣⲁⲣⲓ ϧⲉⲛ ϩⲁⲛⲫⲱⲣϫ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 xml:space="preserve">And made Israel to pass through the midst of it: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Ⲟⲩⲟϩ ⲁϥⲓ̀ⲛⲓ ⲙ̀Ⲡⲓⲥ̅ⲗ ⲉ̀ⲙⲏⲣ ϧⲉⲛ ⲧⲉϥⲙⲏϯ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484AEF" w:rsidP="00484AEF">
            <w:pPr>
              <w:pStyle w:val="CopticCross"/>
            </w:pPr>
            <w:r>
              <w:t>¿</w:t>
            </w:r>
          </w:p>
        </w:tc>
        <w:tc>
          <w:tcPr>
            <w:tcW w:w="3960" w:type="dxa"/>
          </w:tcPr>
          <w:p w:rsidR="002E5DB0" w:rsidRDefault="007F4C9C" w:rsidP="00511194">
            <w:pPr>
              <w:pStyle w:val="EngInd"/>
            </w:pPr>
            <w:r w:rsidRPr="00597158">
              <w:t xml:space="preserve">But overthrew Pharaoh and his host in the Red Sea: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Ⲟⲩⲟϩ ⲁϥⲃⲟⲣⲃⲉⲣ ⲙ̀Ⲫⲁⲣⲁⲱ̀ ⲛⲉⲙ ⲧⲉϥϫⲟⲙ ⲧⲏⲣⲥ ⲉ̀ⲫ̀ⲓⲟⲙ ⲛ̀ϣⲁⲣⲓ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 xml:space="preserve">To Him Who led His people through the wilderness: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Ⲫⲏⲉ̀ⲧⲁϥⲓ̀ⲛⲓ ⲙ̀ⲡⲉϥⲗⲁⲟⲥ ⲉ̀ⲃⲟⲗ ⲛ̀ϩ̀ⲣⲏⲓ ϩⲓ ⲡ̀ϣⲁϥⲉ </w:t>
            </w:r>
          </w:p>
          <w:p w:rsidR="00AB4248" w:rsidRPr="00597158" w:rsidRDefault="00597158" w:rsidP="001A05D1">
            <w:pPr>
              <w:pStyle w:val="CoptIndEnd"/>
            </w:pPr>
            <w:r w:rsidRPr="00597158">
              <w:t>ⲁⲗⲗⲏⲗⲟⲩⲓ̀ⲁ ϫⲉ ⲡⲉϥⲛⲁⲓ ϣⲟⲡ ϣⲁ ⲉ̀ⲛⲉϩ.</w:t>
            </w:r>
          </w:p>
        </w:tc>
      </w:tr>
      <w:tr w:rsidR="00484AEF" w:rsidTr="00597158">
        <w:trPr>
          <w:cantSplit/>
          <w:jc w:val="center"/>
        </w:trPr>
        <w:tc>
          <w:tcPr>
            <w:tcW w:w="288" w:type="dxa"/>
          </w:tcPr>
          <w:p w:rsidR="00484AEF" w:rsidRDefault="00DF0E61" w:rsidP="00484AEF">
            <w:pPr>
              <w:pStyle w:val="CopticCross"/>
            </w:pPr>
            <w:r>
              <w:lastRenderedPageBreak/>
              <w:t>¿</w:t>
            </w:r>
          </w:p>
        </w:tc>
        <w:tc>
          <w:tcPr>
            <w:tcW w:w="3960" w:type="dxa"/>
          </w:tcPr>
          <w:p w:rsidR="002E5DB0" w:rsidRDefault="00484AEF" w:rsidP="00511194">
            <w:pPr>
              <w:pStyle w:val="EngInd"/>
              <w:rPr>
                <w:highlight w:val="yellow"/>
              </w:rPr>
            </w:pPr>
            <w:commentRangeStart w:id="66"/>
            <w:r w:rsidRPr="00597158">
              <w:rPr>
                <w:highlight w:val="yellow"/>
              </w:rPr>
              <w:t>To</w:t>
            </w:r>
            <w:commentRangeEnd w:id="66"/>
            <w:r w:rsidRPr="00597158">
              <w:rPr>
                <w:rStyle w:val="CommentReference"/>
                <w:rFonts w:eastAsiaTheme="minorHAnsi"/>
                <w:sz w:val="24"/>
              </w:rPr>
              <w:commentReference w:id="66"/>
            </w:r>
            <w:r w:rsidRPr="00597158">
              <w:rPr>
                <w:highlight w:val="yellow"/>
              </w:rPr>
              <w:t xml:space="preserve"> Him who retrieved water from a rock: </w:t>
            </w:r>
          </w:p>
          <w:p w:rsidR="00484AEF" w:rsidRPr="00597158" w:rsidRDefault="00484AEF" w:rsidP="00511194">
            <w:pPr>
              <w:pStyle w:val="EngIndEnd"/>
            </w:pPr>
            <w:r w:rsidRPr="00597158">
              <w:rPr>
                <w:highlight w:val="yellow"/>
              </w:rPr>
              <w:t>Alleluia: For His mercy endures forever.</w:t>
            </w:r>
          </w:p>
        </w:tc>
        <w:tc>
          <w:tcPr>
            <w:tcW w:w="288" w:type="dxa"/>
          </w:tcPr>
          <w:p w:rsidR="00484AEF" w:rsidRDefault="00484AEF" w:rsidP="00257627"/>
        </w:tc>
        <w:tc>
          <w:tcPr>
            <w:tcW w:w="288" w:type="dxa"/>
          </w:tcPr>
          <w:p w:rsidR="00484AEF" w:rsidRDefault="00DF0E61" w:rsidP="00484AEF">
            <w:pPr>
              <w:pStyle w:val="CopticCross"/>
            </w:pPr>
            <w:r>
              <w:t>¿</w:t>
            </w:r>
          </w:p>
        </w:tc>
        <w:tc>
          <w:tcPr>
            <w:tcW w:w="3960" w:type="dxa"/>
          </w:tcPr>
          <w:p w:rsidR="002E5DB0" w:rsidRDefault="00617655" w:rsidP="001A05D1">
            <w:pPr>
              <w:pStyle w:val="CopticInd"/>
            </w:pPr>
            <w:r w:rsidRPr="00597158">
              <w:t xml:space="preserve">Ⲫⲏⲉ̀ⲧⲁϥⲓ̀ⲛⲓ ⲛ̀ⲟⲩⲙⲱⲟⲩ ⲉ̀ⲃⲟⲗ ϧⲉⲛ ⲟⲩⲡⲉⲧⲣⲁ ⲛ̀ⲕⲟϩ ⲛ̀ϣⲱⲧ </w:t>
            </w:r>
          </w:p>
          <w:p w:rsidR="00484AEF"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 xml:space="preserve">To Him that smote great kings: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617655" w:rsidP="001A05D1">
            <w:pPr>
              <w:pStyle w:val="CopticInd"/>
            </w:pPr>
            <w:r w:rsidRPr="00597158">
              <w:t xml:space="preserve">Ⲫⲏⲉ̀ⲧⲁϥϣⲁⲣⲓ ⲛ̀ϩⲁⲛⲛⲓϣϯ ⲛ̀ⲟⲩⲣⲱⲟⲩ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DF0E61" w:rsidP="00484AEF">
            <w:pPr>
              <w:pStyle w:val="CopticCross"/>
            </w:pPr>
            <w:r>
              <w:t>¿</w:t>
            </w:r>
          </w:p>
        </w:tc>
        <w:tc>
          <w:tcPr>
            <w:tcW w:w="3960" w:type="dxa"/>
          </w:tcPr>
          <w:p w:rsidR="002E5DB0" w:rsidRDefault="007F4C9C" w:rsidP="00511194">
            <w:pPr>
              <w:pStyle w:val="EngInd"/>
            </w:pPr>
            <w:r w:rsidRPr="00597158">
              <w:t xml:space="preserve">And slew famous kings: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617655" w:rsidP="001A05D1">
            <w:pPr>
              <w:pStyle w:val="CopticInd"/>
            </w:pPr>
            <w:r w:rsidRPr="00597158">
              <w:t xml:space="preserve">Ⲟⲩⲟϩ ⲁϥϧⲱⲧⲉⲃ ⲛ̀ϩⲁⲛⲟⲩⲣⲱⲟⲩ ⲉⲩⲟⲓ ⲛ̀ϣ̀ⲫⲏⲣⲓ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Sihon, king of the Amorites:</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BD6AE2" w:rsidP="001A05D1">
            <w:pPr>
              <w:pStyle w:val="CopticInd"/>
            </w:pPr>
            <w:r w:rsidRPr="00597158">
              <w:t xml:space="preserve">Ⲥⲏⲱⲛ ⲡ̀ⲟⲩⲣⲟ ⲛ̀ⲧⲉ Ⲛⲓⲁ̀ⲙⲟⲣⲣⲉⲟⲥ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DF0E61" w:rsidP="00484AEF">
            <w:pPr>
              <w:pStyle w:val="CopticCross"/>
            </w:pPr>
            <w:r>
              <w:t>¿</w:t>
            </w:r>
          </w:p>
        </w:tc>
        <w:tc>
          <w:tcPr>
            <w:tcW w:w="3960" w:type="dxa"/>
          </w:tcPr>
          <w:p w:rsidR="002E5DB0" w:rsidRDefault="007F4C9C" w:rsidP="00511194">
            <w:pPr>
              <w:pStyle w:val="EngInd"/>
            </w:pPr>
            <w:r w:rsidRPr="00597158">
              <w:t xml:space="preserve">And Og, the king of Bashan: </w:t>
            </w:r>
          </w:p>
          <w:p w:rsidR="00AB4248" w:rsidRPr="00597158" w:rsidRDefault="007F4C9C" w:rsidP="00511194">
            <w:pPr>
              <w:pStyle w:val="EngIndEnd"/>
              <w:rPr>
                <w:szCs w:val="20"/>
              </w:rPr>
            </w:pPr>
            <w:r w:rsidRPr="00597158">
              <w:t>Alleluia: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BD6AE2" w:rsidP="001A05D1">
            <w:pPr>
              <w:pStyle w:val="CopticInd"/>
            </w:pPr>
            <w:r w:rsidRPr="00597158">
              <w:t xml:space="preserve">Ⲛⲉⲙ Ⲱⲅ ⲡ̀ⲟⲩⲣⲟ ⲛ̀ⲧⲉ Ⲑ̀̀ⲃⲁⲥⲁⲛ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 xml:space="preserve">And gave their lands for a heritage: </w:t>
            </w:r>
          </w:p>
          <w:p w:rsidR="00AB4248" w:rsidRPr="00597158" w:rsidRDefault="007F4C9C" w:rsidP="00511194">
            <w:pPr>
              <w:pStyle w:val="EngIndEnd"/>
              <w:rPr>
                <w:szCs w:val="20"/>
              </w:rPr>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BD6AE2" w:rsidP="001A05D1">
            <w:pPr>
              <w:pStyle w:val="CopticInd"/>
            </w:pPr>
            <w:r w:rsidRPr="00597158">
              <w:t>Ⲁϥϯ ⲙ̀ⲡⲟⲩⲕⲁϩⲓ ⲉⲩⲕ̀ⲗⲏⲣⲟⲛⲟⲙⲓⲁ̀ ⲙ̀ⲡⲉϥⲃⲱⲕ Ⲡⲓⲥ̅ⲗ</w:t>
            </w:r>
          </w:p>
          <w:p w:rsidR="00AB4248" w:rsidRPr="00597158" w:rsidRDefault="00597158" w:rsidP="001A05D1">
            <w:pPr>
              <w:pStyle w:val="CoptIndEnd"/>
            </w:pPr>
            <w:r w:rsidRPr="00597158">
              <w:t>ⲁⲗⲗⲏⲗⲟⲩⲓ̀ⲁ</w:t>
            </w:r>
            <w:r w:rsidR="002E5DB0">
              <w:t xml:space="preserve"> </w:t>
            </w:r>
            <w:r w:rsidRPr="00597158">
              <w:t>ϫⲉ ⲡⲉϥⲛⲁⲓ ϣⲟⲡ ϣⲁ ⲉ̀ⲛⲉϩ.</w:t>
            </w:r>
          </w:p>
        </w:tc>
      </w:tr>
      <w:tr w:rsidR="00AB4248" w:rsidTr="00597158">
        <w:trPr>
          <w:cantSplit/>
          <w:jc w:val="center"/>
        </w:trPr>
        <w:tc>
          <w:tcPr>
            <w:tcW w:w="288" w:type="dxa"/>
          </w:tcPr>
          <w:p w:rsidR="00AB4248" w:rsidRDefault="00DF0E61" w:rsidP="00484AEF">
            <w:pPr>
              <w:pStyle w:val="CopticCross"/>
            </w:pPr>
            <w:r>
              <w:t>¿</w:t>
            </w:r>
          </w:p>
        </w:tc>
        <w:tc>
          <w:tcPr>
            <w:tcW w:w="3960" w:type="dxa"/>
          </w:tcPr>
          <w:p w:rsidR="002E5DB0" w:rsidRDefault="007F4C9C" w:rsidP="00511194">
            <w:pPr>
              <w:pStyle w:val="EngInd"/>
            </w:pPr>
            <w:r w:rsidRPr="00597158">
              <w:t xml:space="preserve">Even a heritage unto Israel His servant: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DF0E61" w:rsidP="00484AEF">
            <w:pPr>
              <w:pStyle w:val="CopticCross"/>
            </w:pPr>
            <w:r>
              <w:t>¿</w:t>
            </w:r>
          </w:p>
        </w:tc>
        <w:tc>
          <w:tcPr>
            <w:tcW w:w="3960" w:type="dxa"/>
          </w:tcPr>
          <w:p w:rsidR="002E5DB0" w:rsidRDefault="00BD6AE2" w:rsidP="001A05D1">
            <w:pPr>
              <w:pStyle w:val="CopticInd"/>
            </w:pPr>
            <w:r w:rsidRPr="00597158">
              <w:rPr>
                <w:highlight w:val="yellow"/>
              </w:rPr>
              <w:t>Ⲉⲩⲕ̀ⲗⲏⲣⲟⲛⲟⲙⲓⲁ̀ ⲙ̀ⲡⲉϥⲃⲱⲕ ⲡⲓⲥ̅ⲗ̅</w:t>
            </w:r>
            <w:r w:rsidR="00597158" w:rsidRPr="00597158">
              <w:t xml:space="preserve"> </w:t>
            </w:r>
          </w:p>
          <w:p w:rsidR="00AB4248" w:rsidRPr="00597158" w:rsidRDefault="00597158" w:rsidP="001A05D1">
            <w:pPr>
              <w:pStyle w:val="CoptIndEnd"/>
            </w:pPr>
            <w:r w:rsidRPr="00597158">
              <w:t>ⲁⲗⲗⲏⲗⲟⲩⲓ̀ⲁ ϫⲉ ⲡⲉϥⲛⲁⲓ ϣⲟⲡ ϣⲁ ⲉ̀ⲛⲉϩ.</w:t>
            </w:r>
          </w:p>
        </w:tc>
      </w:tr>
      <w:tr w:rsidR="00AB4248" w:rsidTr="00597158">
        <w:trPr>
          <w:cantSplit/>
          <w:jc w:val="center"/>
        </w:trPr>
        <w:tc>
          <w:tcPr>
            <w:tcW w:w="288" w:type="dxa"/>
          </w:tcPr>
          <w:p w:rsidR="00AB4248" w:rsidRDefault="00AB4248" w:rsidP="00484AEF">
            <w:pPr>
              <w:pStyle w:val="CopticCross"/>
            </w:pPr>
          </w:p>
        </w:tc>
        <w:tc>
          <w:tcPr>
            <w:tcW w:w="3960" w:type="dxa"/>
          </w:tcPr>
          <w:p w:rsidR="002E5DB0" w:rsidRDefault="007F4C9C" w:rsidP="00511194">
            <w:pPr>
              <w:pStyle w:val="EngInd"/>
            </w:pPr>
            <w:r w:rsidRPr="00597158">
              <w:t xml:space="preserve">Who remembered us in our low estate: </w:t>
            </w:r>
          </w:p>
          <w:p w:rsidR="00AB4248" w:rsidRPr="00597158" w:rsidRDefault="007F4C9C" w:rsidP="00511194">
            <w:pPr>
              <w:pStyle w:val="EngIndEnd"/>
            </w:pPr>
            <w:r w:rsidRPr="00597158">
              <w:t>Alleluia: For His mercy endures forever.</w:t>
            </w:r>
          </w:p>
        </w:tc>
        <w:tc>
          <w:tcPr>
            <w:tcW w:w="288" w:type="dxa"/>
          </w:tcPr>
          <w:p w:rsidR="00AB4248" w:rsidRDefault="00AB4248" w:rsidP="00257627"/>
        </w:tc>
        <w:tc>
          <w:tcPr>
            <w:tcW w:w="288" w:type="dxa"/>
          </w:tcPr>
          <w:p w:rsidR="00AB4248" w:rsidRDefault="00AB4248" w:rsidP="00484AEF">
            <w:pPr>
              <w:pStyle w:val="CopticCross"/>
            </w:pPr>
          </w:p>
        </w:tc>
        <w:tc>
          <w:tcPr>
            <w:tcW w:w="3960" w:type="dxa"/>
          </w:tcPr>
          <w:p w:rsidR="002E5DB0" w:rsidRDefault="00BD6AE2" w:rsidP="001A05D1">
            <w:pPr>
              <w:pStyle w:val="CopticInd"/>
            </w:pPr>
            <w:r w:rsidRPr="00597158">
              <w:t xml:space="preserve">Ⲛ̀ϩ̀ⲣⲏⲓ ϧⲉⲛ ⲡⲉⲛⲑⲉⲃⲓⲟ̀ ⲁϥⲉⲣⲡⲉⲛⲙⲉⲩⲓ̀ ⲛ̀ϫⲉ Ⲡⲟ̅ⲥ̅ </w:t>
            </w:r>
          </w:p>
          <w:p w:rsidR="00AB4248" w:rsidRPr="00597158" w:rsidRDefault="00597158" w:rsidP="001A05D1">
            <w:pPr>
              <w:pStyle w:val="CoptIndEnd"/>
            </w:pPr>
            <w:r w:rsidRPr="00597158">
              <w:t>ⲁⲗⲗⲏⲗⲟⲩⲓ̀ⲁ ϫⲉ ⲡⲉϥⲛⲁⲓ ϣⲟⲡ ϣⲁ ⲉ̀ⲛⲉϩ.</w:t>
            </w:r>
          </w:p>
        </w:tc>
      </w:tr>
      <w:tr w:rsidR="007F4C9C" w:rsidTr="00597158">
        <w:trPr>
          <w:cantSplit/>
          <w:jc w:val="center"/>
        </w:trPr>
        <w:tc>
          <w:tcPr>
            <w:tcW w:w="288" w:type="dxa"/>
          </w:tcPr>
          <w:p w:rsidR="007F4C9C" w:rsidRDefault="00DF0E61" w:rsidP="00484AEF">
            <w:pPr>
              <w:pStyle w:val="CopticCross"/>
            </w:pPr>
            <w:r>
              <w:t>¿</w:t>
            </w:r>
          </w:p>
        </w:tc>
        <w:tc>
          <w:tcPr>
            <w:tcW w:w="3960" w:type="dxa"/>
          </w:tcPr>
          <w:p w:rsidR="002E5DB0" w:rsidRDefault="007F4C9C" w:rsidP="00511194">
            <w:pPr>
              <w:pStyle w:val="EngInd"/>
            </w:pPr>
            <w:r w:rsidRPr="00597158">
              <w:t>And has redeemed us from our en</w:t>
            </w:r>
            <w:r w:rsidRPr="00597158">
              <w:t>e</w:t>
            </w:r>
            <w:r w:rsidRPr="00597158">
              <w:t xml:space="preserve">mies: </w:t>
            </w:r>
          </w:p>
          <w:p w:rsidR="007F4C9C" w:rsidRPr="00597158" w:rsidRDefault="007F4C9C" w:rsidP="00511194">
            <w:pPr>
              <w:pStyle w:val="EngIndEnd"/>
            </w:pPr>
            <w:r w:rsidRPr="00597158">
              <w:t>Alleluia: For His mercy endures forever.</w:t>
            </w:r>
          </w:p>
        </w:tc>
        <w:tc>
          <w:tcPr>
            <w:tcW w:w="288" w:type="dxa"/>
          </w:tcPr>
          <w:p w:rsidR="007F4C9C" w:rsidRDefault="007F4C9C" w:rsidP="00257627"/>
        </w:tc>
        <w:tc>
          <w:tcPr>
            <w:tcW w:w="288" w:type="dxa"/>
          </w:tcPr>
          <w:p w:rsidR="007F4C9C" w:rsidRDefault="00DF0E61" w:rsidP="00484AEF">
            <w:pPr>
              <w:pStyle w:val="CopticCross"/>
            </w:pPr>
            <w:r>
              <w:t>¿</w:t>
            </w:r>
          </w:p>
        </w:tc>
        <w:tc>
          <w:tcPr>
            <w:tcW w:w="3960" w:type="dxa"/>
          </w:tcPr>
          <w:p w:rsidR="002E5DB0" w:rsidRDefault="00BD6AE2" w:rsidP="001A05D1">
            <w:pPr>
              <w:pStyle w:val="CopticInd"/>
            </w:pPr>
            <w:r w:rsidRPr="00597158">
              <w:t xml:space="preserve">Ⲟⲩⲟϩ ⲁϥⲥⲟⲧⲧⲉⲛ ⲉ̀ⲃⲟⲗϧⲉⲛ ⲛⲉⲛϫⲓϫ ⲛ̀ⲧⲉ ⲛⲉⲛϫⲁϫⲓ </w:t>
            </w:r>
          </w:p>
          <w:p w:rsidR="007F4C9C" w:rsidRPr="00597158" w:rsidRDefault="00597158" w:rsidP="001A05D1">
            <w:pPr>
              <w:pStyle w:val="CoptIndEnd"/>
            </w:pPr>
            <w:r w:rsidRPr="00597158">
              <w:t>ⲁⲗⲗⲏⲗⲟⲩⲓ̀ⲁ ϫⲉ ⲡⲉϥⲛⲁⲓ ϣⲟⲡ ϣⲁ ⲉ̀ⲛⲉϩ.</w:t>
            </w:r>
          </w:p>
        </w:tc>
      </w:tr>
      <w:tr w:rsidR="007F4C9C" w:rsidTr="00597158">
        <w:trPr>
          <w:cantSplit/>
          <w:jc w:val="center"/>
        </w:trPr>
        <w:tc>
          <w:tcPr>
            <w:tcW w:w="288" w:type="dxa"/>
          </w:tcPr>
          <w:p w:rsidR="007F4C9C" w:rsidRDefault="007F4C9C" w:rsidP="00484AEF">
            <w:pPr>
              <w:pStyle w:val="CopticCross"/>
            </w:pPr>
          </w:p>
        </w:tc>
        <w:tc>
          <w:tcPr>
            <w:tcW w:w="3960" w:type="dxa"/>
          </w:tcPr>
          <w:p w:rsidR="002E5DB0" w:rsidRDefault="007F4C9C" w:rsidP="00511194">
            <w:pPr>
              <w:pStyle w:val="EngInd"/>
            </w:pPr>
            <w:r w:rsidRPr="00597158">
              <w:t xml:space="preserve">Who gives food to all flesh: </w:t>
            </w:r>
          </w:p>
          <w:p w:rsidR="007F4C9C" w:rsidRPr="00597158" w:rsidRDefault="007F4C9C" w:rsidP="00511194">
            <w:pPr>
              <w:pStyle w:val="EngIndEnd"/>
            </w:pPr>
            <w:r w:rsidRPr="00597158">
              <w:t>Alleluia: For His mercy endures forever.</w:t>
            </w:r>
          </w:p>
        </w:tc>
        <w:tc>
          <w:tcPr>
            <w:tcW w:w="288" w:type="dxa"/>
          </w:tcPr>
          <w:p w:rsidR="007F4C9C" w:rsidRDefault="007F4C9C" w:rsidP="00257627"/>
        </w:tc>
        <w:tc>
          <w:tcPr>
            <w:tcW w:w="288" w:type="dxa"/>
          </w:tcPr>
          <w:p w:rsidR="007F4C9C" w:rsidRDefault="007F4C9C" w:rsidP="00484AEF">
            <w:pPr>
              <w:pStyle w:val="CopticCross"/>
            </w:pPr>
          </w:p>
        </w:tc>
        <w:tc>
          <w:tcPr>
            <w:tcW w:w="3960" w:type="dxa"/>
          </w:tcPr>
          <w:p w:rsidR="002E5DB0" w:rsidRDefault="00BD6AE2" w:rsidP="001A05D1">
            <w:pPr>
              <w:pStyle w:val="CopticInd"/>
            </w:pPr>
            <w:r w:rsidRPr="00597158">
              <w:t xml:space="preserve">Ⲫⲏⲉⲧϯ ϧ̀ⲣⲉ ⲛ̀ⲥⲁⲣⲝ ⲛⲓⲃⲉⲛ ⲉⲧⲟⲛϧ </w:t>
            </w:r>
          </w:p>
          <w:p w:rsidR="007F4C9C" w:rsidRPr="00597158" w:rsidRDefault="00597158" w:rsidP="001A05D1">
            <w:pPr>
              <w:pStyle w:val="CoptIndEnd"/>
            </w:pPr>
            <w:r w:rsidRPr="00597158">
              <w:t>ⲁⲗⲗⲏⲗⲟⲩⲓ̀ⲁ ϫⲉ ⲡⲉϥⲛⲁⲓ ϣⲟⲡ ϣⲁ ⲉ̀ⲛⲉϩ.</w:t>
            </w:r>
          </w:p>
        </w:tc>
      </w:tr>
      <w:tr w:rsidR="007F4C9C" w:rsidTr="00597158">
        <w:trPr>
          <w:cantSplit/>
          <w:jc w:val="center"/>
        </w:trPr>
        <w:tc>
          <w:tcPr>
            <w:tcW w:w="288" w:type="dxa"/>
          </w:tcPr>
          <w:p w:rsidR="007F4C9C" w:rsidRDefault="00DF0E61" w:rsidP="00484AEF">
            <w:pPr>
              <w:pStyle w:val="CopticCross"/>
            </w:pPr>
            <w:r>
              <w:lastRenderedPageBreak/>
              <w:t>¿</w:t>
            </w:r>
          </w:p>
        </w:tc>
        <w:tc>
          <w:tcPr>
            <w:tcW w:w="3960" w:type="dxa"/>
          </w:tcPr>
          <w:p w:rsidR="002E5DB0" w:rsidRDefault="007F4C9C" w:rsidP="00511194">
            <w:pPr>
              <w:pStyle w:val="EngInd"/>
            </w:pPr>
            <w:r w:rsidRPr="00597158">
              <w:t xml:space="preserve">O give thanks unto the God of heaven: </w:t>
            </w:r>
          </w:p>
          <w:p w:rsidR="007F4C9C" w:rsidRPr="00597158" w:rsidRDefault="007F4C9C" w:rsidP="00511194">
            <w:pPr>
              <w:pStyle w:val="EngIndEnd"/>
              <w:rPr>
                <w:szCs w:val="20"/>
              </w:rPr>
            </w:pPr>
            <w:r w:rsidRPr="00597158">
              <w:t>Alleluia: For His mercy endures forever.</w:t>
            </w:r>
          </w:p>
        </w:tc>
        <w:tc>
          <w:tcPr>
            <w:tcW w:w="288" w:type="dxa"/>
          </w:tcPr>
          <w:p w:rsidR="007F4C9C" w:rsidRDefault="007F4C9C" w:rsidP="00257627"/>
        </w:tc>
        <w:tc>
          <w:tcPr>
            <w:tcW w:w="288" w:type="dxa"/>
          </w:tcPr>
          <w:p w:rsidR="007F4C9C" w:rsidRDefault="00DF0E61" w:rsidP="00484AEF">
            <w:pPr>
              <w:pStyle w:val="CopticCross"/>
            </w:pPr>
            <w:r>
              <w:t>¿</w:t>
            </w:r>
          </w:p>
        </w:tc>
        <w:tc>
          <w:tcPr>
            <w:tcW w:w="3960" w:type="dxa"/>
          </w:tcPr>
          <w:p w:rsidR="002E5DB0" w:rsidRDefault="00BD6AE2" w:rsidP="001A05D1">
            <w:pPr>
              <w:pStyle w:val="CopticInd"/>
            </w:pPr>
            <w:r w:rsidRPr="00597158">
              <w:t xml:space="preserve">Ⲟⲩⲱⲛϩ ⲉ̀ⲃⲟⲗ ⲙ̀Ⲫϯ ⲛ̀ⲧⲉ ⲧ̀ⲫⲉ </w:t>
            </w:r>
          </w:p>
          <w:p w:rsidR="007F4C9C" w:rsidRPr="00597158" w:rsidRDefault="00597158" w:rsidP="001A05D1">
            <w:pPr>
              <w:pStyle w:val="CoptIndEnd"/>
            </w:pPr>
            <w:r w:rsidRPr="00597158">
              <w:t>ⲁⲗⲗⲏⲗⲟⲩⲓ̀ⲁ ϫⲉ ⲡⲉϥⲛⲁⲓ ϣⲟⲡ ϣⲁ ⲉ̀ⲛⲉϩ.</w:t>
            </w:r>
          </w:p>
        </w:tc>
      </w:tr>
      <w:tr w:rsidR="007F4C9C" w:rsidTr="00597158">
        <w:trPr>
          <w:cantSplit/>
          <w:jc w:val="center"/>
        </w:trPr>
        <w:tc>
          <w:tcPr>
            <w:tcW w:w="288" w:type="dxa"/>
          </w:tcPr>
          <w:p w:rsidR="007F4C9C" w:rsidRDefault="007F4C9C" w:rsidP="00484AEF">
            <w:pPr>
              <w:pStyle w:val="CopticCross"/>
            </w:pPr>
          </w:p>
        </w:tc>
        <w:tc>
          <w:tcPr>
            <w:tcW w:w="3960" w:type="dxa"/>
          </w:tcPr>
          <w:p w:rsidR="002E5DB0" w:rsidRDefault="007F4C9C" w:rsidP="00511194">
            <w:pPr>
              <w:pStyle w:val="EngInd"/>
            </w:pPr>
            <w:r w:rsidRPr="00597158">
              <w:t xml:space="preserve">O give thanks unto the Lord of lords, for He is good: </w:t>
            </w:r>
          </w:p>
          <w:p w:rsidR="007F4C9C" w:rsidRPr="00597158" w:rsidRDefault="007F4C9C" w:rsidP="00511194">
            <w:pPr>
              <w:pStyle w:val="EngIndEnd"/>
            </w:pPr>
            <w:r w:rsidRPr="00597158">
              <w:t>Alleluia: For His mercy endures forever.</w:t>
            </w:r>
          </w:p>
        </w:tc>
        <w:tc>
          <w:tcPr>
            <w:tcW w:w="288" w:type="dxa"/>
          </w:tcPr>
          <w:p w:rsidR="007F4C9C" w:rsidRDefault="007F4C9C" w:rsidP="00257627"/>
        </w:tc>
        <w:tc>
          <w:tcPr>
            <w:tcW w:w="288" w:type="dxa"/>
          </w:tcPr>
          <w:p w:rsidR="007F4C9C" w:rsidRDefault="007F4C9C" w:rsidP="00484AEF">
            <w:pPr>
              <w:pStyle w:val="CopticCross"/>
            </w:pPr>
          </w:p>
        </w:tc>
        <w:tc>
          <w:tcPr>
            <w:tcW w:w="3960" w:type="dxa"/>
          </w:tcPr>
          <w:p w:rsidR="002E5DB0" w:rsidRDefault="00BD6AE2" w:rsidP="001A05D1">
            <w:pPr>
              <w:pStyle w:val="CopticInd"/>
            </w:pPr>
            <w:r w:rsidRPr="00597158">
              <w:t xml:space="preserve">Ⲟⲩⲱⲛϩ ⲉ̀ⲃⲟⲗ ⲙ̀Ⲡⲟ̅ⲥ̅ ⲛ̀ⲧⲉ ⲛⲓⲟ̅ⲥ̅ ϫⲉ ⲟⲩⲭ̀ⲣⲏⲥⲧⲟⲥ ⲟⲩⲁ̀ⲅⲁⲑⲟⲥ ⲡⲉ </w:t>
            </w:r>
          </w:p>
          <w:p w:rsidR="007F4C9C" w:rsidRPr="00597158" w:rsidRDefault="00597158" w:rsidP="001A05D1">
            <w:pPr>
              <w:pStyle w:val="CoptIndEnd"/>
            </w:pPr>
            <w:r w:rsidRPr="00597158">
              <w:t>ⲁⲗⲗⲏⲗⲟⲩⲓ̀ⲁ ϫⲉ ⲡⲉϥⲛⲁⲓ ϣⲟⲡ ϣⲁ ⲉ̀ⲛⲉϩ.</w:t>
            </w:r>
          </w:p>
        </w:tc>
      </w:tr>
    </w:tbl>
    <w:p w:rsidR="00597158" w:rsidRDefault="00597158" w:rsidP="009A11DD">
      <w:pPr>
        <w:pStyle w:val="Heading4"/>
      </w:pPr>
      <w:bookmarkStart w:id="67" w:name="_Toc297322056"/>
      <w:bookmarkStart w:id="68" w:name="_Toc297407701"/>
      <w:bookmarkStart w:id="69" w:name="_Toc298445753"/>
      <w:bookmarkStart w:id="70" w:name="_Toc298681236"/>
      <w:bookmarkStart w:id="71" w:name="_Toc298447478"/>
      <w:r>
        <w:t>Psali Adam</w:t>
      </w:r>
      <w:bookmarkEnd w:id="67"/>
      <w:bookmarkEnd w:id="68"/>
      <w:bookmarkEnd w:id="69"/>
      <w:bookmarkEnd w:id="70"/>
      <w:bookmarkEnd w:id="71"/>
    </w:p>
    <w:p w:rsidR="00257627" w:rsidRDefault="00597158" w:rsidP="00597158">
      <w:pPr>
        <w:pStyle w:val="Heading3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C0CA2" w:rsidTr="00AA0119">
        <w:trPr>
          <w:cantSplit/>
          <w:jc w:val="center"/>
        </w:trPr>
        <w:tc>
          <w:tcPr>
            <w:tcW w:w="288" w:type="dxa"/>
          </w:tcPr>
          <w:p w:rsidR="004C0CA2" w:rsidRDefault="004C0CA2" w:rsidP="004C0CA2">
            <w:pPr>
              <w:pStyle w:val="CopticCross"/>
            </w:pPr>
            <w:r>
              <w:t>¿</w:t>
            </w:r>
          </w:p>
        </w:tc>
        <w:tc>
          <w:tcPr>
            <w:tcW w:w="3960" w:type="dxa"/>
          </w:tcPr>
          <w:p w:rsidR="00EC012F" w:rsidRDefault="004C0CA2" w:rsidP="00511194">
            <w:pPr>
              <w:pStyle w:val="EngInd"/>
              <w:rPr>
                <w:szCs w:val="20"/>
              </w:rPr>
            </w:pPr>
            <w:r w:rsidRPr="004C0CA2">
              <w:t>Let us give thanks unto Christ our God,</w:t>
            </w:r>
          </w:p>
          <w:p w:rsidR="004C0CA2" w:rsidRPr="004C0CA2" w:rsidRDefault="004C0CA2" w:rsidP="00511194">
            <w:pPr>
              <w:pStyle w:val="EngIndEnd"/>
              <w:rPr>
                <w:szCs w:val="20"/>
              </w:rPr>
            </w:pPr>
            <w:r w:rsidRPr="004C0CA2">
              <w:t>With David the prophet and the psalmist.</w:t>
            </w:r>
          </w:p>
        </w:tc>
        <w:tc>
          <w:tcPr>
            <w:tcW w:w="288" w:type="dxa"/>
          </w:tcPr>
          <w:p w:rsidR="004C0CA2" w:rsidRDefault="004C0CA2" w:rsidP="004C0CA2">
            <w:pPr>
              <w:pStyle w:val="CopticCross"/>
            </w:pPr>
          </w:p>
        </w:tc>
        <w:tc>
          <w:tcPr>
            <w:tcW w:w="288" w:type="dxa"/>
          </w:tcPr>
          <w:p w:rsidR="004C0CA2" w:rsidRDefault="004C0CA2" w:rsidP="004C0CA2">
            <w:pPr>
              <w:pStyle w:val="CopticCross"/>
            </w:pPr>
            <w:r>
              <w:t>¿</w:t>
            </w:r>
          </w:p>
        </w:tc>
        <w:tc>
          <w:tcPr>
            <w:tcW w:w="3960" w:type="dxa"/>
          </w:tcPr>
          <w:p w:rsidR="001A05D1" w:rsidRDefault="000A5E47" w:rsidP="001A05D1">
            <w:pPr>
              <w:pStyle w:val="CopticInd"/>
            </w:pPr>
            <w:r w:rsidRPr="000A5E47">
              <w:t>Ⲙⲁⲣⲉⲛⲟⲩⲱⲛϩ ⲉ̀ⲃⲟⲗ ⲙ̀Ⲡⲓⲭ̀ⲣⲏⲥⲧⲟⲥ Ⲡⲉⲛⲛⲟⲩϯ</w:t>
            </w:r>
          </w:p>
          <w:p w:rsidR="004C0CA2" w:rsidRDefault="000A5E47" w:rsidP="001A05D1">
            <w:pPr>
              <w:pStyle w:val="CoptIndEnd"/>
            </w:pPr>
            <w:r w:rsidRPr="000A5E47">
              <w:t>ⲛⲉⲙ ⲡⲓⲉⲣⲟⲯⲁⲗⲧⲏⲥ Ⲇⲁⲩⲓⲇ ⲡⲓⲡ̀ⲣⲟⲫⲏⲧⲏⲥ</w:t>
            </w:r>
            <w:r>
              <w:t>.</w:t>
            </w:r>
          </w:p>
        </w:tc>
      </w:tr>
      <w:tr w:rsidR="004C0CA2" w:rsidTr="00AA0119">
        <w:trPr>
          <w:cantSplit/>
          <w:jc w:val="center"/>
        </w:trPr>
        <w:tc>
          <w:tcPr>
            <w:tcW w:w="288" w:type="dxa"/>
          </w:tcPr>
          <w:p w:rsidR="004C0CA2" w:rsidRDefault="004C0CA2" w:rsidP="004C0CA2">
            <w:pPr>
              <w:pStyle w:val="CopticCross"/>
            </w:pPr>
          </w:p>
        </w:tc>
        <w:tc>
          <w:tcPr>
            <w:tcW w:w="3960" w:type="dxa"/>
          </w:tcPr>
          <w:p w:rsidR="00EC012F" w:rsidRDefault="004C0CA2" w:rsidP="00511194">
            <w:pPr>
              <w:pStyle w:val="EngInd"/>
              <w:rPr>
                <w:szCs w:val="20"/>
              </w:rPr>
            </w:pPr>
            <w:r w:rsidRPr="004C0CA2">
              <w:t>For He has made heaven and all its host,</w:t>
            </w:r>
          </w:p>
          <w:p w:rsidR="004C0CA2" w:rsidRPr="004C0CA2" w:rsidRDefault="004C0CA2" w:rsidP="00511194">
            <w:pPr>
              <w:pStyle w:val="EngIndEnd"/>
              <w:rPr>
                <w:szCs w:val="20"/>
              </w:rPr>
            </w:pPr>
            <w:r w:rsidRPr="004C0CA2">
              <w:t>And established the earth on the waters.</w:t>
            </w:r>
          </w:p>
        </w:tc>
        <w:tc>
          <w:tcPr>
            <w:tcW w:w="288" w:type="dxa"/>
          </w:tcPr>
          <w:p w:rsidR="004C0CA2" w:rsidRDefault="004C0CA2" w:rsidP="004C0CA2">
            <w:pPr>
              <w:pStyle w:val="CopticCross"/>
            </w:pPr>
          </w:p>
        </w:tc>
        <w:tc>
          <w:tcPr>
            <w:tcW w:w="288" w:type="dxa"/>
          </w:tcPr>
          <w:p w:rsidR="004C0CA2" w:rsidRDefault="004C0CA2" w:rsidP="004C0CA2">
            <w:pPr>
              <w:pStyle w:val="CopticCross"/>
            </w:pPr>
          </w:p>
        </w:tc>
        <w:tc>
          <w:tcPr>
            <w:tcW w:w="3960" w:type="dxa"/>
          </w:tcPr>
          <w:p w:rsidR="00453724" w:rsidRDefault="000A5E47" w:rsidP="00453724">
            <w:pPr>
              <w:pStyle w:val="CopticInd"/>
            </w:pPr>
            <w:r w:rsidRPr="000A5E47">
              <w:t>Ϫⲉ ⲁϥⲑⲁⲙⲓⲟ ⲛ̀ⲛⲓⲫⲏⲟⲩⲓ̀ ⲛⲉⲙ ⲛⲟⲩⲇⲩⲛⲁⲙⲓⲥ</w:t>
            </w:r>
          </w:p>
          <w:p w:rsidR="004C0CA2" w:rsidRDefault="000A5E47" w:rsidP="00453724">
            <w:pPr>
              <w:pStyle w:val="CoptIndEnd"/>
            </w:pPr>
            <w:r w:rsidRPr="000A5E47">
              <w:t>ⲁϥϩⲓⲥⲉⲛϯ ⲙ̀ⲡⲓⲕⲁϩⲓ ϩⲓϫⲉⲛ ⲛⲓⲙⲱⲟⲩ</w:t>
            </w:r>
            <w:r>
              <w:t>.</w:t>
            </w:r>
          </w:p>
        </w:tc>
      </w:tr>
      <w:tr w:rsidR="004C0CA2" w:rsidTr="00AA0119">
        <w:trPr>
          <w:cantSplit/>
          <w:jc w:val="center"/>
        </w:trPr>
        <w:tc>
          <w:tcPr>
            <w:tcW w:w="288" w:type="dxa"/>
          </w:tcPr>
          <w:p w:rsidR="004C0CA2" w:rsidRDefault="004C0CA2" w:rsidP="004C0CA2">
            <w:pPr>
              <w:pStyle w:val="CopticCross"/>
            </w:pPr>
            <w:r>
              <w:t>¿</w:t>
            </w:r>
          </w:p>
        </w:tc>
        <w:tc>
          <w:tcPr>
            <w:tcW w:w="3960" w:type="dxa"/>
          </w:tcPr>
          <w:p w:rsidR="00EC012F" w:rsidRDefault="004C0CA2" w:rsidP="00511194">
            <w:pPr>
              <w:pStyle w:val="EngInd"/>
            </w:pPr>
            <w:r w:rsidRPr="004C0CA2">
              <w:t>Those two great lights, the sun and the moon,</w:t>
            </w:r>
          </w:p>
          <w:p w:rsidR="004C0CA2" w:rsidRPr="004C0CA2" w:rsidRDefault="004C0CA2" w:rsidP="00511194">
            <w:pPr>
              <w:pStyle w:val="EngIndEnd"/>
              <w:rPr>
                <w:szCs w:val="20"/>
              </w:rPr>
            </w:pPr>
            <w:r w:rsidRPr="004C0CA2">
              <w:t>He has made to enlighten the firm</w:t>
            </w:r>
            <w:r w:rsidRPr="004C0CA2">
              <w:t>a</w:t>
            </w:r>
            <w:r w:rsidRPr="004C0CA2">
              <w:t>ment.</w:t>
            </w:r>
          </w:p>
        </w:tc>
        <w:tc>
          <w:tcPr>
            <w:tcW w:w="288" w:type="dxa"/>
          </w:tcPr>
          <w:p w:rsidR="004C0CA2" w:rsidRDefault="004C0CA2" w:rsidP="004C0CA2">
            <w:pPr>
              <w:pStyle w:val="CopticCross"/>
            </w:pPr>
          </w:p>
        </w:tc>
        <w:tc>
          <w:tcPr>
            <w:tcW w:w="288" w:type="dxa"/>
          </w:tcPr>
          <w:p w:rsidR="004C0CA2" w:rsidRDefault="004C0CA2" w:rsidP="004C0CA2">
            <w:pPr>
              <w:pStyle w:val="CopticCross"/>
            </w:pPr>
            <w:r>
              <w:t>¿</w:t>
            </w:r>
          </w:p>
        </w:tc>
        <w:tc>
          <w:tcPr>
            <w:tcW w:w="3960" w:type="dxa"/>
          </w:tcPr>
          <w:p w:rsidR="00453724" w:rsidRDefault="000A5E47" w:rsidP="00453724">
            <w:pPr>
              <w:pStyle w:val="CopticInd"/>
            </w:pPr>
            <w:r w:rsidRPr="000A5E47">
              <w:t>Ⲛⲁⲓ ⲛⲓϣϯ ⲙ̀ⲫⲱⲥⲧⲏⲣ ⲡⲓⲣⲏ ⲛⲉⲙ ⲡⲓⲓⲟϩ</w:t>
            </w:r>
          </w:p>
          <w:p w:rsidR="004C0CA2" w:rsidRDefault="000A5E47" w:rsidP="00453724">
            <w:pPr>
              <w:pStyle w:val="CoptIndEnd"/>
            </w:pPr>
            <w:r w:rsidRPr="000A5E47">
              <w:t xml:space="preserve"> ⲁϥⲭⲁⲩ ⲉⲩⲉ̀ⲣⲟⲩⲱⲓⲛⲓ ϧⲉⲛ ⲡⲓⲥ̀ⲧⲉⲣⲉⲱ̀ⲙⲁ</w:t>
            </w:r>
            <w:r>
              <w:t>.</w:t>
            </w:r>
          </w:p>
        </w:tc>
      </w:tr>
      <w:tr w:rsidR="004C0CA2" w:rsidTr="00AA0119">
        <w:trPr>
          <w:cantSplit/>
          <w:jc w:val="center"/>
        </w:trPr>
        <w:tc>
          <w:tcPr>
            <w:tcW w:w="288" w:type="dxa"/>
          </w:tcPr>
          <w:p w:rsidR="004C0CA2" w:rsidRDefault="004C0CA2" w:rsidP="004C0CA2">
            <w:pPr>
              <w:pStyle w:val="CopticCross"/>
            </w:pPr>
          </w:p>
        </w:tc>
        <w:tc>
          <w:tcPr>
            <w:tcW w:w="3960" w:type="dxa"/>
          </w:tcPr>
          <w:p w:rsidR="00EC012F" w:rsidRDefault="004C0CA2" w:rsidP="00511194">
            <w:pPr>
              <w:pStyle w:val="EngInd"/>
              <w:rPr>
                <w:szCs w:val="20"/>
              </w:rPr>
            </w:pPr>
            <w:r w:rsidRPr="004C0CA2">
              <w:t>He brought forth the winds out of His treasure box;</w:t>
            </w:r>
          </w:p>
          <w:p w:rsidR="004C0CA2" w:rsidRPr="004C0CA2" w:rsidRDefault="004C0CA2" w:rsidP="00511194">
            <w:pPr>
              <w:pStyle w:val="EngIndEnd"/>
              <w:rPr>
                <w:szCs w:val="20"/>
              </w:rPr>
            </w:pPr>
            <w:r w:rsidRPr="004C0CA2">
              <w:t>He breathed upon the trees and they blossomed.</w:t>
            </w:r>
          </w:p>
        </w:tc>
        <w:tc>
          <w:tcPr>
            <w:tcW w:w="288" w:type="dxa"/>
          </w:tcPr>
          <w:p w:rsidR="004C0CA2" w:rsidRDefault="004C0CA2" w:rsidP="004C0CA2">
            <w:pPr>
              <w:pStyle w:val="CopticCross"/>
            </w:pPr>
          </w:p>
        </w:tc>
        <w:tc>
          <w:tcPr>
            <w:tcW w:w="288" w:type="dxa"/>
          </w:tcPr>
          <w:p w:rsidR="004C0CA2" w:rsidRDefault="004C0CA2" w:rsidP="004C0CA2">
            <w:pPr>
              <w:pStyle w:val="CopticCross"/>
            </w:pPr>
          </w:p>
        </w:tc>
        <w:tc>
          <w:tcPr>
            <w:tcW w:w="3960" w:type="dxa"/>
          </w:tcPr>
          <w:p w:rsidR="00453724" w:rsidRDefault="000A5E47" w:rsidP="00453724">
            <w:pPr>
              <w:pStyle w:val="CopticInd"/>
            </w:pPr>
            <w:r w:rsidRPr="000A5E47">
              <w:t>Ⲁϥⲓ̀ⲛⲓ ⲛ̀ϩⲁⲛⲑⲏⲟⲩ ⲉ̀ⲃⲟⲗϧⲉⲛ ⲛⲉϥⲁ̀ϩⲱⲣ</w:t>
            </w:r>
          </w:p>
          <w:p w:rsidR="004C0CA2" w:rsidRDefault="000A5E47" w:rsidP="00453724">
            <w:pPr>
              <w:pStyle w:val="CoptIndEnd"/>
            </w:pPr>
            <w:r w:rsidRPr="000A5E47">
              <w:t xml:space="preserve"> ⲁϥⲛⲓϥⲓ ⲛ̀ⲥⲁ ⲛⲓϣ̀ϣⲏⲛ ϣⲁⲛ̀ⲧⲟⲩⲫⲓⲣⲓ ⲉ̀ⲃⲟⲗ</w:t>
            </w:r>
            <w:r>
              <w:t>.</w:t>
            </w:r>
          </w:p>
        </w:tc>
      </w:tr>
      <w:tr w:rsidR="004C0CA2" w:rsidTr="00AA0119">
        <w:trPr>
          <w:cantSplit/>
          <w:jc w:val="center"/>
        </w:trPr>
        <w:tc>
          <w:tcPr>
            <w:tcW w:w="288" w:type="dxa"/>
          </w:tcPr>
          <w:p w:rsidR="004C0CA2" w:rsidRDefault="004C0CA2" w:rsidP="004C0CA2">
            <w:pPr>
              <w:pStyle w:val="CopticCross"/>
            </w:pPr>
            <w:r>
              <w:t>¿</w:t>
            </w:r>
          </w:p>
        </w:tc>
        <w:tc>
          <w:tcPr>
            <w:tcW w:w="3960" w:type="dxa"/>
          </w:tcPr>
          <w:p w:rsidR="00EC012F" w:rsidRDefault="004C0CA2" w:rsidP="00511194">
            <w:pPr>
              <w:pStyle w:val="EngInd"/>
              <w:rPr>
                <w:szCs w:val="20"/>
              </w:rPr>
            </w:pPr>
            <w:r w:rsidRPr="004C0CA2">
              <w:t>He caused rain to fall upon the face of the earth,</w:t>
            </w:r>
          </w:p>
          <w:p w:rsidR="004C0CA2" w:rsidRPr="004C0CA2" w:rsidRDefault="004C0CA2" w:rsidP="00511194">
            <w:pPr>
              <w:pStyle w:val="EngIndEnd"/>
              <w:rPr>
                <w:szCs w:val="20"/>
              </w:rPr>
            </w:pPr>
            <w:r w:rsidRPr="004C0CA2">
              <w:t>And it brought up herbs and gave its fruits.</w:t>
            </w:r>
          </w:p>
        </w:tc>
        <w:tc>
          <w:tcPr>
            <w:tcW w:w="288" w:type="dxa"/>
          </w:tcPr>
          <w:p w:rsidR="004C0CA2" w:rsidRDefault="004C0CA2" w:rsidP="004C0CA2">
            <w:pPr>
              <w:pStyle w:val="CopticCross"/>
            </w:pPr>
          </w:p>
        </w:tc>
        <w:tc>
          <w:tcPr>
            <w:tcW w:w="288" w:type="dxa"/>
          </w:tcPr>
          <w:p w:rsidR="004C0CA2" w:rsidRDefault="004C0CA2" w:rsidP="004C0CA2">
            <w:pPr>
              <w:pStyle w:val="CopticCross"/>
            </w:pPr>
            <w:r>
              <w:t>¿</w:t>
            </w:r>
          </w:p>
        </w:tc>
        <w:tc>
          <w:tcPr>
            <w:tcW w:w="3960" w:type="dxa"/>
          </w:tcPr>
          <w:p w:rsidR="00453724" w:rsidRDefault="000A5E47" w:rsidP="00453724">
            <w:pPr>
              <w:pStyle w:val="CopticInd"/>
            </w:pPr>
            <w:r w:rsidRPr="000A5E47">
              <w:t>Ⲁϥϩⲱⲟⲩ ⲛ̀ⲟⲩⲙⲟⲩⲛϩⲱⲟⲩ ϩⲓϫⲉⲛ ⲡ̀ϩⲟ ⲙ̀ⲡ̀ⲕⲁϩⲓ</w:t>
            </w:r>
          </w:p>
          <w:p w:rsidR="004C0CA2" w:rsidRDefault="000A5E47" w:rsidP="00453724">
            <w:pPr>
              <w:pStyle w:val="CoptIndEnd"/>
            </w:pPr>
            <w:r w:rsidRPr="000A5E47">
              <w:t>ϣⲁⲛ̀ⲧⲉϥⲣⲱⲧ ⲉ̀ⲡ̀ϣⲱⲓ ⲛ̀ⲧⲉϥϯ ⲙ̀ⲡⲉϥⲟⲩⲧⲁϩ</w:t>
            </w:r>
            <w:r>
              <w:t>.</w:t>
            </w:r>
          </w:p>
        </w:tc>
      </w:tr>
      <w:tr w:rsidR="004C0CA2" w:rsidTr="00AA0119">
        <w:trPr>
          <w:cantSplit/>
          <w:jc w:val="center"/>
        </w:trPr>
        <w:tc>
          <w:tcPr>
            <w:tcW w:w="288" w:type="dxa"/>
          </w:tcPr>
          <w:p w:rsidR="004C0CA2" w:rsidRDefault="004C0CA2" w:rsidP="004C0CA2">
            <w:pPr>
              <w:pStyle w:val="CopticCross"/>
            </w:pPr>
          </w:p>
        </w:tc>
        <w:tc>
          <w:tcPr>
            <w:tcW w:w="3960" w:type="dxa"/>
          </w:tcPr>
          <w:p w:rsidR="00A618D2" w:rsidRDefault="004C0CA2" w:rsidP="00511194">
            <w:pPr>
              <w:pStyle w:val="EngInd"/>
            </w:pPr>
            <w:r w:rsidRPr="004C0CA2">
              <w:t>He brought forth water out of a rock,</w:t>
            </w:r>
          </w:p>
          <w:p w:rsidR="004C0CA2" w:rsidRPr="00A618D2" w:rsidRDefault="004C0CA2" w:rsidP="00511194">
            <w:pPr>
              <w:pStyle w:val="EngIndEnd"/>
            </w:pPr>
            <w:r w:rsidRPr="004C0CA2">
              <w:t>And gave drink unto His people in the wilderness.</w:t>
            </w:r>
          </w:p>
        </w:tc>
        <w:tc>
          <w:tcPr>
            <w:tcW w:w="288" w:type="dxa"/>
          </w:tcPr>
          <w:p w:rsidR="004C0CA2" w:rsidRDefault="004C0CA2" w:rsidP="004C0CA2">
            <w:pPr>
              <w:pStyle w:val="CopticCross"/>
            </w:pPr>
          </w:p>
        </w:tc>
        <w:tc>
          <w:tcPr>
            <w:tcW w:w="288" w:type="dxa"/>
          </w:tcPr>
          <w:p w:rsidR="004C0CA2" w:rsidRDefault="004C0CA2" w:rsidP="004C0CA2">
            <w:pPr>
              <w:pStyle w:val="CopticCross"/>
            </w:pPr>
          </w:p>
        </w:tc>
        <w:tc>
          <w:tcPr>
            <w:tcW w:w="3960" w:type="dxa"/>
          </w:tcPr>
          <w:p w:rsidR="00453724" w:rsidRDefault="000A5E47" w:rsidP="00453724">
            <w:pPr>
              <w:pStyle w:val="CopticInd"/>
            </w:pPr>
            <w:r w:rsidRPr="000A5E47">
              <w:t>Ⲁϥⲓ̀ⲛⲓ ⲛ̀ⲟⲩⲙⲱⲟⲩ ⲉ̀ⲃⲟⲗϧⲉⲛ ⲟⲩⲡⲉⲧⲣⲁ</w:t>
            </w:r>
          </w:p>
          <w:p w:rsidR="004C0CA2" w:rsidRDefault="000A5E47" w:rsidP="00453724">
            <w:pPr>
              <w:pStyle w:val="CoptIndEnd"/>
            </w:pPr>
            <w:r w:rsidRPr="000A5E47">
              <w:t xml:space="preserve"> ⲁϥⲧ̀ⲥⲟ ⲙ̀ⲡⲉϥⲗⲁⲟⲥ ⲛ̀ϩ̀ⲣⲏⲓ ϩⲓ ⲡ̀ϣⲁϥⲉ</w:t>
            </w:r>
            <w:r>
              <w:t>.</w:t>
            </w:r>
          </w:p>
        </w:tc>
      </w:tr>
      <w:tr w:rsidR="004C0CA2" w:rsidTr="00AA0119">
        <w:trPr>
          <w:cantSplit/>
          <w:jc w:val="center"/>
        </w:trPr>
        <w:tc>
          <w:tcPr>
            <w:tcW w:w="288" w:type="dxa"/>
          </w:tcPr>
          <w:p w:rsidR="004C0CA2" w:rsidRDefault="004C0CA2" w:rsidP="004C0CA2">
            <w:pPr>
              <w:pStyle w:val="CopticCross"/>
            </w:pPr>
            <w:r>
              <w:t>¿</w:t>
            </w:r>
          </w:p>
        </w:tc>
        <w:tc>
          <w:tcPr>
            <w:tcW w:w="3960" w:type="dxa"/>
          </w:tcPr>
          <w:p w:rsidR="00EC012F" w:rsidRDefault="004C0CA2" w:rsidP="00511194">
            <w:pPr>
              <w:pStyle w:val="EngInd"/>
              <w:rPr>
                <w:szCs w:val="20"/>
              </w:rPr>
            </w:pPr>
            <w:r w:rsidRPr="004C0CA2">
              <w:t>He made man in His image and lik</w:t>
            </w:r>
            <w:r w:rsidRPr="004C0CA2">
              <w:t>e</w:t>
            </w:r>
            <w:r w:rsidRPr="004C0CA2">
              <w:t>ness,</w:t>
            </w:r>
          </w:p>
          <w:p w:rsidR="004C0CA2" w:rsidRPr="004C0CA2" w:rsidRDefault="004C0CA2" w:rsidP="00511194">
            <w:pPr>
              <w:pStyle w:val="EngIndEnd"/>
              <w:rPr>
                <w:szCs w:val="20"/>
              </w:rPr>
            </w:pPr>
            <w:r w:rsidRPr="004C0CA2">
              <w:t>That he may praise Him.</w:t>
            </w:r>
          </w:p>
        </w:tc>
        <w:tc>
          <w:tcPr>
            <w:tcW w:w="288" w:type="dxa"/>
          </w:tcPr>
          <w:p w:rsidR="004C0CA2" w:rsidRDefault="004C0CA2" w:rsidP="004C0CA2">
            <w:pPr>
              <w:pStyle w:val="CopticCross"/>
            </w:pPr>
          </w:p>
        </w:tc>
        <w:tc>
          <w:tcPr>
            <w:tcW w:w="288" w:type="dxa"/>
          </w:tcPr>
          <w:p w:rsidR="004C0CA2" w:rsidRDefault="004C0CA2" w:rsidP="004C0CA2">
            <w:pPr>
              <w:pStyle w:val="CopticCross"/>
            </w:pPr>
            <w:r>
              <w:t>¿</w:t>
            </w:r>
          </w:p>
        </w:tc>
        <w:tc>
          <w:tcPr>
            <w:tcW w:w="3960" w:type="dxa"/>
          </w:tcPr>
          <w:p w:rsidR="00453724" w:rsidRDefault="000A5E47" w:rsidP="00453724">
            <w:pPr>
              <w:pStyle w:val="CopticInd"/>
            </w:pPr>
            <w:r w:rsidRPr="000A5E47">
              <w:t>Ⲁϥⲑⲁⲙⲓⲟ ⲙ̀ⲡⲓⲣⲱⲙⲓ ⲕⲁⲧⲁ ⲡⲉϥⲓ̀ⲛⲓ</w:t>
            </w:r>
          </w:p>
          <w:p w:rsidR="004C0CA2" w:rsidRDefault="000A5E47" w:rsidP="00453724">
            <w:pPr>
              <w:pStyle w:val="CoptIndEnd"/>
            </w:pPr>
            <w:r w:rsidRPr="000A5E47">
              <w:t>ⲛⲉⲙ ⲧⲉϥϩⲓⲕⲱⲛ ⲉⲑⲣⲉϥⲥ̀ⲙⲟⲩ ⲉ̀ⲣⲟϥ</w:t>
            </w:r>
            <w:r>
              <w:t>.</w:t>
            </w:r>
          </w:p>
        </w:tc>
      </w:tr>
      <w:tr w:rsidR="004C0CA2" w:rsidTr="00AA0119">
        <w:trPr>
          <w:cantSplit/>
          <w:jc w:val="center"/>
        </w:trPr>
        <w:tc>
          <w:tcPr>
            <w:tcW w:w="288" w:type="dxa"/>
          </w:tcPr>
          <w:p w:rsidR="004C0CA2" w:rsidRDefault="004C0CA2" w:rsidP="004C0CA2">
            <w:pPr>
              <w:pStyle w:val="CopticCross"/>
            </w:pPr>
          </w:p>
        </w:tc>
        <w:tc>
          <w:tcPr>
            <w:tcW w:w="3960" w:type="dxa"/>
          </w:tcPr>
          <w:p w:rsidR="00EC012F" w:rsidRDefault="004C0CA2" w:rsidP="00511194">
            <w:pPr>
              <w:pStyle w:val="EngInd"/>
            </w:pPr>
            <w:r w:rsidRPr="004C0CA2">
              <w:t>Let us praise Him and exalt His Name,</w:t>
            </w:r>
          </w:p>
          <w:p w:rsidR="004C0CA2" w:rsidRPr="004C0CA2" w:rsidRDefault="004C0CA2" w:rsidP="00511194">
            <w:pPr>
              <w:pStyle w:val="EngIndEnd"/>
              <w:rPr>
                <w:szCs w:val="20"/>
              </w:rPr>
            </w:pPr>
            <w:r w:rsidRPr="004C0CA2">
              <w:t xml:space="preserve">And give thanks unto Him: </w:t>
            </w:r>
            <w:r w:rsidR="000A5E47">
              <w:t>For His mercy endures forever. (</w:t>
            </w:r>
            <w:r w:rsidRPr="004C0CA2">
              <w:t>Je Pef nai shop sha eneh.</w:t>
            </w:r>
            <w:r w:rsidR="000A5E47">
              <w:t>)</w:t>
            </w:r>
          </w:p>
        </w:tc>
        <w:tc>
          <w:tcPr>
            <w:tcW w:w="288" w:type="dxa"/>
          </w:tcPr>
          <w:p w:rsidR="004C0CA2" w:rsidRDefault="004C0CA2" w:rsidP="004C0CA2">
            <w:pPr>
              <w:pStyle w:val="CopticCross"/>
            </w:pPr>
          </w:p>
        </w:tc>
        <w:tc>
          <w:tcPr>
            <w:tcW w:w="288" w:type="dxa"/>
          </w:tcPr>
          <w:p w:rsidR="004C0CA2" w:rsidRDefault="004C0CA2" w:rsidP="004C0CA2">
            <w:pPr>
              <w:pStyle w:val="CopticCross"/>
            </w:pPr>
          </w:p>
        </w:tc>
        <w:tc>
          <w:tcPr>
            <w:tcW w:w="3960" w:type="dxa"/>
          </w:tcPr>
          <w:p w:rsidR="00453724" w:rsidRDefault="000A5E47" w:rsidP="00453724">
            <w:pPr>
              <w:pStyle w:val="CopticInd"/>
            </w:pPr>
            <w:r w:rsidRPr="000A5E47">
              <w:t>Ⲙⲁⲣⲉⲛϩⲱⲥ ⲉ̀ⲣⲟϥ ⲧⲉⲛϭⲓⲥⲓ ⲙ̀ⲡⲉϥⲣⲁⲛ</w:t>
            </w:r>
          </w:p>
          <w:p w:rsidR="005B777F" w:rsidRDefault="000A5E47" w:rsidP="00453724">
            <w:pPr>
              <w:pStyle w:val="CopticInd"/>
            </w:pPr>
            <w:r w:rsidRPr="000A5E47">
              <w:t>ⲧⲉⲛⲟⲩⲱⲛϩ ⲛⲁϥ ⲉ̀ⲃⲟⲗ</w:t>
            </w:r>
          </w:p>
          <w:p w:rsidR="004C0CA2" w:rsidRDefault="000A5E47"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w:t>
            </w:r>
            <w:r w:rsidRPr="00325916">
              <w:t>r</w:t>
            </w:r>
            <w:r w:rsidRPr="00325916">
              <w:t>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3209AF">
            <w:pPr>
              <w:pStyle w:val="EngEnd"/>
            </w:pPr>
            <w:r w:rsidRPr="00325916">
              <w:t xml:space="preserve">Blessed art Thou in truth, with Thy Good Father, and the Holy Spirit, for Thou hast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AA0119">
      <w:pPr>
        <w:pStyle w:val="Heading2"/>
      </w:pPr>
      <w:bookmarkStart w:id="72" w:name="_Toc297322057"/>
      <w:bookmarkStart w:id="73" w:name="_Toc297407702"/>
      <w:bookmarkStart w:id="74" w:name="_Toc298445754"/>
      <w:bookmarkStart w:id="75" w:name="_Toc298681237"/>
      <w:bookmarkStart w:id="76" w:name="_Toc298447479"/>
      <w:bookmarkStart w:id="77" w:name="_Toc308441871"/>
      <w:bookmarkStart w:id="78" w:name="_Toc308441896"/>
      <w:r>
        <w:lastRenderedPageBreak/>
        <w:t>The Third Canticle: The Song of the Three Children</w:t>
      </w:r>
      <w:bookmarkEnd w:id="72"/>
      <w:bookmarkEnd w:id="73"/>
      <w:bookmarkEnd w:id="74"/>
      <w:bookmarkEnd w:id="75"/>
      <w:bookmarkEnd w:id="76"/>
      <w:bookmarkEnd w:id="77"/>
      <w:bookmarkEnd w:id="78"/>
    </w:p>
    <w:p w:rsidR="00AA0119" w:rsidRPr="00AA0119" w:rsidRDefault="00AA0119" w:rsidP="00AA0119">
      <w:pPr>
        <w:pStyle w:val="Heading2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A0119" w:rsidTr="00B32610">
        <w:trPr>
          <w:cantSplit/>
          <w:jc w:val="center"/>
        </w:trPr>
        <w:tc>
          <w:tcPr>
            <w:tcW w:w="288" w:type="dxa"/>
          </w:tcPr>
          <w:p w:rsidR="00AA0119" w:rsidRDefault="00AA0119" w:rsidP="00AA0119">
            <w:pPr>
              <w:pStyle w:val="CopticCross"/>
            </w:pPr>
          </w:p>
        </w:tc>
        <w:tc>
          <w:tcPr>
            <w:tcW w:w="3960" w:type="dxa"/>
          </w:tcPr>
          <w:p w:rsidR="00AA0119" w:rsidRPr="0031634B" w:rsidRDefault="00AA0119" w:rsidP="003209AF">
            <w:pPr>
              <w:pStyle w:val="EngEnd"/>
              <w:rPr>
                <w:szCs w:val="20"/>
              </w:rPr>
            </w:pPr>
            <w:r w:rsidRPr="0031634B">
              <w:t>Blessed art Thou,</w:t>
            </w:r>
            <w:r w:rsidR="00A618D2">
              <w:t xml:space="preserve"> O Lord, God of our fathers,</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AA0119" w:rsidP="00AA0119">
            <w:pPr>
              <w:pStyle w:val="CopticCross"/>
            </w:pPr>
          </w:p>
        </w:tc>
        <w:tc>
          <w:tcPr>
            <w:tcW w:w="3960" w:type="dxa"/>
          </w:tcPr>
          <w:p w:rsidR="00AA0119" w:rsidRPr="0031634B" w:rsidRDefault="00660688" w:rsidP="0031634B">
            <w:pPr>
              <w:pStyle w:val="CopticVerse"/>
            </w:pPr>
            <w:r w:rsidRPr="0031634B">
              <w:t>Ⲕ̀ⲥ̀ⲙⲁⲣⲱⲟⲩⲧ Ⲡⲟ̅ⲥ̅ Ⲫϯ ⲛ̀ⲧⲉ ⲛⲉⲛⲓⲟϯ ⲕ̀ⲉⲣϩⲟⲩⲟ̀ ⲥ̀ⲙⲁⲣⲱⲟⲩⲧ ⲕ̀ⲉⲣϩⲟⲩⲟ̀ ϭⲓⲥⲓ ϣⲁ ⲛⲓⲉ̀ⲛⲉϩ.</w:t>
            </w:r>
          </w:p>
        </w:tc>
      </w:tr>
      <w:tr w:rsidR="00AA0119" w:rsidTr="00B32610">
        <w:trPr>
          <w:cantSplit/>
          <w:jc w:val="center"/>
        </w:trPr>
        <w:tc>
          <w:tcPr>
            <w:tcW w:w="288" w:type="dxa"/>
          </w:tcPr>
          <w:p w:rsidR="00AA0119" w:rsidRDefault="00AA0119" w:rsidP="00AA0119">
            <w:pPr>
              <w:pStyle w:val="CopticCross"/>
            </w:pPr>
            <w:r>
              <w:t>¿</w:t>
            </w:r>
          </w:p>
        </w:tc>
        <w:tc>
          <w:tcPr>
            <w:tcW w:w="3960" w:type="dxa"/>
          </w:tcPr>
          <w:p w:rsidR="00AA0119" w:rsidRPr="0031634B" w:rsidRDefault="00AA0119" w:rsidP="003209AF">
            <w:pPr>
              <w:pStyle w:val="EngEnd"/>
              <w:rPr>
                <w:szCs w:val="20"/>
              </w:rPr>
            </w:pPr>
            <w:r w:rsidRPr="0031634B">
              <w:t>Blessed is the Holy Name of Thy glory,</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AA0119" w:rsidP="00AA0119">
            <w:pPr>
              <w:pStyle w:val="CopticCross"/>
            </w:pPr>
            <w:r>
              <w:t>¿</w:t>
            </w:r>
          </w:p>
        </w:tc>
        <w:tc>
          <w:tcPr>
            <w:tcW w:w="3960" w:type="dxa"/>
          </w:tcPr>
          <w:p w:rsidR="00AA0119" w:rsidRPr="0031634B" w:rsidRDefault="00660688" w:rsidP="0031634B">
            <w:pPr>
              <w:pStyle w:val="CopticVerse"/>
            </w:pPr>
            <w:r w:rsidRPr="0031634B">
              <w:t>ϥ̀ⲥ̀ⲙⲁⲣⲱⲟⲩⲧ ⲛ̀ϫⲉ ⲡⲓⲣⲁⲛ ⲉ̅ⲑ̅ⲩ ⲛ̀ⲧⲉ ⲡⲉⲕⲱ̀ⲟⲩ ϥ̀ⲉⲣϩⲟⲩⲟ̀ ⲥ̀ⲙⲁⲣⲱⲟⲩⲧ ϥ̀ⲉⲣϩⲟⲩⲟ̀ ϭⲓⲥⲓ ϣⲁ ⲛⲓⲉ̀ⲛⲉϩ</w:t>
            </w:r>
            <w:r w:rsidR="0031634B" w:rsidRPr="0031634B">
              <w:t>.</w:t>
            </w:r>
          </w:p>
        </w:tc>
      </w:tr>
      <w:tr w:rsidR="00AA0119" w:rsidTr="00B32610">
        <w:trPr>
          <w:cantSplit/>
          <w:jc w:val="center"/>
        </w:trPr>
        <w:tc>
          <w:tcPr>
            <w:tcW w:w="288" w:type="dxa"/>
          </w:tcPr>
          <w:p w:rsidR="00AA0119" w:rsidRDefault="00AA0119" w:rsidP="00AA0119">
            <w:pPr>
              <w:pStyle w:val="CopticCross"/>
            </w:pPr>
          </w:p>
        </w:tc>
        <w:tc>
          <w:tcPr>
            <w:tcW w:w="3960" w:type="dxa"/>
          </w:tcPr>
          <w:p w:rsidR="00AA0119" w:rsidRPr="0031634B" w:rsidRDefault="00AA0119" w:rsidP="003209AF">
            <w:pPr>
              <w:pStyle w:val="EngEnd"/>
              <w:rPr>
                <w:szCs w:val="20"/>
              </w:rPr>
            </w:pPr>
            <w:r w:rsidRPr="0031634B">
              <w:t>Blessed art Thou in the holy temple of Thy glory,</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AA0119" w:rsidP="00AA0119">
            <w:pPr>
              <w:pStyle w:val="CopticCross"/>
            </w:pPr>
          </w:p>
        </w:tc>
        <w:tc>
          <w:tcPr>
            <w:tcW w:w="3960" w:type="dxa"/>
          </w:tcPr>
          <w:p w:rsidR="00AA0119" w:rsidRPr="0031634B" w:rsidRDefault="00660688" w:rsidP="0031634B">
            <w:pPr>
              <w:pStyle w:val="CopticVerse"/>
            </w:pPr>
            <w:r w:rsidRPr="0031634B">
              <w:t>Ⲕ̀ⲥ̀ⲙⲁⲣⲱⲟⲩⲧ ϧⲉⲛ ⲡⲓⲉⲣⲫⲉⲓ ⲛ̀ⲧⲉ ⲡⲉⲕⲱ̀ⲟⲩ ⲉ̅ⲑ̅ⲩ ⲕ̀ⲉⲣϩⲟⲩⲟ̀ ⲥ̀ⲙⲁⲣⲱⲟⲩⲧ ⲕ̀ⲉⲣϩⲟⲩⲟ̀ ϭⲓⲥⲓ ϣⲁ ⲛⲓⲉ̀ⲛⲉϩ</w:t>
            </w:r>
            <w:r w:rsidR="0031634B" w:rsidRPr="0031634B">
              <w:t>.</w:t>
            </w:r>
          </w:p>
        </w:tc>
      </w:tr>
      <w:tr w:rsidR="00AA0119" w:rsidTr="00B32610">
        <w:trPr>
          <w:cantSplit/>
          <w:jc w:val="center"/>
        </w:trPr>
        <w:tc>
          <w:tcPr>
            <w:tcW w:w="288" w:type="dxa"/>
          </w:tcPr>
          <w:p w:rsidR="00AA0119" w:rsidRDefault="0031634B" w:rsidP="00AA0119">
            <w:pPr>
              <w:pStyle w:val="CopticCross"/>
            </w:pPr>
            <w:r>
              <w:t>¿</w:t>
            </w:r>
          </w:p>
        </w:tc>
        <w:tc>
          <w:tcPr>
            <w:tcW w:w="3960" w:type="dxa"/>
          </w:tcPr>
          <w:p w:rsidR="00AA0119" w:rsidRPr="0031634B" w:rsidRDefault="00AA0119" w:rsidP="003209AF">
            <w:pPr>
              <w:pStyle w:val="EngEnd"/>
            </w:pPr>
            <w:r w:rsidRPr="0031634B">
              <w:t>Blessed art Thou that beholdest th</w:t>
            </w:r>
            <w:r w:rsidR="00A618D2">
              <w:t xml:space="preserve">e </w:t>
            </w:r>
            <w:r w:rsidRPr="0031634B">
              <w:t>depths and sittest upon the Cherubim,</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31634B" w:rsidP="00AA0119">
            <w:pPr>
              <w:pStyle w:val="CopticCross"/>
            </w:pPr>
            <w:r>
              <w:t>¿</w:t>
            </w:r>
          </w:p>
        </w:tc>
        <w:tc>
          <w:tcPr>
            <w:tcW w:w="3960" w:type="dxa"/>
          </w:tcPr>
          <w:p w:rsidR="00AA0119" w:rsidRPr="0031634B" w:rsidRDefault="00660688"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r w:rsidR="0031634B" w:rsidRPr="0031634B">
              <w:t>.</w:t>
            </w:r>
          </w:p>
        </w:tc>
      </w:tr>
      <w:tr w:rsidR="00AA0119" w:rsidTr="00B32610">
        <w:trPr>
          <w:cantSplit/>
          <w:jc w:val="center"/>
        </w:trPr>
        <w:tc>
          <w:tcPr>
            <w:tcW w:w="288" w:type="dxa"/>
          </w:tcPr>
          <w:p w:rsidR="00AA0119" w:rsidRDefault="00AA0119" w:rsidP="00AA0119">
            <w:pPr>
              <w:pStyle w:val="CopticCross"/>
            </w:pPr>
          </w:p>
        </w:tc>
        <w:tc>
          <w:tcPr>
            <w:tcW w:w="3960" w:type="dxa"/>
          </w:tcPr>
          <w:p w:rsidR="00AA0119" w:rsidRPr="0031634B" w:rsidRDefault="00AA0119" w:rsidP="003209AF">
            <w:pPr>
              <w:pStyle w:val="EngEnd"/>
            </w:pPr>
            <w:r w:rsidRPr="0031634B">
              <w:t>Blessed art Thou on the throne of Thy Kingdom,</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AA0119" w:rsidP="00AA0119">
            <w:pPr>
              <w:pStyle w:val="CopticCross"/>
            </w:pPr>
          </w:p>
        </w:tc>
        <w:tc>
          <w:tcPr>
            <w:tcW w:w="3960" w:type="dxa"/>
          </w:tcPr>
          <w:p w:rsidR="00AA0119" w:rsidRPr="0031634B" w:rsidRDefault="00660688"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r w:rsidR="0031634B" w:rsidRPr="0031634B">
              <w:t>.</w:t>
            </w:r>
          </w:p>
        </w:tc>
      </w:tr>
      <w:tr w:rsidR="00AA0119" w:rsidTr="00B32610">
        <w:trPr>
          <w:cantSplit/>
          <w:jc w:val="center"/>
        </w:trPr>
        <w:tc>
          <w:tcPr>
            <w:tcW w:w="288" w:type="dxa"/>
          </w:tcPr>
          <w:p w:rsidR="00AA0119" w:rsidRDefault="0031634B" w:rsidP="00AA0119">
            <w:pPr>
              <w:pStyle w:val="CopticCross"/>
            </w:pPr>
            <w:r>
              <w:t>¿</w:t>
            </w:r>
          </w:p>
        </w:tc>
        <w:tc>
          <w:tcPr>
            <w:tcW w:w="3960" w:type="dxa"/>
          </w:tcPr>
          <w:p w:rsidR="00AA0119" w:rsidRPr="0031634B" w:rsidRDefault="00AA0119" w:rsidP="003209AF">
            <w:pPr>
              <w:pStyle w:val="EngEnd"/>
            </w:pPr>
            <w:r w:rsidRPr="0031634B">
              <w:t>Blessed art Thou in the firmament of heaven,</w:t>
            </w:r>
            <w:r w:rsidR="003209AF">
              <w:t xml:space="preserve"> </w:t>
            </w:r>
            <w:r w:rsidRPr="0031634B">
              <w:t>And exceedingly to be praised, and exalted above all forever.</w:t>
            </w:r>
          </w:p>
        </w:tc>
        <w:tc>
          <w:tcPr>
            <w:tcW w:w="288" w:type="dxa"/>
          </w:tcPr>
          <w:p w:rsidR="00AA0119" w:rsidRDefault="00AA0119" w:rsidP="00325916"/>
        </w:tc>
        <w:tc>
          <w:tcPr>
            <w:tcW w:w="288" w:type="dxa"/>
          </w:tcPr>
          <w:p w:rsidR="00AA0119" w:rsidRDefault="0031634B" w:rsidP="00AA0119">
            <w:pPr>
              <w:pStyle w:val="CopticCross"/>
            </w:pPr>
            <w:r>
              <w:t>¿</w:t>
            </w:r>
          </w:p>
        </w:tc>
        <w:tc>
          <w:tcPr>
            <w:tcW w:w="3960" w:type="dxa"/>
          </w:tcPr>
          <w:p w:rsidR="00AA0119" w:rsidRPr="0031634B" w:rsidRDefault="00660688" w:rsidP="0031634B">
            <w:pPr>
              <w:pStyle w:val="CopticVerse"/>
            </w:pPr>
            <w:r w:rsidRPr="0031634B">
              <w:t>Ⲕ̀ⲥ̀ⲙⲁⲣⲱⲟⲩⲧ ϧⲉⲛ ⲡⲓⲥ̀ⲧⲉⲣⲉⲱ̀ⲙⲁ ⲛ̀ⲧⲉ ⲧ̀ⲫⲉ ⲕ̀ⲉⲣϩⲟⲩⲟ̀ ⲥ̀ⲙⲁⲣⲱⲟⲩⲧ ⲕ̀ⲉⲣϩⲟⲩⲟ̀ ϭⲓⲥⲓ ϣⲁ ⲛⲓⲉ̀ⲛⲉϩ</w:t>
            </w:r>
            <w:r w:rsidR="0031634B" w:rsidRPr="0031634B">
              <w:t>.</w:t>
            </w:r>
          </w:p>
        </w:tc>
      </w:tr>
      <w:tr w:rsidR="00AA0119" w:rsidTr="00B32610">
        <w:trPr>
          <w:cantSplit/>
          <w:jc w:val="center"/>
        </w:trPr>
        <w:tc>
          <w:tcPr>
            <w:tcW w:w="288" w:type="dxa"/>
          </w:tcPr>
          <w:p w:rsidR="00AA0119" w:rsidRDefault="00AA0119" w:rsidP="00AA0119">
            <w:pPr>
              <w:pStyle w:val="CopticCross"/>
            </w:pPr>
          </w:p>
        </w:tc>
        <w:tc>
          <w:tcPr>
            <w:tcW w:w="3960" w:type="dxa"/>
          </w:tcPr>
          <w:p w:rsidR="00AA0119" w:rsidRPr="0031634B" w:rsidRDefault="00660688" w:rsidP="003209AF">
            <w:pPr>
              <w:pStyle w:val="EngEnd"/>
            </w:pPr>
            <w:r w:rsidRPr="0031634B">
              <w:t>Bless the Lord, all ye works of the Lord:</w:t>
            </w:r>
            <w:r w:rsidR="003209AF">
              <w:t xml:space="preserve"> </w:t>
            </w:r>
            <w:r w:rsidRPr="0031634B">
              <w:t>Praise ye Him and exalt Him above all forever. (Hos Erof arihoo-o chasf sha ni eneh.)</w:t>
            </w:r>
          </w:p>
        </w:tc>
        <w:tc>
          <w:tcPr>
            <w:tcW w:w="288" w:type="dxa"/>
          </w:tcPr>
          <w:p w:rsidR="00AA0119" w:rsidRDefault="00AA0119" w:rsidP="00325916"/>
        </w:tc>
        <w:tc>
          <w:tcPr>
            <w:tcW w:w="288" w:type="dxa"/>
          </w:tcPr>
          <w:p w:rsidR="00AA0119" w:rsidRDefault="00AA0119" w:rsidP="00AA0119">
            <w:pPr>
              <w:pStyle w:val="CopticCross"/>
            </w:pPr>
          </w:p>
        </w:tc>
        <w:tc>
          <w:tcPr>
            <w:tcW w:w="3960" w:type="dxa"/>
          </w:tcPr>
          <w:p w:rsidR="005B777F" w:rsidRDefault="0031634B" w:rsidP="005B777F">
            <w:pPr>
              <w:pStyle w:val="CopticVersemulti-line"/>
            </w:pPr>
            <w:r w:rsidRPr="0031634B">
              <w:t>Ⲥ̀ⲙⲟⲩ ⲉ̀Ⲡⲟ̅ⲥ̅ ⲛⲓϩ̀ⲃⲏⲟⲩⲓ̀ ⲧⲏⲣⲟⲩ ⲛ̀ⲧⲉ Ⲡⲟ̅ⲥ̅</w:t>
            </w:r>
          </w:p>
          <w:p w:rsidR="00AA0119" w:rsidRPr="0031634B" w:rsidRDefault="0031634B" w:rsidP="0031634B">
            <w:pPr>
              <w:pStyle w:val="CopticVerse"/>
            </w:pPr>
            <w:r w:rsidRPr="0031634B">
              <w:t>ϩⲱⲥ ⲉ̀ⲣⲟϥ ⲁ̀ⲣⲓϩⲟⲩⲟ̀ ϭⲁⲥϥ ϣⲁ ⲛⲓⲉ̀ⲛⲉϩ.</w:t>
            </w:r>
          </w:p>
        </w:tc>
      </w:tr>
      <w:tr w:rsidR="00AA0119" w:rsidTr="00B32610">
        <w:trPr>
          <w:cantSplit/>
          <w:jc w:val="center"/>
        </w:trPr>
        <w:tc>
          <w:tcPr>
            <w:tcW w:w="288" w:type="dxa"/>
          </w:tcPr>
          <w:p w:rsidR="00AA0119" w:rsidRDefault="0031634B" w:rsidP="00AA0119">
            <w:pPr>
              <w:pStyle w:val="CopticCross"/>
            </w:pPr>
            <w:r>
              <w:lastRenderedPageBreak/>
              <w:t>¿</w:t>
            </w:r>
          </w:p>
        </w:tc>
        <w:tc>
          <w:tcPr>
            <w:tcW w:w="3960" w:type="dxa"/>
          </w:tcPr>
          <w:p w:rsidR="00AA0119" w:rsidRPr="0031634B" w:rsidRDefault="00660688" w:rsidP="00511194">
            <w:pPr>
              <w:pStyle w:val="EngEnd"/>
            </w:pPr>
            <w:r w:rsidRPr="0031634B">
              <w:t>Bless the Lord, O ye heaven:</w:t>
            </w:r>
            <w:r w:rsidR="0031634B" w:rsidRPr="0031634B">
              <w:t xml:space="preserve"> Praise ye Him and exalt Him above all forever.</w:t>
            </w:r>
          </w:p>
        </w:tc>
        <w:tc>
          <w:tcPr>
            <w:tcW w:w="288" w:type="dxa"/>
          </w:tcPr>
          <w:p w:rsidR="00AA0119" w:rsidRDefault="00AA0119" w:rsidP="00325916"/>
        </w:tc>
        <w:tc>
          <w:tcPr>
            <w:tcW w:w="288" w:type="dxa"/>
          </w:tcPr>
          <w:p w:rsidR="00AA0119" w:rsidRDefault="0031634B" w:rsidP="00AA0119">
            <w:pPr>
              <w:pStyle w:val="CopticCross"/>
            </w:pPr>
            <w:r>
              <w:t>¿</w:t>
            </w:r>
          </w:p>
        </w:tc>
        <w:tc>
          <w:tcPr>
            <w:tcW w:w="3960" w:type="dxa"/>
          </w:tcPr>
          <w:p w:rsidR="005E131A" w:rsidRDefault="0031634B" w:rsidP="005B777F">
            <w:pPr>
              <w:pStyle w:val="CopticVersemulti-line"/>
            </w:pPr>
            <w:r w:rsidRPr="0031634B">
              <w:t xml:space="preserve">Ⲥ̀ⲙⲟⲩ ⲉ̀Ⲡⲟ̅ⲥ̅ ⲛⲓⲫⲏⲟⲩⲓ̀ </w:t>
            </w:r>
          </w:p>
          <w:p w:rsidR="00AA0119"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ye angels of the Lord: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ⲛⲓⲁⲅⲅⲉⲗⲟⲥ ⲧⲏⲣⲟⲩ ⲛ̀ⲧⲉ Ⲡⲟ̅ⲥ̅</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all ye water that be above the heaven: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ⲛⲓⲙⲱⲟⲩ ⲧⲏⲣⲟⲩ ⲉⲧⲥⲁ ⲡ̀ϣⲱⲓ ⲛ̀ⲧ̀ⲫⲉ</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ye powers of the Lord: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B777F" w:rsidRDefault="0031634B" w:rsidP="005B777F">
            <w:pPr>
              <w:pStyle w:val="CopticVersemulti-line"/>
            </w:pPr>
            <w:r w:rsidRPr="0031634B">
              <w:t xml:space="preserve">Ⲥ̀ⲙⲟⲩ ⲉ̀Ⲡⲟ̅ⲥ̅ ⲛⲓϫⲟⲙ ⲧⲏⲣⲟⲩ ⲛ̀ⲧⲉ Ⲡⲟ̅ⲥ̅ </w:t>
            </w:r>
          </w:p>
          <w:p w:rsidR="00660688" w:rsidRPr="0031634B" w:rsidRDefault="0031634B" w:rsidP="005B777F">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sun and moon: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ⲡⲓⲣⲏ ⲛⲉⲙ ⲡⲓⲓⲟϩ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ye stars of heaven: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ⲛⲓⲥⲓⲟⲩ ⲧⲏⲣⲟⲩ ⲛ̀ⲧⲉ ⲧ̀ⲫⲉ</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showers and dew: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B777F" w:rsidRDefault="0031634B" w:rsidP="005B777F">
            <w:pPr>
              <w:pStyle w:val="CopticVersemulti-line"/>
            </w:pPr>
            <w:r w:rsidRPr="0031634B">
              <w:t xml:space="preserve">Ⲥ̀ⲙⲟⲩ ⲉ̀Ⲡⲟ̅ⲥ̅ ⲛⲓⲙⲟⲩⲛϩⲱⲟⲩ ⲛⲉⲙ ⲛⲓⲓⲱϯ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clouds and winds: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ⲛⲓϭⲏⲡⲓ ⲛⲉⲙ ⲛⲓⲑⲏⲟⲩ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all ye spirits: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ⲛⲓⲡ̅ⲛ̅ⲁ ⲧⲏⲣⲟⲩ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fire and heat: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B777F" w:rsidRDefault="0031634B" w:rsidP="005B777F">
            <w:pPr>
              <w:pStyle w:val="CopticVersemulti-line"/>
            </w:pPr>
            <w:r w:rsidRPr="0031634B">
              <w:t xml:space="preserve">Ⲥ̀ⲙⲟⲩ ⲉ̀Ⲡⲟ̅ⲥ̅ ⲡⲓⲭ̀ⲣⲱⲙ ⲛⲉⲙ ⲡⲓⲕⲁⲩⲙⲁ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cold and warmth: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B777F" w:rsidRDefault="0031634B" w:rsidP="005B777F">
            <w:pPr>
              <w:pStyle w:val="CopticVersemulti-line"/>
            </w:pPr>
            <w:r w:rsidRPr="0031634B">
              <w:t xml:space="preserve">Ⲥ̀ⲙⲟⲩ ⲉ̀Ⲡⲟ̅ⲥ̅ ⲡⲓⲱ̀ϫⲉⲃ ⲛⲉⲙ ⲡⲓⲕⲁⲩⲥⲱⲛ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dew and hoar frosts: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ⲛⲓⲓⲱϯ ⲛⲉⲙ ⲛⲓⲛⲓϥⲓ</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night and day: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B777F" w:rsidRDefault="0031634B" w:rsidP="005B777F">
            <w:pPr>
              <w:pStyle w:val="CopticVersemulti-line"/>
            </w:pPr>
            <w:r w:rsidRPr="0031634B">
              <w:t xml:space="preserve">Ⲥ̀ⲙⲟⲩ ⲉ̀Ⲡⲟ̅ⲥ̅ ⲛⲓⲉ̀ϫⲱⲣϩ ⲛⲉⲙ ⲛⲓⲉ̀ϩⲟⲟⲩ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light and darkness: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ⲡⲓⲟⲩⲱⲓⲛⲓ ⲛⲉⲙ ⲡⲓⲭⲁⲕⲓ</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frost and cold: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ⲡⲓϫⲁϥ ⲛⲉⲙ ⲡⲓⲱ̀ϫⲉⲃ</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ice and snow: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ϯⲡⲁⲭⲛⲏ ⲛⲉⲙ ⲡⲓⲭⲓⲱⲛ</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lightnings and clouds: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B777F" w:rsidRDefault="0031634B" w:rsidP="005B777F">
            <w:pPr>
              <w:pStyle w:val="CopticVersemulti-line"/>
            </w:pPr>
            <w:r w:rsidRPr="0031634B">
              <w:t xml:space="preserve">Ⲥ̀ⲙⲟⲩ ⲉ̀Ⲡⲟ̅ⲥ̅ ⲛⲓⲥⲉⲧⲉⲃⲣⲏϫ ⲛⲉⲙ ⲛⲓϭⲏⲡⲓ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the earth: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ⲡⲓⲕⲁϩⲓ ⲧⲏⲣϥ</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lastRenderedPageBreak/>
              <w:t>¿</w:t>
            </w:r>
          </w:p>
        </w:tc>
        <w:tc>
          <w:tcPr>
            <w:tcW w:w="3960" w:type="dxa"/>
          </w:tcPr>
          <w:p w:rsidR="00660688" w:rsidRPr="0031634B" w:rsidRDefault="00660688" w:rsidP="00511194">
            <w:pPr>
              <w:pStyle w:val="EngEnd"/>
            </w:pPr>
            <w:r w:rsidRPr="0031634B">
              <w:t>Bless the Lord, O ye mountains and all hills: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ⲛⲓⲧⲱⲟⲩ ⲛⲉⲙ ⲡⲓⲕⲁⲗⲁⲙⲫⲱⲟⲩ ⲧⲏⲣⲟⲩ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ye things that spring up in the earth:</w:t>
            </w:r>
            <w:r w:rsidR="0031634B" w:rsidRPr="0031634B">
              <w:t xml:space="preserve"> </w:t>
            </w:r>
            <w:r w:rsidRPr="0031634B">
              <w:t>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ⲛⲏ ⲧⲏⲣⲟⲩ ⲉⲧⲣⲏⲧ ϩⲓϫⲉⲛ ⲡ̀ϩⲟ ⲙ̀ⲡ̀ⲕⲁϩⲓ</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fountains:</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ⲛⲓⲙⲟⲩⲙⲓ</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seas and rivers:</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B777F" w:rsidRDefault="0031634B" w:rsidP="005B777F">
            <w:pPr>
              <w:pStyle w:val="CopticVersemulti-line"/>
            </w:pPr>
            <w:r w:rsidRPr="0031634B">
              <w:t xml:space="preserve">Ⲥ̀ⲙⲟⲩ ⲉ̀Ⲡⲟ̅ⲥ̅ ⲛⲓⲁ̀ⲙⲁⲓⲟⲩ ⲛⲉⲙ ⲛⲓⲓⲁⲣⲱⲟⲩ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whales and all that moves in the waters:</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ⲛⲓⲕⲏⲧⲟⲥ ⲛⲉⲙ ⲉⲛⲭⲁⲓ ⲛⲓⲃⲉⲛ ⲉⲧⲕⲓⲙ ϧⲉⲛ ⲛⲓⲙⲱⲟⲩ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all ye fowls of the sky:</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B777F" w:rsidRDefault="0031634B" w:rsidP="005B777F">
            <w:pPr>
              <w:pStyle w:val="CopticVersemulti-line"/>
            </w:pPr>
            <w:r w:rsidRPr="0031634B">
              <w:t xml:space="preserve">Ⲥ̀ⲙⲟⲩ ⲉ̀Ⲡⲟ̅ⲥ̅ ⲛⲓϩⲁⲗⲁϯ ⲧⲏⲣⲟⲩ ⲛ̀ⲧⲉ ⲧ̀ⲫⲉ </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all ye beasts and cattle:</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ⲛⲓⲑⲏⲣⲓⲟⲛ ⲛⲉⲙ ⲛⲓⲧⲉⲃⲛⲱⲟⲩⲓ̀ ⲧⲏⲣⲟⲩ</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sons of men; worship the Lord:</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ⲛⲓϣⲏⲣⲓ ⲛ̀ⲧⲉ ⲛⲓⲣⲱⲙⲓ ⲟⲩⲱϣⲧ ⲙ̀Ⲡⲟ̅ⲥ̅</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Israel:</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Ⲡⲓⲥ̅ⲗ</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priests of the Lord:</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ⲛⲓⲟⲩⲏⲃ ⲛ̀ⲧⲉ Ⲡⲟ̅ⲥ̅</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servants of the Lord:</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ⲛⲓⲉ̀ⲃⲓⲁⲓⲕ ⲛ̀ⲧⲉ Ⲡⲟ̅ⲥ̅</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ye spirits and souls of the just:</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ⲛⲓⲡ̅ⲛ̅ⲁ ⲛⲉⲙ ⲛⲓⲯⲩⲭⲏ ⲛ̀ⲧⲉ ⲛⲓⲑ̀ⲙⲏⲓ</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holy and humble of heart:</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ⲛⲓⲉ̅ⲑ̅ⲩ ⲛⲉⲙ ⲛⲏⲉⲧⲑⲉⲃⲓⲏ̀ⲟⲩⲧ ϧⲉⲛ ⲡⲟⲩϩⲏⲧ</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660688" w:rsidP="00AA0119">
            <w:pPr>
              <w:pStyle w:val="CopticCross"/>
            </w:pPr>
          </w:p>
        </w:tc>
        <w:tc>
          <w:tcPr>
            <w:tcW w:w="3960" w:type="dxa"/>
          </w:tcPr>
          <w:p w:rsidR="00660688" w:rsidRPr="0031634B" w:rsidRDefault="00660688" w:rsidP="00511194">
            <w:pPr>
              <w:pStyle w:val="EngEnd"/>
            </w:pPr>
            <w:r w:rsidRPr="0031634B">
              <w:t>Bless the Lord, O Ananias, Azarias and Misael:</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660688" w:rsidP="00AA0119">
            <w:pPr>
              <w:pStyle w:val="CopticCross"/>
            </w:pPr>
          </w:p>
        </w:tc>
        <w:tc>
          <w:tcPr>
            <w:tcW w:w="3960" w:type="dxa"/>
          </w:tcPr>
          <w:p w:rsidR="005E131A" w:rsidRDefault="0031634B" w:rsidP="005B777F">
            <w:pPr>
              <w:pStyle w:val="CopticVersemulti-line"/>
            </w:pPr>
            <w:r w:rsidRPr="0031634B">
              <w:t>Ⲥ̀ⲙⲟⲩ ⲉ̀Ⲡⲟ̅ⲥ̅ Ⲁ̀ⲛⲁⲛⲓⲁⲥ Ⲁ̀ⲍⲁⲣⲓⲁⲥ Ⲙⲓⲥⲁⲏⲗ</w:t>
            </w:r>
          </w:p>
          <w:p w:rsidR="00660688" w:rsidRPr="0031634B" w:rsidRDefault="0031634B" w:rsidP="0031634B">
            <w:pPr>
              <w:pStyle w:val="CopticVerse"/>
            </w:pPr>
            <w:r w:rsidRPr="0031634B">
              <w:t>ϩⲱⲥ ⲉ̀ⲣⲟϥ ⲁ̀ⲣⲓϩⲟⲩⲟ̀ ϭⲁⲥϥ ϣⲁ ⲛⲓⲉ̀ⲛⲉϩ.</w:t>
            </w:r>
          </w:p>
        </w:tc>
      </w:tr>
      <w:tr w:rsidR="00660688" w:rsidTr="00B32610">
        <w:trPr>
          <w:cantSplit/>
          <w:jc w:val="center"/>
        </w:trPr>
        <w:tc>
          <w:tcPr>
            <w:tcW w:w="288" w:type="dxa"/>
          </w:tcPr>
          <w:p w:rsidR="00660688" w:rsidRDefault="0031634B" w:rsidP="00AA0119">
            <w:pPr>
              <w:pStyle w:val="CopticCross"/>
            </w:pPr>
            <w:r>
              <w:t>¿</w:t>
            </w:r>
          </w:p>
        </w:tc>
        <w:tc>
          <w:tcPr>
            <w:tcW w:w="3960" w:type="dxa"/>
          </w:tcPr>
          <w:p w:rsidR="00660688" w:rsidRPr="0031634B" w:rsidRDefault="00660688" w:rsidP="00511194">
            <w:pPr>
              <w:pStyle w:val="EngEnd"/>
            </w:pPr>
            <w:r w:rsidRPr="0031634B">
              <w:t>Bless the Lord, O ye that serve the Lord, God of our fathers:</w:t>
            </w:r>
            <w:r w:rsidR="0031634B" w:rsidRPr="0031634B">
              <w:t xml:space="preserve"> Praise ye Him and exalt Him above all forever.</w:t>
            </w:r>
          </w:p>
        </w:tc>
        <w:tc>
          <w:tcPr>
            <w:tcW w:w="288" w:type="dxa"/>
          </w:tcPr>
          <w:p w:rsidR="00660688" w:rsidRDefault="00660688" w:rsidP="00325916"/>
        </w:tc>
        <w:tc>
          <w:tcPr>
            <w:tcW w:w="288" w:type="dxa"/>
          </w:tcPr>
          <w:p w:rsidR="00660688" w:rsidRDefault="0031634B" w:rsidP="00AA0119">
            <w:pPr>
              <w:pStyle w:val="CopticCross"/>
            </w:pPr>
            <w:r>
              <w:t>¿</w:t>
            </w:r>
          </w:p>
        </w:tc>
        <w:tc>
          <w:tcPr>
            <w:tcW w:w="3960" w:type="dxa"/>
          </w:tcPr>
          <w:p w:rsidR="005E131A" w:rsidRDefault="0031634B" w:rsidP="005B777F">
            <w:pPr>
              <w:pStyle w:val="CopticVersemulti-line"/>
            </w:pPr>
            <w:r w:rsidRPr="0031634B">
              <w:t>Ⲥ̀ⲙⲟⲩ ⲉ̀Ⲡⲟ̅ⲥ̅ ⲛⲏⲉ̀ⲧⲉ̀ⲣⲥⲉⲃⲉⲥⲑⲉ ⲙ̀Ⲡⲟ̅ⲥ̅ Ⲫϯ ⲛ̀ⲧⲉ ⲛⲉⲛⲓⲟϯ</w:t>
            </w:r>
          </w:p>
          <w:p w:rsidR="00660688" w:rsidRPr="0031634B" w:rsidRDefault="0031634B" w:rsidP="0031634B">
            <w:pPr>
              <w:pStyle w:val="CopticVerse"/>
            </w:pPr>
            <w:r w:rsidRPr="0031634B">
              <w:t>ϩⲱⲥ ⲉ̀ⲣⲟϥ ⲁ̀ⲣⲓϩⲟⲩⲟ̀ ϭⲁⲥϥ ϣⲁ ⲛⲓⲉ̀ⲛⲉϩ.</w:t>
            </w:r>
          </w:p>
        </w:tc>
      </w:tr>
    </w:tbl>
    <w:p w:rsidR="003C7D3F" w:rsidRDefault="003C7D3F" w:rsidP="009A11DD">
      <w:pPr>
        <w:pStyle w:val="Heading4"/>
      </w:pPr>
      <w:bookmarkStart w:id="79" w:name="_Toc297322058"/>
      <w:bookmarkStart w:id="80" w:name="_Toc297407703"/>
      <w:bookmarkStart w:id="81" w:name="_Toc298445755"/>
      <w:bookmarkStart w:id="82" w:name="_Toc298681238"/>
      <w:bookmarkStart w:id="83" w:name="_Toc298447480"/>
      <w:r>
        <w:t>Psali Batos</w:t>
      </w:r>
      <w:bookmarkEnd w:id="79"/>
      <w:bookmarkEnd w:id="80"/>
      <w:bookmarkEnd w:id="81"/>
      <w:bookmarkEnd w:id="82"/>
      <w:bookmarkEnd w:id="83"/>
    </w:p>
    <w:p w:rsidR="003C7D3F" w:rsidRDefault="003C7D3F" w:rsidP="003C7D3F">
      <w:pPr>
        <w:pStyle w:val="Heading3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C7D3F" w:rsidTr="00B32610">
        <w:trPr>
          <w:cantSplit/>
          <w:jc w:val="center"/>
        </w:trPr>
        <w:tc>
          <w:tcPr>
            <w:tcW w:w="288" w:type="dxa"/>
          </w:tcPr>
          <w:p w:rsidR="003C7D3F" w:rsidRDefault="003C7D3F" w:rsidP="00C05A5B">
            <w:pPr>
              <w:pStyle w:val="CopticCross"/>
            </w:pPr>
          </w:p>
        </w:tc>
        <w:tc>
          <w:tcPr>
            <w:tcW w:w="3960" w:type="dxa"/>
          </w:tcPr>
          <w:p w:rsidR="00C05A5B" w:rsidRDefault="00C05A5B" w:rsidP="00C05A5B">
            <w:pPr>
              <w:pStyle w:val="EngHang"/>
              <w:rPr>
                <w:szCs w:val="20"/>
              </w:rPr>
            </w:pPr>
            <w:r w:rsidRPr="00C05A5B">
              <w:t>O sing unto Him Who was crucified,</w:t>
            </w:r>
          </w:p>
          <w:p w:rsidR="00C05A5B" w:rsidRPr="00C05A5B" w:rsidRDefault="00C05A5B" w:rsidP="00C05A5B">
            <w:pPr>
              <w:pStyle w:val="EngHang"/>
              <w:rPr>
                <w:szCs w:val="20"/>
              </w:rPr>
            </w:pPr>
            <w:r w:rsidRPr="00C05A5B">
              <w:t>Buried and resurrected,</w:t>
            </w:r>
          </w:p>
          <w:p w:rsidR="00C05A5B" w:rsidRPr="00C05A5B" w:rsidRDefault="00C05A5B" w:rsidP="00C05A5B">
            <w:pPr>
              <w:pStyle w:val="EngHang"/>
              <w:rPr>
                <w:szCs w:val="20"/>
              </w:rPr>
            </w:pPr>
            <w:r w:rsidRPr="00C05A5B">
              <w:t>And trampled and abolished death:</w:t>
            </w:r>
          </w:p>
          <w:p w:rsidR="003C7D3F" w:rsidRDefault="00C05A5B" w:rsidP="00C05A5B">
            <w:pPr>
              <w:pStyle w:val="EngHang"/>
            </w:pPr>
            <w:r w:rsidRPr="00C05A5B">
              <w:t>Praise ye Him and exalt Him above all.</w:t>
            </w:r>
          </w:p>
          <w:p w:rsidR="00C05A5B" w:rsidRPr="00C05A5B" w:rsidRDefault="00C05A5B" w:rsidP="00EF067E">
            <w:pPr>
              <w:pStyle w:val="EngHangEnd"/>
            </w:pPr>
            <w:r>
              <w:t>(</w:t>
            </w:r>
            <w:r w:rsidRPr="00C05A5B">
              <w:t>Hos Erof ariho-oo chasf.</w:t>
            </w:r>
            <w:r>
              <w:t>)</w:t>
            </w:r>
          </w:p>
        </w:tc>
        <w:tc>
          <w:tcPr>
            <w:tcW w:w="288" w:type="dxa"/>
          </w:tcPr>
          <w:p w:rsidR="003C7D3F" w:rsidRDefault="003C7D3F" w:rsidP="003C7D3F">
            <w:pPr>
              <w:rPr>
                <w:lang w:val="en-US"/>
              </w:rPr>
            </w:pPr>
          </w:p>
        </w:tc>
        <w:tc>
          <w:tcPr>
            <w:tcW w:w="288" w:type="dxa"/>
          </w:tcPr>
          <w:p w:rsidR="003C7D3F" w:rsidRDefault="003C7D3F" w:rsidP="00436BDD">
            <w:pPr>
              <w:pStyle w:val="CopticCross"/>
            </w:pPr>
          </w:p>
        </w:tc>
        <w:tc>
          <w:tcPr>
            <w:tcW w:w="3960" w:type="dxa"/>
          </w:tcPr>
          <w:p w:rsidR="002E4881" w:rsidRDefault="00436BDD" w:rsidP="002E4881">
            <w:pPr>
              <w:pStyle w:val="CopticVersemulti-line"/>
            </w:pPr>
            <w:commentRangeStart w:id="84"/>
            <w:r w:rsidRPr="00436BDD">
              <w:t>Ⲁⲣⲓⲯⲁⲗⲓⲛ</w:t>
            </w:r>
            <w:commentRangeEnd w:id="84"/>
            <w:r w:rsidR="002E4881">
              <w:rPr>
                <w:rStyle w:val="CommentReference"/>
                <w:rFonts w:ascii="Garamond" w:hAnsi="Garamond" w:cstheme="minorBidi"/>
                <w:noProof w:val="0"/>
                <w:lang w:val="en-CA"/>
              </w:rPr>
              <w:commentReference w:id="84"/>
            </w:r>
            <w:r w:rsidRPr="00436BDD">
              <w:t xml:space="preserve"> ⲉ̀ⲫⲏⲉ̀ⲧⲁⲩⲁϣϥ</w:t>
            </w:r>
          </w:p>
          <w:p w:rsidR="002E4881" w:rsidRDefault="00436BDD" w:rsidP="002E4881">
            <w:pPr>
              <w:pStyle w:val="CopticVersemulti-line"/>
            </w:pPr>
            <w:r w:rsidRPr="00436BDD">
              <w:t>ⲉ̀ϩ̀ⲣⲏⲓ ⲉ̀ϫⲱⲛ ⲟⲩⲟϩ ⲁⲩⲕⲟⲥϥ</w:t>
            </w:r>
          </w:p>
          <w:p w:rsidR="002E4881" w:rsidRDefault="00436BDD" w:rsidP="002E4881">
            <w:pPr>
              <w:pStyle w:val="CopticVersemulti-line"/>
            </w:pPr>
            <w:r w:rsidRPr="00436BDD">
              <w:t xml:space="preserve">ⲁϥⲧⲱⲛϥ ⲁϥⲕⲱⲣϥ ⲙ̀ⲫ̀ⲙⲟⲩ ⲁϥϯϣⲟϣϥ </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3C7D3F" w:rsidP="00C05A5B">
            <w:pPr>
              <w:pStyle w:val="CopticCross"/>
            </w:pPr>
          </w:p>
        </w:tc>
        <w:tc>
          <w:tcPr>
            <w:tcW w:w="3960" w:type="dxa"/>
          </w:tcPr>
          <w:p w:rsidR="00C05A5B" w:rsidRPr="00C05A5B" w:rsidRDefault="00C05A5B" w:rsidP="00C05A5B">
            <w:pPr>
              <w:pStyle w:val="EngHang"/>
              <w:rPr>
                <w:szCs w:val="20"/>
              </w:rPr>
            </w:pPr>
            <w:r w:rsidRPr="00C05A5B">
              <w:t>Take off the old man,</w:t>
            </w:r>
          </w:p>
          <w:p w:rsidR="00C05A5B" w:rsidRPr="00C05A5B" w:rsidRDefault="00C05A5B" w:rsidP="00C05A5B">
            <w:pPr>
              <w:pStyle w:val="EngHang"/>
              <w:rPr>
                <w:szCs w:val="20"/>
              </w:rPr>
            </w:pPr>
            <w:r w:rsidRPr="00C05A5B">
              <w:t>And put on the new one.</w:t>
            </w:r>
          </w:p>
          <w:p w:rsidR="00C05A5B" w:rsidRPr="00C05A5B" w:rsidRDefault="00C05A5B" w:rsidP="00C05A5B">
            <w:pPr>
              <w:pStyle w:val="EngHang"/>
              <w:rPr>
                <w:szCs w:val="20"/>
              </w:rPr>
            </w:pPr>
            <w:r w:rsidRPr="00C05A5B">
              <w:t>Come closer to His great mercy:</w:t>
            </w:r>
          </w:p>
          <w:p w:rsidR="003C7D3F"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3C7D3F" w:rsidP="00436BDD">
            <w:pPr>
              <w:pStyle w:val="CopticCross"/>
            </w:pPr>
          </w:p>
        </w:tc>
        <w:tc>
          <w:tcPr>
            <w:tcW w:w="3960" w:type="dxa"/>
          </w:tcPr>
          <w:p w:rsidR="002E4881" w:rsidRDefault="00436BDD" w:rsidP="002E4881">
            <w:pPr>
              <w:pStyle w:val="CopticVersemulti-line"/>
            </w:pPr>
            <w:r w:rsidRPr="00436BDD">
              <w:t>Ⲃⲱϣ ⲙ̀ⲡⲓⲣⲱⲙⲓ ⲙ̀ⲡⲁⲗⲉⲟⲥ</w:t>
            </w:r>
          </w:p>
          <w:p w:rsidR="002E4881" w:rsidRDefault="00436BDD" w:rsidP="002E4881">
            <w:pPr>
              <w:pStyle w:val="CopticVersemulti-line"/>
            </w:pPr>
            <w:r w:rsidRPr="00436BDD">
              <w:t>ⲟⲩⲟϩ ϫⲱⲗϩ ⲙ̀ⲡⲓⲃⲉⲣⲓ ⲉⲩⲕ̀ⲗⲉⲟⲥ</w:t>
            </w:r>
          </w:p>
          <w:p w:rsidR="002E4881" w:rsidRDefault="00436BDD" w:rsidP="002E4881">
            <w:pPr>
              <w:pStyle w:val="CopticVersemulti-line"/>
            </w:pPr>
            <w:r w:rsidRPr="00436BDD">
              <w:t>ⲟⲩⲟϩ ⲉ̀ϧⲱⲛⲧ ⲉ̀ⲙⲉⲅⲁⲉ̀ⲗⲉⲟⲥ</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C05A5B" w:rsidP="00C05A5B">
            <w:pPr>
              <w:pStyle w:val="CopticCross"/>
            </w:pPr>
            <w:r>
              <w:t>¿</w:t>
            </w:r>
          </w:p>
        </w:tc>
        <w:tc>
          <w:tcPr>
            <w:tcW w:w="3960" w:type="dxa"/>
          </w:tcPr>
          <w:p w:rsidR="00C05A5B" w:rsidRPr="00C05A5B" w:rsidRDefault="00C05A5B" w:rsidP="00C05A5B">
            <w:pPr>
              <w:pStyle w:val="EngHang"/>
              <w:rPr>
                <w:szCs w:val="20"/>
              </w:rPr>
            </w:pPr>
            <w:r w:rsidRPr="00C05A5B">
              <w:t xml:space="preserve">All ye Christian people, </w:t>
            </w:r>
          </w:p>
          <w:p w:rsidR="00C05A5B" w:rsidRPr="00C05A5B" w:rsidRDefault="00C05A5B" w:rsidP="00C05A5B">
            <w:pPr>
              <w:pStyle w:val="EngHang"/>
              <w:rPr>
                <w:szCs w:val="20"/>
              </w:rPr>
            </w:pPr>
            <w:r w:rsidRPr="00C05A5B">
              <w:t xml:space="preserve">The priests and the deacons, </w:t>
            </w:r>
          </w:p>
          <w:p w:rsidR="00C05A5B" w:rsidRPr="00C05A5B" w:rsidRDefault="00C05A5B" w:rsidP="00C05A5B">
            <w:pPr>
              <w:pStyle w:val="EngHang"/>
              <w:rPr>
                <w:szCs w:val="20"/>
              </w:rPr>
            </w:pPr>
            <w:r w:rsidRPr="00C05A5B">
              <w:t>Glorify the Lord for He is worthy:</w:t>
            </w:r>
          </w:p>
          <w:p w:rsidR="003C7D3F"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436BDD" w:rsidP="00436BDD">
            <w:pPr>
              <w:pStyle w:val="CopticCross"/>
            </w:pPr>
            <w:r>
              <w:t>¿</w:t>
            </w:r>
          </w:p>
        </w:tc>
        <w:tc>
          <w:tcPr>
            <w:tcW w:w="3960" w:type="dxa"/>
          </w:tcPr>
          <w:p w:rsidR="002E4881" w:rsidRDefault="00436BDD" w:rsidP="002E4881">
            <w:pPr>
              <w:pStyle w:val="CopticVersemulti-line"/>
            </w:pPr>
            <w:r w:rsidRPr="00436BDD">
              <w:t>Ⲅⲉⲛⲟⲥ ⲛ̀ⲛⲓⲭ̀ⲣⲓⲥⲧⲓⲁ̀ⲛⲟⲥ</w:t>
            </w:r>
          </w:p>
          <w:p w:rsidR="002E4881" w:rsidRDefault="00436BDD" w:rsidP="002E4881">
            <w:pPr>
              <w:pStyle w:val="CopticVersemulti-line"/>
            </w:pPr>
            <w:r w:rsidRPr="00436BDD">
              <w:t>ⲛⲓⲡ̀ⲣⲉⲥⲃⲩⲧⲉⲣⲟⲥ ⲕⲉ ⲇⲓⲁ̀ⲕⲟⲛⲟⲥ</w:t>
            </w:r>
          </w:p>
          <w:p w:rsidR="002E4881" w:rsidRDefault="00436BDD" w:rsidP="002E4881">
            <w:pPr>
              <w:pStyle w:val="CopticVersemulti-line"/>
            </w:pPr>
            <w:r w:rsidRPr="00436BDD">
              <w:t>ⲙⲁⲱ̀ⲟⲩ ⲙ̀Ⲡⲟ̅ⲥ̅ ϫⲉ ⲟⲩϩⲓⲕⲁⲛⲟⲥ</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C05A5B" w:rsidP="00C05A5B">
            <w:pPr>
              <w:pStyle w:val="CopticCross"/>
            </w:pPr>
            <w:r>
              <w:t>¿</w:t>
            </w:r>
          </w:p>
        </w:tc>
        <w:tc>
          <w:tcPr>
            <w:tcW w:w="3960" w:type="dxa"/>
          </w:tcPr>
          <w:p w:rsidR="00C05A5B" w:rsidRPr="00C05A5B" w:rsidRDefault="00C05A5B" w:rsidP="00C05A5B">
            <w:pPr>
              <w:pStyle w:val="EngHang"/>
              <w:rPr>
                <w:szCs w:val="20"/>
              </w:rPr>
            </w:pPr>
            <w:r w:rsidRPr="00C05A5B">
              <w:t xml:space="preserve">Come unto us, ye Three Children, </w:t>
            </w:r>
          </w:p>
          <w:p w:rsidR="00C05A5B" w:rsidRPr="00C05A5B" w:rsidRDefault="00C05A5B" w:rsidP="00C05A5B">
            <w:pPr>
              <w:pStyle w:val="EngHang"/>
              <w:rPr>
                <w:szCs w:val="20"/>
              </w:rPr>
            </w:pPr>
            <w:r w:rsidRPr="00C05A5B">
              <w:t xml:space="preserve">Whom Christ our God has saved, </w:t>
            </w:r>
          </w:p>
          <w:p w:rsidR="00C05A5B" w:rsidRDefault="00C05A5B" w:rsidP="00C05A5B">
            <w:pPr>
              <w:pStyle w:val="EngHang"/>
            </w:pPr>
            <w:r w:rsidRPr="00C05A5B">
              <w:t>And from the devil has delivered:</w:t>
            </w:r>
          </w:p>
          <w:p w:rsidR="003C7D3F" w:rsidRPr="00C05A5B"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436BDD" w:rsidP="00436BDD">
            <w:pPr>
              <w:pStyle w:val="CopticCross"/>
            </w:pPr>
            <w:r>
              <w:t>¿</w:t>
            </w:r>
          </w:p>
        </w:tc>
        <w:tc>
          <w:tcPr>
            <w:tcW w:w="3960" w:type="dxa"/>
          </w:tcPr>
          <w:p w:rsidR="002E4881" w:rsidRDefault="00436BDD" w:rsidP="002E4881">
            <w:pPr>
              <w:pStyle w:val="CopticVersemulti-line"/>
            </w:pPr>
            <w:r w:rsidRPr="00436BDD">
              <w:t>Ⲇⲉⲩⲧⲉ ϩⲁⲣⲟⲛ ⲱ̀ ⲡⲓⲅ̅ ⲛ̀ⲁ̀ⲗⲟⲩ</w:t>
            </w:r>
          </w:p>
          <w:p w:rsidR="002E4881" w:rsidRDefault="00436BDD" w:rsidP="002E4881">
            <w:pPr>
              <w:pStyle w:val="CopticVersemulti-line"/>
            </w:pPr>
            <w:r w:rsidRPr="00436BDD">
              <w:t>ⲉ̀ⲧⲁ Ⲡⲭ̅ⲥ Ⲡⲉⲛⲛⲟⲩϯ ⲟ̀ⲗⲟⲩ</w:t>
            </w:r>
          </w:p>
          <w:p w:rsidR="002E4881" w:rsidRDefault="00436BDD" w:rsidP="002E4881">
            <w:pPr>
              <w:pStyle w:val="CopticVersemulti-line"/>
            </w:pPr>
            <w:r w:rsidRPr="00436BDD">
              <w:t>ⲁϥⲛⲁϩⲙⲟⲩ ⲉ̀ⲃⲟⲗϩⲁ ⲡⲓⲇⲓⲁ̀ⲃⲟⲗⲟⲩ</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3C7D3F" w:rsidP="00C05A5B">
            <w:pPr>
              <w:pStyle w:val="CopticCross"/>
            </w:pPr>
          </w:p>
        </w:tc>
        <w:tc>
          <w:tcPr>
            <w:tcW w:w="3960" w:type="dxa"/>
          </w:tcPr>
          <w:p w:rsidR="00C05A5B" w:rsidRPr="00C05A5B" w:rsidRDefault="00C05A5B" w:rsidP="00C05A5B">
            <w:pPr>
              <w:pStyle w:val="EngHang"/>
              <w:rPr>
                <w:szCs w:val="20"/>
              </w:rPr>
            </w:pPr>
            <w:r w:rsidRPr="00C05A5B">
              <w:t xml:space="preserve">For the sake of your God, the Messiah, </w:t>
            </w:r>
          </w:p>
          <w:p w:rsidR="00C05A5B" w:rsidRPr="00C05A5B" w:rsidRDefault="00C05A5B" w:rsidP="00C05A5B">
            <w:pPr>
              <w:pStyle w:val="EngHang"/>
              <w:rPr>
                <w:szCs w:val="20"/>
              </w:rPr>
            </w:pPr>
            <w:r w:rsidRPr="00C05A5B">
              <w:t xml:space="preserve">The Maker of all good things, </w:t>
            </w:r>
          </w:p>
          <w:p w:rsidR="003C7D3F" w:rsidRDefault="00C05A5B" w:rsidP="00C05A5B">
            <w:pPr>
              <w:pStyle w:val="EngHang"/>
            </w:pPr>
            <w:r w:rsidRPr="00C05A5B">
              <w:t>Come unto us, Ananias</w:t>
            </w:r>
          </w:p>
          <w:p w:rsidR="00C05A5B"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3C7D3F" w:rsidP="00436BDD">
            <w:pPr>
              <w:pStyle w:val="CopticCross"/>
            </w:pPr>
          </w:p>
        </w:tc>
        <w:tc>
          <w:tcPr>
            <w:tcW w:w="3960" w:type="dxa"/>
          </w:tcPr>
          <w:p w:rsidR="002E4881" w:rsidRDefault="00436BDD" w:rsidP="002E4881">
            <w:pPr>
              <w:pStyle w:val="CopticVersemulti-line"/>
            </w:pPr>
            <w:r w:rsidRPr="00436BDD">
              <w:t>Ⲉⲑⲃⲉ Ⲡⲉⲕⲛⲟⲩϯ Ⲙⲁⲥⲓⲁⲥ</w:t>
            </w:r>
          </w:p>
          <w:p w:rsidR="002E4881" w:rsidRDefault="00436BDD" w:rsidP="002E4881">
            <w:pPr>
              <w:pStyle w:val="CopticVersemulti-line"/>
            </w:pPr>
            <w:r w:rsidRPr="00436BDD">
              <w:t>ⲫ̀ⲣⲉϥϯ ⲛ̀ⲉⲩⲉⲣⲅⲉⲥⲓⲁⲥ</w:t>
            </w:r>
          </w:p>
          <w:p w:rsidR="002E4881" w:rsidRDefault="00436BDD" w:rsidP="002E4881">
            <w:pPr>
              <w:pStyle w:val="CopticVersemulti-line"/>
            </w:pPr>
            <w:r w:rsidRPr="00436BDD">
              <w:t>ⲁ̀ⲙⲟⲩ ϣⲁⲣⲟⲛ Ⲁ̀ⲛⲁⲛⲓⲁⲥ</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3C7D3F" w:rsidP="00C05A5B">
            <w:pPr>
              <w:pStyle w:val="CopticCross"/>
            </w:pPr>
          </w:p>
        </w:tc>
        <w:tc>
          <w:tcPr>
            <w:tcW w:w="3960" w:type="dxa"/>
          </w:tcPr>
          <w:p w:rsidR="00C05A5B" w:rsidRPr="00C05A5B" w:rsidRDefault="00C05A5B" w:rsidP="00C05A5B">
            <w:pPr>
              <w:pStyle w:val="EngHang"/>
              <w:rPr>
                <w:szCs w:val="20"/>
              </w:rPr>
            </w:pPr>
            <w:r w:rsidRPr="00C05A5B">
              <w:t xml:space="preserve">O Azareas, the zealot, </w:t>
            </w:r>
          </w:p>
          <w:p w:rsidR="00C05A5B" w:rsidRPr="00C05A5B" w:rsidRDefault="00C05A5B" w:rsidP="00C05A5B">
            <w:pPr>
              <w:pStyle w:val="EngHang"/>
              <w:rPr>
                <w:szCs w:val="20"/>
              </w:rPr>
            </w:pPr>
            <w:r w:rsidRPr="00C05A5B">
              <w:t xml:space="preserve">Morning, noon and evening, </w:t>
            </w:r>
          </w:p>
          <w:p w:rsidR="00C05A5B" w:rsidRPr="00C05A5B" w:rsidRDefault="00C05A5B" w:rsidP="00C05A5B">
            <w:pPr>
              <w:pStyle w:val="EngHang"/>
              <w:rPr>
                <w:szCs w:val="20"/>
              </w:rPr>
            </w:pPr>
            <w:r w:rsidRPr="00C05A5B">
              <w:t>Glorify the power of the Trinity:</w:t>
            </w:r>
          </w:p>
          <w:p w:rsidR="00C05A5B"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3C7D3F" w:rsidP="00436BDD">
            <w:pPr>
              <w:pStyle w:val="CopticCross"/>
            </w:pPr>
          </w:p>
        </w:tc>
        <w:tc>
          <w:tcPr>
            <w:tcW w:w="3960" w:type="dxa"/>
          </w:tcPr>
          <w:p w:rsidR="002E4881" w:rsidRDefault="00436BDD" w:rsidP="002E4881">
            <w:pPr>
              <w:pStyle w:val="CopticVersemulti-line"/>
            </w:pPr>
            <w:r w:rsidRPr="00436BDD">
              <w:t>Ⲍⲏⲗⲱⲧⲉ Ⲁ̀ⲍⲁⲣⲓⲁⲥ</w:t>
            </w:r>
          </w:p>
          <w:p w:rsidR="002E4881" w:rsidRDefault="00436BDD" w:rsidP="002E4881">
            <w:pPr>
              <w:pStyle w:val="CopticVersemulti-line"/>
            </w:pPr>
            <w:r w:rsidRPr="00436BDD">
              <w:t>ⲉⲥⲡⲉⲣⲁⲥ ⲕⲉ ⲡ̀ⲣⲱⲓ̀ ⲕⲉ ⲙⲉⲥⲏⲙ ⲃ̀ⲣⲓⲁⲥ</w:t>
            </w:r>
          </w:p>
          <w:p w:rsidR="002E4881" w:rsidRDefault="00436BDD" w:rsidP="002E4881">
            <w:pPr>
              <w:pStyle w:val="CopticVersemulti-line"/>
            </w:pPr>
            <w:r w:rsidRPr="00436BDD">
              <w:t>ⲙⲁⲱ̀ⲟⲩ ⲛ̀ⲧ̀ϫⲟⲙ ⲛ̀Ϯⲧ̀ⲣⲓⲁⲥ</w:t>
            </w:r>
          </w:p>
          <w:p w:rsidR="003C7D3F"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C05A5B" w:rsidP="00C05A5B">
            <w:pPr>
              <w:pStyle w:val="CopticCross"/>
            </w:pPr>
            <w:r>
              <w:t>¿</w:t>
            </w:r>
          </w:p>
        </w:tc>
        <w:tc>
          <w:tcPr>
            <w:tcW w:w="3960" w:type="dxa"/>
          </w:tcPr>
          <w:p w:rsidR="00C05A5B" w:rsidRPr="00C05A5B" w:rsidRDefault="00C05A5B" w:rsidP="00C05A5B">
            <w:pPr>
              <w:pStyle w:val="EngHang"/>
              <w:rPr>
                <w:szCs w:val="20"/>
              </w:rPr>
            </w:pPr>
            <w:r w:rsidRPr="00C05A5B">
              <w:t>Behold, Emmanuel, our God,</w:t>
            </w:r>
          </w:p>
          <w:p w:rsidR="00C05A5B" w:rsidRPr="00C05A5B" w:rsidRDefault="00C05A5B" w:rsidP="00C05A5B">
            <w:pPr>
              <w:pStyle w:val="EngHang"/>
              <w:rPr>
                <w:szCs w:val="20"/>
              </w:rPr>
            </w:pPr>
            <w:r w:rsidRPr="00C05A5B">
              <w:t xml:space="preserve">Is in our midst, O Misael; </w:t>
            </w:r>
          </w:p>
          <w:p w:rsidR="00C05A5B" w:rsidRDefault="00C05A5B" w:rsidP="00C05A5B">
            <w:pPr>
              <w:pStyle w:val="EngHang"/>
            </w:pPr>
            <w:r w:rsidRPr="00C05A5B">
              <w:t>Proclaim with the voice of joy:</w:t>
            </w:r>
          </w:p>
          <w:p w:rsidR="003C7D3F" w:rsidRPr="00C05A5B"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436BDD" w:rsidP="00436BDD">
            <w:pPr>
              <w:pStyle w:val="CopticCross"/>
            </w:pPr>
            <w:r>
              <w:t>¿</w:t>
            </w:r>
          </w:p>
        </w:tc>
        <w:tc>
          <w:tcPr>
            <w:tcW w:w="3960" w:type="dxa"/>
          </w:tcPr>
          <w:p w:rsidR="002E4881" w:rsidRDefault="00436BDD" w:rsidP="002E4881">
            <w:pPr>
              <w:pStyle w:val="CopticVersemulti-line"/>
            </w:pPr>
            <w:r w:rsidRPr="00436BDD">
              <w:t>Ⲏⲡⲡⲉ ⲅⲁⲣ ⲓⲥ Ⲉⲙⲙⲁⲛⲟⲩⲏⲗ</w:t>
            </w:r>
          </w:p>
          <w:p w:rsidR="002E4881" w:rsidRDefault="00436BDD" w:rsidP="002E4881">
            <w:pPr>
              <w:pStyle w:val="CopticVersemulti-line"/>
            </w:pPr>
            <w:r w:rsidRPr="00436BDD">
              <w:t>ϩⲓ ⲧⲉⲛⲙⲏϯ ⲱ̀ Ⲙⲓⲥⲁⲏⲗ</w:t>
            </w:r>
          </w:p>
          <w:p w:rsidR="002E4881" w:rsidRDefault="00436BDD" w:rsidP="002E4881">
            <w:pPr>
              <w:pStyle w:val="CopticVersemulti-line"/>
            </w:pPr>
            <w:r w:rsidRPr="00436BDD">
              <w:t>ⲗⲁⲗⲓ ϧⲉⲛ ⲟⲩⲥ̀ⲙⲏ ⲛ̀ⲑⲉⲗⲏⲗ</w:t>
            </w:r>
          </w:p>
          <w:p w:rsidR="003C7D3F"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 xml:space="preserve">Gather all ye and be sober, </w:t>
            </w:r>
          </w:p>
          <w:p w:rsidR="00C05A5B" w:rsidRPr="00C05A5B" w:rsidRDefault="00C05A5B" w:rsidP="00C05A5B">
            <w:pPr>
              <w:pStyle w:val="EngHang"/>
              <w:rPr>
                <w:szCs w:val="20"/>
              </w:rPr>
            </w:pPr>
            <w:r w:rsidRPr="00C05A5B">
              <w:t>And proclaim with the priests:</w:t>
            </w:r>
          </w:p>
          <w:p w:rsidR="00C05A5B" w:rsidRDefault="00C05A5B" w:rsidP="00C05A5B">
            <w:pPr>
              <w:pStyle w:val="EngHang"/>
            </w:pPr>
            <w:r w:rsidRPr="00C05A5B">
              <w:t>"Praise ye the Lord, all His works:"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Ⲑⲱⲟⲩϯ ϯⲛⲟⲩ ⲕⲁⲧⲁⲭⲓⲛ ⲧⲏⲣⲟⲩ</w:t>
            </w:r>
          </w:p>
          <w:p w:rsidR="002E4881" w:rsidRDefault="00436BDD" w:rsidP="002E4881">
            <w:pPr>
              <w:pStyle w:val="CopticVersemulti-line"/>
            </w:pPr>
            <w:r w:rsidRPr="00436BDD">
              <w:t>ⲥⲁϫⲓ ⲛⲉⲙ ⲛⲓⲡ̀ⲣⲉⲥⲃⲩⲧⲉⲣⲟⲩ</w:t>
            </w:r>
          </w:p>
          <w:p w:rsidR="002E4881" w:rsidRDefault="00436BDD" w:rsidP="002E4881">
            <w:pPr>
              <w:pStyle w:val="CopticVersemulti-line"/>
            </w:pPr>
            <w:r w:rsidRPr="00436BDD">
              <w:t>ⲥ̀ⲙⲟⲩ ⲉ̀Ⲡⲟ̅ⲥ̅ ⲛⲉϥϩ̀ⲃⲏⲟⲩⲓ̀ ⲧⲏⲣⲟⲩ</w:t>
            </w:r>
          </w:p>
          <w:p w:rsidR="00C05A5B" w:rsidRPr="00436BDD" w:rsidRDefault="00436BDD" w:rsidP="002E4881">
            <w:pPr>
              <w:pStyle w:val="CopticVerse"/>
            </w:pPr>
            <w:r w:rsidRPr="00436BDD">
              <w:t>ϩⲱⲥ ⲉ̀ⲣⲟϥ ⲁ̀ⲣⲓϩⲟⲩⲟ̀ ϭⲁⲥϥ.</w:t>
            </w:r>
          </w:p>
        </w:tc>
      </w:tr>
      <w:tr w:rsidR="003C7D3F" w:rsidTr="00B32610">
        <w:trPr>
          <w:cantSplit/>
          <w:jc w:val="center"/>
        </w:trPr>
        <w:tc>
          <w:tcPr>
            <w:tcW w:w="288" w:type="dxa"/>
          </w:tcPr>
          <w:p w:rsidR="003C7D3F" w:rsidRDefault="003C7D3F" w:rsidP="00C05A5B">
            <w:pPr>
              <w:pStyle w:val="CopticCross"/>
            </w:pPr>
          </w:p>
        </w:tc>
        <w:tc>
          <w:tcPr>
            <w:tcW w:w="3960" w:type="dxa"/>
          </w:tcPr>
          <w:p w:rsidR="00C05A5B" w:rsidRPr="00C05A5B" w:rsidRDefault="00C05A5B" w:rsidP="00C05A5B">
            <w:pPr>
              <w:pStyle w:val="EngHang"/>
              <w:rPr>
                <w:szCs w:val="20"/>
              </w:rPr>
            </w:pPr>
            <w:r w:rsidRPr="00C05A5B">
              <w:t xml:space="preserve">The heavens declare the glory </w:t>
            </w:r>
          </w:p>
          <w:p w:rsidR="00C05A5B" w:rsidRPr="00C05A5B" w:rsidRDefault="00C05A5B" w:rsidP="00C05A5B">
            <w:pPr>
              <w:pStyle w:val="EngHang"/>
              <w:rPr>
                <w:szCs w:val="20"/>
              </w:rPr>
            </w:pPr>
            <w:r w:rsidRPr="00C05A5B">
              <w:t>Of God from day to day.</w:t>
            </w:r>
          </w:p>
          <w:p w:rsidR="00C05A5B" w:rsidRPr="00C05A5B" w:rsidRDefault="00C05A5B" w:rsidP="00C05A5B">
            <w:pPr>
              <w:pStyle w:val="EngHang"/>
              <w:rPr>
                <w:szCs w:val="20"/>
              </w:rPr>
            </w:pPr>
            <w:r w:rsidRPr="00C05A5B">
              <w:t>O ye angels whom He has made:</w:t>
            </w:r>
          </w:p>
          <w:p w:rsidR="003C7D3F" w:rsidRDefault="00C05A5B" w:rsidP="00EF067E">
            <w:pPr>
              <w:pStyle w:val="EngHangEnd"/>
            </w:pPr>
            <w:r w:rsidRPr="00C05A5B">
              <w:t>Praise ye Him and exalt Him above all.</w:t>
            </w:r>
          </w:p>
        </w:tc>
        <w:tc>
          <w:tcPr>
            <w:tcW w:w="288" w:type="dxa"/>
          </w:tcPr>
          <w:p w:rsidR="003C7D3F" w:rsidRDefault="003C7D3F" w:rsidP="003C7D3F">
            <w:pPr>
              <w:rPr>
                <w:lang w:val="en-US"/>
              </w:rPr>
            </w:pPr>
          </w:p>
        </w:tc>
        <w:tc>
          <w:tcPr>
            <w:tcW w:w="288" w:type="dxa"/>
          </w:tcPr>
          <w:p w:rsidR="003C7D3F" w:rsidRDefault="003C7D3F" w:rsidP="00436BDD">
            <w:pPr>
              <w:pStyle w:val="CopticCross"/>
            </w:pPr>
          </w:p>
        </w:tc>
        <w:tc>
          <w:tcPr>
            <w:tcW w:w="3960" w:type="dxa"/>
          </w:tcPr>
          <w:p w:rsidR="002E4881" w:rsidRDefault="00436BDD" w:rsidP="002E4881">
            <w:pPr>
              <w:pStyle w:val="CopticVersemulti-line"/>
            </w:pPr>
            <w:r w:rsidRPr="00436BDD">
              <w:t>Ⲓⲥ ⲛⲓⲫⲏⲟⲩⲓ̀ ⲥⲉⲥⲁϫⲓ ⲙ̀ⲡ̀ⲱ̀ⲟⲩ</w:t>
            </w:r>
          </w:p>
          <w:p w:rsidR="002E4881" w:rsidRDefault="00436BDD" w:rsidP="002E4881">
            <w:pPr>
              <w:pStyle w:val="CopticVersemulti-line"/>
            </w:pPr>
            <w:r w:rsidRPr="00436BDD">
              <w:t>ⲙ̀Ⲫϯ ϣⲁ ⲉ̀ϧⲟⲩⲛ ⲙ̀ⲫⲟⲟⲩ</w:t>
            </w:r>
          </w:p>
          <w:p w:rsidR="002E4881" w:rsidRDefault="00436BDD" w:rsidP="002E4881">
            <w:pPr>
              <w:pStyle w:val="CopticVersemulti-line"/>
            </w:pPr>
            <w:r w:rsidRPr="00436BDD">
              <w:t>ⲱ̀ ⲛⲓⲁⲅⲅⲉⲗⲟⲥ ⲉ̀ⲧⲁϥϫ̀ⲫⲱⲟⲩ</w:t>
            </w:r>
          </w:p>
          <w:p w:rsidR="003C7D3F"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And now, all ye powers of the Lord,</w:t>
            </w:r>
          </w:p>
          <w:p w:rsidR="00C05A5B" w:rsidRPr="00C05A5B" w:rsidRDefault="00C05A5B" w:rsidP="00C05A5B">
            <w:pPr>
              <w:pStyle w:val="EngHang"/>
              <w:rPr>
                <w:szCs w:val="20"/>
              </w:rPr>
            </w:pPr>
            <w:r w:rsidRPr="00C05A5B">
              <w:t>Bless His honoured Name.</w:t>
            </w:r>
          </w:p>
          <w:p w:rsidR="00C05A5B" w:rsidRPr="00C05A5B" w:rsidRDefault="00C05A5B" w:rsidP="00C05A5B">
            <w:pPr>
              <w:pStyle w:val="EngHang"/>
              <w:rPr>
                <w:szCs w:val="20"/>
              </w:rPr>
            </w:pPr>
            <w:r w:rsidRPr="00C05A5B">
              <w:t>O ye sun and moon, and all stars: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Ⲕⲉ ⲛⲩⲛ ⲇⲩⲛⲁⲙⲓⲥ ⲧⲟⲩ Ⲕⲩⲣⲓⲟⲩ</w:t>
            </w:r>
          </w:p>
          <w:p w:rsidR="002E4881" w:rsidRDefault="00436BDD" w:rsidP="002E4881">
            <w:pPr>
              <w:pStyle w:val="CopticVersemulti-line"/>
            </w:pPr>
            <w:r w:rsidRPr="00436BDD">
              <w:t>ⲥ̀ⲙⲟⲩ</w:t>
            </w:r>
            <w:r w:rsidR="002E4881">
              <w:t xml:space="preserve"> </w:t>
            </w:r>
            <w:r w:rsidRPr="00436BDD">
              <w:t>ⲉ̀ⲡⲉϥⲣⲁⲛ ⲧⲟⲩ ⲧⲓⲙⲓⲟⲩ</w:t>
            </w:r>
          </w:p>
          <w:p w:rsidR="002E4881" w:rsidRDefault="00436BDD" w:rsidP="002E4881">
            <w:pPr>
              <w:pStyle w:val="CopticVersemulti-line"/>
            </w:pPr>
            <w:r w:rsidRPr="00436BDD">
              <w:t>ⲡⲓⲣⲏ ⲛⲉⲙ ⲡⲓⲓⲟϩ ⲛⲉⲙ ⲛⲓⲥⲓⲟⲩ</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And ye, too, showers and dew,</w:t>
            </w:r>
          </w:p>
          <w:p w:rsidR="00C05A5B" w:rsidRPr="00C05A5B" w:rsidRDefault="00C05A5B" w:rsidP="00C05A5B">
            <w:pPr>
              <w:pStyle w:val="EngHang"/>
              <w:rPr>
                <w:szCs w:val="20"/>
              </w:rPr>
            </w:pPr>
            <w:r w:rsidRPr="00C05A5B">
              <w:t>Sing praises unto our Saviour,</w:t>
            </w:r>
          </w:p>
          <w:p w:rsidR="00C05A5B" w:rsidRDefault="00C05A5B" w:rsidP="00C05A5B">
            <w:pPr>
              <w:pStyle w:val="EngHang"/>
            </w:pPr>
            <w:r w:rsidRPr="00C05A5B">
              <w:t>For He is the God of our fathers: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Ⲗⲟⲓⲡⲟⲛ ⲛⲓⲙⲟⲩⲛ̀ϩⲱⲟⲩ ⲛⲉⲙ ⲛⲓⲓⲱϯ</w:t>
            </w:r>
          </w:p>
          <w:p w:rsidR="002E4881" w:rsidRDefault="00436BDD" w:rsidP="002E4881">
            <w:pPr>
              <w:pStyle w:val="CopticVersemulti-line"/>
            </w:pPr>
            <w:r w:rsidRPr="00436BDD">
              <w:t>ⲉⲩⲫⲏⲙⲓⲥⲁⲧⲉ Ⲡⲉⲛⲣⲉϥⲥⲱϯ</w:t>
            </w:r>
          </w:p>
          <w:p w:rsidR="002E4881" w:rsidRDefault="00436BDD" w:rsidP="002E4881">
            <w:pPr>
              <w:pStyle w:val="CopticVersemulti-line"/>
            </w:pPr>
            <w:r w:rsidRPr="00436BDD">
              <w:t>ϫⲉ ⲛ̀ⲑⲟϥ ⲡⲉ Ⲫϯ ⲛ̀ⲧⲉ ⲛⲉⲛⲓⲟϯ</w:t>
            </w:r>
          </w:p>
          <w:p w:rsidR="00C05A5B" w:rsidRPr="00436BDD" w:rsidRDefault="00436BDD" w:rsidP="002E4881">
            <w:pPr>
              <w:pStyle w:val="CopticVersemulti-lin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Glorify the Lord, ye clouds and winds,</w:t>
            </w:r>
          </w:p>
          <w:p w:rsidR="00C05A5B" w:rsidRPr="00C05A5B" w:rsidRDefault="00C05A5B" w:rsidP="00C05A5B">
            <w:pPr>
              <w:pStyle w:val="EngHang"/>
              <w:rPr>
                <w:szCs w:val="20"/>
              </w:rPr>
            </w:pPr>
            <w:r w:rsidRPr="00C05A5B">
              <w:t>The souls and the spirits,</w:t>
            </w:r>
          </w:p>
          <w:p w:rsidR="00C05A5B" w:rsidRDefault="00C05A5B" w:rsidP="00C05A5B">
            <w:pPr>
              <w:pStyle w:val="EngHang"/>
            </w:pPr>
            <w:r w:rsidRPr="00C05A5B">
              <w:t>The cold, the fire and the heat:</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Ⲙⲁⲱ̀ⲟⲩ ⲙ̀Ⲡⲟ̅ⲥ̅ ⲱ̀ ⲛⲓϭⲏⲡⲓ ⲉⲩⲙⲁ</w:t>
            </w:r>
          </w:p>
          <w:p w:rsidR="002E4881" w:rsidRDefault="00436BDD" w:rsidP="002E4881">
            <w:pPr>
              <w:pStyle w:val="CopticVersemulti-line"/>
            </w:pPr>
            <w:r w:rsidRPr="00436BDD">
              <w:t>ⲛⲓⲑⲏⲟⲩ ⲛⲉⲙ ⲛⲓⲛⲓϥⲓ ⲛⲉⲙ ⲛⲓⲡ̅ⲛ̅ⲁ</w:t>
            </w:r>
          </w:p>
          <w:p w:rsidR="002E4881" w:rsidRDefault="00436BDD" w:rsidP="002E4881">
            <w:pPr>
              <w:pStyle w:val="CopticVersemulti-line"/>
            </w:pPr>
            <w:r w:rsidRPr="00436BDD">
              <w:t>ⲡⲓϫⲁϥ ⲛⲉⲙ ⲡⲓⲭ̀ⲣⲱⲙ ⲛⲉⲙ ⲡⲓⲕⲁⲩⲙⲁ</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Ye, too, nights and days,</w:t>
            </w:r>
          </w:p>
          <w:p w:rsidR="00C05A5B" w:rsidRPr="00C05A5B" w:rsidRDefault="00C05A5B" w:rsidP="00C05A5B">
            <w:pPr>
              <w:pStyle w:val="EngHang"/>
              <w:rPr>
                <w:szCs w:val="20"/>
              </w:rPr>
            </w:pPr>
            <w:r w:rsidRPr="00C05A5B">
              <w:t>Light and darkness and lightnings,</w:t>
            </w:r>
          </w:p>
          <w:p w:rsidR="00C05A5B" w:rsidRPr="00C05A5B" w:rsidRDefault="00C05A5B" w:rsidP="00C05A5B">
            <w:pPr>
              <w:pStyle w:val="EngHang"/>
              <w:rPr>
                <w:szCs w:val="20"/>
              </w:rPr>
            </w:pPr>
            <w:r w:rsidRPr="00C05A5B">
              <w:t>Glorify the Lover of mankind:</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Ⲛⲩⲕⲧⲉⲥ ⲕⲉ ⲏ̀ⲙⲉⲣⲉ ⲣⲱ ⲡⲉ</w:t>
            </w:r>
          </w:p>
          <w:p w:rsidR="002E4881" w:rsidRDefault="00436BDD" w:rsidP="002E4881">
            <w:pPr>
              <w:pStyle w:val="CopticVersemulti-line"/>
            </w:pPr>
            <w:r w:rsidRPr="00436BDD">
              <w:t>ⲫⲱⲥⲕⲉ ⲥ̀ⲕⲟⲧⲟⲥ ⲕⲉ ⲁⲥⲧ̀ⲣⲁⲡⲉ</w:t>
            </w:r>
          </w:p>
          <w:p w:rsidR="002E4881" w:rsidRDefault="00436BDD" w:rsidP="002E4881">
            <w:pPr>
              <w:pStyle w:val="CopticVersemulti-line"/>
            </w:pPr>
            <w:r w:rsidRPr="00436BDD">
              <w:t>ϫⲉ ⲇⲟⲝⲁ ⲥⲓ ⲫⲓⲗⲁⲛⲑ̀ⲣⲱⲡⲉ</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Ye trees and all that springs on earth,</w:t>
            </w:r>
          </w:p>
          <w:p w:rsidR="00C05A5B" w:rsidRPr="00C05A5B" w:rsidRDefault="00C05A5B" w:rsidP="00C05A5B">
            <w:pPr>
              <w:pStyle w:val="EngHang"/>
              <w:rPr>
                <w:szCs w:val="20"/>
              </w:rPr>
            </w:pPr>
            <w:r w:rsidRPr="00C05A5B">
              <w:t>And all that moves in the sea;</w:t>
            </w:r>
          </w:p>
          <w:p w:rsidR="00C05A5B" w:rsidRDefault="00C05A5B" w:rsidP="00C05A5B">
            <w:pPr>
              <w:pStyle w:val="EngHang"/>
            </w:pPr>
            <w:r w:rsidRPr="00C05A5B">
              <w:t>Mountains and all hills, too:</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Ⲝⲩⲗⲁ ⲕⲉ ⲡⲁⲛⲧⲁ ⲧⲁ ⲫⲩⲟ̀ⲙⲉⲛⲁ</w:t>
            </w:r>
          </w:p>
          <w:p w:rsidR="002E4881" w:rsidRDefault="00436BDD" w:rsidP="002E4881">
            <w:pPr>
              <w:pStyle w:val="CopticVersemulti-line"/>
            </w:pPr>
            <w:r w:rsidRPr="00436BDD">
              <w:t>ⲉⲛ ⲧⲏ ⲅⲏ ⲕⲉ ⲡⲁⲛⲧⲁ ⲧⲁⲕⲓⲛⲟⲩⲙⲉⲛ</w:t>
            </w:r>
          </w:p>
          <w:p w:rsidR="002E4881" w:rsidRDefault="00436BDD" w:rsidP="002E4881">
            <w:pPr>
              <w:pStyle w:val="CopticVersemulti-line"/>
            </w:pPr>
            <w:r w:rsidRPr="00436BDD">
              <w:t xml:space="preserve"> ϩⲓ ⲛⲓⲙⲱⲟⲩ ⲛⲉⲙ ⲛⲓⲧⲱⲟⲩ ⲛⲉⲙ ⲛⲓⲇ̀ⲣⲩⲙⲟⲛⲁ</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Praise ye without ceasing,</w:t>
            </w:r>
          </w:p>
          <w:p w:rsidR="00C05A5B" w:rsidRPr="00C05A5B" w:rsidRDefault="00C05A5B" w:rsidP="00C05A5B">
            <w:pPr>
              <w:pStyle w:val="EngHang"/>
              <w:rPr>
                <w:szCs w:val="20"/>
              </w:rPr>
            </w:pPr>
            <w:r w:rsidRPr="00C05A5B">
              <w:t>The Lord, the King of kings,</w:t>
            </w:r>
          </w:p>
          <w:p w:rsidR="00C05A5B" w:rsidRPr="00C05A5B" w:rsidRDefault="00C05A5B" w:rsidP="00C05A5B">
            <w:pPr>
              <w:pStyle w:val="EngHang"/>
              <w:rPr>
                <w:szCs w:val="20"/>
              </w:rPr>
            </w:pPr>
            <w:r w:rsidRPr="00C05A5B">
              <w:t>O ye rivers and seas: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Ⲟⲩⲟϩ ⲟⲛ ⲥ̀ⲙⲟⲩ ⲛ̀ⲁⲧⲭⲁⲣⲱⲟⲩ</w:t>
            </w:r>
          </w:p>
          <w:p w:rsidR="002E4881" w:rsidRDefault="00436BDD" w:rsidP="002E4881">
            <w:pPr>
              <w:pStyle w:val="CopticVersemulti-line"/>
            </w:pPr>
            <w:r w:rsidRPr="00436BDD">
              <w:t>ⲉ̀Ⲡⲟ̅ⲥ̅ ⲡ̀ⲟⲩⲣⲟ ⲛ̀ⲧⲉ ⲛⲓⲟⲩⲣⲱⲟⲩ</w:t>
            </w:r>
          </w:p>
          <w:p w:rsidR="002E4881" w:rsidRDefault="00436BDD" w:rsidP="002E4881">
            <w:pPr>
              <w:pStyle w:val="CopticVersemulti-line"/>
            </w:pPr>
            <w:r w:rsidRPr="00436BDD">
              <w:t>ⲛⲓⲁ̀ⲙⲁⲓⲟⲩ ⲛⲉⲙ ⲛⲓⲓⲁⲣⲱⲟⲩ</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lastRenderedPageBreak/>
              <w:t>¿</w:t>
            </w:r>
          </w:p>
        </w:tc>
        <w:tc>
          <w:tcPr>
            <w:tcW w:w="3960" w:type="dxa"/>
          </w:tcPr>
          <w:p w:rsidR="00C05A5B" w:rsidRPr="00C05A5B" w:rsidRDefault="00C05A5B" w:rsidP="00C05A5B">
            <w:pPr>
              <w:pStyle w:val="EngHang"/>
              <w:rPr>
                <w:szCs w:val="20"/>
              </w:rPr>
            </w:pPr>
            <w:r w:rsidRPr="00C05A5B">
              <w:t>And we, too, seeing them,</w:t>
            </w:r>
          </w:p>
          <w:p w:rsidR="00C05A5B" w:rsidRPr="00C05A5B" w:rsidRDefault="00C05A5B" w:rsidP="00C05A5B">
            <w:pPr>
              <w:pStyle w:val="EngHang"/>
              <w:rPr>
                <w:szCs w:val="20"/>
              </w:rPr>
            </w:pPr>
            <w:r w:rsidRPr="00C05A5B">
              <w:t>Let us say with all these things:</w:t>
            </w:r>
          </w:p>
          <w:p w:rsidR="00C05A5B" w:rsidRDefault="00C05A5B" w:rsidP="00C05A5B">
            <w:pPr>
              <w:pStyle w:val="EngHang"/>
            </w:pPr>
            <w:r w:rsidRPr="00C05A5B">
              <w:t>"Praise the Lord, all ye fowls:"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Ⲡⲁⲓⲣⲏϯ ⲁ̀ⲛⲟⲛ ⲧⲉⲛⲛⲁⲩ ⲉ̀ⲣⲱⲟⲩ</w:t>
            </w:r>
          </w:p>
          <w:p w:rsidR="002E4881" w:rsidRDefault="00436BDD" w:rsidP="002E4881">
            <w:pPr>
              <w:pStyle w:val="CopticVersemulti-line"/>
            </w:pPr>
            <w:r w:rsidRPr="00436BDD">
              <w:t>ⲙⲁⲣⲉⲛϫⲟⲥ ⲛⲉⲙ ⲛⲁⲓ ⲱⲛ ⲧⲏⲣⲟⲩ</w:t>
            </w:r>
          </w:p>
          <w:p w:rsidR="002E4881" w:rsidRDefault="00436BDD" w:rsidP="002E4881">
            <w:pPr>
              <w:pStyle w:val="CopticVersemulti-line"/>
            </w:pPr>
            <w:r w:rsidRPr="00436BDD">
              <w:t>Ⲥ̀ⲙⲟⲩ ⲉ̀Ⲡⲟ̅ⲥ̅ ⲛⲓϩⲁⲗⲁϯ ⲧⲏⲣⲟⲩ</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O ye snow and ice,</w:t>
            </w:r>
          </w:p>
          <w:p w:rsidR="00C05A5B" w:rsidRPr="00C05A5B" w:rsidRDefault="00C05A5B" w:rsidP="00C05A5B">
            <w:pPr>
              <w:pStyle w:val="EngHang"/>
              <w:rPr>
                <w:szCs w:val="20"/>
              </w:rPr>
            </w:pPr>
            <w:r w:rsidRPr="00C05A5B">
              <w:t xml:space="preserve">The cattle and all the beasts, </w:t>
            </w:r>
          </w:p>
          <w:p w:rsidR="00C05A5B" w:rsidRDefault="00C05A5B" w:rsidP="00C05A5B">
            <w:pPr>
              <w:pStyle w:val="EngHang"/>
            </w:pPr>
            <w:r w:rsidRPr="00C05A5B">
              <w:t>Bless ye the Lord of lords: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Ⲣⲱ ⲛ̀ⲛⲓⲡⲁⲭⲛⲏ ⲛⲉⲙ ⲛⲓⲭⲓⲱⲛ</w:t>
            </w:r>
          </w:p>
          <w:p w:rsidR="002E4881" w:rsidRDefault="00436BDD" w:rsidP="002E4881">
            <w:pPr>
              <w:pStyle w:val="CopticVersemulti-line"/>
            </w:pPr>
            <w:r w:rsidRPr="00436BDD">
              <w:t>ⲕⲉ ⲕ̀ⲧⲏⲛⲱⲛ ⲛⲉⲙ ⲛⲓⲑⲏⲣⲓⲟⲛ</w:t>
            </w:r>
          </w:p>
          <w:p w:rsidR="002E4881" w:rsidRDefault="00436BDD" w:rsidP="002E4881">
            <w:pPr>
              <w:pStyle w:val="CopticVersemulti-line"/>
            </w:pPr>
            <w:r w:rsidRPr="00436BDD">
              <w:t>Ⲥ̀ⲙⲟⲩ ⲉ̀Ⲡⲟ̅ⲥ̅ ⲧⲱⲛ ⲕⲩⲣⲓⲱⲛ</w:t>
            </w:r>
          </w:p>
          <w:p w:rsidR="00C05A5B" w:rsidRPr="00436BDD" w:rsidRDefault="00436BDD" w:rsidP="002E4881">
            <w:pPr>
              <w:pStyle w:val="CopticVersemulti-lin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Praise ye the Lord as befits,</w:t>
            </w:r>
          </w:p>
          <w:p w:rsidR="00C05A5B" w:rsidRPr="00C05A5B" w:rsidRDefault="00C05A5B" w:rsidP="00C05A5B">
            <w:pPr>
              <w:pStyle w:val="EngHang"/>
              <w:rPr>
                <w:szCs w:val="20"/>
              </w:rPr>
            </w:pPr>
            <w:r w:rsidRPr="00C05A5B">
              <w:t>And not like the heretics,</w:t>
            </w:r>
          </w:p>
          <w:p w:rsidR="00C05A5B" w:rsidRPr="00C05A5B" w:rsidRDefault="00C05A5B" w:rsidP="00C05A5B">
            <w:pPr>
              <w:pStyle w:val="EngHang"/>
              <w:rPr>
                <w:szCs w:val="20"/>
              </w:rPr>
            </w:pPr>
            <w:r w:rsidRPr="00C05A5B">
              <w:t>All ye sons of men:</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Ⲥ̀ⲙⲟⲩ ⲉ̀Ⲡⲟ̅ⲥ̅ ⲕⲁⲧⲁ ⲫ̀ⲧⲱⲙⲓ</w:t>
            </w:r>
          </w:p>
          <w:p w:rsidR="002E4881" w:rsidRDefault="00436BDD" w:rsidP="002E4881">
            <w:pPr>
              <w:pStyle w:val="CopticVersemulti-line"/>
            </w:pPr>
            <w:r w:rsidRPr="00436BDD">
              <w:t>ⲉ̀ⲣⲟϥ ⲕⲉ ⲟⲩ ⲙⲏ ⲡⲁⲣⲁⲛⲟⲙⲓ</w:t>
            </w:r>
          </w:p>
          <w:p w:rsidR="002E4881" w:rsidRDefault="00436BDD" w:rsidP="002E4881">
            <w:pPr>
              <w:pStyle w:val="CopticVersemulti-line"/>
            </w:pPr>
            <w:r w:rsidRPr="00436BDD">
              <w:t>ⲱ̀ ⲛⲓϣⲏⲣⲓ ⲛ̀ⲧⲉ ⲛⲓⲣⲱⲙⲓ</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Honour and glory offer, O Israel,</w:t>
            </w:r>
          </w:p>
          <w:p w:rsidR="00C05A5B" w:rsidRPr="00C05A5B" w:rsidRDefault="00C05A5B" w:rsidP="00C05A5B">
            <w:pPr>
              <w:pStyle w:val="EngHang"/>
              <w:rPr>
                <w:szCs w:val="20"/>
              </w:rPr>
            </w:pPr>
            <w:r w:rsidRPr="00C05A5B">
              <w:t>Before Him, with the voice of joy;</w:t>
            </w:r>
          </w:p>
          <w:p w:rsidR="00C05A5B" w:rsidRPr="00C05A5B" w:rsidRDefault="00C05A5B" w:rsidP="00C05A5B">
            <w:pPr>
              <w:pStyle w:val="EngHang"/>
              <w:rPr>
                <w:szCs w:val="20"/>
              </w:rPr>
            </w:pPr>
            <w:r w:rsidRPr="00C05A5B">
              <w:t>All ye priests of Emmanuel:</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Ⲧⲓⲙⲏ ⲕⲉ ⲇⲟⲝⲁ ⲱ̀ Ⲡⲓⲥ̅ⲗ</w:t>
            </w:r>
          </w:p>
          <w:p w:rsidR="002E4881" w:rsidRDefault="00436BDD" w:rsidP="002E4881">
            <w:pPr>
              <w:pStyle w:val="CopticVersemulti-line"/>
            </w:pPr>
            <w:r w:rsidRPr="00436BDD">
              <w:t>ⲓ̀ⲛⲓ ⲛⲁϩⲣⲁϥ ϧⲉⲛ ⲟⲩⲥ̀ⲙⲏ ⲛ̀ⲑⲉⲗⲏⲗ</w:t>
            </w:r>
          </w:p>
          <w:p w:rsidR="002E4881" w:rsidRDefault="00436BDD" w:rsidP="002E4881">
            <w:pPr>
              <w:pStyle w:val="CopticVersemulti-line"/>
            </w:pPr>
            <w:r w:rsidRPr="00436BDD">
              <w:t>ⲛⲓⲟⲩⲏⲃ ⲛ̀ⲧⲉ Ⲉⲙⲙⲁⲛⲟⲩⲏⲗ</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Ye servants of the True God,</w:t>
            </w:r>
          </w:p>
          <w:p w:rsidR="00C05A5B" w:rsidRPr="00C05A5B" w:rsidRDefault="00C05A5B" w:rsidP="00C05A5B">
            <w:pPr>
              <w:pStyle w:val="EngHang"/>
              <w:rPr>
                <w:szCs w:val="20"/>
              </w:rPr>
            </w:pPr>
            <w:r w:rsidRPr="00C05A5B">
              <w:t>And spirits of the righteous,</w:t>
            </w:r>
          </w:p>
          <w:p w:rsidR="00C05A5B" w:rsidRPr="00C05A5B" w:rsidRDefault="00C05A5B" w:rsidP="00C05A5B">
            <w:pPr>
              <w:pStyle w:val="EngHang"/>
              <w:rPr>
                <w:szCs w:val="20"/>
              </w:rPr>
            </w:pPr>
            <w:r w:rsidRPr="00C05A5B">
              <w:t>And charitable and contrite hearts:</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2E4881" w:rsidRDefault="00436BDD" w:rsidP="002E4881">
            <w:pPr>
              <w:pStyle w:val="CopticVersemulti-line"/>
            </w:pPr>
            <w:r w:rsidRPr="00436BDD">
              <w:t>Ⲩ̀ⲡⲏⲣⲉⲧⲱⲛ ⲙ̀Ⲫϯ ⲙ̀ⲙⲏⲓ</w:t>
            </w:r>
          </w:p>
          <w:p w:rsidR="002E4881" w:rsidRDefault="00436BDD" w:rsidP="002E4881">
            <w:pPr>
              <w:pStyle w:val="CopticVersemulti-line"/>
            </w:pPr>
            <w:r w:rsidRPr="00436BDD">
              <w:t>ⲛⲉⲙ ⲛⲓⲯⲩⲭⲏ ⲛ̀ⲧⲉ ⲛⲓⲑ̀ⲙⲏⲓ</w:t>
            </w:r>
          </w:p>
          <w:p w:rsidR="002E4881" w:rsidRDefault="00436BDD" w:rsidP="002E4881">
            <w:pPr>
              <w:pStyle w:val="CopticVersemulti-line"/>
            </w:pPr>
            <w:r w:rsidRPr="00436BDD">
              <w:t>ⲛⲏⲉⲧⲑⲉⲃⲓⲏ̀ⲟⲩⲧ ⲛ̀ⲣⲉϥⲙⲉⲓ</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 xml:space="preserve">God, my God, is the One, </w:t>
            </w:r>
          </w:p>
          <w:p w:rsidR="00C05A5B" w:rsidRPr="00C05A5B" w:rsidRDefault="00C05A5B" w:rsidP="00C05A5B">
            <w:pPr>
              <w:pStyle w:val="EngHang"/>
              <w:rPr>
                <w:szCs w:val="20"/>
              </w:rPr>
            </w:pPr>
            <w:r w:rsidRPr="00C05A5B">
              <w:t>Who saved you from the fire,</w:t>
            </w:r>
          </w:p>
          <w:p w:rsidR="00C05A5B" w:rsidRPr="00C05A5B" w:rsidRDefault="00C05A5B" w:rsidP="00C05A5B">
            <w:pPr>
              <w:pStyle w:val="EngHang"/>
              <w:rPr>
                <w:szCs w:val="20"/>
              </w:rPr>
            </w:pPr>
            <w:r w:rsidRPr="00C05A5B">
              <w:t>O Sedrach, Misach and Abednego:</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Ⲫϯ Ⲡⲁⲛⲟⲩϯ ⲉ̀ⲅⲱ</w:t>
            </w:r>
          </w:p>
          <w:p w:rsidR="002E4881" w:rsidRDefault="00436BDD" w:rsidP="002E4881">
            <w:pPr>
              <w:pStyle w:val="CopticVersemulti-line"/>
            </w:pPr>
            <w:r w:rsidRPr="00436BDD">
              <w:t>ⲡⲉⲧⲉⲛⲣⲉϥⲥⲱ ⲉⲕ ⲧⲟⲛ ⲁ̀ⲅⲱ</w:t>
            </w:r>
          </w:p>
          <w:p w:rsidR="002E4881" w:rsidRDefault="00436BDD" w:rsidP="002E4881">
            <w:pPr>
              <w:pStyle w:val="CopticVersemulti-line"/>
            </w:pPr>
            <w:r w:rsidRPr="00436BDD">
              <w:t>Ⲥⲉⲇⲣⲁⲭ Ⲙⲓⲥⲁⲭ Ⲁⲃⲇⲉⲛⲁⲅⲱ</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p>
        </w:tc>
        <w:tc>
          <w:tcPr>
            <w:tcW w:w="3960" w:type="dxa"/>
          </w:tcPr>
          <w:p w:rsidR="00C05A5B" w:rsidRPr="00C05A5B" w:rsidRDefault="00C05A5B" w:rsidP="00C05A5B">
            <w:pPr>
              <w:pStyle w:val="EngHang"/>
              <w:rPr>
                <w:szCs w:val="20"/>
              </w:rPr>
            </w:pPr>
            <w:r w:rsidRPr="00C05A5B">
              <w:t>Make haste and be very attentive,</w:t>
            </w:r>
          </w:p>
          <w:p w:rsidR="00C05A5B" w:rsidRPr="00C05A5B" w:rsidRDefault="00C05A5B" w:rsidP="00C05A5B">
            <w:pPr>
              <w:pStyle w:val="EngHang"/>
              <w:rPr>
                <w:szCs w:val="20"/>
              </w:rPr>
            </w:pPr>
            <w:r w:rsidRPr="00C05A5B">
              <w:t>O ye righteous of the Lord,</w:t>
            </w:r>
          </w:p>
          <w:p w:rsidR="00C05A5B" w:rsidRPr="00C05A5B" w:rsidRDefault="00C05A5B" w:rsidP="00C05A5B">
            <w:pPr>
              <w:pStyle w:val="EngHang"/>
              <w:rPr>
                <w:szCs w:val="20"/>
              </w:rPr>
            </w:pPr>
            <w:r w:rsidRPr="00C05A5B">
              <w:t>And all the creatures He has made:</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C05A5B" w:rsidP="00436BDD">
            <w:pPr>
              <w:pStyle w:val="CopticCross"/>
            </w:pPr>
          </w:p>
        </w:tc>
        <w:tc>
          <w:tcPr>
            <w:tcW w:w="3960" w:type="dxa"/>
          </w:tcPr>
          <w:p w:rsidR="002E4881" w:rsidRDefault="00436BDD" w:rsidP="002E4881">
            <w:pPr>
              <w:pStyle w:val="CopticVersemulti-line"/>
            </w:pPr>
            <w:r w:rsidRPr="00436BDD">
              <w:t>Ⲭⲱⲗⲉⲙ ϧⲉⲛ ⲟⲩⲛⲓϣϯ ⲛ̀ϣ̀ⲣⲱⲓⲥ</w:t>
            </w:r>
          </w:p>
          <w:p w:rsidR="002E4881" w:rsidRDefault="00436BDD" w:rsidP="002E4881">
            <w:pPr>
              <w:pStyle w:val="CopticVersemulti-line"/>
            </w:pPr>
            <w:r w:rsidRPr="00436BDD">
              <w:t>ⲱ̀ ⲛⲏⲉ̀ⲧⲉⲣⲥⲉ̀ⲃⲉⲥⲑⲉ ⲙ̀Ⲡⲟ̅ⲥ̅</w:t>
            </w:r>
          </w:p>
          <w:p w:rsidR="002E4881" w:rsidRDefault="00436BDD" w:rsidP="002E4881">
            <w:pPr>
              <w:pStyle w:val="CopticVersemulti-line"/>
            </w:pPr>
            <w:r w:rsidRPr="00436BDD">
              <w:t>ⲛⲉⲙ ⲛⲓⲫⲩⲥⲓⲥ ⲧⲏⲣⲟⲩ ⲉ̀ⲧⲁϥⲁⲓⲥ</w:t>
            </w:r>
          </w:p>
          <w:p w:rsidR="00C05A5B" w:rsidRPr="00436BDD" w:rsidRDefault="00436BDD" w:rsidP="002E488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lastRenderedPageBreak/>
              <w:t>¿</w:t>
            </w:r>
          </w:p>
        </w:tc>
        <w:tc>
          <w:tcPr>
            <w:tcW w:w="3960" w:type="dxa"/>
          </w:tcPr>
          <w:p w:rsidR="00C05A5B" w:rsidRPr="00C05A5B" w:rsidRDefault="00C05A5B" w:rsidP="00C05A5B">
            <w:pPr>
              <w:pStyle w:val="EngHang"/>
              <w:rPr>
                <w:szCs w:val="20"/>
              </w:rPr>
            </w:pPr>
            <w:r w:rsidRPr="00C05A5B">
              <w:t>Coolness and repose without ceasing,</w:t>
            </w:r>
          </w:p>
          <w:p w:rsidR="00C05A5B" w:rsidRPr="00C05A5B" w:rsidRDefault="00C05A5B" w:rsidP="00C05A5B">
            <w:pPr>
              <w:pStyle w:val="EngHang"/>
              <w:rPr>
                <w:szCs w:val="20"/>
              </w:rPr>
            </w:pPr>
            <w:r w:rsidRPr="00C05A5B">
              <w:t>Grant unto all of us,</w:t>
            </w:r>
          </w:p>
          <w:p w:rsidR="00C05A5B" w:rsidRDefault="00C05A5B" w:rsidP="00C05A5B">
            <w:pPr>
              <w:pStyle w:val="EngHang"/>
            </w:pPr>
            <w:r w:rsidRPr="00C05A5B">
              <w:t>That we may joyfully proclaim:</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794F01" w:rsidRDefault="00436BDD" w:rsidP="00794F01">
            <w:pPr>
              <w:pStyle w:val="CopticVersemulti-line"/>
            </w:pPr>
            <w:r w:rsidRPr="00436BDD">
              <w:t>Ⲯⲩⲭⲟⲥ ⲕⲉ ⲁ̀ⲛⲁⲡⲁⲩⲥⲓⲥ</w:t>
            </w:r>
          </w:p>
          <w:p w:rsidR="00794F01" w:rsidRDefault="00436BDD" w:rsidP="00794F01">
            <w:pPr>
              <w:pStyle w:val="CopticVersemulti-line"/>
            </w:pPr>
            <w:r w:rsidRPr="00436BDD">
              <w:t>ⲙⲟⲓ ⲛⲁⲛ ⲧⲏⲣⲉⲛ ⲭⲱⲣⲓⲥ ⲑ̀ⲣⲁⲩⲥⲓⲥ</w:t>
            </w:r>
          </w:p>
          <w:p w:rsidR="00794F01" w:rsidRDefault="00436BDD" w:rsidP="00794F01">
            <w:pPr>
              <w:pStyle w:val="CopticVersemulti-line"/>
            </w:pPr>
            <w:r w:rsidRPr="00436BDD">
              <w:t>ⲉⲑⲣⲉⲛϫⲱ ϧⲉⲛ ⲟⲩⲁ̀ⲡⲟⲗⲁⲩⲥⲓⲥ</w:t>
            </w:r>
          </w:p>
          <w:p w:rsidR="00C05A5B" w:rsidRPr="00436BDD" w:rsidRDefault="00436BDD" w:rsidP="00794F01">
            <w:pPr>
              <w:pStyle w:val="CopticVerse"/>
            </w:pPr>
            <w:r w:rsidRPr="00436BDD">
              <w:t>ϩⲱⲥ ⲉ̀ⲣⲟϥ ⲁ̀ⲣⲓϩⲟⲩⲟ̀ ϭⲁⲥϥ.</w:t>
            </w:r>
          </w:p>
        </w:tc>
      </w:tr>
      <w:tr w:rsidR="00C05A5B" w:rsidTr="00B32610">
        <w:trPr>
          <w:cantSplit/>
          <w:jc w:val="center"/>
        </w:trPr>
        <w:tc>
          <w:tcPr>
            <w:tcW w:w="288" w:type="dxa"/>
          </w:tcPr>
          <w:p w:rsidR="00C05A5B" w:rsidRDefault="00C05A5B" w:rsidP="00C05A5B">
            <w:pPr>
              <w:pStyle w:val="CopticCross"/>
            </w:pPr>
            <w:r>
              <w:t>¿</w:t>
            </w:r>
          </w:p>
        </w:tc>
        <w:tc>
          <w:tcPr>
            <w:tcW w:w="3960" w:type="dxa"/>
          </w:tcPr>
          <w:p w:rsidR="00C05A5B" w:rsidRPr="00C05A5B" w:rsidRDefault="00C05A5B" w:rsidP="00C05A5B">
            <w:pPr>
              <w:pStyle w:val="EngHang"/>
              <w:rPr>
                <w:szCs w:val="20"/>
              </w:rPr>
            </w:pPr>
            <w:r w:rsidRPr="00C05A5B">
              <w:t>And also Thy poor servant, Sarkis,</w:t>
            </w:r>
          </w:p>
          <w:p w:rsidR="00C05A5B" w:rsidRPr="00C05A5B" w:rsidRDefault="00C05A5B" w:rsidP="00C05A5B">
            <w:pPr>
              <w:pStyle w:val="EngHang"/>
              <w:rPr>
                <w:szCs w:val="20"/>
              </w:rPr>
            </w:pPr>
            <w:r w:rsidRPr="00C05A5B">
              <w:t xml:space="preserve">Make him without condemnation, </w:t>
            </w:r>
          </w:p>
          <w:p w:rsidR="00C05A5B" w:rsidRDefault="00C05A5B" w:rsidP="00C05A5B">
            <w:pPr>
              <w:pStyle w:val="EngHang"/>
            </w:pPr>
            <w:r w:rsidRPr="00C05A5B">
              <w:t>That he may join them and say:</w:t>
            </w:r>
          </w:p>
          <w:p w:rsidR="00C05A5B" w:rsidRPr="00C05A5B" w:rsidRDefault="00C05A5B" w:rsidP="00EF067E">
            <w:pPr>
              <w:pStyle w:val="EngHangEnd"/>
            </w:pPr>
            <w:r w:rsidRPr="00C05A5B">
              <w:t>Praise ye Him and exalt Him above all.</w:t>
            </w:r>
          </w:p>
        </w:tc>
        <w:tc>
          <w:tcPr>
            <w:tcW w:w="288" w:type="dxa"/>
          </w:tcPr>
          <w:p w:rsidR="00C05A5B" w:rsidRDefault="00C05A5B" w:rsidP="003C7D3F">
            <w:pPr>
              <w:rPr>
                <w:lang w:val="en-US"/>
              </w:rPr>
            </w:pPr>
          </w:p>
        </w:tc>
        <w:tc>
          <w:tcPr>
            <w:tcW w:w="288" w:type="dxa"/>
          </w:tcPr>
          <w:p w:rsidR="00C05A5B" w:rsidRDefault="00436BDD" w:rsidP="00436BDD">
            <w:pPr>
              <w:pStyle w:val="CopticCross"/>
            </w:pPr>
            <w:r>
              <w:t>¿</w:t>
            </w:r>
          </w:p>
        </w:tc>
        <w:tc>
          <w:tcPr>
            <w:tcW w:w="3960" w:type="dxa"/>
          </w:tcPr>
          <w:p w:rsidR="00794F01" w:rsidRDefault="00436BDD" w:rsidP="00794F01">
            <w:pPr>
              <w:pStyle w:val="CopticVersemulti-line"/>
            </w:pPr>
            <w:r w:rsidRPr="00436BDD">
              <w:t>Ⲱ̀ⲥⲁⲩⲧⲱⲥ ⲡⲉⲕⲃⲱⲕ ⲡⲓⲡ̀ⲧⲱⲭⲟⲥ</w:t>
            </w:r>
          </w:p>
          <w:p w:rsidR="00794F01" w:rsidRDefault="00436BDD" w:rsidP="00794F01">
            <w:pPr>
              <w:pStyle w:val="CopticVersemulti-line"/>
            </w:pPr>
            <w:r w:rsidRPr="00436BDD">
              <w:t>Ⲥⲁⲣⲕⲓⲥ ⲁ̀ⲣⲓⲧϥ ⲉϥⲟⲓ ⲛ̀ⲉ̀ⲛⲟⲭⲟⲥ</w:t>
            </w:r>
          </w:p>
          <w:p w:rsidR="00794F01" w:rsidRDefault="00436BDD" w:rsidP="00794F01">
            <w:pPr>
              <w:pStyle w:val="CopticVersemulti-line"/>
            </w:pPr>
            <w:r w:rsidRPr="00436BDD">
              <w:t>ⲉ̀ⲥⲁϫⲓ ⲛⲉⲙ ⲛⲁⲓ ϩⲱⲥ ⲙⲉⲧⲟⲭⲟⲥ</w:t>
            </w:r>
          </w:p>
          <w:p w:rsidR="00C05A5B" w:rsidRPr="00436BDD" w:rsidRDefault="00436BDD" w:rsidP="00794F01">
            <w:pPr>
              <w:pStyle w:val="CopticVerse"/>
            </w:pPr>
            <w:r w:rsidRPr="00436BDD">
              <w:t>ϩⲱⲥ ⲉ̀ⲣⲟϥ ⲁ̀ⲣⲓϩⲟⲩⲟ̀ ϭⲁⲥϥ.</w:t>
            </w:r>
          </w:p>
        </w:tc>
      </w:tr>
    </w:tbl>
    <w:p w:rsidR="003C7D3F" w:rsidRPr="003C7D3F" w:rsidRDefault="003C7D3F" w:rsidP="003C7D3F">
      <w:pPr>
        <w:rPr>
          <w:lang w:val="en-US"/>
        </w:rPr>
      </w:pPr>
    </w:p>
    <w:p w:rsidR="00436BDD" w:rsidRDefault="00436BDD" w:rsidP="00E7448F">
      <w:pPr>
        <w:pStyle w:val="Heading4"/>
      </w:pPr>
      <w:bookmarkStart w:id="85" w:name="_Toc297322059"/>
      <w:bookmarkStart w:id="86" w:name="_Toc297407704"/>
      <w:bookmarkStart w:id="87" w:name="_Toc298445756"/>
      <w:bookmarkStart w:id="88" w:name="_Toc298681239"/>
      <w:bookmarkStart w:id="89" w:name="_Toc298447481"/>
      <w:r>
        <w:t>We Follow Thee</w:t>
      </w:r>
      <w:bookmarkEnd w:id="85"/>
      <w:bookmarkEnd w:id="86"/>
      <w:bookmarkEnd w:id="87"/>
      <w:bookmarkEnd w:id="88"/>
      <w:bookmarkEnd w:id="89"/>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We follow Thee with all our hearts</w:t>
            </w:r>
          </w:p>
          <w:p w:rsidR="00794F01" w:rsidRDefault="001A0083" w:rsidP="00794F01">
            <w:pPr>
              <w:pStyle w:val="EngHang"/>
            </w:pPr>
            <w:r w:rsidRPr="001A0083">
              <w:t>and fear Thee,</w:t>
            </w:r>
          </w:p>
          <w:p w:rsidR="00794F01" w:rsidRDefault="001A0083" w:rsidP="00794F01">
            <w:pPr>
              <w:pStyle w:val="EngHang"/>
            </w:pPr>
            <w:r w:rsidRPr="001A0083">
              <w:t>And seek after Thy face:</w:t>
            </w:r>
          </w:p>
          <w:p w:rsidR="00436BDD" w:rsidRPr="001A0083" w:rsidRDefault="001A0083" w:rsidP="00794F01">
            <w:pPr>
              <w:pStyle w:val="EngHang"/>
              <w:rPr>
                <w:szCs w:val="20"/>
              </w:rPr>
            </w:pPr>
            <w:r w:rsidRPr="001A0083">
              <w:t>O God, forsake us not.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according to Thy meekness,</w:t>
            </w:r>
          </w:p>
          <w:p w:rsidR="00794F01" w:rsidRDefault="001A0083" w:rsidP="00794F01">
            <w:pPr>
              <w:pStyle w:val="EngHang"/>
            </w:pPr>
            <w:r w:rsidRPr="001A0083">
              <w:t>And according to Thy great mercy,</w:t>
            </w:r>
          </w:p>
          <w:p w:rsidR="00436BDD" w:rsidRPr="001A0083" w:rsidRDefault="001A0083" w:rsidP="00794F01">
            <w:pPr>
              <w:pStyle w:val="EngHang"/>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May our prayers ascend unto Thee,</w:t>
            </w:r>
          </w:p>
          <w:p w:rsidR="00794F01" w:rsidRDefault="001A0083" w:rsidP="00794F01">
            <w:pPr>
              <w:pStyle w:val="EngHang"/>
            </w:pPr>
            <w:r w:rsidRPr="001A0083">
              <w:t>O our Master,</w:t>
            </w:r>
          </w:p>
          <w:p w:rsidR="00794F01" w:rsidRDefault="001A0083" w:rsidP="00794F01">
            <w:pPr>
              <w:pStyle w:val="EngHang"/>
            </w:pPr>
            <w:r w:rsidRPr="001A0083">
              <w:t>Like unto holocausts of lambs</w:t>
            </w:r>
          </w:p>
          <w:p w:rsidR="00436BDD" w:rsidRPr="001A0083" w:rsidRDefault="001A0083" w:rsidP="00794F01">
            <w:pPr>
              <w:pStyle w:val="EngHang"/>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Forget not the covenant Thou hast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794F01">
            <w:pPr>
              <w:pStyle w:val="EngHang"/>
              <w:rPr>
                <w:szCs w:val="20"/>
              </w:rPr>
            </w:pPr>
            <w:r w:rsidRPr="001A0083">
              <w:t>Israel, Thy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Bless the Lord, all ye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ye Him and exalt Him</w:t>
            </w:r>
          </w:p>
          <w:p w:rsidR="00436BDD" w:rsidRDefault="001A0083" w:rsidP="00EF067E">
            <w:pPr>
              <w:pStyle w:val="EngHangEnd"/>
            </w:pPr>
            <w:r w:rsidRPr="001A0083">
              <w:t>Above all forever.</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A742AC">
      <w:pPr>
        <w:pStyle w:val="Heading2"/>
      </w:pPr>
      <w:bookmarkStart w:id="90" w:name="_Toc297322060"/>
      <w:bookmarkStart w:id="91" w:name="_Toc297407705"/>
      <w:bookmarkStart w:id="92" w:name="_Toc298445757"/>
      <w:bookmarkStart w:id="93" w:name="_Toc298681240"/>
      <w:bookmarkStart w:id="94" w:name="_Toc298447482"/>
      <w:bookmarkStart w:id="95" w:name="_Toc308441872"/>
      <w:bookmarkStart w:id="96" w:name="_Toc308441897"/>
      <w:r>
        <w:lastRenderedPageBreak/>
        <w:t>The Communion of the Saints</w:t>
      </w:r>
      <w:bookmarkEnd w:id="90"/>
      <w:bookmarkEnd w:id="91"/>
      <w:bookmarkEnd w:id="92"/>
      <w:bookmarkEnd w:id="93"/>
      <w:bookmarkEnd w:id="94"/>
      <w:bookmarkEnd w:id="95"/>
      <w:bookmarkEnd w:id="96"/>
    </w:p>
    <w:p w:rsidR="00A742AC" w:rsidRDefault="00A742AC" w:rsidP="00A742AC">
      <w:pPr>
        <w:pStyle w:val="Heading2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97"/>
            <w:r w:rsidRPr="00006239">
              <w:t>My</w:t>
            </w:r>
            <w:commentRangeEnd w:id="97"/>
            <w:r w:rsidR="002E5DB0">
              <w:rPr>
                <w:rStyle w:val="CommentReference"/>
                <w:rFonts w:eastAsiaTheme="minorHAnsi" w:cstheme="minorBidi"/>
                <w:color w:val="auto"/>
                <w:lang w:val="en-CA"/>
              </w:rPr>
              <w:commentReference w:id="97"/>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w:t>
            </w:r>
            <w:r w:rsidRPr="000100FF">
              <w:t>o</w:t>
            </w:r>
            <w:r w:rsidRPr="000100FF">
              <w:t>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bl>
    <w:p w:rsidR="004A1F5C" w:rsidRDefault="004A1F5C" w:rsidP="004A1F5C">
      <w:pPr>
        <w:pStyle w:val="Heading2"/>
        <w:rPr>
          <w:lang w:val="en-US"/>
        </w:rPr>
      </w:pPr>
      <w:bookmarkStart w:id="98" w:name="_Toc298681241"/>
      <w:bookmarkStart w:id="99" w:name="_Toc308441873"/>
      <w:bookmarkStart w:id="100" w:name="_Toc308441898"/>
      <w:r>
        <w:rPr>
          <w:lang w:val="en-US"/>
        </w:rPr>
        <w:lastRenderedPageBreak/>
        <w:t>The Doxologies</w:t>
      </w:r>
      <w:bookmarkEnd w:id="98"/>
      <w:bookmarkEnd w:id="99"/>
      <w:bookmarkEnd w:id="100"/>
    </w:p>
    <w:p w:rsidR="004A1F5C" w:rsidRDefault="004A1F5C" w:rsidP="004A1F5C">
      <w:pPr>
        <w:pStyle w:val="Heading3"/>
        <w:rPr>
          <w:lang w:val="en-US"/>
        </w:rPr>
      </w:pPr>
      <w:bookmarkStart w:id="101" w:name="_Toc298681242"/>
      <w:bookmarkStart w:id="102" w:name="_Toc308441899"/>
      <w:r>
        <w:rPr>
          <w:lang w:val="en-US"/>
        </w:rPr>
        <w:t>The Introduction to the Doxologies</w:t>
      </w:r>
      <w:bookmarkEnd w:id="101"/>
      <w:bookmarkEnd w:id="1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DD4C22" w:rsidTr="00DD4C22">
        <w:trPr>
          <w:cantSplit/>
          <w:jc w:val="center"/>
        </w:trPr>
        <w:tc>
          <w:tcPr>
            <w:tcW w:w="288" w:type="dxa"/>
          </w:tcPr>
          <w:p w:rsidR="00DD4C22" w:rsidRDefault="00DD4C22" w:rsidP="00DD4C22">
            <w:pPr>
              <w:pStyle w:val="CopticCross"/>
            </w:pPr>
          </w:p>
        </w:tc>
        <w:tc>
          <w:tcPr>
            <w:tcW w:w="2693" w:type="dxa"/>
          </w:tcPr>
          <w:p w:rsidR="00DD4C22" w:rsidRDefault="00DD4C22" w:rsidP="00DD4C22">
            <w:pPr>
              <w:pStyle w:val="EngHang"/>
            </w:pPr>
            <w:r>
              <w:t>Hail to you, O Virgin,</w:t>
            </w:r>
          </w:p>
          <w:p w:rsidR="00DD4C22" w:rsidRDefault="00DD4C22" w:rsidP="00DD4C22">
            <w:pPr>
              <w:pStyle w:val="EngHang"/>
            </w:pPr>
            <w:r>
              <w:t>The very and true queen.</w:t>
            </w:r>
          </w:p>
          <w:p w:rsidR="00DD4C22" w:rsidRDefault="00DD4C22" w:rsidP="00DD4C22">
            <w:pPr>
              <w:pStyle w:val="EngHang"/>
            </w:pPr>
            <w:r>
              <w:t>Hail to the pride of our race,</w:t>
            </w:r>
          </w:p>
          <w:p w:rsidR="00DD4C22" w:rsidRPr="00325916" w:rsidRDefault="00DD4C22" w:rsidP="00DD4C22">
            <w:pPr>
              <w:pStyle w:val="EngHangEnd"/>
            </w:pPr>
            <w:r w:rsidRPr="004A6996">
              <w:t>Who has borne to us Em</w:t>
            </w:r>
            <w:r w:rsidRPr="004A6996">
              <w:softHyphen/>
              <w:t>manuel.</w:t>
            </w:r>
          </w:p>
        </w:tc>
        <w:tc>
          <w:tcPr>
            <w:tcW w:w="230" w:type="dxa"/>
          </w:tcPr>
          <w:p w:rsidR="00DD4C22" w:rsidRPr="007425E1" w:rsidRDefault="00DD4C22" w:rsidP="00DD4C22">
            <w:pPr>
              <w:pStyle w:val="EngHangEnd"/>
            </w:pPr>
          </w:p>
        </w:tc>
        <w:tc>
          <w:tcPr>
            <w:tcW w:w="2693" w:type="dxa"/>
          </w:tcPr>
          <w:p w:rsidR="00DD4C22" w:rsidRDefault="00DD4C22" w:rsidP="00DD4C22">
            <w:pPr>
              <w:pStyle w:val="EngHang"/>
            </w:pPr>
            <w:r w:rsidRPr="0054079D">
              <w:t>Shéré</w:t>
            </w:r>
            <w:r>
              <w:t xml:space="preserve"> ne O ti Parthenos:</w:t>
            </w:r>
          </w:p>
          <w:p w:rsidR="00DD4C22" w:rsidRDefault="00DD4C22" w:rsidP="00DD4C22">
            <w:pPr>
              <w:pStyle w:val="EngHang"/>
            </w:pPr>
            <w:r>
              <w:t>ti ooro emmi en alithini:</w:t>
            </w:r>
          </w:p>
          <w:p w:rsidR="00DD4C22" w:rsidRDefault="00DD4C22" w:rsidP="00DD4C22">
            <w:pPr>
              <w:pStyle w:val="EngHang"/>
            </w:pPr>
            <w:r w:rsidRPr="0054079D">
              <w:t>sh</w:t>
            </w:r>
            <w:r>
              <w:t>éré ep shooshoo enté pen genos:</w:t>
            </w:r>
          </w:p>
          <w:p w:rsidR="00DD4C22" w:rsidRDefault="00DD4C22" w:rsidP="00DD4C22">
            <w:pPr>
              <w:pStyle w:val="EngHangEnd"/>
            </w:pPr>
            <w:r w:rsidRPr="0054079D">
              <w:t>aré egfo nan en Emmanoo</w:t>
            </w:r>
            <w:r w:rsidRPr="0054079D">
              <w:noBreakHyphen/>
              <w:t>eel.</w:t>
            </w:r>
          </w:p>
        </w:tc>
        <w:tc>
          <w:tcPr>
            <w:tcW w:w="230" w:type="dxa"/>
          </w:tcPr>
          <w:p w:rsidR="00DD4C22" w:rsidRPr="00AA0119" w:rsidRDefault="00DD4C22" w:rsidP="00DD4C22">
            <w:pPr>
              <w:pStyle w:val="CopticVerse"/>
            </w:pPr>
          </w:p>
        </w:tc>
        <w:tc>
          <w:tcPr>
            <w:tcW w:w="2693" w:type="dxa"/>
          </w:tcPr>
          <w:p w:rsidR="009F4DF5" w:rsidRDefault="009F4DF5" w:rsidP="009F4DF5">
            <w:pPr>
              <w:pStyle w:val="CopticVersemulti-line"/>
            </w:pPr>
            <w:r w:rsidRPr="00E532DA">
              <w:t>Ⲭⲉⲣⲉ ⲛⲉ ⲱ̀ ϯⲡⲁⲣⲑⲉⲛⲟⲥ</w:t>
            </w:r>
          </w:p>
          <w:p w:rsidR="009F4DF5" w:rsidRDefault="009F4DF5" w:rsidP="009F4DF5">
            <w:pPr>
              <w:pStyle w:val="CopticVersemulti-line"/>
            </w:pPr>
            <w:r w:rsidRPr="00E532DA">
              <w:t>ϯⲟⲩⲣⲱ ⲙ̀ⲙⲏⲓ ⲛ̀ⲁ̀ⲗⲏⲑⲓⲛⲏ</w:t>
            </w:r>
          </w:p>
          <w:p w:rsidR="009F4DF5" w:rsidRDefault="009F4DF5" w:rsidP="009F4DF5">
            <w:pPr>
              <w:pStyle w:val="CopticVersemulti-line"/>
            </w:pPr>
            <w:r w:rsidRPr="00E532DA">
              <w:t>ⲭⲉⲣⲉ ⲡ̀ϣⲟⲩϣⲟⲩ ⲛ̀ⲧⲉ ⲡⲉⲛⲅⲉⲛⲟⲥ</w:t>
            </w:r>
          </w:p>
          <w:p w:rsidR="00DD4C22" w:rsidRPr="009F4DF5" w:rsidRDefault="009F4DF5" w:rsidP="009F4DF5">
            <w:pPr>
              <w:pStyle w:val="CopticHangingVerse"/>
            </w:pPr>
            <w:r w:rsidRPr="00E532DA">
              <w:t>ⲁ</w:t>
            </w:r>
            <w:r w:rsidRPr="00E532DA">
              <w:rPr>
                <w:rFonts w:ascii="Times New Roman" w:hAnsi="Times New Roman" w:cs="Times New Roman"/>
              </w:rPr>
              <w:t>̀</w:t>
            </w:r>
            <w:r w:rsidRPr="00E532DA">
              <w:t>ⲣⲉ</w:t>
            </w:r>
            <w:r w:rsidRPr="00E532DA">
              <w:rPr>
                <w:rFonts w:ascii="Times New Roman" w:hAnsi="Times New Roman" w:cs="Times New Roman"/>
              </w:rPr>
              <w:t>ϫ̀</w:t>
            </w:r>
            <w:r w:rsidRPr="00E532DA">
              <w:t>ⲫⲟ ⲛⲁⲛ ⲛ</w:t>
            </w:r>
            <w:r w:rsidRPr="00E532DA">
              <w:rPr>
                <w:rFonts w:ascii="Times New Roman" w:hAnsi="Times New Roman" w:cs="Times New Roman"/>
              </w:rPr>
              <w:t>̀</w:t>
            </w:r>
            <w:r w:rsidRPr="00E532DA">
              <w:t>Ⲉⲙⲙⲁⲛⲟⲩⲏⲗ</w:t>
            </w:r>
          </w:p>
        </w:tc>
      </w:tr>
      <w:tr w:rsidR="00DD4C22" w:rsidTr="00DD4C22">
        <w:trPr>
          <w:cantSplit/>
          <w:jc w:val="center"/>
        </w:trPr>
        <w:tc>
          <w:tcPr>
            <w:tcW w:w="288" w:type="dxa"/>
          </w:tcPr>
          <w:p w:rsidR="00DD4C22" w:rsidRDefault="00DD4C22" w:rsidP="00DD4C22">
            <w:pPr>
              <w:pStyle w:val="CopticCross"/>
            </w:pPr>
            <w:r>
              <w:t>¿</w:t>
            </w:r>
          </w:p>
        </w:tc>
        <w:tc>
          <w:tcPr>
            <w:tcW w:w="2693" w:type="dxa"/>
          </w:tcPr>
          <w:p w:rsidR="00DD4C22" w:rsidRDefault="00DD4C22" w:rsidP="00DD4C22">
            <w:pPr>
              <w:pStyle w:val="EngHang"/>
            </w:pPr>
            <w:r>
              <w:t>We ask you, remember us,</w:t>
            </w:r>
          </w:p>
          <w:p w:rsidR="00DD4C22" w:rsidRDefault="00DD4C22" w:rsidP="00DD4C22">
            <w:pPr>
              <w:pStyle w:val="EngHang"/>
            </w:pPr>
            <w:r w:rsidRPr="004A6996">
              <w:t>O our faithful advo</w:t>
            </w:r>
            <w:r>
              <w:t>cate,</w:t>
            </w:r>
          </w:p>
          <w:p w:rsidR="00DD4C22" w:rsidRDefault="00DD4C22" w:rsidP="00DD4C22">
            <w:pPr>
              <w:pStyle w:val="EngHang"/>
            </w:pPr>
            <w:r>
              <w:t>Before our Lord Jesus Christ,</w:t>
            </w:r>
          </w:p>
          <w:p w:rsidR="00DD4C22" w:rsidRPr="00325916" w:rsidRDefault="00DD4C22" w:rsidP="00DD4C22">
            <w:pPr>
              <w:pStyle w:val="EngHangEnd"/>
            </w:pPr>
            <w:r w:rsidRPr="004A6996">
              <w:t>That He may for</w:t>
            </w:r>
            <w:r w:rsidRPr="004A6996">
              <w:softHyphen/>
              <w:t>give us our sins.</w:t>
            </w:r>
          </w:p>
        </w:tc>
        <w:tc>
          <w:tcPr>
            <w:tcW w:w="230" w:type="dxa"/>
          </w:tcPr>
          <w:p w:rsidR="00DD4C22" w:rsidRDefault="00DD4C22" w:rsidP="00DD4C22">
            <w:pPr>
              <w:pStyle w:val="EngHangEnd"/>
            </w:pPr>
          </w:p>
        </w:tc>
        <w:tc>
          <w:tcPr>
            <w:tcW w:w="2693" w:type="dxa"/>
          </w:tcPr>
          <w:p w:rsidR="006E2CEB" w:rsidRDefault="006E2CEB" w:rsidP="006E2CEB">
            <w:pPr>
              <w:pStyle w:val="EngHang"/>
            </w:pPr>
            <w:r>
              <w:t>Ten ti ho ari pen mev</w:t>
            </w:r>
            <w:r>
              <w:noBreakHyphen/>
              <w:t>ee:</w:t>
            </w:r>
          </w:p>
          <w:p w:rsidR="006E2CEB" w:rsidRDefault="006E2CEB" w:rsidP="006E2CEB">
            <w:pPr>
              <w:pStyle w:val="EngHang"/>
            </w:pPr>
            <w:r w:rsidRPr="0054079D">
              <w:t>O ti eprostatis et enhot:</w:t>
            </w:r>
          </w:p>
          <w:p w:rsidR="006E2CEB" w:rsidRDefault="006E2CEB" w:rsidP="006E2CEB">
            <w:pPr>
              <w:pStyle w:val="EngHang"/>
            </w:pPr>
            <w:r w:rsidRPr="0054079D">
              <w:t>nahren</w:t>
            </w:r>
            <w:r>
              <w:t xml:space="preserve"> pen Chois Isos Pi Khristos:</w:t>
            </w:r>
          </w:p>
          <w:p w:rsidR="00DD4C22" w:rsidRDefault="006E2CEB" w:rsidP="006E2CEB">
            <w:pPr>
              <w:pStyle w:val="EngHangEnd"/>
            </w:pPr>
            <w:r w:rsidRPr="0054079D">
              <w:t>Entef ka nen novi nan evol.</w:t>
            </w:r>
          </w:p>
        </w:tc>
        <w:tc>
          <w:tcPr>
            <w:tcW w:w="230" w:type="dxa"/>
          </w:tcPr>
          <w:p w:rsidR="00DD4C22" w:rsidRPr="00AA0119" w:rsidRDefault="00DD4C22" w:rsidP="00DD4C22">
            <w:pPr>
              <w:pStyle w:val="CopticVerse"/>
            </w:pPr>
          </w:p>
        </w:tc>
        <w:tc>
          <w:tcPr>
            <w:tcW w:w="2693" w:type="dxa"/>
          </w:tcPr>
          <w:p w:rsidR="00683D9F" w:rsidRDefault="00683D9F" w:rsidP="006E2CEB">
            <w:pPr>
              <w:pStyle w:val="CopticVersemulti-line"/>
            </w:pPr>
            <w:r w:rsidRPr="00914F1B">
              <w:t xml:space="preserve">Ⲧⲉⲛϯϩⲟ </w:t>
            </w:r>
            <w:r w:rsidRPr="006E2CEB">
              <w:t>ⲁ̀ⲣⲓⲡⲉⲛⲙⲉⲩⲓ̀</w:t>
            </w:r>
          </w:p>
          <w:p w:rsidR="00683D9F" w:rsidRDefault="00683D9F" w:rsidP="006E2CEB">
            <w:pPr>
              <w:pStyle w:val="CopticVersemulti-line"/>
            </w:pPr>
            <w:r w:rsidRPr="00914F1B">
              <w:t xml:space="preserve">ⲱ̀ </w:t>
            </w:r>
            <w:r w:rsidRPr="006E2CEB">
              <w:t>ϯⲡ̀ⲣⲟⲥⲧⲁⲧⲏⲥ</w:t>
            </w:r>
            <w:r w:rsidRPr="00914F1B">
              <w:t xml:space="preserve"> ⲉ̀ⲧⲉⲛϩⲟⲧ</w:t>
            </w:r>
          </w:p>
          <w:p w:rsidR="00683D9F" w:rsidRDefault="00683D9F" w:rsidP="006E2CEB">
            <w:pPr>
              <w:pStyle w:val="CopticVersemulti-line"/>
            </w:pPr>
            <w:r w:rsidRPr="00914F1B">
              <w:t xml:space="preserve">ⲛⲁϩⲣⲉⲛ </w:t>
            </w:r>
            <w:r w:rsidRPr="006E2CEB">
              <w:t>Ⲡⲉⲛⲟ̅</w:t>
            </w:r>
            <w:r w:rsidRPr="00914F1B">
              <w:t>ⲥ̅ Ⲓⲏ̅ⲥ Ⲡⲭ̅ⲥ</w:t>
            </w:r>
          </w:p>
          <w:p w:rsidR="00DD4C22" w:rsidRDefault="00683D9F" w:rsidP="006E2CEB">
            <w:pPr>
              <w:pStyle w:val="CopticHangingVerse"/>
            </w:pPr>
            <w:r w:rsidRPr="00914F1B">
              <w:t>ⲛ̀ⲧⲉϥⲭⲁ ⲛⲉⲛⲛⲟⲃⲓ ⲛⲁⲛ ⲉ̀ⲃⲟⲗ</w:t>
            </w:r>
          </w:p>
        </w:tc>
      </w:tr>
    </w:tbl>
    <w:p w:rsidR="00DD4C22" w:rsidRDefault="00DD4C22" w:rsidP="00DD4C22">
      <w:pPr>
        <w:rPr>
          <w:lang w:val="en-US"/>
        </w:rPr>
      </w:pPr>
      <w:bookmarkStart w:id="103" w:name="_Toc298681243"/>
      <w:r>
        <w:rPr>
          <w:lang w:val="en-US"/>
        </w:rPr>
        <w:t xml:space="preserve">Any appropriate seasonal Doxology is now said. See page </w:t>
      </w:r>
      <w:r w:rsidR="000C2C94">
        <w:rPr>
          <w:lang w:val="en-US"/>
        </w:rPr>
        <w:fldChar w:fldCharType="begin"/>
      </w:r>
      <w:r w:rsidR="00DA18ED">
        <w:rPr>
          <w:lang w:val="en-US"/>
        </w:rPr>
        <w:instrText xml:space="preserve"> PAGEREF _Ref299211976 \h </w:instrText>
      </w:r>
      <w:r w:rsidR="000C2C94">
        <w:rPr>
          <w:lang w:val="en-US"/>
        </w:rPr>
      </w:r>
      <w:r w:rsidR="000C2C94">
        <w:rPr>
          <w:lang w:val="en-US"/>
        </w:rPr>
        <w:fldChar w:fldCharType="separate"/>
      </w:r>
      <w:r w:rsidR="003032D8">
        <w:rPr>
          <w:noProof/>
          <w:lang w:val="en-US"/>
        </w:rPr>
        <w:t>188</w:t>
      </w:r>
      <w:r w:rsidR="000C2C94">
        <w:rPr>
          <w:lang w:val="en-US"/>
        </w:rPr>
        <w:fldChar w:fldCharType="end"/>
      </w:r>
      <w:r>
        <w:rPr>
          <w:lang w:val="en-US"/>
        </w:rPr>
        <w:t>.</w:t>
      </w:r>
    </w:p>
    <w:p w:rsidR="00DD4C22" w:rsidRDefault="00DD4C22" w:rsidP="004A1F5C">
      <w:pPr>
        <w:pStyle w:val="Heading3"/>
        <w:rPr>
          <w:lang w:val="en-US"/>
        </w:rPr>
      </w:pPr>
      <w:bookmarkStart w:id="104" w:name="_Toc308441900"/>
      <w:r>
        <w:rPr>
          <w:lang w:val="en-US"/>
        </w:rPr>
        <w:t>The Doxology of the Virgin for Midnight Praise</w:t>
      </w:r>
      <w:bookmarkEnd w:id="104"/>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A042F4">
        <w:trPr>
          <w:cantSplit/>
          <w:jc w:val="center"/>
        </w:trPr>
        <w:tc>
          <w:tcPr>
            <w:tcW w:w="288" w:type="dxa"/>
          </w:tcPr>
          <w:p w:rsidR="00DD4C22" w:rsidRDefault="00DD4C22" w:rsidP="00A042F4">
            <w:pPr>
              <w:pStyle w:val="CopticCross"/>
            </w:pPr>
          </w:p>
        </w:tc>
        <w:tc>
          <w:tcPr>
            <w:tcW w:w="3960" w:type="dxa"/>
          </w:tcPr>
          <w:p w:rsidR="00DD4C22" w:rsidRPr="004764BD" w:rsidRDefault="00DD4C22" w:rsidP="00A042F4">
            <w:pPr>
              <w:pStyle w:val="EngHang"/>
            </w:pPr>
            <w:r w:rsidRPr="004764BD">
              <w:t>Your greatness, O Mary,</w:t>
            </w:r>
          </w:p>
          <w:p w:rsidR="00DD4C22" w:rsidRPr="004764BD" w:rsidRDefault="00DD4C22" w:rsidP="00A042F4">
            <w:pPr>
              <w:pStyle w:val="EngHang"/>
            </w:pPr>
            <w:r w:rsidRPr="004764BD">
              <w:t>The undefiled virgin,</w:t>
            </w:r>
          </w:p>
          <w:p w:rsidR="00DD4C22" w:rsidRPr="004764BD" w:rsidRDefault="00DD4C22" w:rsidP="00A042F4">
            <w:pPr>
              <w:pStyle w:val="EngHang"/>
            </w:pPr>
            <w:r w:rsidRPr="004764BD">
              <w:t>Is like the stature of the palm,</w:t>
            </w:r>
          </w:p>
          <w:p w:rsidR="00DD4C22" w:rsidRPr="00DD4C22" w:rsidRDefault="00DD4C22" w:rsidP="00A042F4">
            <w:pPr>
              <w:pStyle w:val="EngHangEnd"/>
            </w:pPr>
            <w:r w:rsidRPr="004764BD">
              <w:t>Of which Solomon spoke</w:t>
            </w:r>
            <w:r w:rsidRPr="004764BD">
              <w:rPr>
                <w:rStyle w:val="FootnoteReference"/>
              </w:rPr>
              <w:footnoteReference w:id="1"/>
            </w:r>
            <w:r w:rsidRPr="004764BD">
              <w:t>.</w:t>
            </w:r>
          </w:p>
        </w:tc>
        <w:tc>
          <w:tcPr>
            <w:tcW w:w="288" w:type="dxa"/>
          </w:tcPr>
          <w:p w:rsidR="00DD4C22" w:rsidRDefault="00DD4C22" w:rsidP="00DD4C22"/>
        </w:tc>
        <w:tc>
          <w:tcPr>
            <w:tcW w:w="288" w:type="dxa"/>
          </w:tcPr>
          <w:p w:rsidR="00DD4C22" w:rsidRDefault="00DD4C22" w:rsidP="00A042F4">
            <w:pPr>
              <w:pStyle w:val="CopticCross"/>
            </w:pPr>
          </w:p>
        </w:tc>
        <w:tc>
          <w:tcPr>
            <w:tcW w:w="3960" w:type="dxa"/>
          </w:tcPr>
          <w:p w:rsidR="009F4DF5" w:rsidRDefault="009F4DF5"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9F4DF5" w:rsidRDefault="009F4DF5"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9F4DF5" w:rsidRDefault="009F4DF5"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D4C22" w:rsidRDefault="009F4DF5"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D4C22" w:rsidTr="00A042F4">
        <w:trPr>
          <w:cantSplit/>
          <w:jc w:val="center"/>
        </w:trPr>
        <w:tc>
          <w:tcPr>
            <w:tcW w:w="288" w:type="dxa"/>
          </w:tcPr>
          <w:p w:rsidR="00DD4C22" w:rsidRDefault="00A042F4" w:rsidP="00A042F4">
            <w:pPr>
              <w:pStyle w:val="CopticCross"/>
            </w:pPr>
            <w:r>
              <w:t>¿</w:t>
            </w:r>
          </w:p>
        </w:tc>
        <w:tc>
          <w:tcPr>
            <w:tcW w:w="3960" w:type="dxa"/>
          </w:tcPr>
          <w:p w:rsidR="00345FED" w:rsidRPr="004764BD" w:rsidRDefault="00345FED" w:rsidP="00A042F4">
            <w:pPr>
              <w:pStyle w:val="EngHang"/>
            </w:pPr>
            <w:r w:rsidRPr="004764BD">
              <w:t>You are the spring of living water</w:t>
            </w:r>
            <w:r w:rsidRPr="004764BD">
              <w:rPr>
                <w:rStyle w:val="FootnoteReference"/>
              </w:rPr>
              <w:footnoteReference w:id="2"/>
            </w:r>
          </w:p>
          <w:p w:rsidR="00345FED" w:rsidRPr="004764BD" w:rsidRDefault="00345FED" w:rsidP="00A042F4">
            <w:pPr>
              <w:pStyle w:val="EngHang"/>
            </w:pPr>
            <w:r w:rsidRPr="004764BD">
              <w:t>That flows from Lebanon -</w:t>
            </w:r>
          </w:p>
          <w:p w:rsidR="00345FED" w:rsidRPr="004764BD" w:rsidRDefault="00345FED" w:rsidP="00A042F4">
            <w:pPr>
              <w:pStyle w:val="EngHang"/>
            </w:pPr>
            <w:r w:rsidRPr="004764BD">
              <w:t>For out of you sprang unto us</w:t>
            </w:r>
          </w:p>
          <w:p w:rsidR="00DD4C22" w:rsidRPr="00345FED" w:rsidRDefault="00345FED" w:rsidP="00A042F4">
            <w:pPr>
              <w:pStyle w:val="EngHangEnd"/>
            </w:pPr>
            <w:r w:rsidRPr="004764BD">
              <w:t>The grace of the Godhead.</w:t>
            </w:r>
          </w:p>
        </w:tc>
        <w:tc>
          <w:tcPr>
            <w:tcW w:w="288" w:type="dxa"/>
          </w:tcPr>
          <w:p w:rsidR="00DD4C22" w:rsidRDefault="00DD4C22" w:rsidP="00DD4C22"/>
        </w:tc>
        <w:tc>
          <w:tcPr>
            <w:tcW w:w="288" w:type="dxa"/>
          </w:tcPr>
          <w:p w:rsidR="00DD4C22" w:rsidRDefault="00A042F4" w:rsidP="00A042F4">
            <w:pPr>
              <w:pStyle w:val="CopticCross"/>
            </w:pPr>
            <w:r>
              <w:t>¿</w:t>
            </w:r>
          </w:p>
        </w:tc>
        <w:tc>
          <w:tcPr>
            <w:tcW w:w="3960" w:type="dxa"/>
          </w:tcPr>
          <w:p w:rsidR="009F4DF5" w:rsidRDefault="009F4DF5" w:rsidP="009F4DF5">
            <w:pPr>
              <w:pStyle w:val="CopticVersemulti-line"/>
            </w:pPr>
            <w:r w:rsidRPr="009F4DF5">
              <w:t>Ⲛⲑⲟ ⲧⲉ ϯⲙⲟⲩⲙⲓ ⲙ̀ⲙⲱⲟⲩ ⲛ̀ⲱⲛϧ</w:t>
            </w:r>
          </w:p>
          <w:p w:rsidR="009F4DF5" w:rsidRDefault="009F4DF5" w:rsidP="009F4DF5">
            <w:pPr>
              <w:pStyle w:val="CopticVersemulti-line"/>
            </w:pPr>
            <w:r w:rsidRPr="009F4DF5">
              <w:t>ⲉⲧϧⲁϯ ⲙ̀ⲡⲓⲗⲓⲃⲁⲛⲟⲥ</w:t>
            </w:r>
          </w:p>
          <w:p w:rsidR="009F4DF5" w:rsidRDefault="009F4DF5" w:rsidP="009F4DF5">
            <w:pPr>
              <w:pStyle w:val="CopticVersemulti-line"/>
            </w:pPr>
            <w:r w:rsidRPr="009F4DF5">
              <w:t>ⲉ̀ⲧⲁⲡⲓϩ̀ⲙⲟⲧ ⲛ̀ⲧⲉ ϯⲙⲉⲑⲛⲟⲩϯ</w:t>
            </w:r>
          </w:p>
          <w:p w:rsidR="00DD4C22" w:rsidRDefault="009F4DF5" w:rsidP="009F4DF5">
            <w:pPr>
              <w:pStyle w:val="CopticVerse"/>
            </w:pPr>
            <w:r w:rsidRPr="009F4DF5">
              <w:t>ⲃⲉⲃⲓ ⲛⲁⲛ ⲉⲃⲟⲗ ⲛ̀ϧⲏⲧⲥ</w:t>
            </w:r>
          </w:p>
        </w:tc>
      </w:tr>
      <w:tr w:rsidR="00DD4C22" w:rsidTr="00A042F4">
        <w:trPr>
          <w:cantSplit/>
          <w:jc w:val="center"/>
        </w:trPr>
        <w:tc>
          <w:tcPr>
            <w:tcW w:w="288" w:type="dxa"/>
          </w:tcPr>
          <w:p w:rsidR="00DD4C22" w:rsidRDefault="00DD4C22" w:rsidP="00A042F4">
            <w:pPr>
              <w:pStyle w:val="CopticCross"/>
            </w:pPr>
          </w:p>
        </w:tc>
        <w:tc>
          <w:tcPr>
            <w:tcW w:w="3960" w:type="dxa"/>
          </w:tcPr>
          <w:p w:rsidR="00345FED" w:rsidRPr="004764BD" w:rsidRDefault="00345FED" w:rsidP="00A042F4">
            <w:pPr>
              <w:pStyle w:val="EngHang"/>
            </w:pPr>
            <w:r w:rsidRPr="004764BD">
              <w:t>You brought forth to us Emmanuel,</w:t>
            </w:r>
          </w:p>
          <w:p w:rsidR="00345FED" w:rsidRPr="004764BD" w:rsidRDefault="00345FED" w:rsidP="00A042F4">
            <w:pPr>
              <w:pStyle w:val="EngHang"/>
            </w:pPr>
            <w:r w:rsidRPr="004764BD">
              <w:t>Out of your virginal womb.</w:t>
            </w:r>
          </w:p>
          <w:p w:rsidR="00345FED" w:rsidRPr="004764BD" w:rsidRDefault="00345FED" w:rsidP="00A042F4">
            <w:pPr>
              <w:pStyle w:val="EngHang"/>
            </w:pPr>
            <w:r w:rsidRPr="004764BD">
              <w:t>And He made us heirs</w:t>
            </w:r>
          </w:p>
          <w:p w:rsidR="00DD4C22" w:rsidRPr="00345FED" w:rsidRDefault="00345FED" w:rsidP="00A042F4">
            <w:pPr>
              <w:pStyle w:val="EngHangEnd"/>
            </w:pPr>
            <w:r w:rsidRPr="004764BD">
              <w:t>Of the Kingdom of the Heavens,</w:t>
            </w:r>
          </w:p>
        </w:tc>
        <w:tc>
          <w:tcPr>
            <w:tcW w:w="288" w:type="dxa"/>
          </w:tcPr>
          <w:p w:rsidR="00DD4C22" w:rsidRDefault="00DD4C22" w:rsidP="00DD4C22"/>
        </w:tc>
        <w:tc>
          <w:tcPr>
            <w:tcW w:w="288" w:type="dxa"/>
          </w:tcPr>
          <w:p w:rsidR="00DD4C22" w:rsidRDefault="00DD4C22" w:rsidP="00A042F4">
            <w:pPr>
              <w:pStyle w:val="CopticCross"/>
            </w:pPr>
          </w:p>
        </w:tc>
        <w:tc>
          <w:tcPr>
            <w:tcW w:w="3960" w:type="dxa"/>
          </w:tcPr>
          <w:p w:rsidR="009F4DF5" w:rsidRDefault="009F4DF5" w:rsidP="009F4DF5">
            <w:pPr>
              <w:pStyle w:val="CopticVersemulti-line"/>
            </w:pPr>
            <w:r w:rsidRPr="009F4DF5">
              <w:t xml:space="preserve">Ⲁⲣⲉⲙⲓⲥⲓ ⲛⲁⲛ ⲛ̀Ⲉⲙⲙⲁⲛⲟⲩⲏⲗ </w:t>
            </w:r>
          </w:p>
          <w:p w:rsidR="009F4DF5" w:rsidRDefault="009F4DF5" w:rsidP="009F4DF5">
            <w:pPr>
              <w:pStyle w:val="CopticVersemulti-line"/>
            </w:pPr>
            <w:r w:rsidRPr="009F4DF5">
              <w:t>ϧⲉⲛ ⲧⲉⲙⲏⲧⲣⲁ ⲙ̀ⲡⲁⲣⲑⲉⲛⲓⲕⲓ</w:t>
            </w:r>
          </w:p>
          <w:p w:rsidR="009F4DF5" w:rsidRDefault="009F4DF5" w:rsidP="009F4DF5">
            <w:pPr>
              <w:pStyle w:val="CopticVersemulti-line"/>
            </w:pPr>
            <w:r w:rsidRPr="009F4DF5">
              <w:t>ⲁϥⲁⲓⲧⲉⲛ ⲛ̀ⲕⲗⲏⲣⲟⲛⲟⲙⲟⲥ</w:t>
            </w:r>
          </w:p>
          <w:p w:rsidR="00DD4C22" w:rsidRDefault="009F4DF5" w:rsidP="009F4DF5">
            <w:pPr>
              <w:pStyle w:val="CopticVerse"/>
            </w:pPr>
            <w:r w:rsidRPr="009F4DF5">
              <w:t>ⲛ̀ϩ̀ⲣⲏⲓ ϧⲉⲛ ⲑ̀ⲙⲉⲧⲟⲩⲣⲟ ⲛ̀ⲛⲓⲫⲏⲟⲩⲓ</w:t>
            </w:r>
          </w:p>
        </w:tc>
      </w:tr>
      <w:tr w:rsidR="00DD4C22" w:rsidTr="00A042F4">
        <w:trPr>
          <w:cantSplit/>
          <w:jc w:val="center"/>
        </w:trPr>
        <w:tc>
          <w:tcPr>
            <w:tcW w:w="288" w:type="dxa"/>
          </w:tcPr>
          <w:p w:rsidR="00DD4C22" w:rsidRDefault="00A042F4" w:rsidP="00A042F4">
            <w:pPr>
              <w:pStyle w:val="CopticCross"/>
            </w:pPr>
            <w:r>
              <w:t>¿</w:t>
            </w:r>
          </w:p>
        </w:tc>
        <w:tc>
          <w:tcPr>
            <w:tcW w:w="3960" w:type="dxa"/>
          </w:tcPr>
          <w:p w:rsidR="00345FED" w:rsidRPr="004764BD" w:rsidRDefault="00345FED" w:rsidP="00A042F4">
            <w:pPr>
              <w:pStyle w:val="EngHang"/>
            </w:pPr>
            <w:r w:rsidRPr="004764BD">
              <w:t>According to the oath which He sware</w:t>
            </w:r>
          </w:p>
          <w:p w:rsidR="00345FED" w:rsidRPr="004764BD" w:rsidRDefault="00345FED" w:rsidP="00A042F4">
            <w:pPr>
              <w:pStyle w:val="EngHang"/>
            </w:pPr>
            <w:r w:rsidRPr="004764BD">
              <w:t>To our father the patriarch</w:t>
            </w:r>
            <w:r w:rsidRPr="004764BD">
              <w:rPr>
                <w:rStyle w:val="FootnoteReference"/>
              </w:rPr>
              <w:footnoteReference w:id="3"/>
            </w:r>
            <w:r w:rsidRPr="004764BD">
              <w:t>,</w:t>
            </w:r>
          </w:p>
          <w:p w:rsidR="00345FED" w:rsidRPr="004764BD" w:rsidRDefault="00345FED" w:rsidP="00A042F4">
            <w:pPr>
              <w:pStyle w:val="EngHang"/>
            </w:pPr>
            <w:r w:rsidRPr="004764BD">
              <w:t>David the King -</w:t>
            </w:r>
          </w:p>
          <w:p w:rsidR="00DD4C22" w:rsidRPr="00345FED" w:rsidRDefault="00345FED" w:rsidP="00A042F4">
            <w:pPr>
              <w:pStyle w:val="EngHangEnd"/>
            </w:pPr>
            <w:r w:rsidRPr="004764BD">
              <w:t>Which He came and fulfilled to us.</w:t>
            </w:r>
          </w:p>
        </w:tc>
        <w:tc>
          <w:tcPr>
            <w:tcW w:w="288" w:type="dxa"/>
          </w:tcPr>
          <w:p w:rsidR="00DD4C22" w:rsidRDefault="00DD4C22" w:rsidP="00DD4C22"/>
        </w:tc>
        <w:tc>
          <w:tcPr>
            <w:tcW w:w="288" w:type="dxa"/>
          </w:tcPr>
          <w:p w:rsidR="00DD4C22" w:rsidRDefault="00A042F4" w:rsidP="00A042F4">
            <w:pPr>
              <w:pStyle w:val="CopticCross"/>
            </w:pPr>
            <w:r>
              <w:t>¿</w:t>
            </w:r>
          </w:p>
        </w:tc>
        <w:tc>
          <w:tcPr>
            <w:tcW w:w="3960" w:type="dxa"/>
          </w:tcPr>
          <w:p w:rsidR="009F4DF5" w:rsidRDefault="009F4DF5" w:rsidP="009F4DF5">
            <w:pPr>
              <w:pStyle w:val="CopticVersemulti-line"/>
            </w:pPr>
            <w:r w:rsidRPr="009F4DF5">
              <w:t>Ⲕⲁⲧⲁ ⲡⲓⲱϣ ⲉⲧⲁϥⲱϣ ⲙ̀ⲙⲟϥ</w:t>
            </w:r>
          </w:p>
          <w:p w:rsidR="009F4DF5" w:rsidRDefault="009F4DF5" w:rsidP="009F4DF5">
            <w:pPr>
              <w:pStyle w:val="CopticVersemulti-line"/>
            </w:pPr>
            <w:r w:rsidRPr="009F4DF5">
              <w:t>ⲛ̀ⲧⲉ ⲡⲉⲛⲓⲱⲧ ⲙ̀ⲡⲁⲧⲣⲓⲁⲣⲭⲏⲥ</w:t>
            </w:r>
          </w:p>
          <w:p w:rsidR="009F4DF5" w:rsidRDefault="009F4DF5" w:rsidP="009F4DF5">
            <w:pPr>
              <w:pStyle w:val="CopticVersemulti-line"/>
            </w:pPr>
            <w:r w:rsidRPr="009F4DF5">
              <w:t>ⲉⲧⲉ ⲫⲁⲓ ⲡⲉ ⲡ̀ⲩⲣⲟ Ⲇⲁⲩⲓⲇ</w:t>
            </w:r>
          </w:p>
          <w:p w:rsidR="00DD4C22" w:rsidRDefault="009F4DF5" w:rsidP="009F4DF5">
            <w:pPr>
              <w:pStyle w:val="CopticVerse"/>
            </w:pPr>
            <w:r w:rsidRPr="009F4DF5">
              <w:t>ⲁϥⲓ̀ ⲁϥϫⲟⲕϥ ⲛⲁⲛ ⲉⲃⲟⲗ</w:t>
            </w:r>
          </w:p>
        </w:tc>
      </w:tr>
      <w:tr w:rsidR="00DD4C22" w:rsidTr="00A042F4">
        <w:trPr>
          <w:cantSplit/>
          <w:jc w:val="center"/>
        </w:trPr>
        <w:tc>
          <w:tcPr>
            <w:tcW w:w="288" w:type="dxa"/>
          </w:tcPr>
          <w:p w:rsidR="00DD4C22" w:rsidRDefault="00DD4C22" w:rsidP="00A042F4">
            <w:pPr>
              <w:pStyle w:val="CopticCross"/>
            </w:pPr>
          </w:p>
        </w:tc>
        <w:tc>
          <w:tcPr>
            <w:tcW w:w="3960" w:type="dxa"/>
          </w:tcPr>
          <w:p w:rsidR="00345FED" w:rsidRPr="00345FED" w:rsidRDefault="00345FED" w:rsidP="00A042F4">
            <w:pPr>
              <w:pStyle w:val="EngHang"/>
              <w:rPr>
                <w:rFonts w:cs="Arial"/>
              </w:rPr>
            </w:pPr>
            <w:r w:rsidRPr="00345FED">
              <w:rPr>
                <w:rFonts w:cs="Arial"/>
              </w:rPr>
              <w:t>Hail to you, O Virgin,</w:t>
            </w:r>
          </w:p>
          <w:p w:rsidR="00345FED" w:rsidRPr="00345FED" w:rsidRDefault="00345FED" w:rsidP="00A042F4">
            <w:pPr>
              <w:pStyle w:val="EngHang"/>
              <w:rPr>
                <w:rFonts w:cs="Arial"/>
              </w:rPr>
            </w:pPr>
            <w:r w:rsidRPr="00345FED">
              <w:rPr>
                <w:rFonts w:cs="Arial"/>
              </w:rPr>
              <w:t>The very and true queen.</w:t>
            </w:r>
          </w:p>
          <w:p w:rsidR="00345FED" w:rsidRPr="00345FED" w:rsidRDefault="00345FED" w:rsidP="00A042F4">
            <w:pPr>
              <w:pStyle w:val="EngHang"/>
              <w:rPr>
                <w:rFonts w:cs="Arial"/>
              </w:rPr>
            </w:pPr>
            <w:r w:rsidRPr="00345FED">
              <w:rPr>
                <w:rFonts w:cs="Arial"/>
              </w:rPr>
              <w:t>Hail to the pride of our race,</w:t>
            </w:r>
          </w:p>
          <w:p w:rsidR="00DD4C22" w:rsidRPr="00345FED" w:rsidRDefault="00345FED" w:rsidP="00A042F4">
            <w:pPr>
              <w:pStyle w:val="EngHangEnd"/>
            </w:pPr>
            <w:r w:rsidRPr="00345FED">
              <w:t>Who has borne to us Emmanuel.</w:t>
            </w:r>
          </w:p>
        </w:tc>
        <w:tc>
          <w:tcPr>
            <w:tcW w:w="288" w:type="dxa"/>
          </w:tcPr>
          <w:p w:rsidR="00DD4C22" w:rsidRDefault="00DD4C22" w:rsidP="00DD4C22"/>
        </w:tc>
        <w:tc>
          <w:tcPr>
            <w:tcW w:w="288" w:type="dxa"/>
          </w:tcPr>
          <w:p w:rsidR="00DD4C22" w:rsidRDefault="00DD4C22" w:rsidP="00A042F4">
            <w:pPr>
              <w:pStyle w:val="CopticCross"/>
            </w:pPr>
          </w:p>
        </w:tc>
        <w:tc>
          <w:tcPr>
            <w:tcW w:w="3960" w:type="dxa"/>
          </w:tcPr>
          <w:p w:rsidR="009F4DF5" w:rsidRDefault="009F4DF5" w:rsidP="009F4DF5">
            <w:pPr>
              <w:pStyle w:val="CopticVersemulti-line"/>
            </w:pPr>
            <w:r w:rsidRPr="009F4DF5">
              <w:t>Ⲭⲉⲣⲉ ⲛⲉ ⲱ ϯⲡⲁⲣⲑⲉⲛⲟⲥ</w:t>
            </w:r>
          </w:p>
          <w:p w:rsidR="009F4DF5" w:rsidRDefault="009F4DF5" w:rsidP="009F4DF5">
            <w:pPr>
              <w:pStyle w:val="CopticVersemulti-line"/>
            </w:pPr>
            <w:r w:rsidRPr="009F4DF5">
              <w:t>ϯⲟⲩⲣⲱ ⲙ̀ⲙⲏⲓ ⲛ̀ⲁ̀ⲗⲏⲑⲓⲛⲏ</w:t>
            </w:r>
          </w:p>
          <w:p w:rsidR="009F4DF5" w:rsidRDefault="009F4DF5" w:rsidP="009F4DF5">
            <w:pPr>
              <w:pStyle w:val="CopticVersemulti-line"/>
            </w:pPr>
            <w:r w:rsidRPr="009F4DF5">
              <w:t>ⲭⲉⲣⲉ ⲡ̀ϣⲟⲩϣⲟⲩ ⲛ̀ⲧⲉ ⲡⲉⲛⲅⲉⲛⲟⲩⲥ</w:t>
            </w:r>
          </w:p>
          <w:p w:rsidR="00DD4C22" w:rsidRDefault="009F4DF5" w:rsidP="009F4DF5">
            <w:pPr>
              <w:pStyle w:val="CopticVerse"/>
            </w:pPr>
            <w:r w:rsidRPr="009F4DF5">
              <w:t>ⲁⲣⲉϫ̀ⲫⲟ ⲛⲁⲛ ⲛ̀Ⲉⲙⲙⲁⲛⲟⲩⲏⲗ</w:t>
            </w:r>
          </w:p>
        </w:tc>
      </w:tr>
      <w:tr w:rsidR="00DD4C22" w:rsidTr="00A042F4">
        <w:trPr>
          <w:cantSplit/>
          <w:jc w:val="center"/>
        </w:trPr>
        <w:tc>
          <w:tcPr>
            <w:tcW w:w="288" w:type="dxa"/>
          </w:tcPr>
          <w:p w:rsidR="00DD4C22" w:rsidRDefault="00A042F4" w:rsidP="00A042F4">
            <w:pPr>
              <w:pStyle w:val="CopticCross"/>
            </w:pPr>
            <w:r>
              <w:t>¿</w:t>
            </w:r>
          </w:p>
        </w:tc>
        <w:tc>
          <w:tcPr>
            <w:tcW w:w="3960" w:type="dxa"/>
          </w:tcPr>
          <w:p w:rsidR="00345FED" w:rsidRPr="00345FED" w:rsidRDefault="00345FED" w:rsidP="00A042F4">
            <w:pPr>
              <w:pStyle w:val="EngHang"/>
              <w:rPr>
                <w:rFonts w:cs="Arial"/>
              </w:rPr>
            </w:pPr>
            <w:r w:rsidRPr="00345FED">
              <w:rPr>
                <w:rFonts w:cs="Arial"/>
              </w:rPr>
              <w:t>We ask you, remember us,</w:t>
            </w:r>
          </w:p>
          <w:p w:rsidR="00345FED" w:rsidRPr="00345FED" w:rsidRDefault="00345FED" w:rsidP="00A042F4">
            <w:pPr>
              <w:pStyle w:val="EngHang"/>
              <w:rPr>
                <w:rFonts w:cs="Arial"/>
              </w:rPr>
            </w:pPr>
            <w:r w:rsidRPr="00345FED">
              <w:rPr>
                <w:rFonts w:cs="Arial"/>
              </w:rPr>
              <w:t>O our faithful advocate,</w:t>
            </w:r>
          </w:p>
          <w:p w:rsidR="00345FED" w:rsidRPr="00345FED" w:rsidRDefault="00345FED" w:rsidP="00A042F4">
            <w:pPr>
              <w:pStyle w:val="EngHang"/>
              <w:rPr>
                <w:rFonts w:cs="Arial"/>
              </w:rPr>
            </w:pPr>
            <w:r w:rsidRPr="00345FED">
              <w:rPr>
                <w:rFonts w:cs="Arial"/>
              </w:rPr>
              <w:t>Before our Lord Jesus Christ,</w:t>
            </w:r>
          </w:p>
          <w:p w:rsidR="00DD4C22" w:rsidRPr="00345FED" w:rsidRDefault="00345FED" w:rsidP="00A042F4">
            <w:pPr>
              <w:pStyle w:val="EngHangEnd"/>
            </w:pPr>
            <w:r w:rsidRPr="00345FED">
              <w:t>That He may forgive us our sins.</w:t>
            </w:r>
          </w:p>
        </w:tc>
        <w:tc>
          <w:tcPr>
            <w:tcW w:w="288" w:type="dxa"/>
          </w:tcPr>
          <w:p w:rsidR="00DD4C22" w:rsidRDefault="00DD4C22" w:rsidP="00DD4C22"/>
        </w:tc>
        <w:tc>
          <w:tcPr>
            <w:tcW w:w="288" w:type="dxa"/>
          </w:tcPr>
          <w:p w:rsidR="00DD4C22" w:rsidRDefault="00A042F4" w:rsidP="00A042F4">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D4C22">
      <w:pPr>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0C2C94">
        <w:rPr>
          <w:lang w:val="en-US"/>
        </w:rPr>
        <w:fldChar w:fldCharType="begin"/>
      </w:r>
      <w:r w:rsidR="00DA18ED">
        <w:rPr>
          <w:lang w:val="en-US"/>
        </w:rPr>
        <w:instrText xml:space="preserve"> PAGEREF _Ref299212004 \h </w:instrText>
      </w:r>
      <w:r w:rsidR="000C2C94">
        <w:rPr>
          <w:lang w:val="en-US"/>
        </w:rPr>
      </w:r>
      <w:r w:rsidR="000C2C94">
        <w:rPr>
          <w:lang w:val="en-US"/>
        </w:rPr>
        <w:fldChar w:fldCharType="separate"/>
      </w:r>
      <w:r w:rsidR="003032D8">
        <w:rPr>
          <w:noProof/>
          <w:lang w:val="en-US"/>
        </w:rPr>
        <w:t>215</w:t>
      </w:r>
      <w:r w:rsidR="000C2C94">
        <w:rPr>
          <w:lang w:val="en-US"/>
        </w:rPr>
        <w:fldChar w:fldCharType="end"/>
      </w:r>
      <w:r>
        <w:rPr>
          <w:lang w:val="en-US"/>
        </w:rPr>
        <w:t>.</w:t>
      </w:r>
    </w:p>
    <w:p w:rsidR="004A1F5C" w:rsidRDefault="004A1F5C" w:rsidP="004A1F5C">
      <w:pPr>
        <w:pStyle w:val="Heading3"/>
        <w:rPr>
          <w:lang w:val="en-US"/>
        </w:rPr>
      </w:pPr>
      <w:bookmarkStart w:id="114" w:name="_Toc308441901"/>
      <w:r>
        <w:rPr>
          <w:lang w:val="en-US"/>
        </w:rPr>
        <w:t xml:space="preserve">The </w:t>
      </w:r>
      <w:r w:rsidR="00384B7C">
        <w:rPr>
          <w:lang w:val="en-US"/>
        </w:rPr>
        <w:t>C</w:t>
      </w:r>
      <w:r>
        <w:rPr>
          <w:lang w:val="en-US"/>
        </w:rPr>
        <w:t>onclusion of the Doxologies</w:t>
      </w:r>
      <w:bookmarkEnd w:id="103"/>
      <w:bookmarkEnd w:id="1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523190" w:rsidP="00645C3A">
      <w:pPr>
        <w:rPr>
          <w:lang w:val="en-US"/>
        </w:rPr>
        <w:sectPr w:rsidR="00523190" w:rsidSect="00094BF8">
          <w:pgSz w:w="11880" w:h="15480" w:code="1"/>
          <w:pgMar w:top="1080" w:right="1440" w:bottom="1440" w:left="1080" w:header="720" w:footer="720" w:gutter="504"/>
          <w:cols w:space="720"/>
          <w:docGrid w:linePitch="360"/>
        </w:sectPr>
      </w:pPr>
    </w:p>
    <w:p w:rsidR="00523190" w:rsidRDefault="00523190" w:rsidP="001E2F2E">
      <w:pPr>
        <w:pStyle w:val="Heading2"/>
        <w:rPr>
          <w:lang w:val="en-US"/>
        </w:rPr>
      </w:pPr>
      <w:bookmarkStart w:id="115" w:name="_Toc297322061"/>
      <w:bookmarkStart w:id="116" w:name="_Toc297407706"/>
      <w:bookmarkStart w:id="117" w:name="_Toc298445758"/>
      <w:bookmarkStart w:id="118" w:name="_Toc298681244"/>
      <w:bookmarkStart w:id="119" w:name="_Toc298447483"/>
      <w:bookmarkStart w:id="120" w:name="_Toc308441874"/>
      <w:bookmarkStart w:id="121" w:name="_Toc308441902"/>
      <w:r w:rsidRPr="001E2F2E">
        <w:lastRenderedPageBreak/>
        <w:t>The</w:t>
      </w:r>
      <w:r>
        <w:rPr>
          <w:lang w:val="en-US"/>
        </w:rPr>
        <w:t xml:space="preserve"> Fourth Canticle</w:t>
      </w:r>
      <w:bookmarkEnd w:id="115"/>
      <w:bookmarkEnd w:id="116"/>
      <w:bookmarkEnd w:id="117"/>
      <w:bookmarkEnd w:id="118"/>
      <w:bookmarkEnd w:id="119"/>
      <w:bookmarkEnd w:id="120"/>
      <w:bookmarkEnd w:id="121"/>
    </w:p>
    <w:p w:rsidR="00500C24" w:rsidRPr="00500C24" w:rsidRDefault="00500C24" w:rsidP="00500C24">
      <w:pPr>
        <w:pStyle w:val="Heading2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E54229">
      <w:pPr>
        <w:pStyle w:val="Heading4"/>
        <w:rPr>
          <w:lang w:val="en-US"/>
        </w:rPr>
      </w:pPr>
      <w:bookmarkStart w:id="122" w:name="_Toc297322062"/>
      <w:bookmarkStart w:id="123" w:name="_Toc297407707"/>
      <w:bookmarkStart w:id="124" w:name="_Toc298445759"/>
      <w:bookmarkStart w:id="125" w:name="_Toc298681245"/>
      <w:bookmarkStart w:id="126" w:name="_Toc298447484"/>
      <w:r>
        <w:rPr>
          <w:lang w:val="en-US"/>
        </w:rPr>
        <w:t>Psalm 148</w:t>
      </w:r>
      <w:bookmarkEnd w:id="122"/>
      <w:bookmarkEnd w:id="123"/>
      <w:bookmarkEnd w:id="124"/>
      <w:bookmarkEnd w:id="125"/>
      <w:bookmarkEnd w:id="126"/>
    </w:p>
    <w:p w:rsidR="00500C24" w:rsidRPr="00500C24" w:rsidRDefault="00500C24" w:rsidP="00500C24">
      <w:pPr>
        <w:pStyle w:val="Heading3non-TOC"/>
        <w:rPr>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C46FC1" w:rsidTr="00195761">
        <w:trPr>
          <w:cantSplit/>
          <w:jc w:val="center"/>
        </w:trPr>
        <w:tc>
          <w:tcPr>
            <w:tcW w:w="288" w:type="dxa"/>
          </w:tcPr>
          <w:p w:rsidR="00C46FC1" w:rsidRDefault="00C46FC1" w:rsidP="00195761">
            <w:pPr>
              <w:pStyle w:val="CopticCross"/>
            </w:pPr>
            <w:r>
              <w:t>¿</w:t>
            </w:r>
          </w:p>
        </w:tc>
        <w:tc>
          <w:tcPr>
            <w:tcW w:w="3960" w:type="dxa"/>
          </w:tcPr>
          <w:p w:rsidR="00C46FC1" w:rsidRPr="007425E1" w:rsidRDefault="00C46FC1" w:rsidP="009D6F61">
            <w:pPr>
              <w:pStyle w:val="EngInd"/>
              <w:rPr>
                <w:rFonts w:eastAsiaTheme="minorHAnsi"/>
              </w:rPr>
            </w:pPr>
            <w:r w:rsidRPr="007425E1">
              <w:rPr>
                <w:rFonts w:eastAsiaTheme="minorHAnsi"/>
              </w:rPr>
              <w:t>Praise ye the Lord from the heavens: Alleluia.</w:t>
            </w:r>
          </w:p>
          <w:p w:rsidR="00C46FC1" w:rsidRPr="001A0083" w:rsidRDefault="00C46FC1" w:rsidP="009D6F61">
            <w:pPr>
              <w:pStyle w:val="EngIndEnd"/>
              <w:rPr>
                <w:szCs w:val="20"/>
              </w:rPr>
            </w:pPr>
            <w:r w:rsidRPr="007425E1">
              <w:t>Praise Him in the highest.</w:t>
            </w:r>
            <w:r w:rsidRPr="001A0083">
              <w:rPr>
                <w:szCs w:val="20"/>
              </w:rPr>
              <w:t xml:space="preserve"> </w:t>
            </w:r>
          </w:p>
        </w:tc>
        <w:tc>
          <w:tcPr>
            <w:tcW w:w="288" w:type="dxa"/>
          </w:tcPr>
          <w:p w:rsidR="00C46FC1" w:rsidRDefault="00C46FC1" w:rsidP="00195761"/>
        </w:tc>
        <w:tc>
          <w:tcPr>
            <w:tcW w:w="288" w:type="dxa"/>
          </w:tcPr>
          <w:p w:rsidR="00C46FC1" w:rsidRDefault="00C46FC1" w:rsidP="00195761">
            <w:pPr>
              <w:pStyle w:val="CopticCross"/>
            </w:pPr>
            <w:r>
              <w:t>¿</w:t>
            </w:r>
          </w:p>
        </w:tc>
        <w:tc>
          <w:tcPr>
            <w:tcW w:w="3960" w:type="dxa"/>
          </w:tcPr>
          <w:p w:rsidR="00500C24" w:rsidRDefault="00500C24" w:rsidP="001C29B4">
            <w:pPr>
              <w:pStyle w:val="CopticInd"/>
            </w:pPr>
            <w:r w:rsidRPr="00500C24">
              <w:t>Ⲥ̀ⲙⲟⲩ ⲉ̀Ⲡⲟ̅ⲥ̅ ⲉ̀ⲃⲟⲗϧⲉⲛ ⲛⲓⲫⲏⲟⲩⲓ̀ ⲁ̅ⲗ</w:t>
            </w:r>
          </w:p>
          <w:p w:rsidR="00C46FC1" w:rsidRPr="00A742AC" w:rsidRDefault="00500C24" w:rsidP="001C29B4">
            <w:pPr>
              <w:pStyle w:val="CoptIndEnd"/>
            </w:pPr>
            <w:r w:rsidRPr="00500C24">
              <w:t>ⲥ̀ⲙⲟⲩ ⲉ̀ⲣⲟϥ ϧⲉⲛ ⲛⲏⲉⲧϭⲟⲥⲓ</w:t>
            </w:r>
          </w:p>
        </w:tc>
      </w:tr>
      <w:tr w:rsidR="00C46FC1" w:rsidTr="00195761">
        <w:trPr>
          <w:cantSplit/>
          <w:jc w:val="center"/>
        </w:trPr>
        <w:tc>
          <w:tcPr>
            <w:tcW w:w="288" w:type="dxa"/>
          </w:tcPr>
          <w:p w:rsidR="00C46FC1" w:rsidRDefault="00C46FC1" w:rsidP="00195761">
            <w:pPr>
              <w:pStyle w:val="CopticCross"/>
            </w:pPr>
          </w:p>
        </w:tc>
        <w:tc>
          <w:tcPr>
            <w:tcW w:w="3960" w:type="dxa"/>
          </w:tcPr>
          <w:p w:rsidR="00195761" w:rsidRPr="007425E1" w:rsidRDefault="00195761" w:rsidP="009D6F61">
            <w:pPr>
              <w:pStyle w:val="EngInd"/>
              <w:rPr>
                <w:rFonts w:eastAsiaTheme="minorHAnsi"/>
              </w:rPr>
            </w:pPr>
            <w:r w:rsidRPr="007425E1">
              <w:rPr>
                <w:rFonts w:eastAsiaTheme="minorHAnsi"/>
              </w:rPr>
              <w:t>Praise ye Him, all His angels: Alleluia.</w:t>
            </w:r>
          </w:p>
          <w:p w:rsidR="00C46FC1" w:rsidRPr="001A0083" w:rsidRDefault="00195761" w:rsidP="009D6F61">
            <w:pPr>
              <w:pStyle w:val="EngIndEnd"/>
              <w:rPr>
                <w:szCs w:val="20"/>
              </w:rPr>
            </w:pPr>
            <w:r w:rsidRPr="007425E1">
              <w:t>Praise ye Him, all His hosts.</w:t>
            </w:r>
            <w:r w:rsidRPr="001A0083">
              <w:rPr>
                <w:szCs w:val="20"/>
              </w:rPr>
              <w:t xml:space="preserve"> </w:t>
            </w:r>
          </w:p>
        </w:tc>
        <w:tc>
          <w:tcPr>
            <w:tcW w:w="288" w:type="dxa"/>
          </w:tcPr>
          <w:p w:rsidR="00C46FC1" w:rsidRDefault="00C46FC1" w:rsidP="00195761"/>
        </w:tc>
        <w:tc>
          <w:tcPr>
            <w:tcW w:w="288" w:type="dxa"/>
          </w:tcPr>
          <w:p w:rsidR="00C46FC1" w:rsidRDefault="00C46FC1" w:rsidP="00195761">
            <w:pPr>
              <w:pStyle w:val="CopticCross"/>
            </w:pPr>
          </w:p>
        </w:tc>
        <w:tc>
          <w:tcPr>
            <w:tcW w:w="3960" w:type="dxa"/>
          </w:tcPr>
          <w:p w:rsidR="001C29B4" w:rsidRDefault="001C29B4" w:rsidP="001C29B4">
            <w:pPr>
              <w:pStyle w:val="CopticInd"/>
            </w:pPr>
            <w:r w:rsidRPr="001C29B4">
              <w:t xml:space="preserve">Ⲥ̀ⲙⲟⲩ ⲉ̀ⲣⲟϥ ⲛⲉϥⲁⲅⲅⲉⲗⲟⲥ ⲧⲏⲣⲟⲩ ⲁ̅ⲗ </w:t>
            </w:r>
          </w:p>
          <w:p w:rsidR="00C46FC1" w:rsidRPr="00A742AC" w:rsidRDefault="001C29B4" w:rsidP="001C29B4">
            <w:pPr>
              <w:pStyle w:val="CoptIndEnd"/>
            </w:pPr>
            <w:r w:rsidRPr="001C29B4">
              <w:t>ⲥ̀ⲙⲟⲩ ⲉ̀ⲣⲟϥ ⲛⲉϥⲇⲩⲛⲁⲙⲓⲥ ⲧⲏⲣⲟⲩ</w:t>
            </w:r>
          </w:p>
        </w:tc>
      </w:tr>
      <w:tr w:rsidR="00C46FC1" w:rsidTr="00195761">
        <w:trPr>
          <w:cantSplit/>
          <w:jc w:val="center"/>
        </w:trPr>
        <w:tc>
          <w:tcPr>
            <w:tcW w:w="288" w:type="dxa"/>
          </w:tcPr>
          <w:p w:rsidR="00C46FC1" w:rsidRDefault="00C46FC1" w:rsidP="00195761">
            <w:pPr>
              <w:pStyle w:val="CopticCross"/>
            </w:pPr>
            <w:r>
              <w:t>¿</w:t>
            </w:r>
          </w:p>
        </w:tc>
        <w:tc>
          <w:tcPr>
            <w:tcW w:w="3960" w:type="dxa"/>
          </w:tcPr>
          <w:p w:rsidR="00195761" w:rsidRPr="007425E1" w:rsidRDefault="00195761" w:rsidP="009D6F61">
            <w:pPr>
              <w:pStyle w:val="EngInd"/>
              <w:rPr>
                <w:rFonts w:eastAsiaTheme="minorHAnsi"/>
              </w:rPr>
            </w:pPr>
            <w:r w:rsidRPr="007425E1">
              <w:rPr>
                <w:rFonts w:eastAsiaTheme="minorHAnsi"/>
              </w:rPr>
              <w:t>Praise ye Him, sun and moon: Alleluia.</w:t>
            </w:r>
          </w:p>
          <w:p w:rsidR="00C46FC1" w:rsidRPr="00195761" w:rsidRDefault="00195761" w:rsidP="009D6F61">
            <w:pPr>
              <w:pStyle w:val="EngIndEnd"/>
              <w:rPr>
                <w:szCs w:val="22"/>
              </w:rPr>
            </w:pPr>
            <w:r w:rsidRPr="007425E1">
              <w:t>Praise Him all ye stars of light.</w:t>
            </w:r>
          </w:p>
        </w:tc>
        <w:tc>
          <w:tcPr>
            <w:tcW w:w="288" w:type="dxa"/>
          </w:tcPr>
          <w:p w:rsidR="00C46FC1" w:rsidRDefault="00C46FC1" w:rsidP="00195761"/>
        </w:tc>
        <w:tc>
          <w:tcPr>
            <w:tcW w:w="288" w:type="dxa"/>
          </w:tcPr>
          <w:p w:rsidR="00C46FC1" w:rsidRDefault="00C46FC1" w:rsidP="00195761">
            <w:pPr>
              <w:pStyle w:val="CopticCross"/>
            </w:pPr>
            <w:r>
              <w:t>¿</w:t>
            </w:r>
          </w:p>
        </w:tc>
        <w:tc>
          <w:tcPr>
            <w:tcW w:w="3960" w:type="dxa"/>
          </w:tcPr>
          <w:p w:rsidR="001C29B4" w:rsidRDefault="001C29B4" w:rsidP="001C29B4">
            <w:pPr>
              <w:pStyle w:val="CopticInd"/>
            </w:pPr>
            <w:r w:rsidRPr="001C29B4">
              <w:t>Ⲥ̀ⲙⲟⲩ ⲉ̀ⲣⲟϥ ⲡⲓⲣⲏ ⲛⲉⲙ ⲡⲓⲓⲟϩ ⲁ̅ⲗ</w:t>
            </w:r>
          </w:p>
          <w:p w:rsidR="00C46FC1" w:rsidRPr="00A742AC" w:rsidRDefault="001C29B4" w:rsidP="001C29B4">
            <w:pPr>
              <w:pStyle w:val="CoptIndEnd"/>
            </w:pPr>
            <w:r w:rsidRPr="001C29B4">
              <w:t>ⲥ̀ⲙⲟⲩ ⲉ̀ⲣⲟϥ ⲛⲓⲥⲓⲟⲩ ⲧⲏⲣⲟⲩ ⲛ̀ⲧⲉ ⲡⲓⲟⲩⲱⲓⲛⲓ</w:t>
            </w:r>
          </w:p>
        </w:tc>
      </w:tr>
      <w:tr w:rsidR="00C46FC1" w:rsidTr="00195761">
        <w:trPr>
          <w:cantSplit/>
          <w:jc w:val="center"/>
        </w:trPr>
        <w:tc>
          <w:tcPr>
            <w:tcW w:w="288" w:type="dxa"/>
          </w:tcPr>
          <w:p w:rsidR="00C46FC1" w:rsidRDefault="00C46FC1" w:rsidP="00195761">
            <w:pPr>
              <w:pStyle w:val="CopticCross"/>
            </w:pPr>
          </w:p>
        </w:tc>
        <w:tc>
          <w:tcPr>
            <w:tcW w:w="3960" w:type="dxa"/>
          </w:tcPr>
          <w:p w:rsidR="00195761" w:rsidRPr="007425E1" w:rsidRDefault="00195761" w:rsidP="009D6F61">
            <w:pPr>
              <w:pStyle w:val="EngInd"/>
              <w:rPr>
                <w:rFonts w:eastAsiaTheme="minorHAnsi"/>
              </w:rPr>
            </w:pPr>
            <w:r w:rsidRPr="007425E1">
              <w:rPr>
                <w:rFonts w:eastAsiaTheme="minorHAnsi"/>
              </w:rPr>
              <w:t>Praise Him ye heavens of heavens: Alleluia.</w:t>
            </w:r>
          </w:p>
          <w:p w:rsidR="00C46FC1" w:rsidRDefault="00195761" w:rsidP="009D6F61">
            <w:pPr>
              <w:pStyle w:val="EngIndEnd"/>
            </w:pPr>
            <w:r w:rsidRPr="007425E1">
              <w:t>And ye waters that be above the heavens.</w:t>
            </w:r>
            <w:r>
              <w:t xml:space="preserve"> </w:t>
            </w:r>
          </w:p>
        </w:tc>
        <w:tc>
          <w:tcPr>
            <w:tcW w:w="288" w:type="dxa"/>
          </w:tcPr>
          <w:p w:rsidR="00C46FC1" w:rsidRDefault="00C46FC1" w:rsidP="00195761"/>
        </w:tc>
        <w:tc>
          <w:tcPr>
            <w:tcW w:w="288" w:type="dxa"/>
          </w:tcPr>
          <w:p w:rsidR="00C46FC1" w:rsidRDefault="00C46FC1" w:rsidP="00195761">
            <w:pPr>
              <w:pStyle w:val="CopticCross"/>
            </w:pPr>
          </w:p>
        </w:tc>
        <w:tc>
          <w:tcPr>
            <w:tcW w:w="3960" w:type="dxa"/>
          </w:tcPr>
          <w:p w:rsidR="001C29B4" w:rsidRDefault="001C29B4" w:rsidP="001C29B4">
            <w:pPr>
              <w:pStyle w:val="CopticInd"/>
            </w:pPr>
            <w:r w:rsidRPr="001C29B4">
              <w:t xml:space="preserve">Ⲥ̀ⲙⲟⲩ ⲉ̀ⲣⲟϥ ⲛⲓⲫⲏⲟⲩⲓ̀ ⲛ̀ⲧⲉ ⲛⲓⲫⲏⲟⲩⲓ̀ ⲁ̅ⲗ </w:t>
            </w:r>
          </w:p>
          <w:p w:rsidR="00C46FC1" w:rsidRPr="00A742AC" w:rsidRDefault="001C29B4" w:rsidP="001C29B4">
            <w:pPr>
              <w:pStyle w:val="CoptIndEnd"/>
            </w:pPr>
            <w:r w:rsidRPr="001C29B4">
              <w:t>ⲛⲉⲙ ⲛⲓⲕⲉⲙⲱⲟⲩ ⲉⲧⲥⲁ ⲡ̀ϣⲱⲓ ⲛ̀ⲛⲓⲫⲏⲟⲩⲓ̀</w:t>
            </w:r>
          </w:p>
        </w:tc>
      </w:tr>
      <w:tr w:rsidR="00C46FC1" w:rsidTr="00195761">
        <w:trPr>
          <w:cantSplit/>
          <w:jc w:val="center"/>
        </w:trPr>
        <w:tc>
          <w:tcPr>
            <w:tcW w:w="288" w:type="dxa"/>
          </w:tcPr>
          <w:p w:rsidR="00C46FC1" w:rsidRDefault="00C46FC1" w:rsidP="00195761">
            <w:pPr>
              <w:pStyle w:val="CopticCross"/>
            </w:pPr>
            <w:r>
              <w:t>¿</w:t>
            </w:r>
          </w:p>
        </w:tc>
        <w:tc>
          <w:tcPr>
            <w:tcW w:w="3960" w:type="dxa"/>
          </w:tcPr>
          <w:p w:rsidR="00195761" w:rsidRPr="007425E1" w:rsidRDefault="00195761" w:rsidP="009D6F61">
            <w:pPr>
              <w:pStyle w:val="EngInd"/>
              <w:rPr>
                <w:rFonts w:eastAsiaTheme="minorHAnsi"/>
              </w:rPr>
            </w:pPr>
            <w:r w:rsidRPr="007425E1">
              <w:rPr>
                <w:rFonts w:eastAsiaTheme="minorHAnsi"/>
              </w:rPr>
              <w:t>Let them praise the Name of the Lord: Alleluia.</w:t>
            </w:r>
          </w:p>
          <w:p w:rsidR="00C46FC1" w:rsidRPr="001A0083" w:rsidRDefault="00195761" w:rsidP="00087FCC">
            <w:pPr>
              <w:pStyle w:val="EngIndEnd"/>
              <w:rPr>
                <w:szCs w:val="20"/>
              </w:rPr>
            </w:pPr>
            <w:r w:rsidRPr="000E2F61">
              <w:rPr>
                <w:highlight w:val="yellow"/>
              </w:rPr>
              <w:t xml:space="preserve">For He </w:t>
            </w:r>
            <w:r w:rsidR="000E2F61" w:rsidRPr="000E2F61">
              <w:rPr>
                <w:highlight w:val="yellow"/>
              </w:rPr>
              <w:t xml:space="preserve">spoke </w:t>
            </w:r>
            <w:r w:rsidRPr="000E2F61">
              <w:rPr>
                <w:highlight w:val="yellow"/>
              </w:rPr>
              <w:t xml:space="preserve">and </w:t>
            </w:r>
            <w:r w:rsidR="00087FCC" w:rsidRPr="00087FCC">
              <w:rPr>
                <w:color w:val="auto"/>
                <w:highlight w:val="red"/>
              </w:rPr>
              <w:t>they</w:t>
            </w:r>
            <w:r w:rsidR="000E2F61" w:rsidRPr="00087FCC">
              <w:rPr>
                <w:highlight w:val="red"/>
              </w:rPr>
              <w:t xml:space="preserve"> </w:t>
            </w:r>
            <w:r w:rsidR="000E2F61" w:rsidRPr="000E2F61">
              <w:rPr>
                <w:highlight w:val="yellow"/>
              </w:rPr>
              <w:t>became</w:t>
            </w:r>
            <w:r w:rsidRPr="000E2F61">
              <w:rPr>
                <w:highlight w:val="yellow"/>
              </w:rPr>
              <w:t>.</w:t>
            </w:r>
            <w:r w:rsidRPr="001A0083">
              <w:rPr>
                <w:szCs w:val="20"/>
              </w:rPr>
              <w:t xml:space="preserve"> </w:t>
            </w:r>
          </w:p>
        </w:tc>
        <w:tc>
          <w:tcPr>
            <w:tcW w:w="288" w:type="dxa"/>
          </w:tcPr>
          <w:p w:rsidR="00C46FC1" w:rsidRDefault="00C46FC1" w:rsidP="00195761"/>
        </w:tc>
        <w:tc>
          <w:tcPr>
            <w:tcW w:w="288" w:type="dxa"/>
          </w:tcPr>
          <w:p w:rsidR="00C46FC1" w:rsidRDefault="00C46FC1" w:rsidP="00195761">
            <w:pPr>
              <w:pStyle w:val="CopticCross"/>
            </w:pPr>
            <w:r>
              <w:t>¿</w:t>
            </w:r>
          </w:p>
        </w:tc>
        <w:tc>
          <w:tcPr>
            <w:tcW w:w="3960" w:type="dxa"/>
          </w:tcPr>
          <w:p w:rsidR="001C29B4" w:rsidRDefault="001C29B4" w:rsidP="001C29B4">
            <w:pPr>
              <w:pStyle w:val="CopticInd"/>
            </w:pPr>
            <w:r w:rsidRPr="001C29B4">
              <w:t xml:space="preserve">Ⲙⲁⲣⲟⲩⲥ̀ⲙⲟⲩ ⲧⲏⲣⲟⲩ ⲉ̀ⲫ̀ⲣⲁⲛ ⲙ̀Ⲡⲟ̅ⲥ̅ ⲁ̅ⲗ </w:t>
            </w:r>
          </w:p>
          <w:p w:rsidR="00C46FC1" w:rsidRPr="00A742AC" w:rsidRDefault="001C29B4" w:rsidP="001C29B4">
            <w:pPr>
              <w:pStyle w:val="CoptIndEnd"/>
            </w:pPr>
            <w:r w:rsidRPr="001C29B4">
              <w:t>ϫⲉ ⲛ̀ⲑⲟϥ ⲁϥϫⲟⲥ ⲟⲩⲟϩ ⲁⲩϣⲱⲡⲓ</w:t>
            </w:r>
          </w:p>
        </w:tc>
      </w:tr>
      <w:tr w:rsidR="00195761" w:rsidTr="00195761">
        <w:trPr>
          <w:cantSplit/>
          <w:jc w:val="center"/>
        </w:trPr>
        <w:tc>
          <w:tcPr>
            <w:tcW w:w="288" w:type="dxa"/>
          </w:tcPr>
          <w:p w:rsidR="00195761" w:rsidRDefault="00195761" w:rsidP="00195761">
            <w:pPr>
              <w:pStyle w:val="CopticCross"/>
            </w:pPr>
          </w:p>
        </w:tc>
        <w:tc>
          <w:tcPr>
            <w:tcW w:w="3960" w:type="dxa"/>
          </w:tcPr>
          <w:p w:rsidR="005F1CE0" w:rsidRDefault="000E2F61" w:rsidP="009D6F61">
            <w:pPr>
              <w:pStyle w:val="EngInd"/>
              <w:rPr>
                <w:rFonts w:eastAsiaTheme="minorHAnsi"/>
              </w:rPr>
            </w:pPr>
            <w:r>
              <w:rPr>
                <w:rFonts w:eastAsiaTheme="minorHAnsi"/>
                <w:highlight w:val="yellow"/>
              </w:rPr>
              <w:t>For He</w:t>
            </w:r>
            <w:r w:rsidR="005F1CE0">
              <w:rPr>
                <w:rFonts w:eastAsiaTheme="minorHAnsi"/>
                <w:highlight w:val="yellow"/>
              </w:rPr>
              <w:t xml:space="preserve"> </w:t>
            </w:r>
            <w:r>
              <w:rPr>
                <w:rFonts w:eastAsiaTheme="minorHAnsi"/>
                <w:highlight w:val="yellow"/>
              </w:rPr>
              <w:t>commanded</w:t>
            </w:r>
            <w:r w:rsidR="005F1CE0">
              <w:rPr>
                <w:rFonts w:eastAsiaTheme="minorHAnsi"/>
                <w:highlight w:val="yellow"/>
              </w:rPr>
              <w:t xml:space="preserve"> and they were created. </w:t>
            </w:r>
            <w:r>
              <w:rPr>
                <w:rFonts w:eastAsiaTheme="minorHAnsi"/>
                <w:highlight w:val="yellow"/>
              </w:rPr>
              <w:t>Alleluia</w:t>
            </w:r>
            <w:r w:rsidR="005F1CE0">
              <w:rPr>
                <w:rFonts w:eastAsiaTheme="minorHAnsi"/>
                <w:highlight w:val="yellow"/>
              </w:rPr>
              <w:t>.</w:t>
            </w:r>
          </w:p>
          <w:p w:rsidR="00195761" w:rsidRPr="007425E1" w:rsidRDefault="00195761" w:rsidP="009D6F61">
            <w:pPr>
              <w:pStyle w:val="EngIndEnd"/>
            </w:pPr>
            <w:r>
              <w:t xml:space="preserve">He has also </w:t>
            </w:r>
            <w:r w:rsidRPr="00714EC1">
              <w:t>established</w:t>
            </w:r>
            <w:r w:rsidRPr="007425E1">
              <w:t xml:space="preserve"> </w:t>
            </w:r>
            <w:r w:rsidR="00DA021C">
              <w:t>them forever and ever.</w:t>
            </w:r>
          </w:p>
        </w:tc>
        <w:tc>
          <w:tcPr>
            <w:tcW w:w="288" w:type="dxa"/>
          </w:tcPr>
          <w:p w:rsidR="00195761" w:rsidRDefault="00195761" w:rsidP="00195761"/>
        </w:tc>
        <w:tc>
          <w:tcPr>
            <w:tcW w:w="288" w:type="dxa"/>
          </w:tcPr>
          <w:p w:rsidR="00195761" w:rsidRDefault="00195761" w:rsidP="00195761">
            <w:pPr>
              <w:pStyle w:val="CopticCross"/>
            </w:pPr>
          </w:p>
        </w:tc>
        <w:tc>
          <w:tcPr>
            <w:tcW w:w="3960" w:type="dxa"/>
          </w:tcPr>
          <w:p w:rsidR="001C29B4" w:rsidRDefault="001C29B4" w:rsidP="001C29B4">
            <w:pPr>
              <w:pStyle w:val="CopticInd"/>
            </w:pPr>
            <w:r w:rsidRPr="001C29B4">
              <w:t xml:space="preserve">Ⲛ̀ⲑⲟϥ ⲁϥϩⲟⲛϩⲉⲛ ⲟⲩⲟϩ ⲁⲩⲥⲱⲛⲧ ⲁ̅ⲗ </w:t>
            </w:r>
          </w:p>
          <w:p w:rsidR="00195761" w:rsidRPr="00A742AC" w:rsidRDefault="001C29B4" w:rsidP="001C29B4">
            <w:pPr>
              <w:pStyle w:val="CoptIndEnd"/>
            </w:pPr>
            <w:r w:rsidRPr="001C29B4">
              <w:t>ⲁϥⲧⲁϩⲱⲟⲩ ⲉ̀ⲣⲁⲧⲟⲩ ϣⲁ ⲉ̀ⲛⲉϩ ⲛⲉⲙ ϣⲁ ⲉ̀ⲛⲉϩ ⲛ̀ⲧⲉ ⲡⲓⲉ̀ⲛⲉϩ</w:t>
            </w:r>
          </w:p>
        </w:tc>
      </w:tr>
      <w:tr w:rsidR="005F1CE0" w:rsidTr="00195761">
        <w:trPr>
          <w:cantSplit/>
          <w:jc w:val="center"/>
        </w:trPr>
        <w:tc>
          <w:tcPr>
            <w:tcW w:w="288" w:type="dxa"/>
          </w:tcPr>
          <w:p w:rsidR="005F1CE0" w:rsidRDefault="005F1CE0" w:rsidP="00195761">
            <w:pPr>
              <w:pStyle w:val="CopticCross"/>
            </w:pPr>
            <w:r>
              <w:lastRenderedPageBreak/>
              <w:t>¿</w:t>
            </w:r>
          </w:p>
        </w:tc>
        <w:tc>
          <w:tcPr>
            <w:tcW w:w="3960" w:type="dxa"/>
          </w:tcPr>
          <w:p w:rsidR="005F1CE0" w:rsidRDefault="00DA021C" w:rsidP="009D6F61">
            <w:pPr>
              <w:pStyle w:val="EngInd"/>
              <w:rPr>
                <w:rFonts w:eastAsiaTheme="minorHAnsi"/>
              </w:rPr>
            </w:pPr>
            <w:r w:rsidRPr="007425E1">
              <w:rPr>
                <w:rFonts w:eastAsiaTheme="minorHAnsi"/>
              </w:rPr>
              <w:t>He has made a decree which shall not pas</w:t>
            </w:r>
            <w:r>
              <w:rPr>
                <w:rFonts w:eastAsiaTheme="minorHAnsi"/>
              </w:rPr>
              <w:t>s. Alleulia.</w:t>
            </w:r>
          </w:p>
          <w:p w:rsidR="005F1CE0" w:rsidRPr="007425E1" w:rsidRDefault="005F1CE0" w:rsidP="009D6F61">
            <w:pPr>
              <w:pStyle w:val="EngIndEnd"/>
            </w:pPr>
            <w:r w:rsidRPr="000E2F61">
              <w:rPr>
                <w:highlight w:val="yellow"/>
              </w:rPr>
              <w:t>Praise the Lord from the earth</w:t>
            </w:r>
            <w:r>
              <w:t>.</w:t>
            </w:r>
          </w:p>
        </w:tc>
        <w:tc>
          <w:tcPr>
            <w:tcW w:w="288" w:type="dxa"/>
          </w:tcPr>
          <w:p w:rsidR="005F1CE0" w:rsidRDefault="005F1CE0" w:rsidP="00195761"/>
        </w:tc>
        <w:tc>
          <w:tcPr>
            <w:tcW w:w="288" w:type="dxa"/>
          </w:tcPr>
          <w:p w:rsidR="005F1CE0" w:rsidRDefault="00DA021C" w:rsidP="00195761">
            <w:pPr>
              <w:pStyle w:val="CopticCross"/>
            </w:pPr>
            <w:r>
              <w:t>¿</w:t>
            </w:r>
          </w:p>
        </w:tc>
        <w:tc>
          <w:tcPr>
            <w:tcW w:w="3960" w:type="dxa"/>
          </w:tcPr>
          <w:p w:rsidR="001C29B4" w:rsidRDefault="001C29B4" w:rsidP="001C29B4">
            <w:pPr>
              <w:pStyle w:val="CopticInd"/>
            </w:pPr>
            <w:r w:rsidRPr="001C29B4">
              <w:t xml:space="preserve">Ⲁϥⲭⲱ ⲛ̀ⲟⲩϩⲱⲛ ⲟⲩⲟϩ ⲛ̀ⲛⲉϥⲥⲓⲛⲓ ⲁ̅ⲗ </w:t>
            </w:r>
          </w:p>
          <w:p w:rsidR="005F1CE0" w:rsidRPr="00A742AC" w:rsidRDefault="001C29B4" w:rsidP="001C29B4">
            <w:pPr>
              <w:pStyle w:val="CoptIndEnd"/>
            </w:pPr>
            <w:r w:rsidRPr="001C29B4">
              <w:t>Ⲥ̀ⲙⲟⲩ ⲉ̀Ⲡⲟ̅ⲥ̅ ⲉ̀ⲃⲟⲗϧⲉⲛ ⲡ̀ⲕⲁϩⲓ</w:t>
            </w:r>
          </w:p>
        </w:tc>
      </w:tr>
      <w:tr w:rsidR="00195761" w:rsidTr="00195761">
        <w:trPr>
          <w:cantSplit/>
          <w:jc w:val="center"/>
        </w:trPr>
        <w:tc>
          <w:tcPr>
            <w:tcW w:w="288" w:type="dxa"/>
          </w:tcPr>
          <w:p w:rsidR="00195761" w:rsidRDefault="00195761" w:rsidP="00195761">
            <w:pPr>
              <w:pStyle w:val="CopticCross"/>
            </w:pPr>
          </w:p>
        </w:tc>
        <w:tc>
          <w:tcPr>
            <w:tcW w:w="3960" w:type="dxa"/>
          </w:tcPr>
          <w:p w:rsidR="00195761" w:rsidRPr="007425E1" w:rsidRDefault="00195761" w:rsidP="009D6F61">
            <w:pPr>
              <w:pStyle w:val="EngInd"/>
              <w:rPr>
                <w:rFonts w:eastAsiaTheme="minorHAnsi"/>
              </w:rPr>
            </w:pPr>
            <w:r w:rsidRPr="007425E1">
              <w:rPr>
                <w:rFonts w:eastAsiaTheme="minorHAnsi"/>
              </w:rPr>
              <w:t>Praise the Lord from the earth ye dragons and all deeps: Alleluia.</w:t>
            </w:r>
          </w:p>
          <w:p w:rsidR="00195761" w:rsidRPr="007425E1" w:rsidRDefault="00195761" w:rsidP="009D6F61">
            <w:pPr>
              <w:pStyle w:val="EngIndEnd"/>
            </w:pPr>
            <w:r w:rsidRPr="007425E1">
              <w:t xml:space="preserve">Fire and hail, snow and vapours, stormy wind, fulfilling His word. </w:t>
            </w:r>
          </w:p>
        </w:tc>
        <w:tc>
          <w:tcPr>
            <w:tcW w:w="288" w:type="dxa"/>
          </w:tcPr>
          <w:p w:rsidR="00195761" w:rsidRDefault="00195761" w:rsidP="00195761"/>
        </w:tc>
        <w:tc>
          <w:tcPr>
            <w:tcW w:w="288" w:type="dxa"/>
          </w:tcPr>
          <w:p w:rsidR="00195761" w:rsidRDefault="00195761" w:rsidP="00195761">
            <w:pPr>
              <w:pStyle w:val="CopticCross"/>
            </w:pPr>
          </w:p>
        </w:tc>
        <w:tc>
          <w:tcPr>
            <w:tcW w:w="3960" w:type="dxa"/>
          </w:tcPr>
          <w:p w:rsidR="001C29B4" w:rsidRDefault="001C29B4" w:rsidP="001C29B4">
            <w:pPr>
              <w:pStyle w:val="CopticInd"/>
            </w:pPr>
            <w:r w:rsidRPr="001C29B4">
              <w:t xml:space="preserve">Ⲛⲓⲇ̀ⲣⲁⲕⲱⲛ ⲛⲉⲙ ⲛⲓⲛⲟⲩⲛ ⲧⲏⲣⲟⲩ ⲁ̅ⲗ </w:t>
            </w:r>
          </w:p>
          <w:p w:rsidR="00195761" w:rsidRPr="00A742AC" w:rsidRDefault="001C29B4" w:rsidP="001C29B4">
            <w:pPr>
              <w:pStyle w:val="CoptIndEnd"/>
            </w:pPr>
            <w:r w:rsidRPr="001C29B4">
              <w:t>ⲟⲩⲭ̀ⲣⲱⲙ ⲟⲩⲁⲗ ⲟⲩⲭⲓⲱⲛ ⲟⲩⲭ̀ⲣⲩⲥⲧⲁⲗⲗⲟⲥ ⲟⲩⲡ̅ⲛ̅ⲁ ⲛ̀ⲥⲁⲣⲁⲑⲏⲟⲩ ⲛⲏⲉⲧⲓ̀ⲣⲓ ⲙ̀ⲡⲉϥⲥⲁϫⲓ</w:t>
            </w:r>
          </w:p>
        </w:tc>
      </w:tr>
      <w:tr w:rsidR="00195761" w:rsidTr="00195761">
        <w:trPr>
          <w:cantSplit/>
          <w:jc w:val="center"/>
        </w:trPr>
        <w:tc>
          <w:tcPr>
            <w:tcW w:w="288" w:type="dxa"/>
          </w:tcPr>
          <w:p w:rsidR="00195761" w:rsidRDefault="005F1CE0" w:rsidP="00195761">
            <w:pPr>
              <w:pStyle w:val="CopticCross"/>
            </w:pPr>
            <w:r>
              <w:t>¿</w:t>
            </w:r>
          </w:p>
        </w:tc>
        <w:tc>
          <w:tcPr>
            <w:tcW w:w="3960" w:type="dxa"/>
          </w:tcPr>
          <w:p w:rsidR="00195761" w:rsidRPr="007425E1" w:rsidRDefault="00195761" w:rsidP="009D6F61">
            <w:pPr>
              <w:pStyle w:val="EngInd"/>
              <w:rPr>
                <w:rFonts w:eastAsiaTheme="minorHAnsi"/>
              </w:rPr>
            </w:pPr>
            <w:r w:rsidRPr="007425E1">
              <w:rPr>
                <w:rFonts w:eastAsiaTheme="minorHAnsi"/>
              </w:rPr>
              <w:t>High mountains and all hills: Alleluia.</w:t>
            </w:r>
          </w:p>
          <w:p w:rsidR="00195761" w:rsidRPr="007425E1" w:rsidRDefault="00195761" w:rsidP="009D6F61">
            <w:pPr>
              <w:pStyle w:val="EngIndEnd"/>
            </w:pPr>
            <w:r w:rsidRPr="007425E1">
              <w:t xml:space="preserve">Fruitful trees and all cedars. </w:t>
            </w:r>
          </w:p>
        </w:tc>
        <w:tc>
          <w:tcPr>
            <w:tcW w:w="288" w:type="dxa"/>
          </w:tcPr>
          <w:p w:rsidR="00195761" w:rsidRDefault="00195761" w:rsidP="00195761"/>
        </w:tc>
        <w:tc>
          <w:tcPr>
            <w:tcW w:w="288" w:type="dxa"/>
          </w:tcPr>
          <w:p w:rsidR="00195761" w:rsidRDefault="00DA021C" w:rsidP="00195761">
            <w:pPr>
              <w:pStyle w:val="CopticCross"/>
            </w:pPr>
            <w:r>
              <w:t>¿</w:t>
            </w:r>
          </w:p>
        </w:tc>
        <w:tc>
          <w:tcPr>
            <w:tcW w:w="3960" w:type="dxa"/>
          </w:tcPr>
          <w:p w:rsidR="001C29B4" w:rsidRDefault="001C29B4" w:rsidP="001C29B4">
            <w:pPr>
              <w:pStyle w:val="CopticInd"/>
            </w:pPr>
            <w:r w:rsidRPr="001C29B4">
              <w:t xml:space="preserve">Ⲛⲓⲧⲱⲟⲩ ⲉⲧϭⲟⲥⲓ ⲛⲉⲙ ⲛⲓⲕⲁⲗⲁⲙⲫⲱⲟⲩ ⲧⲏⲣⲟⲩ ⲁ̅ⲗ </w:t>
            </w:r>
          </w:p>
          <w:p w:rsidR="00195761" w:rsidRPr="00A742AC" w:rsidRDefault="001C29B4" w:rsidP="001C29B4">
            <w:pPr>
              <w:pStyle w:val="CoptIndEnd"/>
            </w:pPr>
            <w:r w:rsidRPr="001C29B4">
              <w:t>ⲛⲓϣ̀ϣⲏⲛ ⲙ̀ϥⲁⲓⲟⲩⲧⲁϩ ⲛⲉⲙ ⲛⲓϣⲉⲛⲥⲓϥⲓ ⲧⲏⲣⲟⲩ</w:t>
            </w:r>
          </w:p>
        </w:tc>
      </w:tr>
      <w:tr w:rsidR="00195761" w:rsidTr="00195761">
        <w:trPr>
          <w:cantSplit/>
          <w:jc w:val="center"/>
        </w:trPr>
        <w:tc>
          <w:tcPr>
            <w:tcW w:w="288" w:type="dxa"/>
          </w:tcPr>
          <w:p w:rsidR="00195761" w:rsidRDefault="00195761" w:rsidP="00195761">
            <w:pPr>
              <w:pStyle w:val="CopticCross"/>
            </w:pPr>
          </w:p>
        </w:tc>
        <w:tc>
          <w:tcPr>
            <w:tcW w:w="3960" w:type="dxa"/>
          </w:tcPr>
          <w:p w:rsidR="00195761" w:rsidRPr="007425E1" w:rsidRDefault="00195761" w:rsidP="009D6F61">
            <w:pPr>
              <w:pStyle w:val="EngInd"/>
              <w:rPr>
                <w:rFonts w:eastAsiaTheme="minorHAnsi"/>
              </w:rPr>
            </w:pPr>
            <w:r w:rsidRPr="007425E1">
              <w:rPr>
                <w:rFonts w:eastAsiaTheme="minorHAnsi"/>
              </w:rPr>
              <w:t>The beasts and all the cattle: Alleluia.</w:t>
            </w:r>
          </w:p>
          <w:p w:rsidR="00195761" w:rsidRPr="007425E1" w:rsidRDefault="00195761" w:rsidP="009D6F61">
            <w:pPr>
              <w:pStyle w:val="EngIndEnd"/>
            </w:pPr>
            <w:r w:rsidRPr="007425E1">
              <w:t xml:space="preserve">Creeping things and flying fowl. </w:t>
            </w:r>
          </w:p>
        </w:tc>
        <w:tc>
          <w:tcPr>
            <w:tcW w:w="288" w:type="dxa"/>
          </w:tcPr>
          <w:p w:rsidR="00195761" w:rsidRDefault="00195761" w:rsidP="00195761"/>
        </w:tc>
        <w:tc>
          <w:tcPr>
            <w:tcW w:w="288" w:type="dxa"/>
          </w:tcPr>
          <w:p w:rsidR="00195761" w:rsidRDefault="00195761" w:rsidP="00195761">
            <w:pPr>
              <w:pStyle w:val="CopticCross"/>
            </w:pPr>
          </w:p>
        </w:tc>
        <w:tc>
          <w:tcPr>
            <w:tcW w:w="3960" w:type="dxa"/>
          </w:tcPr>
          <w:p w:rsidR="001C29B4" w:rsidRDefault="001C29B4" w:rsidP="001C29B4">
            <w:pPr>
              <w:pStyle w:val="CopticInd"/>
            </w:pPr>
            <w:r w:rsidRPr="001C29B4">
              <w:t xml:space="preserve">Ⲛⲓⲑⲏⲣⲓⲟⲛ ⲛⲉⲙ ⲛⲓⲧⲉⲃⲛⲱⲟⲩⲓ̀ ⲧⲏⲣⲟⲩ ⲁ̅ⲗ </w:t>
            </w:r>
          </w:p>
          <w:p w:rsidR="00195761" w:rsidRPr="00A742AC" w:rsidRDefault="001C29B4" w:rsidP="001C29B4">
            <w:pPr>
              <w:pStyle w:val="CoptIndEnd"/>
            </w:pPr>
            <w:r w:rsidRPr="001C29B4">
              <w:t>ⲛⲓϭⲁⲧϥⲓ ⲛⲉⲙ ⲛⲓϩⲁⲗⲁϯ ⲉⲧⲟⲓ ⲛ̀ⲧⲉⲛϩ</w:t>
            </w:r>
          </w:p>
        </w:tc>
      </w:tr>
      <w:tr w:rsidR="00195761" w:rsidTr="00195761">
        <w:trPr>
          <w:cantSplit/>
          <w:jc w:val="center"/>
        </w:trPr>
        <w:tc>
          <w:tcPr>
            <w:tcW w:w="288" w:type="dxa"/>
          </w:tcPr>
          <w:p w:rsidR="00195761" w:rsidRDefault="00DA021C" w:rsidP="00195761">
            <w:pPr>
              <w:pStyle w:val="CopticCross"/>
            </w:pPr>
            <w:r>
              <w:t>¿</w:t>
            </w:r>
          </w:p>
        </w:tc>
        <w:tc>
          <w:tcPr>
            <w:tcW w:w="3960" w:type="dxa"/>
          </w:tcPr>
          <w:p w:rsidR="005F1CE0" w:rsidRPr="007425E1" w:rsidRDefault="005F1CE0" w:rsidP="009D6F61">
            <w:pPr>
              <w:pStyle w:val="EngInd"/>
              <w:rPr>
                <w:rFonts w:eastAsiaTheme="minorHAnsi"/>
              </w:rPr>
            </w:pPr>
            <w:r w:rsidRPr="007425E1">
              <w:rPr>
                <w:rFonts w:eastAsiaTheme="minorHAnsi"/>
              </w:rPr>
              <w:t>Kings of the earth and all people: Alleluia.</w:t>
            </w:r>
          </w:p>
          <w:p w:rsidR="00195761" w:rsidRPr="007425E1" w:rsidRDefault="005F1CE0" w:rsidP="009D6F61">
            <w:pPr>
              <w:pStyle w:val="EngIndEnd"/>
            </w:pPr>
            <w:r w:rsidRPr="007425E1">
              <w:t xml:space="preserve">Princes and all judges of the earth. </w:t>
            </w:r>
          </w:p>
        </w:tc>
        <w:tc>
          <w:tcPr>
            <w:tcW w:w="288" w:type="dxa"/>
          </w:tcPr>
          <w:p w:rsidR="00195761" w:rsidRDefault="00195761" w:rsidP="00195761"/>
        </w:tc>
        <w:tc>
          <w:tcPr>
            <w:tcW w:w="288" w:type="dxa"/>
          </w:tcPr>
          <w:p w:rsidR="00195761" w:rsidRDefault="00DA021C" w:rsidP="00195761">
            <w:pPr>
              <w:pStyle w:val="CopticCross"/>
            </w:pPr>
            <w:r>
              <w:t>¿</w:t>
            </w:r>
          </w:p>
        </w:tc>
        <w:tc>
          <w:tcPr>
            <w:tcW w:w="3960" w:type="dxa"/>
          </w:tcPr>
          <w:p w:rsidR="001C29B4" w:rsidRDefault="001C29B4" w:rsidP="001C29B4">
            <w:pPr>
              <w:pStyle w:val="CopticInd"/>
            </w:pPr>
            <w:r w:rsidRPr="001C29B4">
              <w:t xml:space="preserve">Ⲛⲓⲟⲩⲣⲱⲟⲩ ⲛ̀ⲧⲉ ⲡ̀ⲕⲁϩⲓ ⲛⲉⲙ ⲛⲓⲗⲁⲟⲥ ⲧⲏⲣⲟⲩ ⲁ̅ⲗ </w:t>
            </w:r>
          </w:p>
          <w:p w:rsidR="00195761" w:rsidRPr="00A742AC" w:rsidRDefault="001C29B4" w:rsidP="001C29B4">
            <w:pPr>
              <w:pStyle w:val="CoptIndEnd"/>
            </w:pPr>
            <w:r w:rsidRPr="001C29B4">
              <w:t>ⲛⲓⲁⲣⲭⲱⲛ ⲛⲉⲙ ⲛⲓⲣⲉϥϯϩⲁⲡ ⲧⲏⲣⲟⲩ ⲛ̀ⲧⲉ ⲡ̀ⲕⲁϩⲓ</w:t>
            </w:r>
          </w:p>
        </w:tc>
      </w:tr>
      <w:tr w:rsidR="00195761" w:rsidTr="00195761">
        <w:trPr>
          <w:cantSplit/>
          <w:jc w:val="center"/>
        </w:trPr>
        <w:tc>
          <w:tcPr>
            <w:tcW w:w="288" w:type="dxa"/>
          </w:tcPr>
          <w:p w:rsidR="00195761" w:rsidRDefault="00195761" w:rsidP="00195761">
            <w:pPr>
              <w:pStyle w:val="CopticCross"/>
            </w:pPr>
          </w:p>
        </w:tc>
        <w:tc>
          <w:tcPr>
            <w:tcW w:w="3960" w:type="dxa"/>
          </w:tcPr>
          <w:p w:rsidR="005F1CE0" w:rsidRPr="007425E1" w:rsidRDefault="005F1CE0" w:rsidP="009D6F61">
            <w:pPr>
              <w:pStyle w:val="EngInd"/>
              <w:rPr>
                <w:rFonts w:eastAsiaTheme="minorHAnsi"/>
              </w:rPr>
            </w:pPr>
            <w:r w:rsidRPr="007425E1">
              <w:rPr>
                <w:rFonts w:eastAsiaTheme="minorHAnsi"/>
              </w:rPr>
              <w:t>Both young men and maidens: Alleluia.</w:t>
            </w:r>
          </w:p>
          <w:p w:rsidR="00195761" w:rsidRPr="007425E1" w:rsidRDefault="005F1CE0" w:rsidP="009D6F61">
            <w:pPr>
              <w:pStyle w:val="EngIndEnd"/>
            </w:pPr>
            <w:r w:rsidRPr="007425E1">
              <w:t xml:space="preserve">Old men and children. </w:t>
            </w:r>
          </w:p>
        </w:tc>
        <w:tc>
          <w:tcPr>
            <w:tcW w:w="288" w:type="dxa"/>
          </w:tcPr>
          <w:p w:rsidR="00195761" w:rsidRDefault="00195761" w:rsidP="00195761"/>
        </w:tc>
        <w:tc>
          <w:tcPr>
            <w:tcW w:w="288" w:type="dxa"/>
          </w:tcPr>
          <w:p w:rsidR="00195761" w:rsidRDefault="00195761" w:rsidP="00195761">
            <w:pPr>
              <w:pStyle w:val="CopticCross"/>
            </w:pPr>
          </w:p>
        </w:tc>
        <w:tc>
          <w:tcPr>
            <w:tcW w:w="3960" w:type="dxa"/>
          </w:tcPr>
          <w:p w:rsidR="001C29B4" w:rsidRDefault="001C29B4" w:rsidP="001C29B4">
            <w:pPr>
              <w:pStyle w:val="CopticInd"/>
            </w:pPr>
            <w:r w:rsidRPr="001C29B4">
              <w:t xml:space="preserve">Ϩⲁⲛϧⲉⲗϣⲓⲣⲓ ⲛⲉⲙ ϩⲁⲛⲡⲁⲣⲑⲉⲛⲟⲥ ⲁ̅ⲗ </w:t>
            </w:r>
          </w:p>
          <w:p w:rsidR="00195761" w:rsidRPr="00A742AC" w:rsidRDefault="001C29B4" w:rsidP="001C29B4">
            <w:pPr>
              <w:pStyle w:val="CoptIndEnd"/>
            </w:pPr>
            <w:r w:rsidRPr="001C29B4">
              <w:t>ϩⲁⲛϧⲉⲗⲗⲟⲓ ⲛⲉⲙ ϩⲁⲛⲁ̀ⲗⲱⲟⲩⲓ̀</w:t>
            </w:r>
          </w:p>
        </w:tc>
      </w:tr>
      <w:tr w:rsidR="00195761" w:rsidTr="00195761">
        <w:trPr>
          <w:cantSplit/>
          <w:jc w:val="center"/>
        </w:trPr>
        <w:tc>
          <w:tcPr>
            <w:tcW w:w="288" w:type="dxa"/>
          </w:tcPr>
          <w:p w:rsidR="00195761" w:rsidRDefault="00DA021C" w:rsidP="00195761">
            <w:pPr>
              <w:pStyle w:val="CopticCross"/>
            </w:pPr>
            <w:r>
              <w:t>¿</w:t>
            </w:r>
          </w:p>
        </w:tc>
        <w:tc>
          <w:tcPr>
            <w:tcW w:w="3960" w:type="dxa"/>
          </w:tcPr>
          <w:p w:rsidR="005F1CE0" w:rsidRPr="007425E1" w:rsidRDefault="005F1CE0" w:rsidP="009D6F61">
            <w:pPr>
              <w:pStyle w:val="EngInd"/>
              <w:rPr>
                <w:rFonts w:eastAsiaTheme="minorHAnsi"/>
              </w:rPr>
            </w:pPr>
            <w:r w:rsidRPr="007425E1">
              <w:rPr>
                <w:rFonts w:eastAsiaTheme="minorHAnsi"/>
              </w:rPr>
              <w:t>Let them praise the Name of the Lord: Alleluia.</w:t>
            </w:r>
          </w:p>
          <w:p w:rsidR="00195761" w:rsidRPr="007425E1" w:rsidRDefault="005F1CE0" w:rsidP="009D6F61">
            <w:pPr>
              <w:pStyle w:val="EngIndEnd"/>
            </w:pPr>
            <w:r w:rsidRPr="007425E1">
              <w:t xml:space="preserve">For His Name alone is excellent. </w:t>
            </w:r>
          </w:p>
        </w:tc>
        <w:tc>
          <w:tcPr>
            <w:tcW w:w="288" w:type="dxa"/>
          </w:tcPr>
          <w:p w:rsidR="00195761" w:rsidRDefault="00195761" w:rsidP="00195761"/>
        </w:tc>
        <w:tc>
          <w:tcPr>
            <w:tcW w:w="288" w:type="dxa"/>
          </w:tcPr>
          <w:p w:rsidR="00195761" w:rsidRDefault="00DA021C" w:rsidP="00195761">
            <w:pPr>
              <w:pStyle w:val="CopticCross"/>
            </w:pPr>
            <w:r>
              <w:t>¿</w:t>
            </w:r>
          </w:p>
        </w:tc>
        <w:tc>
          <w:tcPr>
            <w:tcW w:w="3960" w:type="dxa"/>
          </w:tcPr>
          <w:p w:rsidR="001C29B4" w:rsidRDefault="001C29B4" w:rsidP="001C29B4">
            <w:pPr>
              <w:pStyle w:val="CopticInd"/>
            </w:pPr>
            <w:r w:rsidRPr="001C29B4">
              <w:t xml:space="preserve">Ⲙⲁⲣⲟⲩⲥ̀ⲙⲟⲩ ⲧⲏⲣⲟⲩ ⲉ̀ⲫ̀ⲣⲁⲛ ⲙ̀Ⲡⲟ̅ⲥ̅ ⲁ̅ⲗ </w:t>
            </w:r>
          </w:p>
          <w:p w:rsidR="00195761" w:rsidRPr="00A742AC" w:rsidRDefault="001C29B4" w:rsidP="001C29B4">
            <w:pPr>
              <w:pStyle w:val="CoptIndEnd"/>
            </w:pPr>
            <w:r w:rsidRPr="001C29B4">
              <w:t>ϫⲉ ⲁϥϭⲓⲥⲓ ⲛ̀ϫⲉ ⲡⲉϥⲣⲁⲛ ⲙ̀ⲙⲁⲩⲁⲧϥ</w:t>
            </w:r>
          </w:p>
        </w:tc>
      </w:tr>
      <w:tr w:rsidR="00195761" w:rsidTr="00195761">
        <w:trPr>
          <w:cantSplit/>
          <w:jc w:val="center"/>
        </w:trPr>
        <w:tc>
          <w:tcPr>
            <w:tcW w:w="288" w:type="dxa"/>
          </w:tcPr>
          <w:p w:rsidR="00195761" w:rsidRDefault="00195761" w:rsidP="00195761">
            <w:pPr>
              <w:pStyle w:val="CopticCross"/>
            </w:pPr>
          </w:p>
        </w:tc>
        <w:tc>
          <w:tcPr>
            <w:tcW w:w="3960" w:type="dxa"/>
          </w:tcPr>
          <w:p w:rsidR="005F1CE0" w:rsidRPr="007425E1" w:rsidRDefault="005F1CE0" w:rsidP="009D6F61">
            <w:pPr>
              <w:pStyle w:val="EngInd"/>
              <w:rPr>
                <w:rFonts w:eastAsiaTheme="minorHAnsi"/>
              </w:rPr>
            </w:pPr>
            <w:r w:rsidRPr="007425E1">
              <w:rPr>
                <w:rFonts w:eastAsiaTheme="minorHAnsi"/>
              </w:rPr>
              <w:t>His glory is above the earth and heaven: Alleluia.</w:t>
            </w:r>
          </w:p>
          <w:p w:rsidR="00195761" w:rsidRPr="007425E1" w:rsidRDefault="005F1CE0" w:rsidP="009D6F61">
            <w:pPr>
              <w:pStyle w:val="EngIndEnd"/>
            </w:pPr>
            <w:r w:rsidRPr="007425E1">
              <w:t xml:space="preserve">He also exalts the horn of His people. </w:t>
            </w:r>
          </w:p>
        </w:tc>
        <w:tc>
          <w:tcPr>
            <w:tcW w:w="288" w:type="dxa"/>
          </w:tcPr>
          <w:p w:rsidR="00195761" w:rsidRDefault="00195761" w:rsidP="00195761"/>
        </w:tc>
        <w:tc>
          <w:tcPr>
            <w:tcW w:w="288" w:type="dxa"/>
          </w:tcPr>
          <w:p w:rsidR="00195761" w:rsidRDefault="00195761" w:rsidP="00195761">
            <w:pPr>
              <w:pStyle w:val="CopticCross"/>
            </w:pPr>
          </w:p>
        </w:tc>
        <w:tc>
          <w:tcPr>
            <w:tcW w:w="3960" w:type="dxa"/>
          </w:tcPr>
          <w:p w:rsidR="001C29B4" w:rsidRDefault="001C29B4" w:rsidP="001C29B4">
            <w:pPr>
              <w:pStyle w:val="CopticInd"/>
            </w:pPr>
            <w:r w:rsidRPr="001C29B4">
              <w:t>Ⲡⲉϥⲟⲩⲱⲛϩ ⲉ̀ⲃⲟⲗ ϣⲟⲡ ϩⲓϫⲉⲛ ⲡ̀ⲕⲁϩⲓ ⲛⲉⲙ ⲛ̀ϩ̀ⲣⲏⲓ ϧⲉⲛ ⲧ̀ⲫⲉ ⲁ̅ⲗ</w:t>
            </w:r>
          </w:p>
          <w:p w:rsidR="00195761" w:rsidRPr="00A742AC" w:rsidRDefault="001C29B4" w:rsidP="001C29B4">
            <w:pPr>
              <w:pStyle w:val="CoptIndEnd"/>
            </w:pPr>
            <w:r w:rsidRPr="001C29B4">
              <w:t>ϥ̀ⲛⲁϭⲓⲥⲓ ⲙ̀ⲡ̀ⲧⲁⲡ ⲛ̀ⲧⲉ ⲡⲉϥⲗⲁⲟⲥ</w:t>
            </w:r>
          </w:p>
        </w:tc>
      </w:tr>
      <w:tr w:rsidR="00195761" w:rsidTr="00195761">
        <w:trPr>
          <w:cantSplit/>
          <w:jc w:val="center"/>
        </w:trPr>
        <w:tc>
          <w:tcPr>
            <w:tcW w:w="288" w:type="dxa"/>
          </w:tcPr>
          <w:p w:rsidR="00195761" w:rsidRDefault="00DA021C" w:rsidP="00195761">
            <w:pPr>
              <w:pStyle w:val="CopticCross"/>
            </w:pPr>
            <w:r w:rsidRPr="00DA021C">
              <w:rPr>
                <w:lang w:val="en-CA"/>
              </w:rPr>
              <w:lastRenderedPageBreak/>
              <w:t>¿</w:t>
            </w:r>
          </w:p>
        </w:tc>
        <w:tc>
          <w:tcPr>
            <w:tcW w:w="3960" w:type="dxa"/>
          </w:tcPr>
          <w:p w:rsidR="005F1CE0" w:rsidRPr="007425E1" w:rsidRDefault="005F1CE0" w:rsidP="009D6F61">
            <w:pPr>
              <w:pStyle w:val="EngInd"/>
              <w:rPr>
                <w:rFonts w:eastAsiaTheme="minorHAnsi"/>
              </w:rPr>
            </w:pPr>
            <w:r w:rsidRPr="007425E1">
              <w:rPr>
                <w:rFonts w:eastAsiaTheme="minorHAnsi"/>
              </w:rPr>
              <w:t>The praise of all His saints: Alleluia.</w:t>
            </w:r>
          </w:p>
          <w:p w:rsidR="00195761" w:rsidRPr="007425E1" w:rsidRDefault="005F1CE0" w:rsidP="009D6F61">
            <w:pPr>
              <w:pStyle w:val="EngIndEnd"/>
            </w:pPr>
            <w:r w:rsidRPr="007425E1">
              <w:t xml:space="preserve">Even of the children of Israel, a people near unto Him. </w:t>
            </w:r>
          </w:p>
        </w:tc>
        <w:tc>
          <w:tcPr>
            <w:tcW w:w="288" w:type="dxa"/>
          </w:tcPr>
          <w:p w:rsidR="00195761" w:rsidRDefault="00195761" w:rsidP="00195761"/>
        </w:tc>
        <w:tc>
          <w:tcPr>
            <w:tcW w:w="288" w:type="dxa"/>
          </w:tcPr>
          <w:p w:rsidR="00195761" w:rsidRDefault="00DA021C" w:rsidP="00195761">
            <w:pPr>
              <w:pStyle w:val="CopticCross"/>
            </w:pPr>
            <w:r>
              <w:t>¿</w:t>
            </w:r>
          </w:p>
        </w:tc>
        <w:tc>
          <w:tcPr>
            <w:tcW w:w="3960" w:type="dxa"/>
          </w:tcPr>
          <w:p w:rsidR="001C29B4" w:rsidRDefault="001C29B4" w:rsidP="001C29B4">
            <w:pPr>
              <w:pStyle w:val="CopticInd"/>
            </w:pPr>
            <w:r w:rsidRPr="001C29B4">
              <w:t xml:space="preserve">Ⲟⲩⲥ̀ⲙⲟⲩ ⲛ̀ⲧⲉ ⲛⲏⲉ̅ⲑ̅ⲩ ⲧⲏⲣⲟⲩ ⲛ̀ⲧⲁϥ ⲁ̅ⲗ </w:t>
            </w:r>
          </w:p>
          <w:p w:rsidR="00195761" w:rsidRPr="00A742AC" w:rsidRDefault="001C29B4"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E54229">
      <w:pPr>
        <w:pStyle w:val="Heading4"/>
        <w:rPr>
          <w:lang w:val="en-US"/>
        </w:rPr>
      </w:pPr>
      <w:bookmarkStart w:id="127" w:name="_Toc297322063"/>
      <w:bookmarkStart w:id="128" w:name="_Toc297407708"/>
      <w:bookmarkStart w:id="129" w:name="_Toc298445760"/>
      <w:bookmarkStart w:id="130" w:name="_Toc298681246"/>
      <w:bookmarkStart w:id="131" w:name="_Toc298447485"/>
      <w:r>
        <w:rPr>
          <w:lang w:val="en-US"/>
        </w:rPr>
        <w:t>Psalm 149</w:t>
      </w:r>
      <w:bookmarkEnd w:id="127"/>
      <w:bookmarkEnd w:id="128"/>
      <w:bookmarkEnd w:id="129"/>
      <w:bookmarkEnd w:id="130"/>
      <w:bookmarkEnd w:id="131"/>
    </w:p>
    <w:p w:rsidR="00DD5994" w:rsidRPr="00DD5994" w:rsidRDefault="00DD5994" w:rsidP="00DD5994">
      <w:pPr>
        <w:pStyle w:val="Heading3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9D6F61">
            <w:pPr>
              <w:pStyle w:val="EngInd"/>
              <w:rPr>
                <w:rFonts w:eastAsiaTheme="minorHAnsi"/>
              </w:rPr>
            </w:pPr>
            <w:r w:rsidRPr="007425E1">
              <w:rPr>
                <w:rFonts w:eastAsiaTheme="minorHAnsi"/>
              </w:rPr>
              <w:t xml:space="preserve">Sing unto the </w:t>
            </w:r>
            <w:r w:rsidRPr="00DA021C">
              <w:rPr>
                <w:rFonts w:eastAsiaTheme="minorHAnsi"/>
              </w:rPr>
              <w:t>Lord</w:t>
            </w:r>
            <w:r w:rsidRPr="007425E1">
              <w:rPr>
                <w:rFonts w:eastAsiaTheme="minorHAnsi"/>
              </w:rPr>
              <w:t xml:space="preserve"> a new song: Alleluia.</w:t>
            </w:r>
          </w:p>
          <w:p w:rsidR="00DA021C" w:rsidRPr="001A0083" w:rsidRDefault="00DA021C" w:rsidP="009D6F61">
            <w:pPr>
              <w:pStyle w:val="EngIndEnd"/>
              <w:rPr>
                <w:szCs w:val="20"/>
              </w:rPr>
            </w:pPr>
            <w:r w:rsidRPr="007425E1">
              <w:t>And His praise in the church of the saints.</w:t>
            </w:r>
            <w:r w:rsidRPr="001A0083">
              <w:rPr>
                <w:szCs w:val="20"/>
              </w:rPr>
              <w:t xml:space="preserve"> </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D5994" w:rsidRDefault="00DD5994" w:rsidP="00DD5994">
            <w:pPr>
              <w:pStyle w:val="CopticInd"/>
            </w:pPr>
            <w:r w:rsidRPr="00DD5994">
              <w:t>Ϫⲱ ⲙ̀Ⲡⲟ̅ⲥ̅ ϧⲉⲛ ⲟⲩϫⲱ ⲙ̀ⲃⲉⲣⲓ ⲁ̅ⲗ</w:t>
            </w:r>
          </w:p>
          <w:p w:rsidR="00DA021C" w:rsidRPr="00A742AC" w:rsidRDefault="00DD5994" w:rsidP="00DD5994">
            <w:pPr>
              <w:pStyle w:val="CoptIndEnd"/>
            </w:pPr>
            <w:r w:rsidRPr="00DD5994">
              <w:t>ϫⲉ ⲁ̀ⲣⲉ ⲡⲉϥⲥ̀ⲙⲟⲩ ϧⲉⲛ ⲧ̀ⲉⲕ̀ⲕⲗⲏⲥⲓⲁ̀ ⲛ̀ⲧⲉ ⲛⲏⲉ̅ⲑ̅ⲩ</w:t>
            </w:r>
          </w:p>
        </w:tc>
      </w:tr>
      <w:tr w:rsidR="00DA021C" w:rsidTr="00DA021C">
        <w:trPr>
          <w:cantSplit/>
          <w:jc w:val="center"/>
        </w:trPr>
        <w:tc>
          <w:tcPr>
            <w:tcW w:w="288" w:type="dxa"/>
          </w:tcPr>
          <w:p w:rsidR="00DA021C" w:rsidRDefault="00DA021C" w:rsidP="00DA021C">
            <w:pPr>
              <w:pStyle w:val="CopticCross"/>
            </w:pPr>
            <w:r>
              <w:t>¿</w:t>
            </w:r>
          </w:p>
        </w:tc>
        <w:tc>
          <w:tcPr>
            <w:tcW w:w="3960" w:type="dxa"/>
          </w:tcPr>
          <w:p w:rsidR="00DA021C" w:rsidRPr="007425E1" w:rsidRDefault="00DA021C" w:rsidP="009D6F61">
            <w:pPr>
              <w:pStyle w:val="EngInd"/>
              <w:rPr>
                <w:rFonts w:eastAsiaTheme="minorHAnsi"/>
              </w:rPr>
            </w:pPr>
            <w:r w:rsidRPr="007425E1">
              <w:rPr>
                <w:rFonts w:eastAsiaTheme="minorHAnsi"/>
              </w:rPr>
              <w:t>Let Israel rejoice in Him that made him: Alleluia.</w:t>
            </w:r>
          </w:p>
          <w:p w:rsidR="00DA021C" w:rsidRPr="00195761" w:rsidRDefault="00DA021C" w:rsidP="009D6F61">
            <w:pPr>
              <w:pStyle w:val="EngIndEnd"/>
              <w:rPr>
                <w:szCs w:val="22"/>
              </w:rPr>
            </w:pPr>
            <w:r w:rsidRPr="007425E1">
              <w:t>Let the children of Zion be joyful in their King.</w:t>
            </w:r>
            <w:r w:rsidRPr="00195761">
              <w:rPr>
                <w:szCs w:val="22"/>
              </w:rPr>
              <w:t xml:space="preserve"> </w:t>
            </w:r>
          </w:p>
        </w:tc>
        <w:tc>
          <w:tcPr>
            <w:tcW w:w="288" w:type="dxa"/>
          </w:tcPr>
          <w:p w:rsidR="00DA021C" w:rsidRDefault="00DA021C" w:rsidP="00DA021C"/>
        </w:tc>
        <w:tc>
          <w:tcPr>
            <w:tcW w:w="288" w:type="dxa"/>
          </w:tcPr>
          <w:p w:rsidR="00DA021C" w:rsidRDefault="00DA021C" w:rsidP="00DA021C">
            <w:pPr>
              <w:pStyle w:val="CopticCross"/>
            </w:pPr>
            <w:r>
              <w:t>¿</w:t>
            </w:r>
          </w:p>
        </w:tc>
        <w:tc>
          <w:tcPr>
            <w:tcW w:w="3960" w:type="dxa"/>
          </w:tcPr>
          <w:p w:rsidR="00DD5994" w:rsidRDefault="00DD5994" w:rsidP="00DD5994">
            <w:pPr>
              <w:pStyle w:val="CopticInd"/>
            </w:pPr>
            <w:r w:rsidRPr="00DD5994">
              <w:t>Ⲙⲁⲣⲉϥⲟⲩⲛⲟϥ ⲛ̀ϫⲉ Ⲡⲓⲥ̅ⲗ ⲉ̀ϫⲉⲛ ⲫⲏⲉ̀ⲧⲁϥⲑⲁⲙⲓⲟϥ</w:t>
            </w:r>
            <w:r>
              <w:t xml:space="preserve"> </w:t>
            </w:r>
            <w:r w:rsidRPr="00DD5994">
              <w:t>ⲁ̅ⲗ</w:t>
            </w:r>
          </w:p>
          <w:p w:rsidR="00DA021C" w:rsidRPr="00A742AC" w:rsidRDefault="00DD5994" w:rsidP="00DD5994">
            <w:pPr>
              <w:pStyle w:val="CoptIndEnd"/>
            </w:pPr>
            <w:r w:rsidRPr="00DD5994">
              <w:t>ⲛⲉⲛϣⲏⲣⲓ ⲛ̀Ⲥⲓⲱⲛ ⲙⲁⲣⲟⲩⲑⲉⲗⲏⲗ ⲉ̀ϫⲉⲛ ⲡⲟⲩⲟⲩⲣⲟ</w:t>
            </w:r>
          </w:p>
        </w:tc>
      </w:tr>
      <w:tr w:rsidR="00DA021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9D6F61">
            <w:pPr>
              <w:pStyle w:val="EngInd"/>
              <w:rPr>
                <w:rFonts w:eastAsiaTheme="minorHAnsi"/>
              </w:rPr>
            </w:pPr>
            <w:r w:rsidRPr="007425E1">
              <w:rPr>
                <w:rFonts w:eastAsiaTheme="minorHAnsi"/>
              </w:rPr>
              <w:t>Let them praise His Name in the chorus: Alleluia.</w:t>
            </w:r>
          </w:p>
          <w:p w:rsidR="00DA021C" w:rsidRDefault="00DA021C" w:rsidP="009D6F61">
            <w:pPr>
              <w:pStyle w:val="EngIndEnd"/>
            </w:pPr>
            <w:r w:rsidRPr="007425E1">
              <w:t>Let them sing praises unto Him with the timbrel and harp.</w:t>
            </w:r>
            <w:r>
              <w:t xml:space="preserve"> </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D5994" w:rsidRDefault="00DD5994" w:rsidP="00DD5994">
            <w:pPr>
              <w:pStyle w:val="CopticInd"/>
            </w:pPr>
            <w:r w:rsidRPr="00DD5994">
              <w:t>Ⲙⲁⲣⲟⲩⲥ̀ⲙⲟⲩ ⲉ̀ⲡⲉϥⲣⲁⲛ ⲉ̅ⲑ̅ⲩ ϧⲉⲛ ⲟⲩⲭⲟⲣⲟⲥ ⲁ̅ⲗ</w:t>
            </w:r>
          </w:p>
          <w:p w:rsidR="00DA021C" w:rsidRPr="00A742AC" w:rsidRDefault="00DD5994" w:rsidP="00DD5994">
            <w:pPr>
              <w:pStyle w:val="CoptIndEnd"/>
            </w:pPr>
            <w:r w:rsidRPr="00DD5994">
              <w:t>ϧⲉⲛ ⲟⲩⲕⲉⲙⲕⲉⲙ ⲛⲉⲙ ⲟⲩⲯⲁⲗⲧⲏⲣⲓⲟⲛ ⲙⲁⲣⲟⲩⲉⲣⲯⲁⲗⲓⲛ ⲉⲣⲟϥ</w:t>
            </w:r>
          </w:p>
        </w:tc>
      </w:tr>
      <w:tr w:rsidR="00DA021C" w:rsidTr="00DA021C">
        <w:trPr>
          <w:cantSplit/>
          <w:jc w:val="center"/>
        </w:trPr>
        <w:tc>
          <w:tcPr>
            <w:tcW w:w="288" w:type="dxa"/>
          </w:tcPr>
          <w:p w:rsidR="00DA021C" w:rsidRDefault="00DA021C" w:rsidP="00DA021C">
            <w:pPr>
              <w:pStyle w:val="CopticCross"/>
            </w:pPr>
            <w:r>
              <w:t>¿</w:t>
            </w:r>
          </w:p>
        </w:tc>
        <w:tc>
          <w:tcPr>
            <w:tcW w:w="3960" w:type="dxa"/>
          </w:tcPr>
          <w:p w:rsidR="00791ACB" w:rsidRPr="007425E1" w:rsidRDefault="00791ACB" w:rsidP="009D6F61">
            <w:pPr>
              <w:pStyle w:val="EngInd"/>
              <w:rPr>
                <w:rFonts w:eastAsiaTheme="minorHAnsi"/>
              </w:rPr>
            </w:pPr>
            <w:r w:rsidRPr="007425E1">
              <w:rPr>
                <w:rFonts w:eastAsiaTheme="minorHAnsi"/>
              </w:rPr>
              <w:t xml:space="preserve">For the Lord takes pleasure in His people: Alleluia. </w:t>
            </w:r>
          </w:p>
          <w:p w:rsidR="00DA021C" w:rsidRPr="001A0083" w:rsidRDefault="00791ACB" w:rsidP="009D6F61">
            <w:pPr>
              <w:pStyle w:val="EngIndEnd"/>
              <w:rPr>
                <w:szCs w:val="20"/>
              </w:rPr>
            </w:pPr>
            <w:r w:rsidRPr="007425E1">
              <w:t>He will exalt the meek with salvation.</w:t>
            </w:r>
            <w:r w:rsidRPr="001A0083">
              <w:rPr>
                <w:szCs w:val="20"/>
              </w:rPr>
              <w:t xml:space="preserve"> </w:t>
            </w:r>
          </w:p>
        </w:tc>
        <w:tc>
          <w:tcPr>
            <w:tcW w:w="288" w:type="dxa"/>
          </w:tcPr>
          <w:p w:rsidR="00DA021C" w:rsidRDefault="00DA021C" w:rsidP="00DA021C"/>
        </w:tc>
        <w:tc>
          <w:tcPr>
            <w:tcW w:w="288" w:type="dxa"/>
          </w:tcPr>
          <w:p w:rsidR="00DA021C" w:rsidRDefault="00DA021C" w:rsidP="00DA021C">
            <w:pPr>
              <w:pStyle w:val="CopticCross"/>
            </w:pPr>
            <w:r>
              <w:t>¿</w:t>
            </w:r>
          </w:p>
        </w:tc>
        <w:tc>
          <w:tcPr>
            <w:tcW w:w="3960" w:type="dxa"/>
          </w:tcPr>
          <w:p w:rsidR="00DD5994" w:rsidRDefault="00DD5994" w:rsidP="00DD5994">
            <w:pPr>
              <w:pStyle w:val="CopticInd"/>
            </w:pPr>
            <w:r w:rsidRPr="00DD5994">
              <w:t xml:space="preserve">Ϫⲉ Ⲡⲟ̅ⲥ̅ ⲛⲁϯⲙⲁϯ ⲉ̀ϫⲉⲛ ⲡⲉϥⲗⲁⲟⲥ ⲁ̅ⲗ </w:t>
            </w:r>
          </w:p>
          <w:p w:rsidR="00DA021C" w:rsidRPr="00A742AC" w:rsidRDefault="00DD5994" w:rsidP="00DD5994">
            <w:pPr>
              <w:pStyle w:val="CoptIndEnd"/>
            </w:pPr>
            <w:r w:rsidRPr="00DD5994">
              <w:t>ϥ̀ⲛⲁϭⲓⲥⲓ ⲛ̀ⲛⲓⲣⲉⲙⲣⲁⲩϣ ϧⲉⲛ ⲟⲩⲟⲩϫⲁⲓ</w:t>
            </w:r>
          </w:p>
        </w:tc>
      </w:tr>
      <w:tr w:rsidR="00DA021C" w:rsidTr="00DA021C">
        <w:trPr>
          <w:cantSplit/>
          <w:jc w:val="center"/>
        </w:trPr>
        <w:tc>
          <w:tcPr>
            <w:tcW w:w="288" w:type="dxa"/>
          </w:tcPr>
          <w:p w:rsidR="00DA021C" w:rsidRDefault="00DA021C" w:rsidP="00DA021C">
            <w:pPr>
              <w:pStyle w:val="CopticCross"/>
            </w:pPr>
          </w:p>
        </w:tc>
        <w:tc>
          <w:tcPr>
            <w:tcW w:w="3960" w:type="dxa"/>
          </w:tcPr>
          <w:p w:rsidR="00791ACB" w:rsidRPr="007425E1" w:rsidRDefault="00791ACB" w:rsidP="009D6F61">
            <w:pPr>
              <w:pStyle w:val="EngInd"/>
              <w:rPr>
                <w:rFonts w:eastAsiaTheme="minorHAnsi"/>
              </w:rPr>
            </w:pPr>
            <w:r w:rsidRPr="007425E1">
              <w:rPr>
                <w:rFonts w:eastAsiaTheme="minorHAnsi"/>
              </w:rPr>
              <w:t>Let the saints be joyful in glory: Alleluia.</w:t>
            </w:r>
          </w:p>
          <w:p w:rsidR="00DA021C" w:rsidRPr="007425E1" w:rsidRDefault="00791ACB" w:rsidP="009D6F61">
            <w:pPr>
              <w:pStyle w:val="EngIndEnd"/>
            </w:pPr>
            <w:r w:rsidRPr="007425E1">
              <w:t xml:space="preserve">Let them sing aloud upon their beds. </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D5994" w:rsidRDefault="00DD5994" w:rsidP="00DD5994">
            <w:pPr>
              <w:pStyle w:val="CopticInd"/>
            </w:pPr>
            <w:r w:rsidRPr="00DD5994">
              <w:t>Ⲉⲩⲉ̀ϣⲟⲩϣⲟⲩ ⲙ̀ⲙⲱⲟⲩ ⲛ̀ϫⲉ ⲛⲏⲉ̅ⲑ̅ⲩ ϧⲉⲛ ⲟⲩⲱ̀ⲟⲩ ⲁ̅ⲗ</w:t>
            </w:r>
          </w:p>
          <w:p w:rsidR="00DA021C" w:rsidRPr="00A742AC" w:rsidRDefault="00DD5994" w:rsidP="00DD5994">
            <w:pPr>
              <w:pStyle w:val="CoptIndEnd"/>
            </w:pPr>
            <w:r w:rsidRPr="00DD5994">
              <w:t>ⲉⲩⲉ̀ⲑⲉⲗⲏⲗ ⲙ̀ⲙⲱⲟⲩ ϩⲓϫⲉⲛ ⲛⲟⲩⲙⲁⲛ̀ⲉⲛⲕⲟⲧ</w:t>
            </w:r>
          </w:p>
        </w:tc>
      </w:tr>
      <w:tr w:rsidR="00DA021C" w:rsidTr="00DA021C">
        <w:trPr>
          <w:cantSplit/>
          <w:jc w:val="center"/>
        </w:trPr>
        <w:tc>
          <w:tcPr>
            <w:tcW w:w="288" w:type="dxa"/>
          </w:tcPr>
          <w:p w:rsidR="00DA021C" w:rsidRDefault="00DA021C" w:rsidP="00DA021C">
            <w:pPr>
              <w:pStyle w:val="CopticCross"/>
            </w:pPr>
            <w:r>
              <w:lastRenderedPageBreak/>
              <w:t>¿</w:t>
            </w:r>
          </w:p>
        </w:tc>
        <w:tc>
          <w:tcPr>
            <w:tcW w:w="3960" w:type="dxa"/>
          </w:tcPr>
          <w:p w:rsidR="00791ACB" w:rsidRPr="007425E1" w:rsidRDefault="00791ACB" w:rsidP="009D6F61">
            <w:pPr>
              <w:pStyle w:val="EngInd"/>
              <w:rPr>
                <w:rFonts w:eastAsiaTheme="minorHAnsi"/>
              </w:rPr>
            </w:pPr>
            <w:r w:rsidRPr="007425E1">
              <w:rPr>
                <w:rFonts w:eastAsiaTheme="minorHAnsi"/>
              </w:rPr>
              <w:t>Let the high praises of God be in their mouth: Alleluia.</w:t>
            </w:r>
          </w:p>
          <w:p w:rsidR="00DA021C" w:rsidRPr="007425E1" w:rsidRDefault="00791ACB" w:rsidP="009D6F61">
            <w:pPr>
              <w:pStyle w:val="EngIndEnd"/>
            </w:pPr>
            <w:r w:rsidRPr="007425E1">
              <w:t xml:space="preserve">And a two-edged sword in their hand. </w:t>
            </w:r>
          </w:p>
        </w:tc>
        <w:tc>
          <w:tcPr>
            <w:tcW w:w="288" w:type="dxa"/>
          </w:tcPr>
          <w:p w:rsidR="00DA021C" w:rsidRDefault="00DA021C" w:rsidP="00DA021C"/>
        </w:tc>
        <w:tc>
          <w:tcPr>
            <w:tcW w:w="288" w:type="dxa"/>
          </w:tcPr>
          <w:p w:rsidR="00DA021C" w:rsidRDefault="00DA021C" w:rsidP="00DA021C">
            <w:pPr>
              <w:pStyle w:val="CopticCross"/>
            </w:pPr>
            <w:r>
              <w:t>¿</w:t>
            </w:r>
          </w:p>
        </w:tc>
        <w:tc>
          <w:tcPr>
            <w:tcW w:w="3960" w:type="dxa"/>
          </w:tcPr>
          <w:p w:rsidR="00DD5994" w:rsidRDefault="00DD5994" w:rsidP="00DD5994">
            <w:pPr>
              <w:pStyle w:val="CopticInd"/>
            </w:pPr>
            <w:r w:rsidRPr="00DD5994">
              <w:t>Ⲛⲓϭⲓⲥⲓ ⲛ̀ⲧⲉ Ⲫϯ ⲉⲧⲭⲏ ϧⲉⲛ ⲧⲟⲩϣ̀ⲃⲱⲃⲓ ⲁ̅ⲗ</w:t>
            </w:r>
          </w:p>
          <w:p w:rsidR="00DA021C" w:rsidRPr="00A742AC" w:rsidRDefault="00DD5994" w:rsidP="00DD5994">
            <w:pPr>
              <w:pStyle w:val="CoptIndEnd"/>
            </w:pPr>
            <w:r w:rsidRPr="00DD5994">
              <w:t>ϩⲁⲛⲥⲏϥⲓ ⲛ̀ⲣⲟ ̀ⲥⲛⲁⲩ ⲉⲧⲭⲏ ϧⲉⲛ ⲛⲟⲩϫⲓϫ</w:t>
            </w:r>
          </w:p>
        </w:tc>
      </w:tr>
      <w:tr w:rsidR="00DA021C" w:rsidTr="00DA021C">
        <w:trPr>
          <w:cantSplit/>
          <w:jc w:val="center"/>
        </w:trPr>
        <w:tc>
          <w:tcPr>
            <w:tcW w:w="288" w:type="dxa"/>
          </w:tcPr>
          <w:p w:rsidR="00DA021C" w:rsidRDefault="00DA021C" w:rsidP="00DA021C">
            <w:pPr>
              <w:pStyle w:val="CopticCross"/>
            </w:pPr>
          </w:p>
        </w:tc>
        <w:tc>
          <w:tcPr>
            <w:tcW w:w="3960" w:type="dxa"/>
          </w:tcPr>
          <w:p w:rsidR="00791ACB" w:rsidRPr="007425E1" w:rsidRDefault="00791ACB" w:rsidP="009D6F61">
            <w:pPr>
              <w:pStyle w:val="EngInd"/>
              <w:rPr>
                <w:rFonts w:eastAsiaTheme="minorHAnsi"/>
              </w:rPr>
            </w:pPr>
            <w:r w:rsidRPr="007425E1">
              <w:rPr>
                <w:rFonts w:eastAsiaTheme="minorHAnsi"/>
              </w:rPr>
              <w:t>To execute vengeance upon the he</w:t>
            </w:r>
            <w:r w:rsidRPr="007425E1">
              <w:rPr>
                <w:rFonts w:eastAsiaTheme="minorHAnsi"/>
              </w:rPr>
              <w:t>a</w:t>
            </w:r>
            <w:r w:rsidRPr="007425E1">
              <w:rPr>
                <w:rFonts w:eastAsiaTheme="minorHAnsi"/>
              </w:rPr>
              <w:t>then: Alleluia.</w:t>
            </w:r>
          </w:p>
          <w:p w:rsidR="00DA021C" w:rsidRPr="007425E1" w:rsidRDefault="00791ACB" w:rsidP="009D6F61">
            <w:pPr>
              <w:pStyle w:val="EngIndEnd"/>
            </w:pPr>
            <w:r w:rsidRPr="007425E1">
              <w:t xml:space="preserve">And punishments upon the people. </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D5994" w:rsidRDefault="00DD5994" w:rsidP="00DD5994">
            <w:pPr>
              <w:pStyle w:val="CopticInd"/>
            </w:pPr>
            <w:r w:rsidRPr="00DD5994">
              <w:t xml:space="preserve">Ⲉⲡ̀ϫⲓⲛⲓ̀ⲣⲓ ⲛ̀ⲟⲩϭⲓⲙ̀ⲡ̀ϣⲓϣ ϧⲉⲛ ⲛⲓⲉⲑⲛⲟⲥ ⲁ̅ⲗ </w:t>
            </w:r>
          </w:p>
          <w:p w:rsidR="00DA021C" w:rsidRPr="00A742AC" w:rsidRDefault="00DD5994" w:rsidP="00DD5994">
            <w:pPr>
              <w:pStyle w:val="CoptIndEnd"/>
            </w:pPr>
            <w:r w:rsidRPr="00DD5994">
              <w:t>ⲛⲉⲙ ϩⲁⲛⲥⲟϩⲓ ϧⲉⲛ ⲛⲓⲗⲁⲟⲥ</w:t>
            </w:r>
          </w:p>
        </w:tc>
      </w:tr>
      <w:tr w:rsidR="00DA021C" w:rsidTr="00DA021C">
        <w:trPr>
          <w:cantSplit/>
          <w:jc w:val="center"/>
        </w:trPr>
        <w:tc>
          <w:tcPr>
            <w:tcW w:w="288" w:type="dxa"/>
          </w:tcPr>
          <w:p w:rsidR="00DA021C" w:rsidRDefault="00DA021C" w:rsidP="00DA021C">
            <w:pPr>
              <w:pStyle w:val="CopticCross"/>
            </w:pPr>
            <w:r>
              <w:t>¿</w:t>
            </w:r>
          </w:p>
        </w:tc>
        <w:tc>
          <w:tcPr>
            <w:tcW w:w="3960" w:type="dxa"/>
          </w:tcPr>
          <w:p w:rsidR="00791ACB" w:rsidRPr="007425E1" w:rsidRDefault="00791ACB" w:rsidP="009D6F61">
            <w:pPr>
              <w:pStyle w:val="EngInd"/>
              <w:rPr>
                <w:rFonts w:eastAsiaTheme="minorHAnsi"/>
              </w:rPr>
            </w:pPr>
            <w:r w:rsidRPr="007425E1">
              <w:rPr>
                <w:rFonts w:eastAsiaTheme="minorHAnsi"/>
              </w:rPr>
              <w:t>To bind their kings with chains: Allel</w:t>
            </w:r>
            <w:r w:rsidRPr="007425E1">
              <w:rPr>
                <w:rFonts w:eastAsiaTheme="minorHAnsi"/>
              </w:rPr>
              <w:t>u</w:t>
            </w:r>
            <w:r w:rsidRPr="007425E1">
              <w:rPr>
                <w:rFonts w:eastAsiaTheme="minorHAnsi"/>
              </w:rPr>
              <w:t>ia.</w:t>
            </w:r>
          </w:p>
          <w:p w:rsidR="00DA021C" w:rsidRPr="007425E1" w:rsidRDefault="00791ACB" w:rsidP="009D6F61">
            <w:pPr>
              <w:pStyle w:val="EngIndEnd"/>
            </w:pPr>
            <w:r w:rsidRPr="007425E1">
              <w:t xml:space="preserve">And their nobles with fetters of iron. </w:t>
            </w:r>
          </w:p>
        </w:tc>
        <w:tc>
          <w:tcPr>
            <w:tcW w:w="288" w:type="dxa"/>
          </w:tcPr>
          <w:p w:rsidR="00DA021C" w:rsidRDefault="00DA021C" w:rsidP="00DA021C"/>
        </w:tc>
        <w:tc>
          <w:tcPr>
            <w:tcW w:w="288" w:type="dxa"/>
          </w:tcPr>
          <w:p w:rsidR="00DA021C" w:rsidRDefault="00DA021C" w:rsidP="00DA021C">
            <w:pPr>
              <w:pStyle w:val="CopticCross"/>
            </w:pPr>
            <w:r>
              <w:t>¿</w:t>
            </w:r>
          </w:p>
        </w:tc>
        <w:tc>
          <w:tcPr>
            <w:tcW w:w="3960" w:type="dxa"/>
          </w:tcPr>
          <w:p w:rsidR="00DD5994" w:rsidRDefault="00DD5994" w:rsidP="00DD5994">
            <w:pPr>
              <w:pStyle w:val="CopticInd"/>
            </w:pPr>
            <w:r w:rsidRPr="00DD5994">
              <w:t>Ⲉ̀ⲡ̀ϫⲓⲛⲥⲱⲛϩ ⲛ̀ϩⲁⲛⲟⲩⲣⲱⲟⲩ ϧⲉⲛ ϩⲁⲛⲡⲉⲇⲏⲥ ⲁ̅ⲗ</w:t>
            </w:r>
          </w:p>
          <w:p w:rsidR="00DA021C" w:rsidRPr="00A742AC" w:rsidRDefault="00DD5994" w:rsidP="00DD5994">
            <w:pPr>
              <w:pStyle w:val="CoptIndEnd"/>
            </w:pPr>
            <w:r w:rsidRPr="00DD5994">
              <w:t>ⲛⲉⲙ ⲛⲏⲉⲧⲧⲁⲓⲏⲟⲩⲧ ⲛ̀ⲧⲱⲟⲩ ϧⲉⲛ ϩⲁⲛⲡⲉⲇⲏⲥ ⲛ̀ϫⲓϫ ⲙ̀ⲃⲉⲛⲓⲡⲓ</w:t>
            </w:r>
          </w:p>
        </w:tc>
      </w:tr>
      <w:tr w:rsidR="00DA021C" w:rsidTr="00DA021C">
        <w:trPr>
          <w:cantSplit/>
          <w:jc w:val="center"/>
        </w:trPr>
        <w:tc>
          <w:tcPr>
            <w:tcW w:w="288" w:type="dxa"/>
          </w:tcPr>
          <w:p w:rsidR="00DA021C" w:rsidRDefault="00DA021C" w:rsidP="00DA021C">
            <w:pPr>
              <w:pStyle w:val="CopticCross"/>
            </w:pPr>
          </w:p>
        </w:tc>
        <w:tc>
          <w:tcPr>
            <w:tcW w:w="3960" w:type="dxa"/>
          </w:tcPr>
          <w:p w:rsidR="00791ACB" w:rsidRPr="007425E1" w:rsidRDefault="00791ACB" w:rsidP="009D6F61">
            <w:pPr>
              <w:pStyle w:val="EngInd"/>
              <w:rPr>
                <w:rFonts w:eastAsiaTheme="minorHAnsi"/>
              </w:rPr>
            </w:pPr>
            <w:r w:rsidRPr="007425E1">
              <w:rPr>
                <w:rFonts w:eastAsiaTheme="minorHAnsi"/>
              </w:rPr>
              <w:t>To execute unto them the judgement written: Alleluia.</w:t>
            </w:r>
          </w:p>
          <w:p w:rsidR="00DA021C" w:rsidRPr="007425E1" w:rsidRDefault="00791ACB" w:rsidP="009D6F61">
            <w:pPr>
              <w:pStyle w:val="EngIndEnd"/>
            </w:pPr>
            <w:r w:rsidRPr="007425E1">
              <w:t>This honour have all His saints.</w:t>
            </w:r>
            <w:r w:rsidR="00DA021C" w:rsidRPr="007425E1">
              <w:t xml:space="preserve"> </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D5994" w:rsidRDefault="00DD5994" w:rsidP="00DD5994">
            <w:pPr>
              <w:pStyle w:val="CopticInd"/>
            </w:pPr>
            <w:r w:rsidRPr="00DD5994">
              <w:t>Ⲉ̀ⲡ̀ϫⲓⲛⲓ̀ⲣⲓ ⲛ̀ϧⲏⲧⲟⲩ ⲛ̀ⲟⲩϩⲁⲡ ⲉϥⲥ̀ϧⲏⲟⲩⲧ ⲁ̅ⲗ</w:t>
            </w:r>
          </w:p>
          <w:p w:rsidR="00DA021C" w:rsidRPr="00A742AC" w:rsidRDefault="00DD5994"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E54229">
      <w:pPr>
        <w:pStyle w:val="Heading4"/>
        <w:rPr>
          <w:lang w:val="en-US"/>
        </w:rPr>
      </w:pPr>
      <w:bookmarkStart w:id="132" w:name="_Toc297322064"/>
      <w:bookmarkStart w:id="133" w:name="_Toc297407709"/>
      <w:bookmarkStart w:id="134" w:name="_Toc298445761"/>
      <w:bookmarkStart w:id="135" w:name="_Toc298681247"/>
      <w:bookmarkStart w:id="136" w:name="_Toc298447486"/>
      <w:r>
        <w:rPr>
          <w:lang w:val="en-US"/>
        </w:rPr>
        <w:t>Psalm 150</w:t>
      </w:r>
      <w:bookmarkEnd w:id="132"/>
      <w:bookmarkEnd w:id="133"/>
      <w:bookmarkEnd w:id="134"/>
      <w:bookmarkEnd w:id="135"/>
      <w:bookmarkEnd w:id="136"/>
    </w:p>
    <w:p w:rsidR="00DD5994" w:rsidRPr="00DD5994" w:rsidRDefault="00DD5994" w:rsidP="00DD5994">
      <w:pPr>
        <w:pStyle w:val="Heading3non-TOC"/>
        <w:rPr>
          <w:lang w:val="en-US"/>
        </w:rPr>
      </w:pPr>
      <w:r w:rsidRPr="00DD5994">
        <w:rPr>
          <w:lang w:val="en-US"/>
        </w:rPr>
        <w:t>ⲁ</w:t>
      </w:r>
      <w:r w:rsidRPr="00DD5994">
        <w:rPr>
          <w:rFonts w:ascii="Times New Roman" w:hAnsi="Times New Roman" w:cs="Times New Roman"/>
          <w:lang w:val="en-US"/>
        </w:rPr>
        <w:t>̅</w:t>
      </w:r>
      <w:r w:rsidRPr="00DD5994">
        <w:rPr>
          <w:lang w:val="en-US"/>
        </w:rPr>
        <w:t>ⲗ ⲁ</w:t>
      </w:r>
      <w:r w:rsidRPr="00DD5994">
        <w:rPr>
          <w:rFonts w:ascii="Times New Roman" w:hAnsi="Times New Roman" w:cs="Times New Roman"/>
          <w:lang w:val="en-US"/>
        </w:rPr>
        <w:t>̅</w:t>
      </w:r>
      <w:r w:rsidRPr="00DD5994">
        <w:rPr>
          <w:lang w:val="en-US"/>
        </w:rPr>
        <w:t>ⲗ ⲁ</w:t>
      </w:r>
      <w:r w:rsidRPr="00DD5994">
        <w:rPr>
          <w:rFonts w:ascii="Times New Roman" w:hAnsi="Times New Roman" w:cs="Times New Roman"/>
          <w:lang w:val="en-US"/>
        </w:rPr>
        <w:t>̅</w:t>
      </w:r>
      <w:r w:rsidRPr="00DD5994">
        <w:rPr>
          <w:lang w:val="en-US"/>
        </w:rPr>
        <w:t>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195761" w:rsidRDefault="00791ACB" w:rsidP="009D6F6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ndEnd"/>
            </w:pPr>
            <w:r w:rsidRPr="00DD5994">
              <w:t>Ⲥ̀ⲙⲟⲩ ⲉ̀Ⲫϯ ϧⲉⲛ ⲛⲏⲉ̅ⲑ̅ⲩ ⲧⲏⲣⲟⲩ ⲛ̀ⲧⲁϥ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91ACB" w:rsidRDefault="00791ACB" w:rsidP="009D6F61">
            <w:pPr>
              <w:pStyle w:val="EngIndEnd"/>
            </w:pPr>
            <w:r w:rsidRPr="007425E1">
              <w:t>Praise Him in the firmament of His power: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DD5994" w:rsidP="00DD5994">
            <w:pPr>
              <w:pStyle w:val="CoptIndEnd"/>
            </w:pPr>
            <w:r w:rsidRPr="00DD5994">
              <w:t>Ⲥ̀ⲙⲟⲩ ⲉ̀ⲣⲟϥ ϧⲉⲛ ⲡⲓⲧⲁϫⲣⲟ ⲛ̀ⲧⲉ ⲧⲉϥϫⲟⲙ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91ACB" w:rsidRDefault="00791ACB" w:rsidP="009D6F61">
            <w:pPr>
              <w:pStyle w:val="EngIndEnd"/>
              <w:rPr>
                <w:szCs w:val="20"/>
              </w:rPr>
            </w:pPr>
            <w:r w:rsidRPr="001A0083">
              <w:rPr>
                <w:szCs w:val="20"/>
              </w:rPr>
              <w:t xml:space="preserve"> </w:t>
            </w:r>
            <w:r w:rsidRPr="007425E1">
              <w:t>Praise Him for His mighty acts: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52F54" w:rsidP="00D52F54">
            <w:pPr>
              <w:pStyle w:val="CoptIndEnd"/>
            </w:pPr>
            <w:r w:rsidRPr="00D52F54">
              <w:t>Ⲥ̀ⲙⲟⲩ ⲉ̀ⲣⲟϥ ⲉ̀ϩ̀ⲣⲏⲓ ϩⲓϫⲉⲛ ⲧⲉϥⲙⲉⲧϫⲱⲣⲓ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791ACB" w:rsidP="009D6F61">
            <w:pPr>
              <w:pStyle w:val="EngIndEnd"/>
            </w:pPr>
            <w:r w:rsidRPr="007425E1">
              <w:t xml:space="preserve"> Praise Him according to the multitudes of His greatness: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D52F54" w:rsidP="00D52F54">
            <w:pPr>
              <w:pStyle w:val="CoptIndEnd"/>
            </w:pPr>
            <w:r w:rsidRPr="00D52F54">
              <w:t>Ⲥ̀ⲙⲟⲩ ⲉ̀ⲣⲟϥ ⲕⲁⲧⲁ ⲡ̀ⲁ̀ϣⲁⲓ ⲛ̀ⲧⲉ ⲧⲉϥⲙⲉⲧⲛⲓϣϯ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9D6F61">
            <w:pPr>
              <w:pStyle w:val="EngIndEnd"/>
            </w:pPr>
            <w:r w:rsidRPr="007425E1">
              <w:t xml:space="preserve"> Praise Him with the sound of the trumpet: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52F54" w:rsidP="00D52F54">
            <w:pPr>
              <w:pStyle w:val="CoptIndEnd"/>
            </w:pPr>
            <w:r w:rsidRPr="00D52F54">
              <w:t>Ⲥ̀ⲙⲟⲩ ⲉ̀ⲣⲟϥ ϧⲉⲛ ⲟⲩⲥ̀ⲙⲏ ⲛ̀ⲥⲁⲗⲡⲓⲅⲅⲟⲥ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791ACB" w:rsidP="009D6F61">
            <w:pPr>
              <w:pStyle w:val="EngIndEnd"/>
            </w:pPr>
            <w:r w:rsidRPr="007425E1">
              <w:t xml:space="preserve"> Praise Him with psaltery and harp: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D52F54" w:rsidP="00D52F54">
            <w:pPr>
              <w:pStyle w:val="CoptIndEnd"/>
            </w:pPr>
            <w:r w:rsidRPr="00D52F54">
              <w:t>Ⲥ̀ⲙⲟⲩ ⲉ̀ⲣⲟϥ ϧⲉⲛ ⲟⲩⲯⲁⲗⲧⲏⲣⲓⲟⲛ ⲛⲉⲙ ⲟⲩⲕⲩⲑⲁⲣⲁ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9D6F61">
            <w:pPr>
              <w:pStyle w:val="EngIndEnd"/>
            </w:pPr>
            <w:r w:rsidRPr="007425E1">
              <w:t xml:space="preserve"> Praise Him with timbrel and chorus: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6C7684" w:rsidP="006C7684">
            <w:pPr>
              <w:pStyle w:val="CoptIndEnd"/>
            </w:pPr>
            <w:r w:rsidRPr="006C7684">
              <w:t>Ⲥ̀ⲙⲟⲩ ⲉ̀ⲣⲟϥ ϧⲉⲛ ϩⲁⲛⲕⲉⲙⲕⲉⲙ ⲛⲉⲙ ϩⲁⲛⲭⲟⲣⲟⲥ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791ACB" w:rsidP="009D6F61">
            <w:pPr>
              <w:pStyle w:val="EngIndEnd"/>
            </w:pPr>
            <w:r w:rsidRPr="007425E1">
              <w:t>Praise Him with strings and organs: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6C7684" w:rsidP="006C7684">
            <w:pPr>
              <w:pStyle w:val="CoptIndEnd"/>
            </w:pPr>
            <w:r w:rsidRPr="006C7684">
              <w:t>Ⲥ̀ⲙⲟⲩ ⲉ̀ⲣⲟϥ ϧⲉⲛ ϩⲁⲛⲕⲁⲡ ⲛⲉⲙ ⲟⲩⲟⲣⲅⲁⲛⲟⲛ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9D6F61">
            <w:pPr>
              <w:pStyle w:val="EngIndEnd"/>
            </w:pPr>
            <w:r w:rsidRPr="007425E1">
              <w:t>Praise Him with pleasant-sounding cymbals: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6C7684" w:rsidP="006C7684">
            <w:pPr>
              <w:pStyle w:val="CoptIndEnd"/>
            </w:pPr>
            <w:r w:rsidRPr="006C7684">
              <w:t>Ⲥ̀ⲙⲟⲩ ⲉ̀ⲣⲟϥ ϧⲉⲛ ϩⲁⲛⲕⲩⲙⲃⲁⲗⲟⲛ ⲉ̀ⲛⲉⲥⲉ ⲧⲟⲩⲥ̀ⲙⲏ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791ACB" w:rsidP="009D6F61">
            <w:pPr>
              <w:pStyle w:val="EngIndEnd"/>
            </w:pPr>
            <w:r w:rsidRPr="007425E1">
              <w:t>Praise Him upon the cymbals of joy: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6C7684" w:rsidP="006C7684">
            <w:pPr>
              <w:pStyle w:val="CopticInd"/>
            </w:pPr>
            <w:r w:rsidRPr="006C7684">
              <w:t>Ⲥ̀ⲙⲟⲩ ⲉ̀ⲣⲟϥ ϧⲉⲛ ϩⲁⲛⲕⲩⲙⲃⲁⲗⲟⲛ ⲛ̀ⲧⲉ ⲟⲩⲉ̀ϣ̀ⲗⲏⲗⲟⲩⲓ̀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9D6F61">
            <w:pPr>
              <w:pStyle w:val="EngIndEnd"/>
            </w:pPr>
            <w:r w:rsidRPr="007425E1">
              <w:t>Let everything that has breath praise the Name of the Lord our God: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6C7684" w:rsidP="006C7684">
            <w:pPr>
              <w:pStyle w:val="CoptIndEnd"/>
            </w:pPr>
            <w:r w:rsidRPr="006C7684">
              <w:t>Ⲛⲓϥⲓ ⲛⲓⲃⲉⲛ ⲙⲁⲣⲟⲩⲥ̀ⲙⲟⲩ ⲧⲏⲣⲟⲩ ⲉ̀ⲫ̀ⲣⲁⲛ ⲙ̀Ⲡⲟ̅ⲥ̅ Ⲡⲉⲛⲛⲟⲩϯ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791ACB" w:rsidP="009D6F61">
            <w:pPr>
              <w:pStyle w:val="EngIndEnd"/>
            </w:pPr>
            <w:r w:rsidRPr="007425E1">
              <w:t>Glory to the Father and the Son and the Holy Spirit: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6C7684" w:rsidP="006C7684">
            <w:pPr>
              <w:pStyle w:val="CoptIndEnd"/>
            </w:pPr>
            <w:r w:rsidRPr="006C7684">
              <w:t>Ⲇⲟⲝⲁ Ⲡⲁⲧⲣⲓ ⲕⲉ Ⲩ̀ⲓⲱ̀ ⲕⲉ ⲁ̀ⲅⲓⲱ̀ Ⲡⲛ̅ⲁⲧⲓ ⲁ̅ⲗ</w:t>
            </w:r>
          </w:p>
        </w:tc>
      </w:tr>
      <w:tr w:rsidR="00791ACB"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9D6F61">
            <w:pPr>
              <w:pStyle w:val="EngIndEnd"/>
            </w:pPr>
            <w:r w:rsidRPr="007425E1">
              <w:t>Now, and forever, and to the age of ages. Amen.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6C7684" w:rsidP="006C7684">
            <w:pPr>
              <w:pStyle w:val="CoptIndEnd"/>
            </w:pPr>
            <w:r w:rsidRPr="006C7684">
              <w:t>Ⲕⲉ ⲛⲩⲛ ⲕⲉ ⲁ̀ⲓ̀ ⲕⲉ ⲓⲥ ⲧⲟⲩⲥ ⲉ̀ⲱ̀ⲛⲁⲥ ⲧⲱⲛ ⲉ̀ⲱ̀ⲛⲱⲛ ⲁ̀ⲙⲏⲛ ⲁ̅ⲗ</w:t>
            </w:r>
          </w:p>
        </w:tc>
      </w:tr>
      <w:tr w:rsidR="00791ACB" w:rsidTr="00791ACB">
        <w:trPr>
          <w:cantSplit/>
          <w:jc w:val="center"/>
        </w:trPr>
        <w:tc>
          <w:tcPr>
            <w:tcW w:w="288" w:type="dxa"/>
          </w:tcPr>
          <w:p w:rsidR="00791ACB" w:rsidRDefault="00791ACB" w:rsidP="00791ACB">
            <w:pPr>
              <w:pStyle w:val="CopticCross"/>
            </w:pPr>
          </w:p>
        </w:tc>
        <w:tc>
          <w:tcPr>
            <w:tcW w:w="3960" w:type="dxa"/>
          </w:tcPr>
          <w:p w:rsidR="00791ACB" w:rsidRPr="007425E1" w:rsidRDefault="00F54100" w:rsidP="009D6F61">
            <w:pPr>
              <w:pStyle w:val="EngIndEnd"/>
            </w:pPr>
            <w:r>
              <w:t xml:space="preserve">Alleluia. Alleluia. </w:t>
            </w:r>
            <w:r w:rsidR="00791ACB" w:rsidRPr="007425E1">
              <w:t>Glory be to our God: Alleluia.</w:t>
            </w:r>
          </w:p>
        </w:tc>
        <w:tc>
          <w:tcPr>
            <w:tcW w:w="288" w:type="dxa"/>
          </w:tcPr>
          <w:p w:rsidR="00791ACB" w:rsidRDefault="00791ACB" w:rsidP="00791ACB"/>
        </w:tc>
        <w:tc>
          <w:tcPr>
            <w:tcW w:w="288" w:type="dxa"/>
          </w:tcPr>
          <w:p w:rsidR="00791ACB" w:rsidRDefault="00791ACB" w:rsidP="00791ACB">
            <w:pPr>
              <w:pStyle w:val="CopticCross"/>
            </w:pPr>
          </w:p>
        </w:tc>
        <w:tc>
          <w:tcPr>
            <w:tcW w:w="3960" w:type="dxa"/>
          </w:tcPr>
          <w:p w:rsidR="00791ACB" w:rsidRPr="00A742AC" w:rsidRDefault="006C7684" w:rsidP="006C7684">
            <w:pPr>
              <w:pStyle w:val="CoptIndEnd"/>
            </w:pPr>
            <w:r w:rsidRPr="006C7684">
              <w:t>Ⲡⲓⲱ̀ⲟⲩ ⲫⲁ Ⲡⲉⲛⲛⲟⲩϯ ⲡⲉ ⲁ̅ⲗ</w:t>
            </w:r>
          </w:p>
        </w:tc>
      </w:tr>
      <w:tr w:rsidR="00F54100" w:rsidTr="00791ACB">
        <w:trPr>
          <w:cantSplit/>
          <w:jc w:val="center"/>
        </w:trPr>
        <w:tc>
          <w:tcPr>
            <w:tcW w:w="288" w:type="dxa"/>
          </w:tcPr>
          <w:p w:rsidR="00F54100" w:rsidRDefault="00F54100" w:rsidP="00791ACB">
            <w:pPr>
              <w:pStyle w:val="CopticCross"/>
            </w:pPr>
            <w:r>
              <w:t>¿</w:t>
            </w:r>
          </w:p>
        </w:tc>
        <w:tc>
          <w:tcPr>
            <w:tcW w:w="3960" w:type="dxa"/>
          </w:tcPr>
          <w:p w:rsidR="00F54100" w:rsidRPr="007425E1" w:rsidRDefault="00F54100" w:rsidP="009D6F61">
            <w:pPr>
              <w:pStyle w:val="EngIndEnd"/>
            </w:pPr>
            <w:r>
              <w:t xml:space="preserve">Alleluia. Alleluia. </w:t>
            </w:r>
            <w:r w:rsidRPr="007425E1">
              <w:t>Glory be to our God: Alleluia.</w:t>
            </w:r>
          </w:p>
        </w:tc>
        <w:tc>
          <w:tcPr>
            <w:tcW w:w="288" w:type="dxa"/>
          </w:tcPr>
          <w:p w:rsidR="00F54100" w:rsidRDefault="00F54100" w:rsidP="00791ACB"/>
        </w:tc>
        <w:tc>
          <w:tcPr>
            <w:tcW w:w="288" w:type="dxa"/>
          </w:tcPr>
          <w:p w:rsidR="00F54100" w:rsidRDefault="00F54100" w:rsidP="00791ACB">
            <w:pPr>
              <w:pStyle w:val="CopticCross"/>
            </w:pPr>
            <w:r>
              <w:t>¿</w:t>
            </w:r>
          </w:p>
        </w:tc>
        <w:tc>
          <w:tcPr>
            <w:tcW w:w="3960" w:type="dxa"/>
          </w:tcPr>
          <w:p w:rsidR="00F54100" w:rsidRPr="00A742AC" w:rsidRDefault="00F54100" w:rsidP="00791ACB">
            <w:pPr>
              <w:pStyle w:val="CopticVerse"/>
            </w:pPr>
          </w:p>
        </w:tc>
      </w:tr>
    </w:tbl>
    <w:p w:rsidR="00A873DD" w:rsidRDefault="00A873DD" w:rsidP="0066285A">
      <w:pPr>
        <w:pStyle w:val="Heading2"/>
        <w:rPr>
          <w:lang w:val="en-US"/>
        </w:rPr>
      </w:pPr>
      <w:bookmarkStart w:id="137" w:name="_Toc298681248"/>
      <w:bookmarkStart w:id="138" w:name="_Toc308441875"/>
      <w:bookmarkStart w:id="139" w:name="_Toc308441903"/>
      <w:bookmarkStart w:id="140" w:name="_Toc297322065"/>
      <w:bookmarkStart w:id="141" w:name="_Toc297407710"/>
      <w:bookmarkStart w:id="142" w:name="_Toc298445762"/>
      <w:r>
        <w:rPr>
          <w:lang w:val="en-US"/>
        </w:rPr>
        <w:lastRenderedPageBreak/>
        <w:t>Sunday</w:t>
      </w:r>
      <w:bookmarkEnd w:id="137"/>
      <w:bookmarkEnd w:id="138"/>
      <w:bookmarkEnd w:id="139"/>
    </w:p>
    <w:p w:rsidR="00A460AD" w:rsidRPr="00A460AD" w:rsidRDefault="00A460AD" w:rsidP="00A460AD">
      <w:pPr>
        <w:rPr>
          <w:lang w:val="en-US"/>
        </w:rPr>
      </w:pPr>
      <w:r>
        <w:rPr>
          <w:lang w:val="en-US"/>
        </w:rPr>
        <w:t xml:space="preserve">Any appropriate seasonal Psali may be said. See page </w:t>
      </w:r>
      <w:r w:rsidR="000C2C94">
        <w:rPr>
          <w:lang w:val="en-US"/>
        </w:rPr>
        <w:fldChar w:fldCharType="begin"/>
      </w:r>
      <w:r>
        <w:rPr>
          <w:lang w:val="en-US"/>
        </w:rPr>
        <w:instrText xml:space="preserve"> PAGEREF _Ref299220783 \h </w:instrText>
      </w:r>
      <w:r w:rsidR="000C2C94">
        <w:rPr>
          <w:lang w:val="en-US"/>
        </w:rPr>
      </w:r>
      <w:r w:rsidR="000C2C94">
        <w:rPr>
          <w:lang w:val="en-US"/>
        </w:rPr>
        <w:fldChar w:fldCharType="separate"/>
      </w:r>
      <w:r w:rsidR="003032D8">
        <w:rPr>
          <w:noProof/>
          <w:lang w:val="en-US"/>
        </w:rPr>
        <w:t>284</w:t>
      </w:r>
      <w:r w:rsidR="000C2C94">
        <w:rPr>
          <w:lang w:val="en-US"/>
        </w:rPr>
        <w:fldChar w:fldCharType="end"/>
      </w:r>
      <w:r>
        <w:rPr>
          <w:lang w:val="en-US"/>
        </w:rPr>
        <w:t>.</w:t>
      </w:r>
    </w:p>
    <w:p w:rsidR="00791ACB" w:rsidRDefault="00F54100" w:rsidP="00D24FE1">
      <w:pPr>
        <w:pStyle w:val="Heading3"/>
        <w:rPr>
          <w:lang w:val="en-US"/>
        </w:rPr>
      </w:pPr>
      <w:bookmarkStart w:id="143" w:name="_Toc298447487"/>
      <w:bookmarkStart w:id="144" w:name="_Toc308441904"/>
      <w:r>
        <w:rPr>
          <w:lang w:val="en-US"/>
        </w:rPr>
        <w:t>The Sunday Psali for the Virgin</w:t>
      </w:r>
      <w:bookmarkEnd w:id="140"/>
      <w:bookmarkEnd w:id="141"/>
      <w:bookmarkEnd w:id="142"/>
      <w:bookmarkEnd w:id="143"/>
      <w:bookmarkEnd w:id="144"/>
    </w:p>
    <w:p w:rsidR="00232F08" w:rsidRPr="00232F08" w:rsidRDefault="00232F08" w:rsidP="00232F08">
      <w:pPr>
        <w:pStyle w:val="Heading3non-TOC"/>
        <w:rPr>
          <w:lang w:val="en-US"/>
        </w:rPr>
      </w:pPr>
      <w:r w:rsidRPr="00232F08">
        <w:rPr>
          <w:highlight w:val="yellow"/>
          <w:lang w:val="en-US"/>
        </w:rPr>
        <w:t>- Ⲏ</w:t>
      </w:r>
      <w:r w:rsidRPr="00232F08">
        <w:rPr>
          <w:rFonts w:ascii="Times New Roman" w:hAnsi="Times New Roman" w:cs="Times New Roman"/>
          <w:highlight w:val="yellow"/>
          <w:lang w:val="en-US"/>
        </w:rPr>
        <w:t>̀</w:t>
      </w:r>
      <w:r w:rsidRPr="00232F08">
        <w:rPr>
          <w:highlight w:val="yellow"/>
          <w:lang w:val="en-US"/>
        </w:rPr>
        <w:t xml:space="preserve">ⲭⲟⲥ Ⲁⲇⲁⲙ  </w:t>
      </w:r>
      <w:commentRangeStart w:id="145"/>
      <w:r w:rsidRPr="00232F08">
        <w:rPr>
          <w:highlight w:val="yellow"/>
          <w:lang w:val="en-US"/>
        </w:rPr>
        <w:t>ⲡⲓⲁ</w:t>
      </w:r>
      <w:r w:rsidRPr="00232F08">
        <w:rPr>
          <w:rFonts w:ascii="Times New Roman" w:hAnsi="Times New Roman" w:cs="Times New Roman"/>
          <w:highlight w:val="yellow"/>
          <w:lang w:val="en-US"/>
        </w:rPr>
        <w:t>̅</w:t>
      </w:r>
      <w:commentRangeEnd w:id="145"/>
      <w:r w:rsidRPr="00232F08">
        <w:rPr>
          <w:rStyle w:val="CommentReference"/>
          <w:rFonts w:ascii="Garamond" w:eastAsiaTheme="minorHAnsi" w:hAnsi="Garamond" w:cstheme="minorBidi"/>
          <w:b w:val="0"/>
          <w:bCs w:val="0"/>
          <w:highlight w:val="yellow"/>
        </w:rPr>
        <w:commentReference w:id="145"/>
      </w:r>
      <w:r w:rsidRPr="00232F08">
        <w:rPr>
          <w:highlight w:val="yellow"/>
          <w:lang w:val="en-US"/>
        </w:rPr>
        <w:t xml:space="preserve"> -</w:t>
      </w:r>
      <w:r w:rsidR="00A275F4">
        <w:rPr>
          <w:lang w:val="en-US"/>
        </w:rPr>
        <w:t xml:space="preserve"> (vs must be broken wrt tune</w:t>
      </w:r>
      <w:r w:rsidR="00CE3852">
        <w:rPr>
          <w:lang w:val="en-US"/>
        </w:rPr>
        <w:t>. English from BlackBook</w:t>
      </w:r>
      <w:r w:rsidR="00A275F4">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2F08" w:rsidTr="00CE3852">
        <w:trPr>
          <w:cantSplit/>
          <w:jc w:val="center"/>
        </w:trPr>
        <w:tc>
          <w:tcPr>
            <w:tcW w:w="288" w:type="dxa"/>
          </w:tcPr>
          <w:p w:rsidR="00232F08" w:rsidRDefault="00232F08" w:rsidP="00A275F4">
            <w:pPr>
              <w:pStyle w:val="CopticCross"/>
            </w:pPr>
          </w:p>
        </w:tc>
        <w:tc>
          <w:tcPr>
            <w:tcW w:w="3960" w:type="dxa"/>
          </w:tcPr>
          <w:p w:rsidR="00232F08" w:rsidRDefault="00A275F4" w:rsidP="00A275F4">
            <w:pPr>
              <w:pStyle w:val="EngHang"/>
            </w:pPr>
            <w:r>
              <w:t>I believed so I spoke,</w:t>
            </w:r>
          </w:p>
          <w:p w:rsidR="00A275F4" w:rsidRDefault="00A275F4" w:rsidP="00A275F4">
            <w:pPr>
              <w:pStyle w:val="EngHang"/>
            </w:pPr>
            <w:r>
              <w:t>With great strength,</w:t>
            </w:r>
          </w:p>
          <w:p w:rsidR="00A275F4" w:rsidRDefault="00A275F4" w:rsidP="00A275F4">
            <w:pPr>
              <w:pStyle w:val="EngHang"/>
            </w:pPr>
            <w:r>
              <w:t>About Thy great mercy,</w:t>
            </w:r>
          </w:p>
          <w:p w:rsidR="00A275F4" w:rsidRDefault="00A275F4" w:rsidP="00A275F4">
            <w:pPr>
              <w:pStyle w:val="EngHangEnd"/>
            </w:pPr>
            <w:r>
              <w:t>O Lord of the powers.</w:t>
            </w:r>
          </w:p>
        </w:tc>
        <w:tc>
          <w:tcPr>
            <w:tcW w:w="288" w:type="dxa"/>
          </w:tcPr>
          <w:p w:rsidR="00232F08" w:rsidRDefault="00232F08" w:rsidP="00A275F4"/>
        </w:tc>
        <w:tc>
          <w:tcPr>
            <w:tcW w:w="288" w:type="dxa"/>
          </w:tcPr>
          <w:p w:rsidR="00232F08" w:rsidRDefault="00232F08" w:rsidP="00A275F4">
            <w:pPr>
              <w:pStyle w:val="CopticCross"/>
            </w:pPr>
          </w:p>
        </w:tc>
        <w:tc>
          <w:tcPr>
            <w:tcW w:w="3960" w:type="dxa"/>
          </w:tcPr>
          <w:p w:rsidR="00453724" w:rsidRDefault="00232F08" w:rsidP="00232F08">
            <w:pPr>
              <w:pStyle w:val="CopticVersemulti-line"/>
            </w:pPr>
            <w:r w:rsidRPr="00232F08">
              <w:t>Ⲁⲓⲛⲁ</w:t>
            </w:r>
            <w:r w:rsidRPr="00232F08">
              <w:rPr>
                <w:rFonts w:ascii="Times New Roman" w:hAnsi="Times New Roman" w:cs="Times New Roman"/>
              </w:rPr>
              <w:t>ϩϯ</w:t>
            </w:r>
            <w:r w:rsidRPr="00232F08">
              <w:t xml:space="preserve"> ⲉⲑⲃⲉ ⲫⲁⲓ</w:t>
            </w:r>
          </w:p>
          <w:p w:rsidR="00453724" w:rsidRDefault="00232F08" w:rsidP="00453724">
            <w:pPr>
              <w:pStyle w:val="CopticVersemulti-line"/>
            </w:pPr>
            <w:r w:rsidRPr="00232F08">
              <w:t>ⲁⲓⲥⲁ</w:t>
            </w:r>
            <w:r w:rsidRPr="00232F08">
              <w:rPr>
                <w:rFonts w:ascii="Times New Roman" w:hAnsi="Times New Roman" w:cs="Times New Roman"/>
              </w:rPr>
              <w:t>ϫ</w:t>
            </w:r>
            <w:r w:rsidRPr="00232F08">
              <w:t>ⲓ</w:t>
            </w:r>
            <w:r w:rsidR="00453724">
              <w:rPr>
                <w:rFonts w:ascii="Times New Roman" w:hAnsi="Times New Roman" w:cs="Times New Roman"/>
              </w:rPr>
              <w:t xml:space="preserve"> </w:t>
            </w:r>
            <w:r w:rsidRPr="00232F08">
              <w:rPr>
                <w:rFonts w:ascii="Times New Roman" w:hAnsi="Times New Roman" w:cs="Times New Roman"/>
              </w:rPr>
              <w:t>ϧ</w:t>
            </w:r>
            <w:r w:rsidRPr="00232F08">
              <w:t>ⲉⲛ ⲟⲩ</w:t>
            </w:r>
            <w:r w:rsidRPr="00232F08">
              <w:rPr>
                <w:rFonts w:ascii="Times New Roman" w:hAnsi="Times New Roman" w:cs="Times New Roman"/>
              </w:rPr>
              <w:t>ϫ</w:t>
            </w:r>
            <w:r w:rsidRPr="00232F08">
              <w:t>ⲟⲙ</w:t>
            </w:r>
          </w:p>
          <w:p w:rsidR="00232F08" w:rsidRDefault="00232F08" w:rsidP="00453724">
            <w:pPr>
              <w:pStyle w:val="CopticVersemulti-line"/>
            </w:pPr>
            <w:r w:rsidRPr="00232F08">
              <w:t>ⲉⲑⲃⲉ ⲡⲉⲕⲛⲓ</w:t>
            </w:r>
            <w:r w:rsidRPr="00232F08">
              <w:rPr>
                <w:rFonts w:ascii="Times New Roman" w:hAnsi="Times New Roman" w:cs="Times New Roman"/>
              </w:rPr>
              <w:t>ϣϯ</w:t>
            </w:r>
            <w:r w:rsidR="00453724">
              <w:t xml:space="preserve"> </w:t>
            </w:r>
            <w:r w:rsidRPr="00232F08">
              <w:t>ⲛ</w:t>
            </w:r>
            <w:r w:rsidRPr="00232F08">
              <w:rPr>
                <w:rFonts w:ascii="Times New Roman" w:hAnsi="Times New Roman" w:cs="Times New Roman"/>
              </w:rPr>
              <w:t>̀</w:t>
            </w:r>
            <w:r w:rsidRPr="00232F08">
              <w:t>ⲛⲁⲓ</w:t>
            </w:r>
          </w:p>
          <w:p w:rsidR="00232F08" w:rsidRDefault="00232F08" w:rsidP="00453724">
            <w:pPr>
              <w:pStyle w:val="CopticVerse"/>
            </w:pPr>
            <w:r w:rsidRPr="00232F08">
              <w:t>Ⲡⲟ</w:t>
            </w:r>
            <w:r w:rsidRPr="00232F08">
              <w:rPr>
                <w:rFonts w:ascii="Times New Roman" w:hAnsi="Times New Roman" w:cs="Times New Roman"/>
              </w:rPr>
              <w:t>̅</w:t>
            </w:r>
            <w:r w:rsidRPr="00232F08">
              <w:t>ⲥ</w:t>
            </w:r>
            <w:r w:rsidRPr="00232F08">
              <w:rPr>
                <w:rFonts w:ascii="Times New Roman" w:hAnsi="Times New Roman" w:cs="Times New Roman"/>
              </w:rPr>
              <w:t>̅</w:t>
            </w:r>
            <w:r w:rsidRPr="00232F08">
              <w:t xml:space="preserve"> </w:t>
            </w:r>
            <w:r w:rsidRPr="00453724">
              <w:t>ⲛ̀ⲧⲉ</w:t>
            </w:r>
            <w:r w:rsidRPr="00232F08">
              <w:t xml:space="preserve"> ⲛⲓ</w:t>
            </w:r>
            <w:r w:rsidRPr="00232F08">
              <w:rPr>
                <w:rFonts w:ascii="Times New Roman" w:hAnsi="Times New Roman" w:cs="Times New Roman"/>
              </w:rPr>
              <w:t>ϫ</w:t>
            </w:r>
            <w:r w:rsidRPr="00232F08">
              <w:t>ⲟⲙ</w:t>
            </w:r>
          </w:p>
        </w:tc>
      </w:tr>
      <w:tr w:rsidR="00232F08" w:rsidTr="00CE3852">
        <w:trPr>
          <w:cantSplit/>
          <w:jc w:val="center"/>
        </w:trPr>
        <w:tc>
          <w:tcPr>
            <w:tcW w:w="288" w:type="dxa"/>
          </w:tcPr>
          <w:p w:rsidR="00232F08" w:rsidRDefault="00232F08" w:rsidP="00A275F4">
            <w:pPr>
              <w:pStyle w:val="CopticCross"/>
            </w:pPr>
          </w:p>
        </w:tc>
        <w:tc>
          <w:tcPr>
            <w:tcW w:w="3960" w:type="dxa"/>
          </w:tcPr>
          <w:p w:rsidR="00232F08" w:rsidRDefault="00A275F4" w:rsidP="00A275F4">
            <w:pPr>
              <w:pStyle w:val="EngHang"/>
            </w:pPr>
            <w:r>
              <w:t>Help me my Lord,</w:t>
            </w:r>
          </w:p>
          <w:p w:rsidR="00A275F4" w:rsidRDefault="00A275F4" w:rsidP="00A275F4">
            <w:pPr>
              <w:pStyle w:val="EngHang"/>
            </w:pPr>
            <w:r>
              <w:t>Jesus the Compassionate,</w:t>
            </w:r>
          </w:p>
          <w:p w:rsidR="00A275F4" w:rsidRDefault="00A275F4" w:rsidP="00A275F4">
            <w:pPr>
              <w:pStyle w:val="EngHang"/>
            </w:pPr>
            <w:r>
              <w:t>To glorify my lady,</w:t>
            </w:r>
          </w:p>
          <w:p w:rsidR="00A275F4" w:rsidRDefault="00A275F4" w:rsidP="00A275F4">
            <w:pPr>
              <w:pStyle w:val="EngHangEnd"/>
            </w:pPr>
            <w:r>
              <w:t>Thy mother the Bride.</w:t>
            </w:r>
          </w:p>
        </w:tc>
        <w:tc>
          <w:tcPr>
            <w:tcW w:w="288" w:type="dxa"/>
          </w:tcPr>
          <w:p w:rsidR="00232F08" w:rsidRDefault="00232F08" w:rsidP="00A275F4"/>
        </w:tc>
        <w:tc>
          <w:tcPr>
            <w:tcW w:w="288" w:type="dxa"/>
          </w:tcPr>
          <w:p w:rsidR="00232F08" w:rsidRDefault="00232F08" w:rsidP="00A275F4">
            <w:pPr>
              <w:pStyle w:val="CopticCross"/>
            </w:pPr>
          </w:p>
        </w:tc>
        <w:tc>
          <w:tcPr>
            <w:tcW w:w="3960" w:type="dxa"/>
          </w:tcPr>
          <w:p w:rsidR="00453724" w:rsidRDefault="00232F08" w:rsidP="00453724">
            <w:pPr>
              <w:pStyle w:val="CopticVersemulti-line"/>
            </w:pPr>
            <w:r w:rsidRPr="00232F08">
              <w:t>Ⲃⲟⲏⲑⲓⲛ ⲉⲣⲟⲓ ⲡⲁⲟ</w:t>
            </w:r>
            <w:r w:rsidRPr="00232F08">
              <w:rPr>
                <w:rFonts w:ascii="Times New Roman" w:hAnsi="Times New Roman" w:cs="Times New Roman"/>
              </w:rPr>
              <w:t>̅</w:t>
            </w:r>
            <w:r w:rsidRPr="00232F08">
              <w:t>ⲥ</w:t>
            </w:r>
            <w:r w:rsidRPr="00232F08">
              <w:rPr>
                <w:rFonts w:ascii="Times New Roman" w:hAnsi="Times New Roman" w:cs="Times New Roman"/>
              </w:rPr>
              <w:t>̅</w:t>
            </w:r>
          </w:p>
          <w:p w:rsidR="00453724" w:rsidRDefault="00232F08" w:rsidP="00453724">
            <w:pPr>
              <w:pStyle w:val="CopticVersemulti-line"/>
            </w:pPr>
            <w:r w:rsidRPr="00232F08">
              <w:t>Ⲓⲏ</w:t>
            </w:r>
            <w:r w:rsidRPr="00232F08">
              <w:rPr>
                <w:rFonts w:ascii="Times New Roman" w:hAnsi="Times New Roman" w:cs="Times New Roman"/>
              </w:rPr>
              <w:t>̅</w:t>
            </w:r>
            <w:r w:rsidRPr="00232F08">
              <w:t>ⲥ ⲡⲓⲣⲉ</w:t>
            </w:r>
            <w:r w:rsidRPr="00232F08">
              <w:rPr>
                <w:rFonts w:ascii="Times New Roman" w:hAnsi="Times New Roman" w:cs="Times New Roman"/>
              </w:rPr>
              <w:t>ϥϣ</w:t>
            </w:r>
            <w:r w:rsidRPr="00232F08">
              <w:t>ⲉⲛ</w:t>
            </w:r>
            <w:r w:rsidRPr="00232F08">
              <w:rPr>
                <w:rFonts w:ascii="Times New Roman" w:hAnsi="Times New Roman" w:cs="Times New Roman"/>
              </w:rPr>
              <w:t>ϩ</w:t>
            </w:r>
            <w:r w:rsidRPr="00232F08">
              <w:t>ⲏⲧ</w:t>
            </w:r>
          </w:p>
          <w:p w:rsidR="00453724" w:rsidRDefault="00232F08" w:rsidP="00453724">
            <w:pPr>
              <w:pStyle w:val="CopticVersemulti-line"/>
            </w:pPr>
            <w:r w:rsidRPr="00232F08">
              <w:t>ⲉⲑⲣⲓ</w:t>
            </w:r>
            <w:r w:rsidRPr="00232F08">
              <w:rPr>
                <w:rFonts w:ascii="Times New Roman" w:hAnsi="Times New Roman" w:cs="Times New Roman"/>
              </w:rPr>
              <w:t>ϯ</w:t>
            </w:r>
            <w:r w:rsidRPr="00232F08">
              <w:t>ⲱⲟⲩ ⲛ</w:t>
            </w:r>
            <w:r w:rsidRPr="00232F08">
              <w:rPr>
                <w:rFonts w:ascii="Times New Roman" w:hAnsi="Times New Roman" w:cs="Times New Roman"/>
              </w:rPr>
              <w:t>̀</w:t>
            </w:r>
            <w:r w:rsidRPr="00232F08">
              <w:t>ⲧⲁⲟ</w:t>
            </w:r>
            <w:r w:rsidRPr="00232F08">
              <w:rPr>
                <w:rFonts w:ascii="Times New Roman" w:hAnsi="Times New Roman" w:cs="Times New Roman"/>
              </w:rPr>
              <w:t>̅</w:t>
            </w:r>
            <w:r w:rsidRPr="00232F08">
              <w:t>ⲥ</w:t>
            </w:r>
            <w:r w:rsidRPr="00232F08">
              <w:rPr>
                <w:rFonts w:ascii="Times New Roman" w:hAnsi="Times New Roman" w:cs="Times New Roman"/>
              </w:rPr>
              <w:t>̅</w:t>
            </w:r>
          </w:p>
          <w:p w:rsidR="00232F08" w:rsidRDefault="00232F08" w:rsidP="00A275F4">
            <w:pPr>
              <w:pStyle w:val="CopticVerse"/>
            </w:pPr>
            <w:r w:rsidRPr="00232F08">
              <w:t>ⲧⲉⲕⲙⲁⲩ ⲛ</w:t>
            </w:r>
            <w:r w:rsidRPr="00232F08">
              <w:rPr>
                <w:rFonts w:ascii="Times New Roman" w:hAnsi="Times New Roman" w:cs="Times New Roman"/>
              </w:rPr>
              <w:t>̀ϣ</w:t>
            </w:r>
            <w:r w:rsidRPr="00232F08">
              <w:t>ⲉⲗⲉⲧ</w:t>
            </w:r>
          </w:p>
        </w:tc>
      </w:tr>
      <w:tr w:rsidR="00232F08" w:rsidTr="00CE3852">
        <w:trPr>
          <w:cantSplit/>
          <w:jc w:val="center"/>
        </w:trPr>
        <w:tc>
          <w:tcPr>
            <w:tcW w:w="288" w:type="dxa"/>
          </w:tcPr>
          <w:p w:rsidR="00232F08" w:rsidRDefault="00232F08" w:rsidP="00A275F4">
            <w:pPr>
              <w:pStyle w:val="CopticCross"/>
            </w:pPr>
            <w:r w:rsidRPr="00FB5ACB">
              <w:t>¿</w:t>
            </w:r>
          </w:p>
        </w:tc>
        <w:tc>
          <w:tcPr>
            <w:tcW w:w="3960" w:type="dxa"/>
          </w:tcPr>
          <w:p w:rsidR="00232F08" w:rsidRDefault="00A275F4" w:rsidP="00A275F4">
            <w:pPr>
              <w:pStyle w:val="EngHang"/>
            </w:pPr>
            <w:r>
              <w:t>For truly,</w:t>
            </w:r>
          </w:p>
          <w:p w:rsidR="00A275F4" w:rsidRDefault="00A275F4" w:rsidP="00A275F4">
            <w:pPr>
              <w:pStyle w:val="EngHang"/>
            </w:pPr>
            <w:r>
              <w:t>This Virgin,</w:t>
            </w:r>
          </w:p>
          <w:p w:rsidR="00A275F4" w:rsidRDefault="00A275F4" w:rsidP="00A275F4">
            <w:pPr>
              <w:pStyle w:val="EngHang"/>
            </w:pPr>
            <w:r>
              <w:t>Who is full of honour,</w:t>
            </w:r>
          </w:p>
          <w:p w:rsidR="00A275F4" w:rsidRDefault="00A275F4" w:rsidP="00A275F4">
            <w:pPr>
              <w:pStyle w:val="EngHangEnd"/>
            </w:pPr>
            <w:r>
              <w:t>Was greatly exalted.</w:t>
            </w:r>
          </w:p>
        </w:tc>
        <w:tc>
          <w:tcPr>
            <w:tcW w:w="288" w:type="dxa"/>
          </w:tcPr>
          <w:p w:rsidR="00232F08" w:rsidRDefault="00232F08" w:rsidP="00A275F4"/>
        </w:tc>
        <w:tc>
          <w:tcPr>
            <w:tcW w:w="288" w:type="dxa"/>
          </w:tcPr>
          <w:p w:rsidR="00232F08" w:rsidRDefault="00232F08" w:rsidP="00A275F4">
            <w:pPr>
              <w:pStyle w:val="CopticCross"/>
            </w:pPr>
            <w:r w:rsidRPr="00FB5ACB">
              <w:t>¿</w:t>
            </w:r>
          </w:p>
        </w:tc>
        <w:tc>
          <w:tcPr>
            <w:tcW w:w="3960" w:type="dxa"/>
          </w:tcPr>
          <w:p w:rsidR="00453724" w:rsidRDefault="00A275F4" w:rsidP="00453724">
            <w:pPr>
              <w:pStyle w:val="CopticVersemulti-line"/>
            </w:pPr>
            <w:r w:rsidRPr="00A275F4">
              <w:t>Ⲅⲉ ⲅⲁⲣ ⲁⲗⲏⲑⲱⲥ</w:t>
            </w:r>
          </w:p>
          <w:p w:rsidR="00453724" w:rsidRDefault="00A275F4" w:rsidP="00453724">
            <w:pPr>
              <w:pStyle w:val="CopticVersemulti-line"/>
            </w:pPr>
            <w:r w:rsidRPr="00A275F4">
              <w:t>ⲁⲥϭⲓⲥⲓ ⲉⲙⲁϣⲱ</w:t>
            </w:r>
          </w:p>
          <w:p w:rsidR="00453724" w:rsidRDefault="00A275F4" w:rsidP="00453724">
            <w:pPr>
              <w:pStyle w:val="CopticVersemulti-line"/>
            </w:pPr>
            <w:r w:rsidRPr="00A275F4">
              <w:t>ⲛ̀ϫⲉ ⲧⲁⲓⲡⲁⲣⲑⲉⲛⲟⲥ</w:t>
            </w:r>
          </w:p>
          <w:p w:rsidR="00232F08" w:rsidRDefault="00A275F4" w:rsidP="00453724">
            <w:pPr>
              <w:pStyle w:val="CopticVerse"/>
            </w:pPr>
            <w:r w:rsidRPr="00A275F4">
              <w:t>ⲉⲑⲙⲉϩ ⲛ̀ⲧⲁⲓⲟ</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A275F4" w:rsidP="00A275F4">
            <w:pPr>
              <w:pStyle w:val="EngHang"/>
            </w:pPr>
            <w:r>
              <w:t>David spoke of her, saying,</w:t>
            </w:r>
          </w:p>
          <w:p w:rsidR="00A275F4" w:rsidRDefault="00A275F4" w:rsidP="00A275F4">
            <w:pPr>
              <w:pStyle w:val="EngHang"/>
            </w:pPr>
            <w:r>
              <w:t>“The Lord has chosen Zion,</w:t>
            </w:r>
          </w:p>
          <w:p w:rsidR="00A275F4" w:rsidRDefault="00A275F4" w:rsidP="00A275F4">
            <w:pPr>
              <w:pStyle w:val="EngHang"/>
            </w:pPr>
            <w:r>
              <w:t>He came and dwelth in her,</w:t>
            </w:r>
          </w:p>
          <w:p w:rsidR="00A275F4" w:rsidRDefault="00A275F4" w:rsidP="00A275F4">
            <w:pPr>
              <w:pStyle w:val="EngHangEnd"/>
            </w:pPr>
            <w:r>
              <w:t>In order to save us.”</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453724" w:rsidRDefault="00A275F4" w:rsidP="00453724">
            <w:pPr>
              <w:pStyle w:val="CopticVersemulti-line"/>
            </w:pPr>
            <w:r w:rsidRPr="00A275F4">
              <w:t>Ⲇⲁⲩⲓⲇ ⲁϥⲥⲁϫⲓ ⲉⲑⲃⲏⲧⲥ</w:t>
            </w:r>
          </w:p>
          <w:p w:rsidR="00453724" w:rsidRDefault="00A275F4" w:rsidP="00453724">
            <w:pPr>
              <w:pStyle w:val="CopticVersemulti-line"/>
            </w:pPr>
            <w:r w:rsidRPr="00A275F4">
              <w:t>ϫⲉ ⲁⲠⲟ̅ⲥ̅ ⲥⲱⲧⲡ ⲛ̀Ⲥⲓⲱⲛ</w:t>
            </w:r>
          </w:p>
          <w:p w:rsidR="00453724" w:rsidRDefault="00A275F4" w:rsidP="00453724">
            <w:pPr>
              <w:pStyle w:val="CopticVersemulti-line"/>
            </w:pPr>
            <w:r w:rsidRPr="00A275F4">
              <w:t>ⲁϥⲓ̀ ⲁϥϣⲱⲡⲓ ⲛ̀ϧⲏⲧⲥ</w:t>
            </w:r>
          </w:p>
          <w:p w:rsidR="00A275F4" w:rsidRPr="00A275F4" w:rsidRDefault="00A275F4" w:rsidP="00453724">
            <w:pPr>
              <w:pStyle w:val="CopticVerse"/>
            </w:pPr>
            <w:r w:rsidRPr="00A275F4">
              <w:t>ϣⲁ ⲛ̀ⲧⲉϥⲥⲱϯ ⲙ̀ⲙⲟⲛ</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This is Mary,</w:t>
            </w:r>
          </w:p>
          <w:p w:rsidR="00A275F4" w:rsidRDefault="00A275F4" w:rsidP="00A275F4">
            <w:pPr>
              <w:pStyle w:val="EngHang"/>
            </w:pPr>
            <w:r>
              <w:t>Who brought to us,</w:t>
            </w:r>
          </w:p>
          <w:p w:rsidR="00A275F4" w:rsidRDefault="00A275F4" w:rsidP="00A275F4">
            <w:pPr>
              <w:pStyle w:val="EngHang"/>
            </w:pPr>
            <w:r>
              <w:t>The eternal,</w:t>
            </w:r>
          </w:p>
          <w:p w:rsidR="00A275F4" w:rsidRDefault="00A275F4" w:rsidP="00A275F4">
            <w:pPr>
              <w:pStyle w:val="EngHangEnd"/>
            </w:pPr>
            <w:r>
              <w:t>Freedom.</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Ⲉⲧⲉ ⲑⲁⲓ ⲧⲉ Ⲙⲁⲣⲓⲁ</w:t>
            </w:r>
          </w:p>
          <w:p w:rsidR="00453724" w:rsidRDefault="00A275F4" w:rsidP="00453724">
            <w:pPr>
              <w:pStyle w:val="CopticVersemulti-line"/>
            </w:pPr>
            <w:r w:rsidRPr="00A275F4">
              <w:t>ⲉⲧⲁⲥⲓ̀ⲛⲓ ϣⲁⲣⲟⲛ</w:t>
            </w:r>
          </w:p>
          <w:p w:rsidR="00453724" w:rsidRDefault="00A275F4" w:rsidP="00453724">
            <w:pPr>
              <w:pStyle w:val="CopticVersemulti-line"/>
            </w:pPr>
            <w:r w:rsidRPr="00A275F4">
              <w:t>ⲛ̀ϯⲉⲗⲉⲑⲩⲣⲓⲁ</w:t>
            </w:r>
          </w:p>
          <w:p w:rsidR="00A275F4" w:rsidRPr="00A275F4" w:rsidRDefault="00A275F4" w:rsidP="00453724">
            <w:pPr>
              <w:pStyle w:val="CopticVerse"/>
            </w:pPr>
            <w:r w:rsidRPr="00A275F4">
              <w:t>ⲛ̀ⲉ̀ⲱ̀ⲛⲓⲟⲛ</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Zachariah has said,</w:t>
            </w:r>
          </w:p>
          <w:p w:rsidR="00A275F4" w:rsidRDefault="00A275F4" w:rsidP="00A275F4">
            <w:pPr>
              <w:pStyle w:val="EngHang"/>
            </w:pPr>
            <w:r>
              <w:t>“the golden lampstand,</w:t>
            </w:r>
          </w:p>
          <w:p w:rsidR="00A275F4" w:rsidRDefault="00A275F4" w:rsidP="00A275F4">
            <w:pPr>
              <w:pStyle w:val="EngHang"/>
            </w:pPr>
            <w:r>
              <w:t>Which was made,</w:t>
            </w:r>
          </w:p>
          <w:p w:rsidR="00A275F4" w:rsidRDefault="00A275F4" w:rsidP="00A275F4">
            <w:pPr>
              <w:pStyle w:val="EngHangEnd"/>
            </w:pPr>
            <w:r>
              <w:t>With golden hands.”</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Ⲍⲁⲭⲁⲣⲓⲁⲥ ⲁϥϫⲟⲥ</w:t>
            </w:r>
          </w:p>
          <w:p w:rsidR="00453724" w:rsidRDefault="00A275F4" w:rsidP="00453724">
            <w:pPr>
              <w:pStyle w:val="CopticVersemulti-line"/>
            </w:pPr>
            <w:r w:rsidRPr="00A275F4">
              <w:t>ϫⲉ ϯⲗⲩⲭⲛⲓⲁ ⲛ̀ⲛⲟⲩⲃ</w:t>
            </w:r>
          </w:p>
          <w:p w:rsidR="00453724" w:rsidRDefault="00A275F4" w:rsidP="00453724">
            <w:pPr>
              <w:pStyle w:val="CopticVersemulti-line"/>
            </w:pPr>
            <w:r w:rsidRPr="00A275F4">
              <w:t>ⲑⲏⲉⲧⲁⲩⲑⲁⲙⲓⲟⲥ</w:t>
            </w:r>
          </w:p>
          <w:p w:rsidR="00A275F4" w:rsidRPr="00A275F4" w:rsidRDefault="00A275F4" w:rsidP="00453724">
            <w:pPr>
              <w:pStyle w:val="CopticVerse"/>
            </w:pPr>
            <w:r w:rsidRPr="00A275F4">
              <w:t>ϧⲉⲛ ϩⲁⲛϫⲓϫ ⲛ̀ⲛⲟⲩⲃ</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A275F4" w:rsidP="00A275F4">
            <w:pPr>
              <w:pStyle w:val="EngHang"/>
            </w:pPr>
            <w:r>
              <w:t>Isaiah said to us,</w:t>
            </w:r>
          </w:p>
          <w:p w:rsidR="00A275F4" w:rsidRDefault="00A275F4" w:rsidP="00A275F4">
            <w:pPr>
              <w:pStyle w:val="EngHang"/>
            </w:pPr>
            <w:r>
              <w:t>Wish a joyful voice,</w:t>
            </w:r>
          </w:p>
          <w:p w:rsidR="00A275F4" w:rsidRDefault="00A275F4" w:rsidP="00A275F4">
            <w:pPr>
              <w:pStyle w:val="EngHang"/>
            </w:pPr>
            <w:r>
              <w:t>“She will give birth,</w:t>
            </w:r>
          </w:p>
          <w:p w:rsidR="00A275F4" w:rsidRDefault="00A275F4" w:rsidP="00A275F4">
            <w:pPr>
              <w:pStyle w:val="EngHangEnd"/>
            </w:pPr>
            <w:r>
              <w:t>To Emmanuel for us.”</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453724" w:rsidRDefault="00A275F4" w:rsidP="00453724">
            <w:pPr>
              <w:pStyle w:val="CopticVersemulti-line"/>
            </w:pPr>
            <w:r w:rsidRPr="00A275F4">
              <w:t>Ⲏ̀ⲥⲁⲓⲁⲥ ⲁϥϫⲟⲥ ⲛⲁⲛ</w:t>
            </w:r>
          </w:p>
          <w:p w:rsidR="00453724" w:rsidRDefault="00A275F4" w:rsidP="00453724">
            <w:pPr>
              <w:pStyle w:val="CopticVersemulti-line"/>
            </w:pPr>
            <w:r w:rsidRPr="00A275F4">
              <w:t>ϧⲉⲛ ⲟⲩⲥ̀ⲙⲏ ⲛ̀ⲑⲗⲉⲗⲏⲗ</w:t>
            </w:r>
          </w:p>
          <w:p w:rsidR="00453724" w:rsidRDefault="00A275F4" w:rsidP="00453724">
            <w:pPr>
              <w:pStyle w:val="CopticVersemulti-line"/>
            </w:pPr>
            <w:r w:rsidRPr="00A275F4">
              <w:t>ϫⲉ ⲉⲥⲉ̀ⲙⲓⲥⲓ ⲛⲁⲛ</w:t>
            </w:r>
          </w:p>
          <w:p w:rsidR="00A275F4" w:rsidRPr="00A275F4" w:rsidRDefault="00A275F4" w:rsidP="00453724">
            <w:pPr>
              <w:pStyle w:val="CopticVerse"/>
            </w:pPr>
            <w:r w:rsidRPr="00A275F4">
              <w:t>ⲛ̀Ⲉⲙⲙⲁⲛⲟⲩⲏⲗ</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A275F4" w:rsidP="00A275F4">
            <w:pPr>
              <w:pStyle w:val="EngHang"/>
            </w:pPr>
            <w:r>
              <w:t>This is Jerusalem,</w:t>
            </w:r>
          </w:p>
          <w:p w:rsidR="00A275F4" w:rsidRDefault="00A275F4" w:rsidP="00A275F4">
            <w:pPr>
              <w:pStyle w:val="EngHang"/>
            </w:pPr>
            <w:r>
              <w:t>The city of our God,</w:t>
            </w:r>
          </w:p>
          <w:p w:rsidR="00A275F4" w:rsidRDefault="00A275F4" w:rsidP="00A275F4">
            <w:pPr>
              <w:pStyle w:val="EngHang"/>
            </w:pPr>
            <w:r>
              <w:t>The throne of all ranks,</w:t>
            </w:r>
          </w:p>
          <w:p w:rsidR="00A275F4" w:rsidRDefault="00A275F4" w:rsidP="00A275F4">
            <w:pPr>
              <w:pStyle w:val="EngHangEnd"/>
            </w:pPr>
            <w:r>
              <w:t>Of the Cherubim.</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453724" w:rsidRDefault="00A275F4" w:rsidP="00453724">
            <w:pPr>
              <w:pStyle w:val="CopticVersemulti-line"/>
            </w:pPr>
            <w:r w:rsidRPr="00A275F4">
              <w:t>Ⲑⲁⲓ ⲧⲉ Ⲓⲗ̅ⲏ̅ⲙ</w:t>
            </w:r>
          </w:p>
          <w:p w:rsidR="00453724" w:rsidRDefault="00A275F4" w:rsidP="00453724">
            <w:pPr>
              <w:pStyle w:val="CopticVersemulti-line"/>
            </w:pPr>
            <w:r w:rsidRPr="00A275F4">
              <w:t>ⲧ̀ⲡⲟⲗⲓⲥ ⲙ̀ⲡⲉⲛⲛⲟⲩϯ</w:t>
            </w:r>
          </w:p>
          <w:p w:rsidR="00453724" w:rsidRDefault="00A275F4" w:rsidP="00453724">
            <w:pPr>
              <w:pStyle w:val="CopticVersemulti-line"/>
            </w:pPr>
            <w:r w:rsidRPr="00A275F4">
              <w:t>ⲡ̀ϩⲁⲣⲙⲁ ⲛ̀ⲛⲓⲭⲉⲣⲟⲃⲓⲙ</w:t>
            </w:r>
          </w:p>
          <w:p w:rsidR="00A275F4" w:rsidRPr="00A275F4" w:rsidRDefault="00A275F4" w:rsidP="00453724">
            <w:pPr>
              <w:pStyle w:val="CopticVerse"/>
            </w:pPr>
            <w:r w:rsidRPr="00A275F4">
              <w:t>ⲉⲧⲟⲓ ⲛ̀ⲟⲩⲑⲟ ⲛ̀ⲣⲏϯ</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Ezekiel has witnessed,</w:t>
            </w:r>
          </w:p>
          <w:p w:rsidR="00A275F4" w:rsidRDefault="00A275F4" w:rsidP="00A275F4">
            <w:pPr>
              <w:pStyle w:val="EngHang"/>
            </w:pPr>
            <w:r>
              <w:t>And revealed this to us,</w:t>
            </w:r>
          </w:p>
          <w:p w:rsidR="00A275F4" w:rsidRDefault="00A275F4" w:rsidP="00A275F4">
            <w:pPr>
              <w:pStyle w:val="EngHang"/>
            </w:pPr>
            <w:r>
              <w:t>“I saw a door,</w:t>
            </w:r>
          </w:p>
          <w:p w:rsidR="00A275F4" w:rsidRDefault="00A275F4" w:rsidP="00A275F4">
            <w:pPr>
              <w:pStyle w:val="EngHangEnd"/>
            </w:pPr>
            <w:r>
              <w:t>Towards the East.</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Ⲓⲉⲍⲉⲕⲓⲏⲗ ⲁϥⲉⲣⲙⲉⲑⲣⲉ</w:t>
            </w:r>
          </w:p>
          <w:p w:rsidR="00453724" w:rsidRDefault="00A275F4" w:rsidP="00453724">
            <w:pPr>
              <w:pStyle w:val="CopticVersemulti-line"/>
            </w:pPr>
            <w:r w:rsidRPr="00A275F4">
              <w:t>ⲁϥⲟⲩⲱⲛϩ ⲛⲁⲛ ⲙ̀ⲫⲁⲓ</w:t>
            </w:r>
          </w:p>
          <w:p w:rsidR="00453724" w:rsidRDefault="00A275F4" w:rsidP="00453724">
            <w:pPr>
              <w:pStyle w:val="CopticVersemulti-line"/>
            </w:pPr>
            <w:r w:rsidRPr="00A275F4">
              <w:t>ϫⲉ ⲁⲓⲛⲁⲩ ⲉⲟⲩⲡⲩⲗⲏ</w:t>
            </w:r>
          </w:p>
          <w:p w:rsidR="00A275F4" w:rsidRPr="00A275F4" w:rsidRDefault="00A275F4" w:rsidP="00453724">
            <w:pPr>
              <w:pStyle w:val="CopticVerse"/>
            </w:pPr>
            <w:r w:rsidRPr="00A275F4">
              <w:t>ⲛ̀ⲥⲁ ⲛⲓⲙⲁ̀ⲛϣⲁⲓ</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The Lord and Saviour,</w:t>
            </w:r>
          </w:p>
          <w:p w:rsidR="00A275F4" w:rsidRDefault="00A275F4" w:rsidP="00A275F4">
            <w:pPr>
              <w:pStyle w:val="EngHang"/>
            </w:pPr>
            <w:r>
              <w:t>Entered into it,</w:t>
            </w:r>
          </w:p>
          <w:p w:rsidR="00A275F4" w:rsidRDefault="00A275F4" w:rsidP="00A275F4">
            <w:pPr>
              <w:pStyle w:val="EngHang"/>
            </w:pPr>
            <w:r>
              <w:t>And it remained,</w:t>
            </w:r>
          </w:p>
          <w:p w:rsidR="00A275F4" w:rsidRDefault="00A275F4" w:rsidP="00A275F4">
            <w:pPr>
              <w:pStyle w:val="EngHangEnd"/>
            </w:pPr>
            <w:r>
              <w:t>Thoroughly shut as before.”</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ⲕⲩⲣⲓⲟⲥ ⲡⲓⲣⲉϥⲛⲟϩⲉⲙ</w:t>
            </w:r>
          </w:p>
          <w:p w:rsidR="00453724" w:rsidRDefault="00A275F4" w:rsidP="00453724">
            <w:pPr>
              <w:pStyle w:val="CopticVersemulti-line"/>
            </w:pPr>
            <w:r w:rsidRPr="00A275F4">
              <w:t>ⲁ</w:t>
            </w:r>
            <w:r w:rsidR="00453724">
              <w:rPr>
                <w:rFonts w:cs="FreeSerifAvvaShenouda"/>
              </w:rPr>
              <w:t>ϥ</w:t>
            </w:r>
            <w:r w:rsidRPr="00A275F4">
              <w:t>ϣⲉ ̀ⲉϦⲟⲩⲛ ϣⲁⲣⲟⲥ</w:t>
            </w:r>
          </w:p>
          <w:p w:rsidR="00453724" w:rsidRDefault="00A275F4" w:rsidP="00453724">
            <w:pPr>
              <w:pStyle w:val="CopticVersemulti-line"/>
            </w:pPr>
            <w:r w:rsidRPr="00A275F4">
              <w:t>ⲁⲥ̀ⲟϨⲓ ⲉⲥϣⲟⲧⲉⲙ</w:t>
            </w:r>
          </w:p>
          <w:p w:rsidR="00A275F4" w:rsidRPr="00A275F4" w:rsidRDefault="00A275F4" w:rsidP="00453724">
            <w:pPr>
              <w:pStyle w:val="CopticVerse"/>
            </w:pPr>
            <w:r w:rsidRPr="00A275F4">
              <w:t>ⲙ</w:t>
            </w:r>
            <w:r w:rsidR="00453724">
              <w:t>̀</w:t>
            </w:r>
            <w:r w:rsidRPr="00A275F4">
              <w:t>ⲡⲉⲥⲣⲏϯ ⲕⲁⲗⲱⲥ</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A275F4" w:rsidP="00A275F4">
            <w:pPr>
              <w:pStyle w:val="EngHang"/>
            </w:pPr>
            <w:r>
              <w:t>All the nations sing,</w:t>
            </w:r>
          </w:p>
          <w:p w:rsidR="00A275F4" w:rsidRDefault="00A275F4" w:rsidP="00A275F4">
            <w:pPr>
              <w:pStyle w:val="EngHang"/>
            </w:pPr>
            <w:r>
              <w:t>With different tongues,</w:t>
            </w:r>
          </w:p>
          <w:p w:rsidR="00A275F4" w:rsidRDefault="00A275F4" w:rsidP="00A275F4">
            <w:pPr>
              <w:pStyle w:val="EngHang"/>
            </w:pPr>
            <w:r>
              <w:t>To the Theotokos,</w:t>
            </w:r>
          </w:p>
          <w:p w:rsidR="00A275F4" w:rsidRDefault="00A275F4" w:rsidP="00A275F4">
            <w:pPr>
              <w:pStyle w:val="EngHangEnd"/>
            </w:pPr>
            <w:r>
              <w:t>The Mother of the Messiah.</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453724" w:rsidRDefault="00A275F4" w:rsidP="00453724">
            <w:pPr>
              <w:pStyle w:val="CopticVersemulti-line"/>
            </w:pPr>
            <w:r w:rsidRPr="00A275F4">
              <w:t>Ⲗⲁⲟⲥ ⲛⲓⲃⲉⲛ ⲥⲉϩⲱⲥ</w:t>
            </w:r>
          </w:p>
          <w:p w:rsidR="00453724" w:rsidRDefault="00A275F4" w:rsidP="00453724">
            <w:pPr>
              <w:pStyle w:val="CopticVersemulti-line"/>
            </w:pPr>
            <w:r w:rsidRPr="00A275F4">
              <w:t>ⲛⲉⲙ ⲛⲓⲁⲥⲡⲓ ⲛ̀ⲗⲁⲥ</w:t>
            </w:r>
          </w:p>
          <w:p w:rsidR="00453724" w:rsidRDefault="00A275F4" w:rsidP="00453724">
            <w:pPr>
              <w:pStyle w:val="CopticVersemulti-line"/>
            </w:pPr>
            <w:r w:rsidRPr="00A275F4">
              <w:t>ⲉϯⲑⲉⲟⲧⲟⲕⲟⲥ</w:t>
            </w:r>
          </w:p>
          <w:p w:rsidR="00A275F4" w:rsidRPr="00A275F4" w:rsidRDefault="00A275F4" w:rsidP="00453724">
            <w:pPr>
              <w:pStyle w:val="CopticVerse"/>
            </w:pPr>
            <w:r w:rsidRPr="00A275F4">
              <w:t>ⲑ̀ⲙⲁⲩ ⲙ̀Ⲙⲁⲥⲓⲁⲥ</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A275F4" w:rsidP="00A275F4">
            <w:pPr>
              <w:pStyle w:val="EngHang"/>
            </w:pPr>
            <w:r>
              <w:t>Mary the chaste,</w:t>
            </w:r>
          </w:p>
          <w:p w:rsidR="00A275F4" w:rsidRDefault="00A275F4" w:rsidP="00A275F4">
            <w:pPr>
              <w:pStyle w:val="EngHang"/>
            </w:pPr>
            <w:r>
              <w:t>The joy of the righteous,</w:t>
            </w:r>
          </w:p>
          <w:p w:rsidR="00A275F4" w:rsidRDefault="00A275F4" w:rsidP="00A275F4">
            <w:pPr>
              <w:pStyle w:val="EngHang"/>
            </w:pPr>
            <w:r>
              <w:t>Is truly the joy,</w:t>
            </w:r>
          </w:p>
          <w:p w:rsidR="00A275F4" w:rsidRDefault="00A275F4" w:rsidP="00A275F4">
            <w:pPr>
              <w:pStyle w:val="EngHangEnd"/>
            </w:pPr>
            <w:r>
              <w:t>Of the faithful.</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453724" w:rsidRDefault="00A275F4" w:rsidP="00453724">
            <w:pPr>
              <w:pStyle w:val="CopticVersemulti-line"/>
            </w:pPr>
            <w:r w:rsidRPr="00A275F4">
              <w:t>Ⲙⲁⲣⲓⲁ ϯⲥⲉⲙⲛⲉ</w:t>
            </w:r>
          </w:p>
          <w:p w:rsidR="00453724" w:rsidRDefault="00A275F4" w:rsidP="00453724">
            <w:pPr>
              <w:pStyle w:val="CopticVersemulti-line"/>
            </w:pPr>
            <w:r w:rsidRPr="00A275F4">
              <w:t>ⲡ̀ⲟⲩⲛⲟϥ ⲛ̀ⲛⲓⲇⲓⲕⲉⲟⲥ</w:t>
            </w:r>
          </w:p>
          <w:p w:rsidR="00453724" w:rsidRDefault="00A275F4" w:rsidP="00453724">
            <w:pPr>
              <w:pStyle w:val="CopticVersemulti-line"/>
            </w:pPr>
            <w:r w:rsidRPr="00A275F4">
              <w:t>ⲟⲩⲟϩ ⲛ̀ⲁⲗⲏⲑⲓⲛⲏ</w:t>
            </w:r>
          </w:p>
          <w:p w:rsidR="00A275F4" w:rsidRPr="00A275F4" w:rsidRDefault="00A275F4" w:rsidP="00453724">
            <w:pPr>
              <w:pStyle w:val="CopticVerse"/>
            </w:pPr>
            <w:r w:rsidRPr="00A275F4">
              <w:t>ⲫ̀ⲣⲁϣⲓ ⲛ̀ⲛⲓⲡⲓⲥⲧⲟⲥ</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You are the Tabernacle,</w:t>
            </w:r>
          </w:p>
          <w:p w:rsidR="00A275F4" w:rsidRDefault="00A275F4" w:rsidP="00A275F4">
            <w:pPr>
              <w:pStyle w:val="EngHang"/>
            </w:pPr>
            <w:r>
              <w:t>And the Ark,</w:t>
            </w:r>
          </w:p>
          <w:p w:rsidR="00A275F4" w:rsidRDefault="00A275F4" w:rsidP="00A275F4">
            <w:pPr>
              <w:pStyle w:val="EngHang"/>
            </w:pPr>
            <w:r>
              <w:t>Which Moses made,</w:t>
            </w:r>
          </w:p>
          <w:p w:rsidR="00A275F4" w:rsidRDefault="00A275F4" w:rsidP="00A275F4">
            <w:pPr>
              <w:pStyle w:val="EngHangEnd"/>
            </w:pPr>
            <w:r>
              <w:t>With great honour.</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Ⲛ̀ⲑⲟ ⲧⲉ ϯⲥ̀ⲕⲏⲛⲏ</w:t>
            </w:r>
          </w:p>
          <w:p w:rsidR="00453724" w:rsidRDefault="00A275F4" w:rsidP="00453724">
            <w:pPr>
              <w:pStyle w:val="CopticVersemulti-line"/>
            </w:pPr>
            <w:r w:rsidRPr="00A275F4">
              <w:t>ⲉⲧⲁ Ⲙⲱⲓⲥⲏⲥ ⲑⲁⲙⲓⲟⲥ</w:t>
            </w:r>
          </w:p>
          <w:p w:rsidR="00453724" w:rsidRDefault="00A275F4" w:rsidP="00453724">
            <w:pPr>
              <w:pStyle w:val="CopticVersemulti-line"/>
            </w:pPr>
            <w:r w:rsidRPr="00A275F4">
              <w:t>ϧⲉⲛ ⲟⲩⲛⲓϣϯ ⲛ̀ⲧⲓⲙⲏ</w:t>
            </w:r>
          </w:p>
          <w:p w:rsidR="00A275F4" w:rsidRPr="00A275F4" w:rsidRDefault="00A275F4" w:rsidP="00453724">
            <w:pPr>
              <w:pStyle w:val="CopticVerse"/>
            </w:pPr>
            <w:r w:rsidRPr="00A275F4">
              <w:t>ⲟⲩⲟϩ ⲛ̀ϯⲕⲓⲃⲱⲧⲟⲥ</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A275F4" w:rsidRDefault="00A275F4" w:rsidP="00A275F4">
            <w:pPr>
              <w:pStyle w:val="EngHang"/>
            </w:pPr>
            <w:r>
              <w:t>This mysterious matter,</w:t>
            </w:r>
          </w:p>
          <w:p w:rsidR="00A275F4" w:rsidRDefault="00A275F4" w:rsidP="00A275F4">
            <w:pPr>
              <w:pStyle w:val="EngHang"/>
            </w:pPr>
            <w:r>
              <w:t>Of the Mercy seat,</w:t>
            </w:r>
          </w:p>
          <w:p w:rsidR="00A275F4" w:rsidRDefault="00A275F4" w:rsidP="00A275F4">
            <w:pPr>
              <w:pStyle w:val="EngHang"/>
            </w:pPr>
            <w:r>
              <w:t>Is beyond all thoughts,</w:t>
            </w:r>
          </w:p>
          <w:p w:rsidR="00A275F4" w:rsidRDefault="00A275F4" w:rsidP="00A275F4">
            <w:pPr>
              <w:pStyle w:val="EngHangEnd"/>
            </w:pPr>
            <w:r>
              <w:t>Of the heavens.</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453724" w:rsidRDefault="00A275F4" w:rsidP="00453724">
            <w:pPr>
              <w:pStyle w:val="CopticVersemulti-line"/>
            </w:pPr>
            <w:r w:rsidRPr="00A275F4">
              <w:t>Ⲝⲁⲡ̀ϣⲱⲓ ⲉⲛⲓⲙⲉⲩⲓ</w:t>
            </w:r>
          </w:p>
          <w:p w:rsidR="00453724" w:rsidRDefault="00A275F4" w:rsidP="00453724">
            <w:pPr>
              <w:pStyle w:val="CopticVersemulti-line"/>
            </w:pPr>
            <w:r w:rsidRPr="00A275F4">
              <w:t>ⲛ̀ⲉ̀ⲡⲟⲩⲣⲁⲛⲓⲟⲛ</w:t>
            </w:r>
          </w:p>
          <w:p w:rsidR="00453724" w:rsidRDefault="00A275F4" w:rsidP="00453724">
            <w:pPr>
              <w:pStyle w:val="CopticVersemulti-line"/>
            </w:pPr>
            <w:r w:rsidRPr="00A275F4">
              <w:t>ⲛ̀ϫⲉ ⲡⲁⲓϩⲱⲃ ⲛ̀ϣ̀ⲫⲏⲣⲓ</w:t>
            </w:r>
          </w:p>
          <w:p w:rsidR="00A275F4" w:rsidRPr="00A275F4" w:rsidRDefault="00A275F4" w:rsidP="00453724">
            <w:pPr>
              <w:pStyle w:val="CopticVerse"/>
            </w:pPr>
            <w:r w:rsidRPr="00A275F4">
              <w:t>ⲛ̀ⲧⲉ ⲡⲓⲗ̀ⲁⲥⲧⲏⲣⲓⲟⲛ</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CE3852" w:rsidP="00CE3852">
            <w:pPr>
              <w:pStyle w:val="EngHang"/>
            </w:pPr>
            <w:r>
              <w:t>Great is the glory,</w:t>
            </w:r>
          </w:p>
          <w:p w:rsidR="00CE3852" w:rsidRDefault="00CE3852" w:rsidP="00CE3852">
            <w:pPr>
              <w:pStyle w:val="EngHang"/>
            </w:pPr>
            <w:r>
              <w:t>Of your virginity,</w:t>
            </w:r>
          </w:p>
          <w:p w:rsidR="00CE3852" w:rsidRDefault="00CE3852" w:rsidP="00CE3852">
            <w:pPr>
              <w:pStyle w:val="EngHang"/>
            </w:pPr>
            <w:r>
              <w:t>O full of glory,</w:t>
            </w:r>
          </w:p>
          <w:p w:rsidR="00CE3852" w:rsidRDefault="00CE3852" w:rsidP="00A275F4">
            <w:pPr>
              <w:pStyle w:val="EngHangEnd"/>
            </w:pPr>
            <w:r>
              <w:t>O Saint Mary.</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rsidRPr="00A275F4">
              <w:t>Ⲟⲩⲛⲓϣϯ ⲡⲉ ⲡ̀ⲱⲟⲩ</w:t>
            </w:r>
          </w:p>
          <w:p w:rsidR="00010BD3" w:rsidRDefault="00A275F4" w:rsidP="00453724">
            <w:pPr>
              <w:pStyle w:val="CopticVersemulti-line"/>
            </w:pPr>
            <w:r w:rsidRPr="00A275F4">
              <w:t>ⲛ̀ⲧⲉ ⲧⲉⲡⲁⲑⲉⲛⲓⲁ</w:t>
            </w:r>
          </w:p>
          <w:p w:rsidR="00010BD3" w:rsidRDefault="00A275F4" w:rsidP="00453724">
            <w:pPr>
              <w:pStyle w:val="CopticVersemulti-line"/>
            </w:pPr>
            <w:r w:rsidRPr="00A275F4">
              <w:t>ⲱ ⲑⲏⲉⲑⲙⲉϩ ⲛ̀ⲱ̀ⲟⲩ</w:t>
            </w:r>
          </w:p>
          <w:p w:rsidR="00A275F4" w:rsidRPr="00A275F4" w:rsidRDefault="00A275F4" w:rsidP="00010BD3">
            <w:pPr>
              <w:pStyle w:val="CopticVerse"/>
            </w:pPr>
            <w:r w:rsidRPr="00A275F4">
              <w:t>ϯⲁⲅⲓⲁ Ⲙⲁⲣⲓⲁ</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CE3852" w:rsidP="00CE3852">
            <w:pPr>
              <w:pStyle w:val="EngHang"/>
            </w:pPr>
            <w:r>
              <w:t>The honoured vessel,</w:t>
            </w:r>
          </w:p>
          <w:p w:rsidR="00CE3852" w:rsidRDefault="00CE3852" w:rsidP="00CE3852">
            <w:pPr>
              <w:pStyle w:val="EngHang"/>
            </w:pPr>
            <w:r>
              <w:t>And the lamp stand,</w:t>
            </w:r>
          </w:p>
          <w:p w:rsidR="00CE3852" w:rsidRDefault="00CE3852" w:rsidP="00CE3852">
            <w:pPr>
              <w:pStyle w:val="EngHang"/>
            </w:pPr>
            <w:r>
              <w:t>The pure censer,</w:t>
            </w:r>
          </w:p>
          <w:p w:rsidR="00CE3852" w:rsidRDefault="00CE3852" w:rsidP="00A275F4">
            <w:pPr>
              <w:pStyle w:val="EngHangEnd"/>
            </w:pPr>
            <w:r>
              <w:t>Full of blessings.</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rsidRPr="00A275F4">
              <w:t>ⲡⲓ̀ⲥⲧⲁⲙⲛⲟⲥ ⲉⲧⲧⲁⲓⲏⲟⲩⲧ</w:t>
            </w:r>
          </w:p>
          <w:p w:rsidR="00010BD3" w:rsidRDefault="00A275F4" w:rsidP="00453724">
            <w:pPr>
              <w:pStyle w:val="CopticVersemulti-line"/>
            </w:pPr>
            <w:r w:rsidRPr="00A275F4">
              <w:t>ⲟⲩⲟϨ ϯⲗⲩⲭⲛⲓ̀ⲁ</w:t>
            </w:r>
          </w:p>
          <w:p w:rsidR="00010BD3" w:rsidRDefault="00A275F4" w:rsidP="00453724">
            <w:pPr>
              <w:pStyle w:val="CopticVersemulti-line"/>
            </w:pPr>
            <w:r w:rsidRPr="00A275F4">
              <w:t>ϯϣⲟⲩⲣⲏ ⲉⲧⲧⲟⲩⲃⲏⲟⲩⲧ</w:t>
            </w:r>
          </w:p>
          <w:p w:rsidR="00A275F4" w:rsidRPr="00A275F4" w:rsidRDefault="00A275F4" w:rsidP="00010BD3">
            <w:pPr>
              <w:pStyle w:val="CopticVerse"/>
            </w:pPr>
            <w:r w:rsidRPr="00A275F4">
              <w:t>ⲉⲑⲙⲉϨ ̀ⲛⲉⲩⲗⲟⲅⲓⲁ</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CE3852" w:rsidRDefault="00CE3852" w:rsidP="00CE3852">
            <w:pPr>
              <w:pStyle w:val="EngHang"/>
            </w:pPr>
            <w:r>
              <w:t>All the high names,</w:t>
            </w:r>
          </w:p>
          <w:p w:rsidR="00CE3852" w:rsidRDefault="00CE3852" w:rsidP="00CE3852">
            <w:pPr>
              <w:pStyle w:val="EngHang"/>
            </w:pPr>
            <w:r>
              <w:t>Of the Incorporeal,</w:t>
            </w:r>
          </w:p>
          <w:p w:rsidR="00CE3852" w:rsidRDefault="00CE3852" w:rsidP="00CE3852">
            <w:pPr>
              <w:pStyle w:val="EngHang"/>
            </w:pPr>
            <w:r>
              <w:t>Have not reached the height,</w:t>
            </w:r>
          </w:p>
          <w:p w:rsidR="00CE3852" w:rsidRDefault="00CE3852" w:rsidP="00CE3852">
            <w:pPr>
              <w:pStyle w:val="EngHangEnd"/>
            </w:pPr>
            <w:r>
              <w:t>Of your blessedness.</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010BD3" w:rsidRDefault="00A275F4" w:rsidP="00453724">
            <w:pPr>
              <w:pStyle w:val="CopticVersemulti-line"/>
            </w:pPr>
            <w:r w:rsidRPr="00A275F4">
              <w:t>Ⲣⲁⲛ ⲛⲓⲃⲉⲛ ⲉⲧϭⲟⲥⲓ</w:t>
            </w:r>
          </w:p>
          <w:p w:rsidR="00010BD3" w:rsidRDefault="00A275F4" w:rsidP="00453724">
            <w:pPr>
              <w:pStyle w:val="CopticVersemulti-line"/>
            </w:pPr>
            <w:r w:rsidRPr="00A275F4">
              <w:t>ⲛ̀ⲧⲉ ⲛⲓⲁⲥⲱⲙⲁⲧⲟⲥ</w:t>
            </w:r>
          </w:p>
          <w:p w:rsidR="00010BD3" w:rsidRDefault="00A275F4" w:rsidP="00453724">
            <w:pPr>
              <w:pStyle w:val="CopticVersemulti-line"/>
            </w:pPr>
            <w:r w:rsidRPr="00A275F4">
              <w:t>ⲙ̀ⲡⲟⲩϣ̀ⲫⲟϩ ⲉⲡ̀ϭⲓⲥⲓ</w:t>
            </w:r>
          </w:p>
          <w:p w:rsidR="00A275F4" w:rsidRPr="00A275F4" w:rsidRDefault="00A275F4" w:rsidP="00010BD3">
            <w:pPr>
              <w:pStyle w:val="CopticVerse"/>
            </w:pPr>
            <w:r w:rsidRPr="00A275F4">
              <w:t>ⲛ̀ⲧⲉ ⲛⲉⲙⲁⲕⲁⲣⲓⲥⲙⲟⲥ</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CE3852" w:rsidRDefault="00CE3852" w:rsidP="00CE3852">
            <w:pPr>
              <w:pStyle w:val="EngHang"/>
            </w:pPr>
            <w:r>
              <w:t>You are like the rod,</w:t>
            </w:r>
          </w:p>
          <w:p w:rsidR="00CE3852" w:rsidRDefault="00CE3852" w:rsidP="00CE3852">
            <w:pPr>
              <w:pStyle w:val="EngHang"/>
            </w:pPr>
            <w:r>
              <w:t>Of Aaron,</w:t>
            </w:r>
          </w:p>
          <w:p w:rsidR="00CE3852" w:rsidRDefault="00CE3852" w:rsidP="00CE3852">
            <w:pPr>
              <w:pStyle w:val="EngHang"/>
            </w:pPr>
            <w:r>
              <w:t>Which blossomed and budded,</w:t>
            </w:r>
          </w:p>
          <w:p w:rsidR="00CE3852" w:rsidRDefault="00CE3852" w:rsidP="00CE3852">
            <w:pPr>
              <w:pStyle w:val="EngHangEnd"/>
              <w:ind w:left="0" w:firstLine="0"/>
            </w:pPr>
            <w:r>
              <w:t>And brought forth its fruit.</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010BD3" w:rsidRDefault="00A275F4" w:rsidP="00453724">
            <w:pPr>
              <w:pStyle w:val="CopticVersemulti-line"/>
            </w:pPr>
            <w:r w:rsidRPr="00A275F4">
              <w:t>Ⲥⲉⲧⲉⲛⲑⲱⲛϯ ⲉⲡⲓϣ̀ⲃⲱⲧ</w:t>
            </w:r>
          </w:p>
          <w:p w:rsidR="00010BD3" w:rsidRDefault="00A275F4" w:rsidP="00453724">
            <w:pPr>
              <w:pStyle w:val="CopticVersemulti-line"/>
            </w:pPr>
            <w:r w:rsidRPr="00A275F4">
              <w:t>ⲛ̀ⲧⲉ Ⲁⲁⲣⲱⲛ</w:t>
            </w:r>
          </w:p>
          <w:p w:rsidR="00010BD3" w:rsidRDefault="00A275F4" w:rsidP="00453724">
            <w:pPr>
              <w:pStyle w:val="CopticVersemulti-line"/>
            </w:pPr>
            <w:r w:rsidRPr="00A275F4">
              <w:t>ⲉⲧⲁϥⲫⲓⲣⲓ ⲉⲃⲟⲗ</w:t>
            </w:r>
          </w:p>
          <w:p w:rsidR="00A275F4" w:rsidRPr="00A275F4" w:rsidRDefault="00A275F4" w:rsidP="00010BD3">
            <w:pPr>
              <w:pStyle w:val="CopticVerse"/>
            </w:pPr>
            <w:r w:rsidRPr="00A275F4">
              <w:t>ⲁϥⲣⲱⲧ ⲟⲩⲟϩ ⲁϥϯⲕⲁⲣⲡⲟⲛ</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CE3852" w:rsidRDefault="00CE3852" w:rsidP="00CE3852">
            <w:pPr>
              <w:pStyle w:val="EngHang"/>
            </w:pPr>
            <w:r>
              <w:t>You are exalted,</w:t>
            </w:r>
          </w:p>
          <w:p w:rsidR="00CE3852" w:rsidRDefault="00CE3852" w:rsidP="00CE3852">
            <w:pPr>
              <w:pStyle w:val="EngHang"/>
            </w:pPr>
            <w:r>
              <w:t>More than the Cherubim,</w:t>
            </w:r>
          </w:p>
          <w:p w:rsidR="00CE3852" w:rsidRDefault="00CE3852" w:rsidP="00CE3852">
            <w:pPr>
              <w:pStyle w:val="EngHang"/>
            </w:pPr>
            <w:r>
              <w:t>And honoured more,</w:t>
            </w:r>
          </w:p>
          <w:p w:rsidR="00CE3852" w:rsidRDefault="00CE3852" w:rsidP="00CE3852">
            <w:pPr>
              <w:pStyle w:val="EngHangEnd"/>
            </w:pPr>
            <w:r>
              <w:t>Than the Seraphim.</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rsidRPr="00A275F4">
              <w:t>Ⲧⲉϭⲟⲥⲓ ⲉⲙⲁϣⲱ</w:t>
            </w:r>
          </w:p>
          <w:p w:rsidR="00010BD3" w:rsidRDefault="00A275F4" w:rsidP="00453724">
            <w:pPr>
              <w:pStyle w:val="CopticVersemulti-line"/>
            </w:pPr>
            <w:r w:rsidRPr="00A275F4">
              <w:t>ⲉϩⲟⲧⲉ ⲛⲓⲭⲉⲣⲟⲃⲓⲙ</w:t>
            </w:r>
          </w:p>
          <w:p w:rsidR="00010BD3" w:rsidRDefault="00A275F4" w:rsidP="00453724">
            <w:pPr>
              <w:pStyle w:val="CopticVersemulti-line"/>
            </w:pPr>
            <w:r w:rsidRPr="00A275F4">
              <w:t>ⲧⲉⲧⲁⲓⲏⲟⲩⲧ ⲛ̀ϩⲟⲩ̀ⲟ</w:t>
            </w:r>
          </w:p>
          <w:p w:rsidR="00A275F4" w:rsidRPr="00A275F4" w:rsidRDefault="00A275F4" w:rsidP="00010BD3">
            <w:pPr>
              <w:pStyle w:val="CopticVerse"/>
            </w:pPr>
            <w:r w:rsidRPr="00A275F4">
              <w:t>ⲉⲛⲓⲥⲉⲣⲁⲫⲓⲙ</w:t>
            </w:r>
          </w:p>
        </w:tc>
      </w:tr>
      <w:tr w:rsidR="00A275F4" w:rsidTr="00CE3852">
        <w:trPr>
          <w:cantSplit/>
          <w:jc w:val="center"/>
        </w:trPr>
        <w:tc>
          <w:tcPr>
            <w:tcW w:w="288" w:type="dxa"/>
          </w:tcPr>
          <w:p w:rsidR="00A275F4" w:rsidRPr="00FB5ACB" w:rsidRDefault="00A275F4" w:rsidP="00A275F4">
            <w:pPr>
              <w:pStyle w:val="CopticCross"/>
            </w:pPr>
            <w:r w:rsidRPr="00FB5ACB">
              <w:lastRenderedPageBreak/>
              <w:t>¿</w:t>
            </w:r>
          </w:p>
        </w:tc>
        <w:tc>
          <w:tcPr>
            <w:tcW w:w="3960" w:type="dxa"/>
          </w:tcPr>
          <w:p w:rsidR="00CE3852" w:rsidRDefault="00CE3852" w:rsidP="00CE3852">
            <w:pPr>
              <w:pStyle w:val="EngHang"/>
            </w:pPr>
            <w:r>
              <w:t>You gave birth to,</w:t>
            </w:r>
          </w:p>
          <w:p w:rsidR="00CE3852" w:rsidRDefault="00CE3852" w:rsidP="00CE3852">
            <w:pPr>
              <w:pStyle w:val="EngHang"/>
            </w:pPr>
            <w:r>
              <w:t>Our Lord the Son of God,</w:t>
            </w:r>
          </w:p>
          <w:p w:rsidR="00CE3852" w:rsidRDefault="00CE3852" w:rsidP="00CE3852">
            <w:pPr>
              <w:pStyle w:val="EngHang"/>
            </w:pPr>
            <w:r>
              <w:t>We worship Him,</w:t>
            </w:r>
          </w:p>
          <w:p w:rsidR="00CE3852" w:rsidRDefault="00CE3852" w:rsidP="00CE3852">
            <w:pPr>
              <w:pStyle w:val="EngHangEnd"/>
            </w:pPr>
            <w:r>
              <w:t>And glorify him as God.</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rsidRPr="00A275F4">
              <w:t>Ⲩⲓⲟⲥ Ⲑⲉⲟⲥ ⲡⲉⲛⲛⲟⲩϯ</w:t>
            </w:r>
          </w:p>
          <w:p w:rsidR="00010BD3" w:rsidRDefault="00A275F4" w:rsidP="00453724">
            <w:pPr>
              <w:pStyle w:val="CopticVersemulti-line"/>
            </w:pPr>
            <w:r w:rsidRPr="00A275F4">
              <w:t>ⲁⲣⲉⲙⲓⲥⲓ ⲙ̀ⲙⲟϥ</w:t>
            </w:r>
          </w:p>
          <w:p w:rsidR="00010BD3" w:rsidRDefault="00A275F4" w:rsidP="00453724">
            <w:pPr>
              <w:pStyle w:val="CopticVersemulti-line"/>
            </w:pPr>
            <w:r w:rsidRPr="00A275F4">
              <w:t>ⲧⲉⲛϯⲱⲟⲩ ⲛⲁϥ ϩⲱⲥ ⲛⲟⲩϯ</w:t>
            </w:r>
          </w:p>
          <w:p w:rsidR="00A275F4" w:rsidRPr="00A275F4" w:rsidRDefault="00A275F4" w:rsidP="00010BD3">
            <w:pPr>
              <w:pStyle w:val="CopticVerse"/>
            </w:pPr>
            <w:r w:rsidRPr="00A275F4">
              <w:t>ⲟⲩⲟϩ ⲧⲉⲛⲟⲩⲱϣⲧ ⲙ̀ⲙⲟϥ</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CE3852" w:rsidRDefault="00CE3852" w:rsidP="00CE3852">
            <w:pPr>
              <w:pStyle w:val="EngHang"/>
            </w:pPr>
            <w:r>
              <w:t>He who abides in light,</w:t>
            </w:r>
          </w:p>
          <w:p w:rsidR="00CE3852" w:rsidRDefault="00CE3852" w:rsidP="00CE3852">
            <w:pPr>
              <w:pStyle w:val="EngHang"/>
            </w:pPr>
            <w:r>
              <w:t>Who no one can approach,</w:t>
            </w:r>
          </w:p>
          <w:p w:rsidR="00CE3852" w:rsidRDefault="00CE3852" w:rsidP="00CE3852">
            <w:pPr>
              <w:pStyle w:val="EngHang"/>
            </w:pPr>
            <w:r>
              <w:t>Showed us His miracles,</w:t>
            </w:r>
          </w:p>
          <w:p w:rsidR="00CE3852" w:rsidRDefault="00CE3852" w:rsidP="00CE3852">
            <w:pPr>
              <w:pStyle w:val="EngHangEnd"/>
            </w:pPr>
            <w:r>
              <w:t>And you fed Him.</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010BD3" w:rsidRDefault="00A275F4" w:rsidP="00453724">
            <w:pPr>
              <w:pStyle w:val="CopticVersemulti-line"/>
            </w:pPr>
            <w:r w:rsidRPr="00A275F4">
              <w:t>Ⲫⲏⲉⲧϣⲟⲡ ϧⲉⲛ ⲡⲓⲟⲩⲱⲓⲛⲓ</w:t>
            </w:r>
          </w:p>
          <w:p w:rsidR="00010BD3" w:rsidRDefault="00A275F4" w:rsidP="00453724">
            <w:pPr>
              <w:pStyle w:val="CopticVersemulti-line"/>
            </w:pPr>
            <w:r w:rsidRPr="00A275F4">
              <w:t>ⲛ̀ⲧⲁϣ̀ϧⲱⲛⲧ ⲉⲣⲟϥ</w:t>
            </w:r>
          </w:p>
          <w:p w:rsidR="00010BD3" w:rsidRDefault="00A275F4" w:rsidP="00453724">
            <w:pPr>
              <w:pStyle w:val="CopticVersemulti-line"/>
            </w:pPr>
            <w:r w:rsidRPr="00A275F4">
              <w:t>ⲁϥⲟⲩⲱⲛϩ ⲛ̀ⲛⲉϥⲙⲏⲓⲛⲓ</w:t>
            </w:r>
          </w:p>
          <w:p w:rsidR="00A275F4" w:rsidRPr="00A275F4" w:rsidRDefault="00A275F4" w:rsidP="00010BD3">
            <w:pPr>
              <w:pStyle w:val="CopticVerse"/>
            </w:pPr>
            <w:r w:rsidRPr="00010BD3">
              <w:rPr>
                <w:highlight w:val="yellow"/>
              </w:rPr>
              <w:t>ⲁⲣⲉϯ  ̀</w:t>
            </w:r>
            <w:r w:rsidRPr="00A275F4">
              <w:t>ⲉⲣⲱϯ ⲉⲣⲱϥ</w:t>
            </w:r>
          </w:p>
        </w:tc>
      </w:tr>
      <w:tr w:rsidR="00A275F4" w:rsidTr="00CE3852">
        <w:trPr>
          <w:cantSplit/>
          <w:jc w:val="center"/>
        </w:trPr>
        <w:tc>
          <w:tcPr>
            <w:tcW w:w="288" w:type="dxa"/>
          </w:tcPr>
          <w:p w:rsidR="00A275F4" w:rsidRPr="00FB5ACB" w:rsidRDefault="00A275F4" w:rsidP="00A275F4">
            <w:pPr>
              <w:pStyle w:val="CopticCross"/>
            </w:pPr>
          </w:p>
        </w:tc>
        <w:tc>
          <w:tcPr>
            <w:tcW w:w="3960" w:type="dxa"/>
          </w:tcPr>
          <w:p w:rsidR="00CE3852" w:rsidRDefault="00CE3852" w:rsidP="00CE3852">
            <w:pPr>
              <w:pStyle w:val="EngHang"/>
            </w:pPr>
            <w:r>
              <w:t>Hail to you Mary,</w:t>
            </w:r>
          </w:p>
          <w:p w:rsidR="00CE3852" w:rsidRDefault="00CE3852" w:rsidP="00CE3852">
            <w:pPr>
              <w:pStyle w:val="EngHang"/>
            </w:pPr>
            <w:r>
              <w:t>The fair dove,</w:t>
            </w:r>
          </w:p>
          <w:p w:rsidR="00CE3852" w:rsidRDefault="00CE3852" w:rsidP="00CE3852">
            <w:pPr>
              <w:pStyle w:val="EngHang"/>
            </w:pPr>
            <w:r>
              <w:t>Full of wisdom,</w:t>
            </w:r>
          </w:p>
          <w:p w:rsidR="00A275F4" w:rsidRDefault="00CE3852" w:rsidP="00CE3852">
            <w:pPr>
              <w:pStyle w:val="EngHangEnd"/>
            </w:pPr>
            <w:r>
              <w:t>The Mother of Jesus Christ.</w:t>
            </w:r>
          </w:p>
        </w:tc>
        <w:tc>
          <w:tcPr>
            <w:tcW w:w="288" w:type="dxa"/>
          </w:tcPr>
          <w:p w:rsidR="00A275F4" w:rsidRDefault="00A275F4" w:rsidP="00A275F4"/>
        </w:tc>
        <w:tc>
          <w:tcPr>
            <w:tcW w:w="288" w:type="dxa"/>
          </w:tcPr>
          <w:p w:rsidR="00A275F4" w:rsidRPr="00FB5ACB" w:rsidRDefault="00A275F4" w:rsidP="00A275F4">
            <w:pPr>
              <w:pStyle w:val="CopticCross"/>
            </w:pPr>
          </w:p>
        </w:tc>
        <w:tc>
          <w:tcPr>
            <w:tcW w:w="3960" w:type="dxa"/>
          </w:tcPr>
          <w:p w:rsidR="00010BD3" w:rsidRDefault="00A275F4" w:rsidP="00453724">
            <w:pPr>
              <w:pStyle w:val="CopticVersemulti-line"/>
            </w:pPr>
            <w:r w:rsidRPr="00A275F4">
              <w:t>Ⲭⲉⲣⲉ ⲛⲉ Ⲙⲁⲣⲓⲁ</w:t>
            </w:r>
          </w:p>
          <w:p w:rsidR="00010BD3" w:rsidRDefault="00A275F4" w:rsidP="00453724">
            <w:pPr>
              <w:pStyle w:val="CopticVersemulti-line"/>
            </w:pPr>
            <w:r w:rsidRPr="00A275F4">
              <w:t>ϯϭⲣⲟⲙⲡⲓ ⲉⲑⲛⲉⲥⲱⲥ</w:t>
            </w:r>
          </w:p>
          <w:p w:rsidR="00010BD3" w:rsidRDefault="00A275F4" w:rsidP="00453724">
            <w:pPr>
              <w:pStyle w:val="CopticVersemulti-line"/>
            </w:pPr>
            <w:r w:rsidRPr="00A275F4">
              <w:t>ⲉⲑⲙⲉϩ ⲛ̀ⲥⲟⲫⲓⲁ</w:t>
            </w:r>
          </w:p>
          <w:p w:rsidR="00A275F4" w:rsidRPr="00A275F4" w:rsidRDefault="00A275F4" w:rsidP="00010BD3">
            <w:pPr>
              <w:pStyle w:val="CopticVerse"/>
            </w:pPr>
            <w:r w:rsidRPr="00A275F4">
              <w:t>ⲑ̀ⲙⲁⲩ ⲛ̀Ⲓⲏ̅ⲥ Ⲡⲭ̅ⲥ</w:t>
            </w:r>
          </w:p>
        </w:tc>
      </w:tr>
      <w:tr w:rsidR="00A275F4" w:rsidTr="00CE3852">
        <w:trPr>
          <w:cantSplit/>
          <w:jc w:val="center"/>
        </w:trPr>
        <w:tc>
          <w:tcPr>
            <w:tcW w:w="288" w:type="dxa"/>
          </w:tcPr>
          <w:p w:rsidR="00A275F4" w:rsidRPr="00A275F4" w:rsidRDefault="00A275F4" w:rsidP="00A275F4">
            <w:pPr>
              <w:pStyle w:val="CopticCross"/>
              <w:jc w:val="both"/>
            </w:pPr>
            <w:r w:rsidRPr="00FB5ACB">
              <w:t>¿</w:t>
            </w:r>
          </w:p>
        </w:tc>
        <w:tc>
          <w:tcPr>
            <w:tcW w:w="3960" w:type="dxa"/>
          </w:tcPr>
          <w:p w:rsidR="00A275F4" w:rsidRDefault="00CE3852" w:rsidP="00CE3852">
            <w:pPr>
              <w:pStyle w:val="EngHang"/>
            </w:pPr>
            <w:r>
              <w:t>For the rest of our days,</w:t>
            </w:r>
          </w:p>
          <w:p w:rsidR="00CE3852" w:rsidRDefault="00CE3852" w:rsidP="00CE3852">
            <w:pPr>
              <w:pStyle w:val="EngHang"/>
            </w:pPr>
            <w:r>
              <w:t>We will praise you,</w:t>
            </w:r>
          </w:p>
          <w:p w:rsidR="00CE3852" w:rsidRDefault="00CE3852" w:rsidP="00CE3852">
            <w:pPr>
              <w:pStyle w:val="EngHang"/>
            </w:pPr>
            <w:r>
              <w:t>Who are full of glory,</w:t>
            </w:r>
          </w:p>
          <w:p w:rsidR="00CE3852" w:rsidRDefault="00CE3852" w:rsidP="00A275F4">
            <w:pPr>
              <w:pStyle w:val="EngHangEnd"/>
            </w:pPr>
            <w:r>
              <w:t>And clothed with purity.</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rsidRPr="00A275F4">
              <w:t>Ⲯⲉⲡⲓ ⲛ̀ⲧⲉ ⲛⲉⲛ̀ⲉϩⲟⲟⲩ</w:t>
            </w:r>
          </w:p>
          <w:p w:rsidR="00010BD3" w:rsidRPr="00010BD3" w:rsidRDefault="00A275F4" w:rsidP="00453724">
            <w:pPr>
              <w:pStyle w:val="CopticVersemulti-line"/>
              <w:rPr>
                <w:highlight w:val="yellow"/>
              </w:rPr>
            </w:pPr>
            <w:r w:rsidRPr="00A275F4">
              <w:t xml:space="preserve">ⲧⲉⲛⲉⲣⲉⲩⲫⲟⲙⲓⲛ </w:t>
            </w:r>
            <w:r w:rsidRPr="00010BD3">
              <w:rPr>
                <w:highlight w:val="yellow"/>
              </w:rPr>
              <w:t>ⲙ̀ⲙⲟ ̀</w:t>
            </w:r>
          </w:p>
          <w:p w:rsidR="00010BD3" w:rsidRDefault="00A275F4" w:rsidP="00453724">
            <w:pPr>
              <w:pStyle w:val="CopticVersemulti-line"/>
            </w:pPr>
            <w:r w:rsidRPr="00010BD3">
              <w:rPr>
                <w:highlight w:val="yellow"/>
              </w:rPr>
              <w:t>ⲱ</w:t>
            </w:r>
            <w:r w:rsidRPr="00A275F4">
              <w:t xml:space="preserve"> ⲑⲏⲉⲑⲙⲉϩ ⲛ̀ⲱ̀ⲟⲩ</w:t>
            </w:r>
          </w:p>
          <w:p w:rsidR="00A275F4" w:rsidRPr="00A275F4" w:rsidRDefault="00A275F4" w:rsidP="00010BD3">
            <w:pPr>
              <w:pStyle w:val="CopticVerse"/>
            </w:pPr>
            <w:r w:rsidRPr="00A275F4">
              <w:t>ⲧⲉϫⲟⲗϩ ⲙ̀ⲡⲓⲧⲟⲩⲃⲟ</w:t>
            </w:r>
          </w:p>
        </w:tc>
      </w:tr>
      <w:tr w:rsidR="00A275F4" w:rsidTr="00CE3852">
        <w:trPr>
          <w:cantSplit/>
          <w:jc w:val="center"/>
        </w:trPr>
        <w:tc>
          <w:tcPr>
            <w:tcW w:w="288" w:type="dxa"/>
          </w:tcPr>
          <w:p w:rsidR="00A275F4" w:rsidRPr="00FB5ACB" w:rsidRDefault="00A275F4" w:rsidP="00A275F4">
            <w:pPr>
              <w:pStyle w:val="CopticCross"/>
            </w:pPr>
            <w:r w:rsidRPr="00FB5ACB">
              <w:t>¿</w:t>
            </w:r>
          </w:p>
        </w:tc>
        <w:tc>
          <w:tcPr>
            <w:tcW w:w="3960" w:type="dxa"/>
          </w:tcPr>
          <w:p w:rsidR="00A275F4" w:rsidRDefault="00CE3852" w:rsidP="00CE3852">
            <w:pPr>
              <w:pStyle w:val="EngHang"/>
            </w:pPr>
            <w:r>
              <w:t>Be patient O Lover of mankind,</w:t>
            </w:r>
          </w:p>
          <w:p w:rsidR="00CE3852" w:rsidRDefault="00CE3852" w:rsidP="00CE3852">
            <w:pPr>
              <w:pStyle w:val="EngHang"/>
            </w:pPr>
            <w:r>
              <w:t>With Thy servant,</w:t>
            </w:r>
          </w:p>
          <w:p w:rsidR="00CE3852" w:rsidRDefault="00CE3852" w:rsidP="00CE3852">
            <w:pPr>
              <w:pStyle w:val="EngHang"/>
            </w:pPr>
            <w:r>
              <w:t>And forgive our sins,</w:t>
            </w:r>
          </w:p>
          <w:p w:rsidR="00CE3852" w:rsidRDefault="00CE3852" w:rsidP="00A275F4">
            <w:pPr>
              <w:pStyle w:val="EngHangEnd"/>
            </w:pPr>
            <w:r>
              <w:t>And accept us.</w:t>
            </w:r>
          </w:p>
        </w:tc>
        <w:tc>
          <w:tcPr>
            <w:tcW w:w="288" w:type="dxa"/>
          </w:tcPr>
          <w:p w:rsidR="00A275F4" w:rsidRDefault="00A275F4" w:rsidP="00A275F4"/>
        </w:tc>
        <w:tc>
          <w:tcPr>
            <w:tcW w:w="288" w:type="dxa"/>
          </w:tcPr>
          <w:p w:rsidR="00A275F4" w:rsidRPr="00FB5ACB" w:rsidRDefault="00A275F4" w:rsidP="00A275F4">
            <w:pPr>
              <w:pStyle w:val="CopticCross"/>
            </w:pPr>
            <w:r w:rsidRPr="00FB5ACB">
              <w:t>¿</w:t>
            </w:r>
          </w:p>
        </w:tc>
        <w:tc>
          <w:tcPr>
            <w:tcW w:w="3960" w:type="dxa"/>
          </w:tcPr>
          <w:p w:rsidR="00010BD3" w:rsidRDefault="00A275F4" w:rsidP="00453724">
            <w:pPr>
              <w:pStyle w:val="CopticVersemulti-line"/>
            </w:pPr>
            <w:r>
              <w:t>Ⲱⲟⲩⲛ̀ϩⲏⲧ ⲡⲓⲙⲁⲓⲣⲱⲙⲓ</w:t>
            </w:r>
          </w:p>
          <w:p w:rsidR="00010BD3" w:rsidRDefault="00A275F4" w:rsidP="00453724">
            <w:pPr>
              <w:pStyle w:val="CopticVersemulti-line"/>
            </w:pPr>
            <w:r>
              <w:t>ⲉϩ̀ⲣⲏⲓ ⲉϫⲉⲛ ⲡⲉⲕⲃⲱⲕ</w:t>
            </w:r>
          </w:p>
          <w:p w:rsidR="00010BD3" w:rsidRDefault="00A275F4" w:rsidP="00453724">
            <w:pPr>
              <w:pStyle w:val="CopticVersemulti-line"/>
            </w:pPr>
            <w:r>
              <w:t>ⲭⲱ ⲛⲁⲛ ⲉⲃⲟⲗ ⲛ̀ⲛⲉⲛⲟⲃⲓ</w:t>
            </w:r>
          </w:p>
          <w:p w:rsidR="00A275F4" w:rsidRPr="00A275F4" w:rsidRDefault="00A275F4" w:rsidP="00010BD3">
            <w:pPr>
              <w:pStyle w:val="CopticVerse"/>
            </w:pPr>
            <w:r>
              <w:t>ⲟⲩⲟϩ ϣⲟⲡⲧⲉⲛ ⲉⲣⲟⲕ</w:t>
            </w:r>
          </w:p>
        </w:tc>
      </w:tr>
    </w:tbl>
    <w:p w:rsidR="00232F08" w:rsidRPr="00232F08" w:rsidRDefault="00232F08" w:rsidP="00232F08">
      <w:pPr>
        <w:rPr>
          <w:lang w:val="en-US"/>
        </w:rPr>
      </w:pPr>
    </w:p>
    <w:p w:rsidR="00F54100" w:rsidRDefault="00F54100" w:rsidP="00D24FE1">
      <w:pPr>
        <w:pStyle w:val="Heading3"/>
        <w:rPr>
          <w:lang w:val="en-US"/>
        </w:rPr>
      </w:pPr>
      <w:bookmarkStart w:id="146" w:name="_Toc297322066"/>
      <w:bookmarkStart w:id="147" w:name="_Toc297407711"/>
      <w:bookmarkStart w:id="148" w:name="_Toc298445763"/>
      <w:bookmarkStart w:id="149" w:name="_Toc298447488"/>
      <w:bookmarkStart w:id="150" w:name="_Toc308441905"/>
      <w:r>
        <w:rPr>
          <w:lang w:val="en-US"/>
        </w:rPr>
        <w:t>The Sunday Psali for the Lord</w:t>
      </w:r>
      <w:bookmarkEnd w:id="146"/>
      <w:bookmarkEnd w:id="147"/>
      <w:bookmarkEnd w:id="148"/>
      <w:bookmarkEnd w:id="149"/>
      <w:bookmarkEnd w:id="150"/>
    </w:p>
    <w:p w:rsidR="00CE3852" w:rsidRPr="00CE3852" w:rsidRDefault="00CE3852" w:rsidP="00CE3852">
      <w:pPr>
        <w:pStyle w:val="Heading3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F54100" w:rsidTr="00094BF8">
        <w:trPr>
          <w:cantSplit/>
          <w:jc w:val="center"/>
        </w:trPr>
        <w:tc>
          <w:tcPr>
            <w:tcW w:w="288" w:type="dxa"/>
          </w:tcPr>
          <w:p w:rsidR="00F54100" w:rsidRDefault="00F54100" w:rsidP="00F54100">
            <w:pPr>
              <w:pStyle w:val="CopticCross"/>
            </w:pPr>
          </w:p>
        </w:tc>
        <w:tc>
          <w:tcPr>
            <w:tcW w:w="3960" w:type="dxa"/>
          </w:tcPr>
          <w:p w:rsidR="0086732E" w:rsidRDefault="0086732E" w:rsidP="00F54100">
            <w:pPr>
              <w:pStyle w:val="EngHang"/>
              <w:rPr>
                <w:rFonts w:eastAsiaTheme="minorHAnsi"/>
              </w:rPr>
            </w:pPr>
            <w:r>
              <w:rPr>
                <w:rFonts w:eastAsiaTheme="minorHAnsi"/>
              </w:rPr>
              <w:t>I sought after Thee</w:t>
            </w:r>
          </w:p>
          <w:p w:rsidR="00F54100" w:rsidRDefault="00F54100" w:rsidP="00F54100">
            <w:pPr>
              <w:pStyle w:val="EngHang"/>
              <w:rPr>
                <w:rFonts w:eastAsiaTheme="minorHAnsi"/>
              </w:rPr>
            </w:pPr>
            <w:r w:rsidRPr="007425E1">
              <w:rPr>
                <w:rFonts w:eastAsiaTheme="minorHAnsi"/>
              </w:rPr>
              <w:t>with all my heart:</w:t>
            </w:r>
          </w:p>
          <w:p w:rsidR="001D0F72" w:rsidRDefault="001D0F72" w:rsidP="00F54100">
            <w:pPr>
              <w:pStyle w:val="EngHang"/>
              <w:rPr>
                <w:rFonts w:eastAsiaTheme="minorHAnsi"/>
              </w:rPr>
            </w:pPr>
            <w:r w:rsidRPr="007425E1">
              <w:rPr>
                <w:rFonts w:eastAsiaTheme="minorHAnsi"/>
              </w:rPr>
              <w:t xml:space="preserve">My </w:t>
            </w:r>
            <w:r>
              <w:rPr>
                <w:rFonts w:eastAsiaTheme="minorHAnsi"/>
              </w:rPr>
              <w:t>Lord Jesus, help me.</w:t>
            </w:r>
          </w:p>
          <w:p w:rsidR="00F54100" w:rsidRPr="00F54100" w:rsidRDefault="001D0F72" w:rsidP="001D0F72">
            <w:pPr>
              <w:pStyle w:val="EngHangEnd"/>
              <w:rPr>
                <w:rFonts w:eastAsiaTheme="minorHAnsi"/>
              </w:rPr>
            </w:pPr>
            <w:r>
              <w:rPr>
                <w:rFonts w:eastAsiaTheme="minorHAnsi"/>
              </w:rPr>
              <w:t>(</w:t>
            </w:r>
            <w:r w:rsidR="00F54100" w:rsidRPr="007425E1">
              <w:rPr>
                <w:rFonts w:eastAsiaTheme="minorHAnsi"/>
              </w:rPr>
              <w:t>Pa Chois Isos arivoithin eroi.</w:t>
            </w:r>
            <w:r>
              <w:rPr>
                <w:rFonts w:eastAsiaTheme="minorHAnsi"/>
              </w:rPr>
              <w:t>)</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010BD3" w:rsidRDefault="00CE3852" w:rsidP="00010BD3">
            <w:pPr>
              <w:pStyle w:val="CopticVersemulti-line"/>
            </w:pPr>
            <w:r w:rsidRPr="00CE3852">
              <w:t>Ⲁⲓⲕⲱϯ ⲛ̀ⲥⲱⲕ</w:t>
            </w:r>
          </w:p>
          <w:p w:rsidR="00010BD3" w:rsidRDefault="00CE3852" w:rsidP="00010BD3">
            <w:pPr>
              <w:pStyle w:val="CopticVersemulti-line"/>
            </w:pPr>
            <w:r w:rsidRPr="00CE3852">
              <w:t>ϧⲉⲛ ⲡ̀ϣⲱⲕ ⲙ̀ⲡⲁϩⲏⲧ</w:t>
            </w:r>
          </w:p>
          <w:p w:rsidR="00010BD3" w:rsidRDefault="00CE3852" w:rsidP="00010BD3">
            <w:pPr>
              <w:pStyle w:val="CopticVersemulti-line"/>
            </w:pPr>
            <w:r w:rsidRPr="00CE3852">
              <w:t>ⲡⲁⲟ̅ⲥ̅ Ⲓⲏ̅ⲥ</w:t>
            </w:r>
          </w:p>
          <w:p w:rsidR="00F54100" w:rsidRPr="00A742AC" w:rsidRDefault="00CE3852" w:rsidP="00010BD3">
            <w:pPr>
              <w:pStyle w:val="CopticVersemulti-line"/>
            </w:pPr>
            <w:r w:rsidRPr="00CE3852">
              <w:t>ⲁⲣⲓⲃⲟⲏⲑⲓⲛ ⲉ</w:t>
            </w:r>
            <w:r w:rsidR="00BB5D46">
              <w:t>̀</w:t>
            </w:r>
            <w:r w:rsidRPr="00CE3852">
              <w:t>ⲣⲟⲓ</w:t>
            </w:r>
          </w:p>
        </w:tc>
      </w:tr>
      <w:tr w:rsidR="00F54100" w:rsidTr="00094BF8">
        <w:trPr>
          <w:cantSplit/>
          <w:jc w:val="center"/>
        </w:trPr>
        <w:tc>
          <w:tcPr>
            <w:tcW w:w="288" w:type="dxa"/>
          </w:tcPr>
          <w:p w:rsidR="00F54100" w:rsidRDefault="00F54100" w:rsidP="00F54100">
            <w:pPr>
              <w:pStyle w:val="CopticCross"/>
            </w:pPr>
          </w:p>
        </w:tc>
        <w:tc>
          <w:tcPr>
            <w:tcW w:w="3960" w:type="dxa"/>
          </w:tcPr>
          <w:p w:rsidR="0086732E" w:rsidRDefault="0086732E" w:rsidP="00F54100">
            <w:pPr>
              <w:pStyle w:val="EngHang"/>
              <w:rPr>
                <w:rFonts w:eastAsiaTheme="minorHAnsi"/>
              </w:rPr>
            </w:pPr>
            <w:r>
              <w:rPr>
                <w:rFonts w:eastAsiaTheme="minorHAnsi"/>
              </w:rPr>
              <w:t>Loose unto me</w:t>
            </w:r>
          </w:p>
          <w:p w:rsidR="00F54100" w:rsidRDefault="00F54100" w:rsidP="00F54100">
            <w:pPr>
              <w:pStyle w:val="EngHang"/>
              <w:rPr>
                <w:rFonts w:eastAsiaTheme="minorHAnsi"/>
              </w:rPr>
            </w:pPr>
            <w:r w:rsidRPr="007425E1">
              <w:rPr>
                <w:rFonts w:eastAsiaTheme="minorHAnsi"/>
              </w:rPr>
              <w:t>all the bonds of sin:</w:t>
            </w:r>
          </w:p>
          <w:p w:rsidR="001D0F72" w:rsidRDefault="001D0F72" w:rsidP="00F54100">
            <w:pPr>
              <w:pStyle w:val="EngHang"/>
              <w:rPr>
                <w:rFonts w:eastAsiaTheme="minorHAnsi"/>
              </w:rPr>
            </w:pPr>
            <w:r w:rsidRPr="007425E1">
              <w:rPr>
                <w:rFonts w:eastAsiaTheme="minorHAnsi"/>
              </w:rPr>
              <w:t xml:space="preserve">My Lord Jesus </w:t>
            </w:r>
            <w:r w:rsidRPr="00F54100">
              <w:rPr>
                <w:rFonts w:eastAsiaTheme="minorHAnsi"/>
              </w:rPr>
              <w:t>Christ</w:t>
            </w:r>
            <w:r>
              <w:rPr>
                <w:rFonts w:eastAsiaTheme="minorHAnsi"/>
              </w:rPr>
              <w:t>, help me.</w:t>
            </w:r>
          </w:p>
          <w:p w:rsidR="00F54100" w:rsidRPr="001D0F72" w:rsidRDefault="001D0F72" w:rsidP="00714EC1">
            <w:pPr>
              <w:pStyle w:val="EnglishHangVerse"/>
            </w:pPr>
            <w:r>
              <w:t>(</w:t>
            </w:r>
            <w:r w:rsidR="00F54100" w:rsidRPr="007425E1">
              <w:t>Pa-Chois Isos Pi Khristos arivoithin eroi.</w:t>
            </w:r>
            <w:r>
              <w:t>)</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BB5D46" w:rsidRDefault="00CE3852" w:rsidP="00010BD3">
            <w:pPr>
              <w:pStyle w:val="CopticVersemulti-line"/>
            </w:pPr>
            <w:r w:rsidRPr="00CE3852">
              <w:t>Ⲃⲱⲗ ⲉⲃⲟⲗ ϩⲁⲣⲟⲓ</w:t>
            </w:r>
          </w:p>
          <w:p w:rsidR="00BB5D46" w:rsidRDefault="00CE3852" w:rsidP="00010BD3">
            <w:pPr>
              <w:pStyle w:val="CopticVersemulti-line"/>
            </w:pPr>
            <w:r w:rsidRPr="00CE3852">
              <w:t>ⲛ̀ⲛⲓⲥ̀ⲛⲁⲩϩ ⲛ̀ⲧⲉ ⲫ̀ⲛⲟⲃⲓ</w:t>
            </w:r>
          </w:p>
          <w:p w:rsidR="00F54100" w:rsidRPr="00A742AC" w:rsidRDefault="00CE3852" w:rsidP="00BB5D46">
            <w:pPr>
              <w:pStyle w:val="CopticVerse"/>
            </w:pPr>
            <w:r w:rsidRPr="00CE3852">
              <w:t>ⲡⲁⲟ̅ⲥ̅ Ⲓⲏ̅ⲥ Ⲡⲭ̅ⲥ</w:t>
            </w:r>
            <w:r w:rsidR="00BB5D46">
              <w:t xml:space="preserve"> </w:t>
            </w:r>
            <w:r w:rsidRPr="00CE3852">
              <w:t>ⲁⲣⲓⲃⲟⲏⲑⲓⲛ ⲉⲣⲟⲓ</w:t>
            </w:r>
          </w:p>
        </w:tc>
      </w:tr>
      <w:tr w:rsidR="00F54100" w:rsidTr="00094BF8">
        <w:trPr>
          <w:cantSplit/>
          <w:jc w:val="center"/>
        </w:trPr>
        <w:tc>
          <w:tcPr>
            <w:tcW w:w="288" w:type="dxa"/>
          </w:tcPr>
          <w:p w:rsidR="00F54100" w:rsidRDefault="00F54100" w:rsidP="00F54100">
            <w:pPr>
              <w:pStyle w:val="CopticCross"/>
            </w:pPr>
            <w:r>
              <w:t>¿</w:t>
            </w:r>
          </w:p>
        </w:tc>
        <w:tc>
          <w:tcPr>
            <w:tcW w:w="3960" w:type="dxa"/>
          </w:tcPr>
          <w:p w:rsidR="00F54100" w:rsidRDefault="00F54100" w:rsidP="00F54100">
            <w:pPr>
              <w:pStyle w:val="EngHang"/>
              <w:rPr>
                <w:rFonts w:eastAsiaTheme="minorHAnsi"/>
              </w:rPr>
            </w:pPr>
            <w:r w:rsidRPr="001A0083">
              <w:rPr>
                <w:szCs w:val="20"/>
              </w:rPr>
              <w:t xml:space="preserve"> </w:t>
            </w:r>
            <w:r>
              <w:rPr>
                <w:rFonts w:eastAsiaTheme="minorHAnsi"/>
              </w:rPr>
              <w:t>Be a help to me</w:t>
            </w:r>
          </w:p>
          <w:p w:rsidR="00F54100" w:rsidRDefault="00F54100" w:rsidP="00F54100">
            <w:pPr>
              <w:pStyle w:val="EngHang"/>
              <w:rPr>
                <w:rFonts w:eastAsiaTheme="minorHAnsi"/>
              </w:rPr>
            </w:pPr>
            <w:r w:rsidRPr="007425E1">
              <w:rPr>
                <w:rFonts w:eastAsiaTheme="minorHAnsi"/>
              </w:rPr>
              <w:t>that Thou mayest save me:</w:t>
            </w:r>
          </w:p>
          <w:p w:rsidR="001D0F72" w:rsidRPr="00791ACB" w:rsidRDefault="001D0F72" w:rsidP="001D0F72">
            <w:pPr>
              <w:pStyle w:val="EngHangEnd"/>
              <w:rPr>
                <w:szCs w:val="20"/>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r>
              <w:t>¿</w:t>
            </w:r>
          </w:p>
        </w:tc>
        <w:tc>
          <w:tcPr>
            <w:tcW w:w="3960" w:type="dxa"/>
          </w:tcPr>
          <w:p w:rsidR="00BB5D46" w:rsidRDefault="00CE3852" w:rsidP="00010BD3">
            <w:pPr>
              <w:pStyle w:val="CopticVersemulti-line"/>
            </w:pPr>
            <w:r w:rsidRPr="00CE3852">
              <w:t xml:space="preserve">Ⲅⲉⲛⲧⲏⲓ ⲙ̀ⲃⲟⲏⲑⲟⲥ </w:t>
            </w:r>
            <w:r w:rsidRPr="00BB5D46">
              <w:rPr>
                <w:highlight w:val="yellow"/>
              </w:rPr>
              <w:t>ⲛⲏⲓ</w:t>
            </w:r>
          </w:p>
          <w:p w:rsidR="00BB5D46" w:rsidRDefault="00CE3852" w:rsidP="00010BD3">
            <w:pPr>
              <w:pStyle w:val="CopticVersemulti-line"/>
            </w:pPr>
            <w:r w:rsidRPr="00CE3852">
              <w:t>ⲉⲑⲣⲉⲕⲥⲱϯ ⲙ̀ⲙⲟⲓ</w:t>
            </w:r>
          </w:p>
          <w:p w:rsidR="00F54100" w:rsidRPr="00A742AC" w:rsidRDefault="00CE3852" w:rsidP="00BB5D46">
            <w:pPr>
              <w:pStyle w:val="CopticVerse"/>
            </w:pPr>
            <w:r w:rsidRPr="00CE3852">
              <w:t>ⲡⲁⲟ̅ⲥ̅ Ⲓⲏ̅ⲥ ⲁⲣⲓⲃⲟⲏⲑⲓⲛ ⲉⲣⲟⲓ</w:t>
            </w:r>
          </w:p>
        </w:tc>
      </w:tr>
      <w:tr w:rsidR="00F54100" w:rsidTr="00094BF8">
        <w:trPr>
          <w:cantSplit/>
          <w:jc w:val="center"/>
        </w:trPr>
        <w:tc>
          <w:tcPr>
            <w:tcW w:w="288" w:type="dxa"/>
          </w:tcPr>
          <w:p w:rsidR="00F54100" w:rsidRDefault="00F54100" w:rsidP="00F54100">
            <w:pPr>
              <w:pStyle w:val="CopticCross"/>
            </w:pPr>
            <w:r>
              <w:t>¿</w:t>
            </w:r>
          </w:p>
        </w:tc>
        <w:tc>
          <w:tcPr>
            <w:tcW w:w="3960" w:type="dxa"/>
          </w:tcPr>
          <w:p w:rsidR="00F54100" w:rsidRDefault="00F54100" w:rsidP="00F54100">
            <w:pPr>
              <w:pStyle w:val="EngHang"/>
              <w:rPr>
                <w:rFonts w:eastAsiaTheme="minorHAnsi"/>
              </w:rPr>
            </w:pPr>
            <w:r>
              <w:rPr>
                <w:rFonts w:eastAsiaTheme="minorHAnsi"/>
              </w:rPr>
              <w:t>May Thy goodness</w:t>
            </w:r>
          </w:p>
          <w:p w:rsidR="00F54100" w:rsidRDefault="00F54100" w:rsidP="00F54100">
            <w:pPr>
              <w:pStyle w:val="EngHang"/>
              <w:rPr>
                <w:rFonts w:eastAsiaTheme="minorHAnsi"/>
              </w:rPr>
            </w:pPr>
            <w:r w:rsidRPr="007425E1">
              <w:rPr>
                <w:rFonts w:eastAsiaTheme="minorHAnsi"/>
              </w:rPr>
              <w:t>come speedily to me:</w:t>
            </w:r>
          </w:p>
          <w:p w:rsidR="001D0F72" w:rsidRPr="007425E1" w:rsidRDefault="001D0F72" w:rsidP="001D0F72">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F54100" w:rsidP="00F54100">
            <w:pPr>
              <w:pStyle w:val="CopticCross"/>
            </w:pPr>
            <w:r>
              <w:t>¿</w:t>
            </w:r>
          </w:p>
        </w:tc>
        <w:tc>
          <w:tcPr>
            <w:tcW w:w="3960" w:type="dxa"/>
          </w:tcPr>
          <w:p w:rsidR="00BB5D46" w:rsidRDefault="00CE3852" w:rsidP="00010BD3">
            <w:pPr>
              <w:pStyle w:val="CopticVersemulti-line"/>
            </w:pPr>
            <w:r w:rsidRPr="00CE3852">
              <w:t>Ⲇⲉⲕⲙⲉⲧⲁⲅⲁⲑⲟⲥ</w:t>
            </w:r>
          </w:p>
          <w:p w:rsidR="00BB5D46" w:rsidRDefault="00CE3852" w:rsidP="00010BD3">
            <w:pPr>
              <w:pStyle w:val="CopticVersemulti-line"/>
            </w:pPr>
            <w:r w:rsidRPr="00CE3852">
              <w:t>ⲙⲁⲣⲉⲥⲧⲁϩⲟⲓ ⲛ̀ⲭⲱⲗⲉⲙ</w:t>
            </w:r>
          </w:p>
          <w:p w:rsidR="00F54100" w:rsidRPr="00A742AC" w:rsidRDefault="00CE3852" w:rsidP="00BB5D46">
            <w:pPr>
              <w:pStyle w:val="CopticVerse"/>
            </w:pPr>
            <w:r w:rsidRPr="00CE3852">
              <w:t>ⲡⲁⲟ̅ⲥ̅ Ⲓⲏ̅ⲥ Ⲡⲭ̅ⲥ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rPr>
                <w:rFonts w:eastAsiaTheme="minorHAnsi"/>
              </w:rPr>
            </w:pPr>
            <w:r>
              <w:rPr>
                <w:rFonts w:eastAsiaTheme="minorHAnsi"/>
              </w:rPr>
              <w:t>Overshadow me</w:t>
            </w:r>
          </w:p>
          <w:p w:rsidR="00F54100" w:rsidRDefault="001D0F72" w:rsidP="001D0F72">
            <w:pPr>
              <w:pStyle w:val="EngHang"/>
              <w:rPr>
                <w:rFonts w:eastAsiaTheme="minorHAnsi"/>
              </w:rPr>
            </w:pPr>
            <w:r w:rsidRPr="007425E1">
              <w:rPr>
                <w:rFonts w:eastAsiaTheme="minorHAnsi"/>
              </w:rPr>
              <w:t>with the shadow of Thy wings:</w:t>
            </w:r>
          </w:p>
          <w:p w:rsidR="001D0F72" w:rsidRPr="007425E1" w:rsidRDefault="001D0F72" w:rsidP="001D0F72">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BB5D46" w:rsidRDefault="00CE3852" w:rsidP="00010BD3">
            <w:pPr>
              <w:pStyle w:val="CopticVersemulti-line"/>
            </w:pPr>
            <w:r w:rsidRPr="00CE3852">
              <w:t>Ⲉⲕⲉⲣϧⲏⲓⲃⲓ ⲉϫⲱⲓ</w:t>
            </w:r>
          </w:p>
          <w:p w:rsidR="00BB5D46" w:rsidRDefault="00CE3852" w:rsidP="00010BD3">
            <w:pPr>
              <w:pStyle w:val="CopticVersemulti-line"/>
            </w:pPr>
            <w:r w:rsidRPr="00CE3852">
              <w:t>ϧⲁ ⲧ̀ϧⲏⲓⲃⲓ ⲛ̀ⲧⲉ ⲛⲉⲕⲧⲉⲛϩ</w:t>
            </w:r>
          </w:p>
          <w:p w:rsidR="00F54100" w:rsidRPr="00A742AC" w:rsidRDefault="00CE3852" w:rsidP="00BB5D46">
            <w:pPr>
              <w:pStyle w:val="CopticVerse"/>
            </w:pPr>
            <w:r w:rsidRPr="00CE3852">
              <w:t>ⲡⲁⲟ̅ⲥ̅ Ⲓⲏ̅ⲥ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rPr>
                <w:rFonts w:eastAsiaTheme="minorHAnsi"/>
              </w:rPr>
            </w:pPr>
            <w:r>
              <w:rPr>
                <w:rFonts w:eastAsiaTheme="minorHAnsi"/>
              </w:rPr>
              <w:t>In six days Thou hast</w:t>
            </w:r>
          </w:p>
          <w:p w:rsidR="00F54100" w:rsidRDefault="001D0F72" w:rsidP="001D0F72">
            <w:pPr>
              <w:pStyle w:val="EngHang"/>
              <w:rPr>
                <w:rFonts w:eastAsiaTheme="minorHAnsi"/>
              </w:rPr>
            </w:pPr>
            <w:r w:rsidRPr="007425E1">
              <w:rPr>
                <w:rFonts w:eastAsiaTheme="minorHAnsi"/>
              </w:rPr>
              <w:t>made all the creation:</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BB5D46" w:rsidRDefault="00CE3852" w:rsidP="00010BD3">
            <w:pPr>
              <w:pStyle w:val="CopticVersemulti-line"/>
            </w:pPr>
            <w:r w:rsidRPr="00CE3852">
              <w:t>ⲋ ⲅⲁⲣ ⲛ̀ⲉϩⲟⲟⲩ ⲁⲕⲑⲁⲙⲓⲟ</w:t>
            </w:r>
          </w:p>
          <w:p w:rsidR="00BB5D46" w:rsidRDefault="00CE3852" w:rsidP="00010BD3">
            <w:pPr>
              <w:pStyle w:val="CopticVersemulti-line"/>
            </w:pPr>
            <w:r w:rsidRPr="00CE3852">
              <w:t>ⲛ̀ϯⲕ̀ⲧⲏⲥⲓⲥ ⲧⲏⲣⲥ</w:t>
            </w:r>
          </w:p>
          <w:p w:rsidR="00F54100" w:rsidRPr="00A742AC" w:rsidRDefault="00CE3852" w:rsidP="00BB5D46">
            <w:pPr>
              <w:pStyle w:val="CopticVerse"/>
            </w:pPr>
            <w:r w:rsidRPr="00CE3852">
              <w:t>ⲡⲁⲟ̅ⲥ̅ Ⲓⲏ̅ⲥ Ⲡⲭ̅ⲥ ⲁⲣⲓⲃⲟⲏⲑⲓⲛ ⲉⲣⲟⲓ</w:t>
            </w:r>
          </w:p>
        </w:tc>
      </w:tr>
      <w:tr w:rsidR="00F54100" w:rsidTr="00094BF8">
        <w:trPr>
          <w:cantSplit/>
          <w:jc w:val="center"/>
        </w:trPr>
        <w:tc>
          <w:tcPr>
            <w:tcW w:w="288" w:type="dxa"/>
          </w:tcPr>
          <w:p w:rsidR="00F54100" w:rsidRDefault="00F54100"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Seven times everyday</w:t>
            </w:r>
          </w:p>
          <w:p w:rsidR="00F54100" w:rsidRDefault="001D0F72" w:rsidP="001D0F72">
            <w:pPr>
              <w:pStyle w:val="EngHang"/>
              <w:rPr>
                <w:rFonts w:eastAsiaTheme="minorHAnsi"/>
              </w:rPr>
            </w:pPr>
            <w:r w:rsidRPr="007425E1">
              <w:rPr>
                <w:rFonts w:eastAsiaTheme="minorHAnsi"/>
              </w:rPr>
              <w:t>I praise Thy Name:</w:t>
            </w:r>
          </w:p>
          <w:p w:rsidR="001D0F72" w:rsidRPr="007425E1" w:rsidRDefault="001D0F72" w:rsidP="00F54100">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r>
              <w:t>¿</w:t>
            </w:r>
          </w:p>
        </w:tc>
        <w:tc>
          <w:tcPr>
            <w:tcW w:w="3960" w:type="dxa"/>
          </w:tcPr>
          <w:p w:rsidR="00BB5D46" w:rsidRDefault="00CE3852" w:rsidP="00010BD3">
            <w:pPr>
              <w:pStyle w:val="CopticVersemulti-line"/>
            </w:pPr>
            <w:r w:rsidRPr="00CE3852">
              <w:t>Ⲍ̅ ⲛ̀ⲥⲟⲡ ⲙ̀ⲙⲏⲛⲓ</w:t>
            </w:r>
          </w:p>
          <w:p w:rsidR="00BB5D46" w:rsidRDefault="00CE3852" w:rsidP="00010BD3">
            <w:pPr>
              <w:pStyle w:val="CopticVersemulti-line"/>
            </w:pPr>
            <w:r w:rsidRPr="00CE3852">
              <w:t>ϯⲛⲁⲥ̀ⲙⲟⲩ ⲉⲡⲉⲕⲣⲁⲛ</w:t>
            </w:r>
          </w:p>
          <w:p w:rsidR="00F54100" w:rsidRPr="00A742AC" w:rsidRDefault="00CE3852" w:rsidP="00BB5D46">
            <w:pPr>
              <w:pStyle w:val="CopticVerse"/>
            </w:pPr>
            <w:r w:rsidRPr="00CE3852">
              <w:t>ⲡⲁⲟ̅ⲥ̅ Ⲓⲏ̅ⲥ ⲁⲣⲓⲃⲟⲏⲑⲓⲛ ⲉⲣⲟⲓ</w:t>
            </w:r>
          </w:p>
        </w:tc>
      </w:tr>
      <w:tr w:rsidR="00F54100" w:rsidTr="00094BF8">
        <w:trPr>
          <w:cantSplit/>
          <w:jc w:val="center"/>
        </w:trPr>
        <w:tc>
          <w:tcPr>
            <w:tcW w:w="288" w:type="dxa"/>
          </w:tcPr>
          <w:p w:rsidR="00F54100" w:rsidRDefault="001D0F72"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All the creation</w:t>
            </w:r>
          </w:p>
          <w:p w:rsidR="00F54100" w:rsidRDefault="001D0F72" w:rsidP="001D0F72">
            <w:pPr>
              <w:pStyle w:val="EngHang"/>
              <w:rPr>
                <w:rFonts w:eastAsiaTheme="minorHAnsi"/>
              </w:rPr>
            </w:pPr>
            <w:r w:rsidRPr="007425E1">
              <w:rPr>
                <w:rFonts w:eastAsiaTheme="minorHAnsi"/>
              </w:rPr>
              <w:t>glorifies Thy Name:</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1D0F72" w:rsidP="00F54100">
            <w:pPr>
              <w:pStyle w:val="CopticCross"/>
            </w:pPr>
            <w:r>
              <w:t>¿</w:t>
            </w:r>
          </w:p>
        </w:tc>
        <w:tc>
          <w:tcPr>
            <w:tcW w:w="3960" w:type="dxa"/>
          </w:tcPr>
          <w:p w:rsidR="00BB5D46" w:rsidRDefault="0016784B" w:rsidP="00010BD3">
            <w:pPr>
              <w:pStyle w:val="CopticVersemulti-line"/>
              <w:rPr>
                <w:highlight w:val="yellow"/>
              </w:rPr>
            </w:pPr>
            <w:r w:rsidRPr="0016784B">
              <w:rPr>
                <w:highlight w:val="yellow"/>
              </w:rPr>
              <w:t>Ⲏⲥ ϯⲕ̀ⲧⲏⲥⲓⲥ ⲧⲏⲣⲥ</w:t>
            </w:r>
          </w:p>
          <w:p w:rsidR="000E2846" w:rsidRDefault="0016784B" w:rsidP="00010BD3">
            <w:pPr>
              <w:pStyle w:val="CopticVersemulti-line"/>
              <w:rPr>
                <w:highlight w:val="yellow"/>
              </w:rPr>
            </w:pPr>
            <w:r w:rsidRPr="0016784B">
              <w:rPr>
                <w:highlight w:val="yellow"/>
              </w:rPr>
              <w:t>ⲥⲉϯⲱ̀ⲟⲩ ⲙ̀ⲡⲉⲕⲣⲁⲛ</w:t>
            </w:r>
          </w:p>
          <w:p w:rsidR="00F54100" w:rsidRPr="00A742AC" w:rsidRDefault="0016784B" w:rsidP="000E2846">
            <w:pPr>
              <w:pStyle w:val="CopticVerse"/>
            </w:pPr>
            <w:r w:rsidRPr="0016784B">
              <w:rPr>
                <w:highlight w:val="yellow"/>
              </w:rPr>
              <w:t>ⲡⲁⲟ̅ⲥ̅ Ⲓⲏ̅ⲥ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rPr>
                <w:rFonts w:eastAsiaTheme="minorHAnsi"/>
              </w:rPr>
            </w:pPr>
            <w:r>
              <w:rPr>
                <w:rFonts w:eastAsiaTheme="minorHAnsi"/>
              </w:rPr>
              <w:t>Thine is the Lordship</w:t>
            </w:r>
          </w:p>
          <w:p w:rsidR="00F54100" w:rsidRDefault="001D0F72" w:rsidP="001D0F72">
            <w:pPr>
              <w:pStyle w:val="EngHang"/>
              <w:rPr>
                <w:rFonts w:eastAsiaTheme="minorHAnsi"/>
              </w:rPr>
            </w:pPr>
            <w:r w:rsidRPr="007425E1">
              <w:rPr>
                <w:rFonts w:eastAsiaTheme="minorHAnsi"/>
              </w:rPr>
              <w:t>and the Authority:</w:t>
            </w:r>
          </w:p>
          <w:p w:rsidR="001D0F72" w:rsidRPr="007425E1" w:rsidRDefault="001D0F72" w:rsidP="00F54100">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0E2846" w:rsidRDefault="00CE3852" w:rsidP="00010BD3">
            <w:pPr>
              <w:pStyle w:val="CopticVersemulti-line"/>
            </w:pPr>
            <w:r w:rsidRPr="00CE3852">
              <w:t>Ⲑⲱⲕ ⲧⲉ ϯⲙⲉⲧⲟ̅ⲥ̅</w:t>
            </w:r>
          </w:p>
          <w:p w:rsidR="000E2846" w:rsidRDefault="00CE3852" w:rsidP="00010BD3">
            <w:pPr>
              <w:pStyle w:val="CopticVersemulti-line"/>
            </w:pPr>
            <w:r w:rsidRPr="00CE3852">
              <w:t>ⲛⲉⲙ ϯⲉⲝⲟⲩⲥⲓⲁ</w:t>
            </w:r>
          </w:p>
          <w:p w:rsidR="00F54100" w:rsidRPr="00A742AC" w:rsidRDefault="00CE3852" w:rsidP="00010BD3">
            <w:pPr>
              <w:pStyle w:val="CopticVersemulti-line"/>
            </w:pPr>
            <w:r w:rsidRPr="00CE3852">
              <w:t>ⲡⲁⲟ̅ⲥ̅ Ⲓⲏ̅ⲥ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rPr>
                <w:rFonts w:eastAsiaTheme="minorHAnsi"/>
              </w:rPr>
            </w:pPr>
            <w:r>
              <w:rPr>
                <w:rFonts w:eastAsiaTheme="minorHAnsi"/>
              </w:rPr>
              <w:t>Make haste, O my God,</w:t>
            </w:r>
          </w:p>
          <w:p w:rsidR="00F54100" w:rsidRDefault="001D0F72" w:rsidP="001D0F72">
            <w:pPr>
              <w:pStyle w:val="EngHang"/>
              <w:rPr>
                <w:rFonts w:eastAsiaTheme="minorHAnsi"/>
              </w:rPr>
            </w:pPr>
            <w:r w:rsidRPr="007425E1">
              <w:rPr>
                <w:rFonts w:eastAsiaTheme="minorHAnsi"/>
              </w:rPr>
              <w:t>that Thou mayest save me:</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0E2846" w:rsidRDefault="0016784B" w:rsidP="00010BD3">
            <w:pPr>
              <w:pStyle w:val="CopticVersemulti-line"/>
            </w:pPr>
            <w:r w:rsidRPr="0016784B">
              <w:t>Ⲓⲱⲥ ⲙ̀ⲙⲟⲕ ⲡⲁⲛⲟⲩϯ</w:t>
            </w:r>
          </w:p>
          <w:p w:rsidR="000E2846" w:rsidRDefault="0016784B" w:rsidP="00010BD3">
            <w:pPr>
              <w:pStyle w:val="CopticVersemulti-line"/>
            </w:pPr>
            <w:r w:rsidRPr="0016784B">
              <w:t>ⲉⲑⲣⲉⲕⲥⲱϯ ⲙ̀ⲙⲟⲓ</w:t>
            </w:r>
          </w:p>
          <w:p w:rsidR="00F54100" w:rsidRPr="00A742AC" w:rsidRDefault="0016784B" w:rsidP="000E2846">
            <w:pPr>
              <w:pStyle w:val="CopticVerse"/>
            </w:pPr>
            <w:r w:rsidRPr="0016784B">
              <w:t>ⲡⲁⲟ̅ⲥ̅ Ⲓⲏ̅ⲥ Ⲡⲭ̅ⲥ ⲁⲣⲓⲃⲟⲏⲑⲓⲛ ⲉⲣⲟⲓ</w:t>
            </w:r>
          </w:p>
        </w:tc>
      </w:tr>
      <w:tr w:rsidR="00F54100" w:rsidTr="00094BF8">
        <w:trPr>
          <w:cantSplit/>
          <w:jc w:val="center"/>
        </w:trPr>
        <w:tc>
          <w:tcPr>
            <w:tcW w:w="288" w:type="dxa"/>
          </w:tcPr>
          <w:p w:rsidR="00F54100" w:rsidRDefault="00F54100"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Every knee</w:t>
            </w:r>
          </w:p>
          <w:p w:rsidR="00F54100" w:rsidRDefault="001D0F72" w:rsidP="001D0F72">
            <w:pPr>
              <w:pStyle w:val="EngHang"/>
              <w:rPr>
                <w:rFonts w:eastAsiaTheme="minorHAnsi"/>
              </w:rPr>
            </w:pPr>
            <w:r w:rsidRPr="007425E1">
              <w:rPr>
                <w:rFonts w:eastAsiaTheme="minorHAnsi"/>
              </w:rPr>
              <w:t>bows down to Thee:</w:t>
            </w:r>
          </w:p>
          <w:p w:rsidR="001D0F72" w:rsidRPr="007425E1" w:rsidRDefault="001D0F72" w:rsidP="001D0F72">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r>
              <w:t>¿</w:t>
            </w:r>
          </w:p>
        </w:tc>
        <w:tc>
          <w:tcPr>
            <w:tcW w:w="3960" w:type="dxa"/>
          </w:tcPr>
          <w:p w:rsidR="000E2846" w:rsidRDefault="0016784B" w:rsidP="00010BD3">
            <w:pPr>
              <w:pStyle w:val="CopticVersemulti-line"/>
            </w:pPr>
            <w:r w:rsidRPr="0016784B">
              <w:t>Ⲕⲉⲗⲓ ⲛⲓⲃⲉⲛ ⲥⲉⲕⲱⲗϫ</w:t>
            </w:r>
          </w:p>
          <w:p w:rsidR="000E2846" w:rsidRDefault="0016784B" w:rsidP="00010BD3">
            <w:pPr>
              <w:pStyle w:val="CopticVersemulti-line"/>
            </w:pPr>
            <w:r w:rsidRPr="0016784B">
              <w:t>ⲙ̀ⲡⲉⲕⲙ̀ⲑⲟ ⲉⲃⲟⲗ</w:t>
            </w:r>
          </w:p>
          <w:p w:rsidR="00F54100" w:rsidRPr="00A742AC" w:rsidRDefault="0016784B" w:rsidP="000E2846">
            <w:pPr>
              <w:pStyle w:val="CopticVerse"/>
            </w:pPr>
            <w:r w:rsidRPr="0016784B">
              <w:t>ⲡⲁⲟ̅ⲥ̅ Ⲓⲏ̅ⲥ ⲁⲣⲓⲃⲟⲏⲑⲓⲛ ⲉⲣⲟⲓ</w:t>
            </w:r>
          </w:p>
        </w:tc>
      </w:tr>
      <w:tr w:rsidR="00F54100" w:rsidTr="00094BF8">
        <w:trPr>
          <w:cantSplit/>
          <w:jc w:val="center"/>
        </w:trPr>
        <w:tc>
          <w:tcPr>
            <w:tcW w:w="288" w:type="dxa"/>
          </w:tcPr>
          <w:p w:rsidR="00F54100" w:rsidRDefault="001D0F72"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All the diverse tongues</w:t>
            </w:r>
          </w:p>
          <w:p w:rsidR="00F54100" w:rsidRDefault="001D0F72" w:rsidP="001D0F72">
            <w:pPr>
              <w:pStyle w:val="EngHang"/>
              <w:rPr>
                <w:rFonts w:eastAsiaTheme="minorHAnsi"/>
              </w:rPr>
            </w:pPr>
            <w:r w:rsidRPr="007425E1">
              <w:rPr>
                <w:rFonts w:eastAsiaTheme="minorHAnsi"/>
              </w:rPr>
              <w:t>together bless Thy Name:</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1D0F72" w:rsidP="00F54100">
            <w:pPr>
              <w:pStyle w:val="CopticCross"/>
            </w:pPr>
            <w:r>
              <w:t>¿</w:t>
            </w:r>
          </w:p>
        </w:tc>
        <w:tc>
          <w:tcPr>
            <w:tcW w:w="3960" w:type="dxa"/>
          </w:tcPr>
          <w:p w:rsidR="000E2846" w:rsidRDefault="0016784B" w:rsidP="00010BD3">
            <w:pPr>
              <w:pStyle w:val="CopticVersemulti-line"/>
            </w:pPr>
            <w:r w:rsidRPr="0016784B">
              <w:t>Ⲗⲁⲥ ⲛⲓⲃⲉⲛ ⲉⲩⲥⲟⲡ</w:t>
            </w:r>
          </w:p>
          <w:p w:rsidR="000E2846" w:rsidRDefault="0016784B" w:rsidP="00010BD3">
            <w:pPr>
              <w:pStyle w:val="CopticVersemulti-line"/>
            </w:pPr>
            <w:r w:rsidRPr="0016784B">
              <w:t>ⲥⲉⲥ̀ⲙⲟⲩ ⲉⲡⲉⲕⲣⲁⲛ</w:t>
            </w:r>
          </w:p>
          <w:p w:rsidR="00F54100" w:rsidRPr="00A742AC" w:rsidRDefault="0016784B" w:rsidP="000E2846">
            <w:pPr>
              <w:pStyle w:val="CopticVerse"/>
            </w:pPr>
            <w:r w:rsidRPr="0016784B">
              <w:t>ⲡⲁⲟ̅ⲥ̅ Ⲓⲏ̅ⲥ Ⲡⲭ̅ⲥ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pPr>
            <w:r>
              <w:t>Hide Thy face from</w:t>
            </w:r>
          </w:p>
          <w:p w:rsidR="00F54100" w:rsidRDefault="001D0F72" w:rsidP="001D0F72">
            <w:pPr>
              <w:pStyle w:val="EngHang"/>
            </w:pPr>
            <w:r w:rsidRPr="007425E1">
              <w:rPr>
                <w:rFonts w:eastAsiaTheme="minorHAnsi"/>
              </w:rPr>
              <w:t>all of my sins:</w:t>
            </w:r>
          </w:p>
          <w:p w:rsidR="001D0F72" w:rsidRPr="007425E1" w:rsidRDefault="001D0F72" w:rsidP="001D0F72">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0E2846" w:rsidRDefault="0016784B" w:rsidP="00010BD3">
            <w:pPr>
              <w:pStyle w:val="CopticVersemulti-line"/>
            </w:pPr>
            <w:r w:rsidRPr="0016784B">
              <w:t>Ⲙⲁⲧⲁⲥⲑⲟ ⲙ̀ⲡⲉⲕϩⲟ</w:t>
            </w:r>
          </w:p>
          <w:p w:rsidR="000E2846" w:rsidRDefault="0016784B" w:rsidP="00010BD3">
            <w:pPr>
              <w:pStyle w:val="CopticVersemulti-line"/>
            </w:pPr>
            <w:r w:rsidRPr="0016784B">
              <w:t>ⲥⲁⲃⲟⲗ ⲛ̀ⲛⲁⲛⲟⲃⲓ</w:t>
            </w:r>
          </w:p>
          <w:p w:rsidR="00F54100" w:rsidRPr="00A742AC" w:rsidRDefault="0016784B" w:rsidP="000E2846">
            <w:pPr>
              <w:pStyle w:val="CopticVerse"/>
            </w:pPr>
            <w:r w:rsidRPr="0016784B">
              <w:t>ⲡⲁⲟ̅ⲥ̅ Ⲓⲏ̅ⲥ ⲁⲣⲓⲃⲟⲏⲑⲓⲛ ⲉⲣⲟⲓ</w:t>
            </w:r>
          </w:p>
        </w:tc>
      </w:tr>
      <w:tr w:rsidR="00F54100" w:rsidTr="00094BF8">
        <w:trPr>
          <w:cantSplit/>
          <w:jc w:val="center"/>
        </w:trPr>
        <w:tc>
          <w:tcPr>
            <w:tcW w:w="288" w:type="dxa"/>
          </w:tcPr>
          <w:p w:rsidR="00F54100" w:rsidRDefault="00F54100" w:rsidP="00F54100">
            <w:pPr>
              <w:pStyle w:val="CopticCross"/>
            </w:pPr>
          </w:p>
        </w:tc>
        <w:tc>
          <w:tcPr>
            <w:tcW w:w="3960" w:type="dxa"/>
          </w:tcPr>
          <w:p w:rsidR="001D0F72" w:rsidRDefault="001D0F72" w:rsidP="001D0F72">
            <w:pPr>
              <w:pStyle w:val="EngHang"/>
              <w:rPr>
                <w:rFonts w:eastAsiaTheme="minorHAnsi"/>
              </w:rPr>
            </w:pPr>
            <w:r>
              <w:rPr>
                <w:rFonts w:eastAsiaTheme="minorHAnsi"/>
              </w:rPr>
              <w:t>Blot out, O God,</w:t>
            </w:r>
          </w:p>
          <w:p w:rsidR="00F54100" w:rsidRDefault="001D0F72" w:rsidP="001D0F72">
            <w:pPr>
              <w:pStyle w:val="EngHang"/>
              <w:rPr>
                <w:rFonts w:eastAsiaTheme="minorHAnsi"/>
              </w:rPr>
            </w:pPr>
            <w:r w:rsidRPr="007425E1">
              <w:rPr>
                <w:rFonts w:eastAsiaTheme="minorHAnsi"/>
              </w:rPr>
              <w:t>all my iniquities:</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F54100" w:rsidP="00F54100">
            <w:pPr>
              <w:pStyle w:val="CopticCross"/>
            </w:pPr>
          </w:p>
        </w:tc>
        <w:tc>
          <w:tcPr>
            <w:tcW w:w="3960" w:type="dxa"/>
          </w:tcPr>
          <w:p w:rsidR="000E2846" w:rsidRDefault="0016784B" w:rsidP="00010BD3">
            <w:pPr>
              <w:pStyle w:val="CopticVersemulti-line"/>
            </w:pPr>
            <w:r w:rsidRPr="0016784B">
              <w:t>Ⲛⲁⲁⲛⲟⲙⲓⲁ ⲧⲏⲣⲟⲩ</w:t>
            </w:r>
          </w:p>
          <w:p w:rsidR="000E2846" w:rsidRDefault="0016784B" w:rsidP="00010BD3">
            <w:pPr>
              <w:pStyle w:val="CopticVersemulti-line"/>
            </w:pPr>
            <w:r w:rsidRPr="0016784B">
              <w:t>Ⲫϯ ⲉⲕⲉ̀ⲥⲱⲗϫⲟⲩ</w:t>
            </w:r>
          </w:p>
          <w:p w:rsidR="00F54100" w:rsidRPr="00A742AC" w:rsidRDefault="0016784B" w:rsidP="000E2846">
            <w:pPr>
              <w:pStyle w:val="CopticVerse"/>
            </w:pPr>
            <w:r w:rsidRPr="0016784B">
              <w:t>ⲡⲁⲟ̅ⲥ̅ Ⲓⲏ̅ⲥ Ⲡⲭ̅ⲥ ⲁⲣⲓⲃⲟⲏⲑⲓⲛ ⲉⲣⲟⲓ</w:t>
            </w:r>
          </w:p>
        </w:tc>
      </w:tr>
      <w:tr w:rsidR="00F54100" w:rsidTr="00094BF8">
        <w:trPr>
          <w:cantSplit/>
          <w:jc w:val="center"/>
        </w:trPr>
        <w:tc>
          <w:tcPr>
            <w:tcW w:w="288" w:type="dxa"/>
          </w:tcPr>
          <w:p w:rsidR="00F54100" w:rsidRDefault="00F54100"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Thou knowest my thoughts</w:t>
            </w:r>
          </w:p>
          <w:p w:rsidR="00F54100" w:rsidRDefault="001D0F72" w:rsidP="001D0F72">
            <w:pPr>
              <w:pStyle w:val="EngHang"/>
              <w:rPr>
                <w:rFonts w:eastAsiaTheme="minorHAnsi"/>
              </w:rPr>
            </w:pPr>
            <w:r w:rsidRPr="007425E1">
              <w:rPr>
                <w:rFonts w:eastAsiaTheme="minorHAnsi"/>
              </w:rPr>
              <w:t>and searchest my reins:</w:t>
            </w:r>
          </w:p>
          <w:p w:rsidR="001D0F72" w:rsidRPr="007425E1" w:rsidRDefault="001D0F72" w:rsidP="00F54100">
            <w:pPr>
              <w:pStyle w:val="EngHangEnd"/>
              <w:rPr>
                <w:rFonts w:eastAsiaTheme="minorHAnsi"/>
              </w:rPr>
            </w:pPr>
            <w:r w:rsidRPr="007425E1">
              <w:rPr>
                <w:rFonts w:eastAsiaTheme="minorHAnsi"/>
              </w:rPr>
              <w:t>My Lord Jesus, help me.</w:t>
            </w:r>
          </w:p>
        </w:tc>
        <w:tc>
          <w:tcPr>
            <w:tcW w:w="288" w:type="dxa"/>
          </w:tcPr>
          <w:p w:rsidR="00F54100" w:rsidRDefault="00F54100" w:rsidP="00F54100"/>
        </w:tc>
        <w:tc>
          <w:tcPr>
            <w:tcW w:w="288" w:type="dxa"/>
          </w:tcPr>
          <w:p w:rsidR="00F54100" w:rsidRDefault="00F54100" w:rsidP="00F54100">
            <w:pPr>
              <w:pStyle w:val="CopticCross"/>
            </w:pPr>
            <w:r>
              <w:t>¿</w:t>
            </w:r>
          </w:p>
        </w:tc>
        <w:tc>
          <w:tcPr>
            <w:tcW w:w="3960" w:type="dxa"/>
          </w:tcPr>
          <w:p w:rsidR="000E2846" w:rsidRDefault="0016784B" w:rsidP="00010BD3">
            <w:pPr>
              <w:pStyle w:val="CopticVersemulti-line"/>
            </w:pPr>
            <w:r w:rsidRPr="0016784B">
              <w:t>Ⲝⲟⲩⲱⲛ ⲛ̀ⲛⲁⲙⲉⲩⲓ</w:t>
            </w:r>
          </w:p>
          <w:p w:rsidR="000E2846" w:rsidRDefault="0016784B" w:rsidP="00010BD3">
            <w:pPr>
              <w:pStyle w:val="CopticVersemulti-line"/>
            </w:pPr>
            <w:r w:rsidRPr="0016784B">
              <w:t>ⲕ̀ϧⲟⲧϧⲉⲧ ⲛ̀ⲛⲁϭⲗⲱⲧ</w:t>
            </w:r>
          </w:p>
          <w:p w:rsidR="00F54100" w:rsidRPr="00A742AC" w:rsidRDefault="0016784B" w:rsidP="000E2846">
            <w:pPr>
              <w:pStyle w:val="CopticVerse"/>
            </w:pPr>
            <w:r w:rsidRPr="0016784B">
              <w:t>ⲡⲁⲟ̅ⲥ̅ Ⲓⲏ̅ⲥ ⲁⲣⲓⲃⲟⲏⲑⲓⲛ ⲉⲣⲟⲓ</w:t>
            </w:r>
          </w:p>
        </w:tc>
      </w:tr>
      <w:tr w:rsidR="00F54100" w:rsidTr="00094BF8">
        <w:trPr>
          <w:cantSplit/>
          <w:jc w:val="center"/>
        </w:trPr>
        <w:tc>
          <w:tcPr>
            <w:tcW w:w="288" w:type="dxa"/>
          </w:tcPr>
          <w:p w:rsidR="00F54100" w:rsidRDefault="001D0F72" w:rsidP="00F54100">
            <w:pPr>
              <w:pStyle w:val="CopticCross"/>
            </w:pPr>
            <w:r>
              <w:t>¿</w:t>
            </w:r>
          </w:p>
        </w:tc>
        <w:tc>
          <w:tcPr>
            <w:tcW w:w="3960" w:type="dxa"/>
          </w:tcPr>
          <w:p w:rsidR="001D0F72" w:rsidRDefault="001D0F72" w:rsidP="001D0F72">
            <w:pPr>
              <w:pStyle w:val="EngHang"/>
              <w:rPr>
                <w:rFonts w:eastAsiaTheme="minorHAnsi"/>
              </w:rPr>
            </w:pPr>
            <w:r>
              <w:rPr>
                <w:rFonts w:eastAsiaTheme="minorHAnsi"/>
              </w:rPr>
              <w:t>Create in me</w:t>
            </w:r>
          </w:p>
          <w:p w:rsidR="00F54100" w:rsidRDefault="001D0F72" w:rsidP="001D0F72">
            <w:pPr>
              <w:pStyle w:val="EngHang"/>
              <w:rPr>
                <w:rFonts w:eastAsiaTheme="minorHAnsi"/>
              </w:rPr>
            </w:pPr>
            <w:r w:rsidRPr="007425E1">
              <w:rPr>
                <w:rFonts w:eastAsiaTheme="minorHAnsi"/>
              </w:rPr>
              <w:t>a clean heart:</w:t>
            </w:r>
          </w:p>
          <w:p w:rsidR="001D0F72" w:rsidRPr="007425E1" w:rsidRDefault="001D0F72" w:rsidP="00F54100">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F54100" w:rsidRDefault="00F54100" w:rsidP="00F54100"/>
        </w:tc>
        <w:tc>
          <w:tcPr>
            <w:tcW w:w="288" w:type="dxa"/>
          </w:tcPr>
          <w:p w:rsidR="00F54100" w:rsidRDefault="001D0F72" w:rsidP="00F54100">
            <w:pPr>
              <w:pStyle w:val="CopticCross"/>
            </w:pPr>
            <w:r>
              <w:t>¿</w:t>
            </w:r>
          </w:p>
        </w:tc>
        <w:tc>
          <w:tcPr>
            <w:tcW w:w="3960" w:type="dxa"/>
          </w:tcPr>
          <w:p w:rsidR="000E2846" w:rsidRDefault="0016784B" w:rsidP="00010BD3">
            <w:pPr>
              <w:pStyle w:val="CopticVersemulti-line"/>
            </w:pPr>
            <w:r w:rsidRPr="0016784B">
              <w:t>Ⲟⲩϩⲏⲧ ⲉϥⲟⲩⲁⲃ</w:t>
            </w:r>
          </w:p>
          <w:p w:rsidR="000E2846" w:rsidRDefault="0016784B" w:rsidP="00010BD3">
            <w:pPr>
              <w:pStyle w:val="CopticVersemulti-line"/>
            </w:pPr>
            <w:r w:rsidRPr="0016784B">
              <w:t>ⲉⲕⲉ̀ⲥⲟⲛⲧϥ ⲛ̀ϧⲏⲧ</w:t>
            </w:r>
          </w:p>
          <w:p w:rsidR="00F54100"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1D0F72" w:rsidRDefault="001D0F72" w:rsidP="001D0F72">
            <w:pPr>
              <w:pStyle w:val="EngHang"/>
              <w:rPr>
                <w:rFonts w:eastAsiaTheme="minorHAnsi"/>
              </w:rPr>
            </w:pPr>
            <w:r>
              <w:rPr>
                <w:rFonts w:eastAsiaTheme="minorHAnsi"/>
              </w:rPr>
              <w:t>Thine Holy Spirit</w:t>
            </w:r>
          </w:p>
          <w:p w:rsidR="001D0F72" w:rsidRDefault="001D0F72" w:rsidP="001D0F72">
            <w:pPr>
              <w:pStyle w:val="EngHang"/>
              <w:rPr>
                <w:rFonts w:eastAsiaTheme="minorHAnsi"/>
              </w:rPr>
            </w:pPr>
            <w:r w:rsidRPr="007425E1">
              <w:rPr>
                <w:rFonts w:eastAsiaTheme="minorHAnsi"/>
              </w:rPr>
              <w:t>take not away from me:</w:t>
            </w:r>
          </w:p>
          <w:p w:rsidR="001D0F72" w:rsidRDefault="001D0F72" w:rsidP="001D0F72">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Ⲡⲉⲕⲡ̅ⲛ̅ⲁ ⲉ̅ⲑ̅ⲩ</w:t>
            </w:r>
          </w:p>
          <w:p w:rsidR="000E2846" w:rsidRDefault="0016784B" w:rsidP="00010BD3">
            <w:pPr>
              <w:pStyle w:val="CopticVersemulti-line"/>
            </w:pPr>
            <w:r w:rsidRPr="0016784B">
              <w:t>ⲙ̀ⲡⲉⲣⲟⲗϥ ⲉⲃⲟⲗϩⲁⲣⲟⲓ</w:t>
            </w:r>
          </w:p>
          <w:p w:rsidR="001D0F72" w:rsidRPr="00A742AC" w:rsidRDefault="0016784B" w:rsidP="000E2846">
            <w:pPr>
              <w:pStyle w:val="CopticVerse"/>
            </w:pPr>
            <w:r w:rsidRPr="0016784B">
              <w:t>ⲡⲁⲟ̅ⲥ̅ Ⲓⲏ̅ⲥ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1D0F72" w:rsidRDefault="001D0F72" w:rsidP="001D0F72">
            <w:pPr>
              <w:pStyle w:val="EngHang"/>
              <w:rPr>
                <w:rFonts w:eastAsiaTheme="minorHAnsi"/>
              </w:rPr>
            </w:pPr>
            <w:r>
              <w:rPr>
                <w:rFonts w:eastAsiaTheme="minorHAnsi"/>
              </w:rPr>
              <w:t>Incline Thine ears;</w:t>
            </w:r>
          </w:p>
          <w:p w:rsidR="001D0F72" w:rsidRDefault="001D0F72" w:rsidP="001D0F72">
            <w:pPr>
              <w:pStyle w:val="EngHang"/>
              <w:rPr>
                <w:rFonts w:eastAsiaTheme="minorHAnsi"/>
              </w:rPr>
            </w:pPr>
            <w:r w:rsidRPr="007425E1">
              <w:rPr>
                <w:rFonts w:eastAsiaTheme="minorHAnsi"/>
              </w:rPr>
              <w:t>make haste and hear me:</w:t>
            </w:r>
          </w:p>
          <w:p w:rsidR="001D0F72" w:rsidRDefault="001D0F72" w:rsidP="001D0F72">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Ⲣⲉⲕⲡⲉⲕⲙⲁϣϫ ⲉⲣⲟⲓ</w:t>
            </w:r>
          </w:p>
          <w:p w:rsidR="000E2846" w:rsidRDefault="0016784B" w:rsidP="00010BD3">
            <w:pPr>
              <w:pStyle w:val="CopticVersemulti-line"/>
            </w:pPr>
            <w:r w:rsidRPr="0016784B">
              <w:t>ⲥⲱⲧⲉⲙ ⲉⲣⲟⲓ ⲛ̀ⲭⲱⲗⲉⲙ</w:t>
            </w:r>
          </w:p>
          <w:p w:rsidR="001D0F72"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1D0F72" w:rsidP="00F54100">
            <w:pPr>
              <w:pStyle w:val="CopticCross"/>
            </w:pPr>
            <w:r>
              <w:lastRenderedPageBreak/>
              <w:t>¿</w:t>
            </w:r>
          </w:p>
        </w:tc>
        <w:tc>
          <w:tcPr>
            <w:tcW w:w="3960" w:type="dxa"/>
          </w:tcPr>
          <w:p w:rsidR="00EA7F2F" w:rsidRDefault="00EA7F2F" w:rsidP="001D0F72">
            <w:pPr>
              <w:pStyle w:val="EngHang"/>
              <w:rPr>
                <w:rFonts w:eastAsiaTheme="minorHAnsi"/>
              </w:rPr>
            </w:pPr>
            <w:r>
              <w:rPr>
                <w:rFonts w:eastAsiaTheme="minorHAnsi"/>
              </w:rPr>
              <w:t>Set before me a law</w:t>
            </w:r>
          </w:p>
          <w:p w:rsidR="001D0F72" w:rsidRDefault="00EA7F2F" w:rsidP="001D0F72">
            <w:pPr>
              <w:pStyle w:val="EngHang"/>
              <w:rPr>
                <w:rFonts w:eastAsiaTheme="minorHAnsi"/>
              </w:rPr>
            </w:pPr>
            <w:r w:rsidRPr="007425E1">
              <w:rPr>
                <w:rFonts w:eastAsiaTheme="minorHAnsi"/>
              </w:rPr>
              <w:t>in the way of Thy justice:</w:t>
            </w:r>
          </w:p>
          <w:p w:rsidR="00EA7F2F" w:rsidRDefault="00EA7F2F" w:rsidP="00EA7F2F">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1D0F72" w:rsidP="00F54100">
            <w:pPr>
              <w:pStyle w:val="CopticCross"/>
            </w:pPr>
            <w:r>
              <w:t>¿</w:t>
            </w:r>
          </w:p>
        </w:tc>
        <w:tc>
          <w:tcPr>
            <w:tcW w:w="3960" w:type="dxa"/>
          </w:tcPr>
          <w:p w:rsidR="000E2846" w:rsidRDefault="0016784B" w:rsidP="00010BD3">
            <w:pPr>
              <w:pStyle w:val="CopticVersemulti-line"/>
            </w:pPr>
            <w:r w:rsidRPr="0016784B">
              <w:t>Ⲥⲉⲙⲛⲉ ⲛⲟⲙⲟⲥ ⲛⲏⲓ</w:t>
            </w:r>
          </w:p>
          <w:p w:rsidR="000E2846" w:rsidRDefault="0016784B" w:rsidP="00010BD3">
            <w:pPr>
              <w:pStyle w:val="CopticVersemulti-line"/>
            </w:pPr>
            <w:r w:rsidRPr="0016784B">
              <w:t>ϩⲓ ⲫ̀ⲙⲱⲓⲧ ⲛ̀ⲧⲉ ⲧⲉⲕⲙⲉⲑⲙⲏⲓ</w:t>
            </w:r>
          </w:p>
          <w:p w:rsidR="001D0F72" w:rsidRPr="00A742AC" w:rsidRDefault="0016784B" w:rsidP="000E2846">
            <w:pPr>
              <w:pStyle w:val="CopticVerse"/>
            </w:pPr>
            <w:r w:rsidRPr="0016784B">
              <w:t>ⲡⲁⲟ̅ⲥ̅ Ⲓⲏ̅ⲥ ⲁⲣⲓⲃⲟⲏⲑⲓⲛ ⲉⲣⲟⲓ</w:t>
            </w:r>
          </w:p>
        </w:tc>
      </w:tr>
      <w:tr w:rsidR="001D0F72" w:rsidTr="00094BF8">
        <w:trPr>
          <w:cantSplit/>
          <w:jc w:val="center"/>
        </w:trPr>
        <w:tc>
          <w:tcPr>
            <w:tcW w:w="288" w:type="dxa"/>
          </w:tcPr>
          <w:p w:rsidR="001D0F72" w:rsidRDefault="001D0F72"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Thy Kingdom, O God,</w:t>
            </w:r>
          </w:p>
          <w:p w:rsidR="001D0F72" w:rsidRDefault="00EA7F2F" w:rsidP="001D0F72">
            <w:pPr>
              <w:pStyle w:val="EngHang"/>
              <w:rPr>
                <w:rFonts w:eastAsiaTheme="minorHAnsi"/>
              </w:rPr>
            </w:pPr>
            <w:r w:rsidRPr="007425E1">
              <w:rPr>
                <w:rFonts w:eastAsiaTheme="minorHAnsi"/>
              </w:rPr>
              <w:t>is an eternal kingdom:</w:t>
            </w:r>
          </w:p>
          <w:p w:rsidR="00EA7F2F"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tc>
        <w:tc>
          <w:tcPr>
            <w:tcW w:w="288" w:type="dxa"/>
          </w:tcPr>
          <w:p w:rsidR="001D0F72" w:rsidRDefault="001D0F72" w:rsidP="00F54100"/>
        </w:tc>
        <w:tc>
          <w:tcPr>
            <w:tcW w:w="288" w:type="dxa"/>
          </w:tcPr>
          <w:p w:rsidR="001D0F72" w:rsidRDefault="001D0F72" w:rsidP="00F54100">
            <w:pPr>
              <w:pStyle w:val="CopticCross"/>
            </w:pPr>
            <w:r>
              <w:t>¿</w:t>
            </w:r>
          </w:p>
        </w:tc>
        <w:tc>
          <w:tcPr>
            <w:tcW w:w="3960" w:type="dxa"/>
          </w:tcPr>
          <w:p w:rsidR="000E2846" w:rsidRDefault="0016784B" w:rsidP="00010BD3">
            <w:pPr>
              <w:pStyle w:val="CopticVersemulti-line"/>
            </w:pPr>
            <w:r w:rsidRPr="0016784B">
              <w:t>Ⲧⲉⲕⲙⲉⲧⲟⲩⲣⲟ ⲡⲁⲛⲟⲩϯ</w:t>
            </w:r>
          </w:p>
          <w:p w:rsidR="000E2846" w:rsidRDefault="0016784B" w:rsidP="00010BD3">
            <w:pPr>
              <w:pStyle w:val="CopticVersemulti-line"/>
            </w:pPr>
            <w:r w:rsidRPr="0016784B">
              <w:t>ⲟⲩⲙⲉⲧⲟⲩⲣⲟ ⲛ̀ⲉⲛⲉϩ</w:t>
            </w:r>
          </w:p>
          <w:p w:rsidR="001D0F72"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EA7F2F" w:rsidRDefault="00EA7F2F" w:rsidP="001D0F72">
            <w:pPr>
              <w:pStyle w:val="EngHang"/>
              <w:rPr>
                <w:rFonts w:eastAsiaTheme="minorHAnsi"/>
              </w:rPr>
            </w:pPr>
            <w:r>
              <w:rPr>
                <w:rFonts w:eastAsiaTheme="minorHAnsi"/>
              </w:rPr>
              <w:t>Thou art the Son of God:</w:t>
            </w:r>
          </w:p>
          <w:p w:rsidR="001D0F72" w:rsidRDefault="00EA7F2F" w:rsidP="001D0F72">
            <w:pPr>
              <w:pStyle w:val="EngHang"/>
              <w:rPr>
                <w:rFonts w:eastAsiaTheme="minorHAnsi"/>
              </w:rPr>
            </w:pPr>
            <w:r w:rsidRPr="007425E1">
              <w:rPr>
                <w:rFonts w:eastAsiaTheme="minorHAnsi"/>
              </w:rPr>
              <w:t>I believe in Thee:</w:t>
            </w:r>
          </w:p>
          <w:p w:rsidR="00EA7F2F" w:rsidRDefault="00EA7F2F" w:rsidP="00EA7F2F">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Ⲩⲓⲟⲥ Ⲑⲉⲟⲥ ⲛ̀ⲑⲟⲕ</w:t>
            </w:r>
          </w:p>
          <w:p w:rsidR="000E2846" w:rsidRDefault="0016784B" w:rsidP="00010BD3">
            <w:pPr>
              <w:pStyle w:val="CopticVersemulti-line"/>
            </w:pPr>
            <w:r w:rsidRPr="0016784B">
              <w:t>ⲁⲓⲛⲁϩϯ ⲉⲣⲟⲕ</w:t>
            </w:r>
          </w:p>
          <w:p w:rsidR="001D0F72" w:rsidRPr="00A742AC" w:rsidRDefault="0016784B" w:rsidP="000E2846">
            <w:pPr>
              <w:pStyle w:val="CopticVerse"/>
            </w:pPr>
            <w:r w:rsidRPr="0016784B">
              <w:t>ⲡⲁⲟ̅ⲥ̅ Ⲓⲏ̅ⲥ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EA7F2F" w:rsidRDefault="00EA7F2F" w:rsidP="00EA7F2F">
            <w:pPr>
              <w:pStyle w:val="EngHang"/>
            </w:pPr>
            <w:r>
              <w:t>O Thou Who carries</w:t>
            </w:r>
          </w:p>
          <w:p w:rsidR="00EA7F2F" w:rsidRDefault="00EA7F2F" w:rsidP="00EA7F2F">
            <w:pPr>
              <w:pStyle w:val="EngHang"/>
              <w:rPr>
                <w:rFonts w:eastAsiaTheme="minorHAnsi"/>
              </w:rPr>
            </w:pPr>
            <w:r w:rsidRPr="007425E1">
              <w:rPr>
                <w:rFonts w:eastAsiaTheme="minorHAnsi"/>
              </w:rPr>
              <w:t>the sins of the world, save me:</w:t>
            </w:r>
          </w:p>
          <w:p w:rsidR="00EA7F2F" w:rsidRPr="007425E1" w:rsidRDefault="00EA7F2F" w:rsidP="00EA7F2F">
            <w:pPr>
              <w:pStyle w:val="EngHang"/>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p>
          <w:p w:rsidR="001D0F72" w:rsidRDefault="001D0F72" w:rsidP="00EA7F2F">
            <w:pPr>
              <w:pStyle w:val="EngHang"/>
              <w:ind w:left="0" w:firstLine="0"/>
              <w:rPr>
                <w:rFonts w:eastAsiaTheme="minorHAnsi"/>
              </w:rPr>
            </w:pP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Ⲫⲏⲉⲧⲱⲗⲓ ⲙ̀ⲫ̀ⲛⲟⲃⲓ</w:t>
            </w:r>
          </w:p>
          <w:p w:rsidR="000E2846" w:rsidRDefault="0016784B" w:rsidP="00010BD3">
            <w:pPr>
              <w:pStyle w:val="CopticVersemulti-line"/>
            </w:pPr>
            <w:r w:rsidRPr="0016784B">
              <w:t>ⲛ̀ⲧⲉ ⲡⲓⲕⲟⲥⲙⲟⲥ ⲛⲁⲓ ⲛⲏⲓ</w:t>
            </w:r>
          </w:p>
          <w:p w:rsidR="001D0F72"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1D0F72"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Forgive me the multitude</w:t>
            </w:r>
          </w:p>
          <w:p w:rsidR="001D0F72" w:rsidRDefault="00EA7F2F" w:rsidP="001D0F72">
            <w:pPr>
              <w:pStyle w:val="EngHang"/>
              <w:rPr>
                <w:rFonts w:eastAsiaTheme="minorHAnsi"/>
              </w:rPr>
            </w:pPr>
            <w:r w:rsidRPr="007425E1">
              <w:rPr>
                <w:rFonts w:eastAsiaTheme="minorHAnsi"/>
              </w:rPr>
              <w:t>of my transgressions:</w:t>
            </w:r>
          </w:p>
          <w:p w:rsidR="00EA7F2F" w:rsidRDefault="00EA7F2F" w:rsidP="00EA7F2F">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1D0F72" w:rsidP="00F54100">
            <w:pPr>
              <w:pStyle w:val="CopticCross"/>
            </w:pPr>
            <w:r>
              <w:t>¿</w:t>
            </w:r>
          </w:p>
        </w:tc>
        <w:tc>
          <w:tcPr>
            <w:tcW w:w="3960" w:type="dxa"/>
          </w:tcPr>
          <w:p w:rsidR="000E2846" w:rsidRDefault="0016784B" w:rsidP="00010BD3">
            <w:pPr>
              <w:pStyle w:val="CopticVersemulti-line"/>
            </w:pPr>
            <w:r w:rsidRPr="0016784B">
              <w:t>Ⲭⲱ ⲛⲏⲓ ⲉⲃⲟⲗ ⲙ̀ⲡ̀ⲁϣⲁⲓ</w:t>
            </w:r>
          </w:p>
          <w:p w:rsidR="000E2846" w:rsidRDefault="0016784B" w:rsidP="00010BD3">
            <w:pPr>
              <w:pStyle w:val="CopticVersemulti-line"/>
            </w:pPr>
            <w:r w:rsidRPr="0016784B">
              <w:t>ⲛ̀ⲧⲉ ⲛⲁⲁⲛⲟⲙⲓⲁ</w:t>
            </w:r>
          </w:p>
          <w:p w:rsidR="001D0F72" w:rsidRPr="00A742AC" w:rsidRDefault="0016784B" w:rsidP="000E2846">
            <w:pPr>
              <w:pStyle w:val="CopticVerse"/>
            </w:pPr>
            <w:r w:rsidRPr="0016784B">
              <w:t>ⲡⲁⲟ̅ⲥ̅ Ⲓⲏ̅ⲥ ⲁⲣⲓⲃⲟⲏⲑⲓⲛ ⲉⲣⲟⲓ</w:t>
            </w:r>
          </w:p>
        </w:tc>
      </w:tr>
      <w:tr w:rsidR="001D0F72" w:rsidTr="00094BF8">
        <w:trPr>
          <w:cantSplit/>
          <w:jc w:val="center"/>
        </w:trPr>
        <w:tc>
          <w:tcPr>
            <w:tcW w:w="288" w:type="dxa"/>
          </w:tcPr>
          <w:p w:rsidR="001D0F72" w:rsidRDefault="001D0F72"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 xml:space="preserve">All of the souls </w:t>
            </w:r>
          </w:p>
          <w:p w:rsidR="001D0F72" w:rsidRDefault="00EA7F2F" w:rsidP="001D0F72">
            <w:pPr>
              <w:pStyle w:val="EngHang"/>
              <w:rPr>
                <w:rFonts w:eastAsiaTheme="minorHAnsi"/>
              </w:rPr>
            </w:pPr>
            <w:r w:rsidRPr="007425E1">
              <w:rPr>
                <w:rFonts w:eastAsiaTheme="minorHAnsi"/>
              </w:rPr>
              <w:t>together bless Thy Name:</w:t>
            </w:r>
          </w:p>
          <w:p w:rsidR="00EA7F2F"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r>
              <w:rPr>
                <w:rFonts w:eastAsiaTheme="minorHAnsi"/>
              </w:rPr>
              <w:t xml:space="preserve"> </w:t>
            </w:r>
          </w:p>
        </w:tc>
        <w:tc>
          <w:tcPr>
            <w:tcW w:w="288" w:type="dxa"/>
          </w:tcPr>
          <w:p w:rsidR="001D0F72" w:rsidRDefault="001D0F72" w:rsidP="00F54100"/>
        </w:tc>
        <w:tc>
          <w:tcPr>
            <w:tcW w:w="288" w:type="dxa"/>
          </w:tcPr>
          <w:p w:rsidR="001D0F72" w:rsidRDefault="001D0F72" w:rsidP="00F54100">
            <w:pPr>
              <w:pStyle w:val="CopticCross"/>
            </w:pPr>
            <w:r>
              <w:t>¿</w:t>
            </w:r>
          </w:p>
        </w:tc>
        <w:tc>
          <w:tcPr>
            <w:tcW w:w="3960" w:type="dxa"/>
          </w:tcPr>
          <w:p w:rsidR="000E2846" w:rsidRDefault="0016784B" w:rsidP="00010BD3">
            <w:pPr>
              <w:pStyle w:val="CopticVersemulti-line"/>
            </w:pPr>
            <w:r w:rsidRPr="0016784B">
              <w:t>Ⲯⲩⲭⲏ ⲛⲓⲃⲉⲛ ⲉⲩⲥⲟⲡ</w:t>
            </w:r>
          </w:p>
          <w:p w:rsidR="000E2846" w:rsidRDefault="0016784B" w:rsidP="00010BD3">
            <w:pPr>
              <w:pStyle w:val="CopticVersemulti-line"/>
            </w:pPr>
            <w:r w:rsidRPr="0016784B">
              <w:t>ⲥⲉⲥ̀ⲙⲟⲩ ⲉⲡⲉⲕⲣⲁⲛ</w:t>
            </w:r>
          </w:p>
          <w:p w:rsidR="001D0F72"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EA7F2F" w:rsidRDefault="00EA7F2F" w:rsidP="001D0F72">
            <w:pPr>
              <w:pStyle w:val="EngHang"/>
              <w:rPr>
                <w:rFonts w:eastAsiaTheme="minorHAnsi"/>
              </w:rPr>
            </w:pPr>
            <w:r>
              <w:rPr>
                <w:rFonts w:eastAsiaTheme="minorHAnsi"/>
              </w:rPr>
              <w:t>Have patience with me;</w:t>
            </w:r>
          </w:p>
          <w:p w:rsidR="001D0F72" w:rsidRDefault="00EA7F2F" w:rsidP="001D0F72">
            <w:pPr>
              <w:pStyle w:val="EngHang"/>
              <w:rPr>
                <w:rFonts w:eastAsiaTheme="minorHAnsi"/>
              </w:rPr>
            </w:pPr>
            <w:r w:rsidRPr="007425E1">
              <w:rPr>
                <w:rFonts w:eastAsiaTheme="minorHAnsi"/>
              </w:rPr>
              <w:t>destroy me not quickly:</w:t>
            </w:r>
          </w:p>
          <w:p w:rsidR="00EA7F2F" w:rsidRDefault="00EA7F2F" w:rsidP="00EA7F2F">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Ⲱⲟⲩⲛ̀ϩⲏⲧ ⲛⲉⲙⲏⲓ</w:t>
            </w:r>
          </w:p>
          <w:p w:rsidR="000E2846" w:rsidRDefault="0016784B" w:rsidP="00010BD3">
            <w:pPr>
              <w:pStyle w:val="CopticVersemulti-line"/>
            </w:pPr>
            <w:r w:rsidRPr="0016784B">
              <w:t>ⲙ̀ⲡⲉⲣⲧⲁⲕⲟⲓ ⲛ̀ⲭⲱⲗⲉⲙ</w:t>
            </w:r>
          </w:p>
          <w:p w:rsidR="001D0F72" w:rsidRPr="00A742AC" w:rsidRDefault="0016784B" w:rsidP="000E2846">
            <w:pPr>
              <w:pStyle w:val="CopticVerse"/>
            </w:pPr>
            <w:r w:rsidRPr="0016784B">
              <w:t>ⲡⲁⲟ̅ⲥ̅ Ⲓⲏ̅ⲥ ⲁⲣⲓⲃⲟⲏⲑⲓⲛ ⲉⲣⲟⲓ</w:t>
            </w:r>
          </w:p>
        </w:tc>
      </w:tr>
      <w:tr w:rsidR="001D0F72" w:rsidTr="00094BF8">
        <w:trPr>
          <w:cantSplit/>
          <w:jc w:val="center"/>
        </w:trPr>
        <w:tc>
          <w:tcPr>
            <w:tcW w:w="288" w:type="dxa"/>
          </w:tcPr>
          <w:p w:rsidR="001D0F72" w:rsidRDefault="001D0F72" w:rsidP="00F54100">
            <w:pPr>
              <w:pStyle w:val="CopticCross"/>
            </w:pPr>
          </w:p>
        </w:tc>
        <w:tc>
          <w:tcPr>
            <w:tcW w:w="3960" w:type="dxa"/>
          </w:tcPr>
          <w:p w:rsidR="00EA7F2F" w:rsidRDefault="00EA7F2F" w:rsidP="001D0F72">
            <w:pPr>
              <w:pStyle w:val="EngHang"/>
              <w:rPr>
                <w:rFonts w:eastAsiaTheme="minorHAnsi"/>
              </w:rPr>
            </w:pPr>
            <w:r>
              <w:rPr>
                <w:rFonts w:eastAsiaTheme="minorHAnsi"/>
              </w:rPr>
              <w:t>Early in the morning</w:t>
            </w:r>
          </w:p>
          <w:p w:rsidR="001D0F72" w:rsidRDefault="00EA7F2F" w:rsidP="001D0F72">
            <w:pPr>
              <w:pStyle w:val="EngHang"/>
              <w:rPr>
                <w:rFonts w:eastAsiaTheme="minorHAnsi"/>
              </w:rPr>
            </w:pPr>
            <w:r w:rsidRPr="007425E1">
              <w:rPr>
                <w:rFonts w:eastAsiaTheme="minorHAnsi"/>
              </w:rPr>
              <w:t>I will praise Thy Name:</w:t>
            </w:r>
          </w:p>
          <w:p w:rsidR="00EA7F2F"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help me.</w:t>
            </w:r>
            <w:r>
              <w:rPr>
                <w:rFonts w:eastAsiaTheme="minorHAnsi"/>
              </w:rPr>
              <w:t xml:space="preserve"> </w:t>
            </w:r>
          </w:p>
        </w:tc>
        <w:tc>
          <w:tcPr>
            <w:tcW w:w="288" w:type="dxa"/>
          </w:tcPr>
          <w:p w:rsidR="001D0F72" w:rsidRDefault="001D0F72" w:rsidP="00F54100"/>
        </w:tc>
        <w:tc>
          <w:tcPr>
            <w:tcW w:w="288" w:type="dxa"/>
          </w:tcPr>
          <w:p w:rsidR="001D0F72" w:rsidRDefault="001D0F72" w:rsidP="00F54100">
            <w:pPr>
              <w:pStyle w:val="CopticCross"/>
            </w:pPr>
          </w:p>
        </w:tc>
        <w:tc>
          <w:tcPr>
            <w:tcW w:w="3960" w:type="dxa"/>
          </w:tcPr>
          <w:p w:rsidR="000E2846" w:rsidRDefault="0016784B" w:rsidP="00010BD3">
            <w:pPr>
              <w:pStyle w:val="CopticVersemulti-line"/>
            </w:pPr>
            <w:r w:rsidRPr="0016784B">
              <w:t>Ϣⲁⲓⲧⲱⲛⲧ ⲙ̀ⲫ̀ⲛⲁⲩ ⲛ̀ϣⲱⲣⲡ</w:t>
            </w:r>
          </w:p>
          <w:p w:rsidR="000E2846" w:rsidRDefault="0016784B" w:rsidP="00010BD3">
            <w:pPr>
              <w:pStyle w:val="CopticVersemulti-line"/>
            </w:pPr>
            <w:r w:rsidRPr="0016784B">
              <w:t>ⲛ̀ⲧⲁⲥ̀ⲙⲟⲩ ⲉⲡⲉⲕⲣⲁⲛ</w:t>
            </w:r>
          </w:p>
          <w:p w:rsidR="001D0F72" w:rsidRPr="00A742AC" w:rsidRDefault="0016784B" w:rsidP="000E2846">
            <w:pPr>
              <w:pStyle w:val="CopticVerse"/>
            </w:pPr>
            <w:r w:rsidRPr="0016784B">
              <w:t>ⲡⲁⲟ̅ⲥ̅ Ⲓⲏ̅ⲥ Ⲡⲭ̅ⲥ ⲁⲣⲓⲃⲟⲏⲑⲓⲛ ⲉⲣⲟⲓ</w:t>
            </w:r>
          </w:p>
        </w:tc>
      </w:tr>
      <w:tr w:rsidR="001D0F72" w:rsidTr="00094BF8">
        <w:trPr>
          <w:cantSplit/>
          <w:jc w:val="center"/>
        </w:trPr>
        <w:tc>
          <w:tcPr>
            <w:tcW w:w="288" w:type="dxa"/>
          </w:tcPr>
          <w:p w:rsidR="001D0F72" w:rsidRDefault="00EA7F2F"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Thy yoke is sweet</w:t>
            </w:r>
          </w:p>
          <w:p w:rsidR="001D0F72" w:rsidRDefault="00EA7F2F" w:rsidP="001D0F72">
            <w:pPr>
              <w:pStyle w:val="EngHang"/>
              <w:rPr>
                <w:rFonts w:eastAsiaTheme="minorHAnsi"/>
              </w:rPr>
            </w:pPr>
            <w:r w:rsidRPr="007425E1">
              <w:rPr>
                <w:rFonts w:eastAsiaTheme="minorHAnsi"/>
              </w:rPr>
              <w:t>and Thy burden is light:</w:t>
            </w:r>
          </w:p>
          <w:p w:rsidR="00EA7F2F" w:rsidRDefault="00EA7F2F" w:rsidP="00EA7F2F">
            <w:pPr>
              <w:pStyle w:val="EngHangEnd"/>
              <w:rPr>
                <w:rFonts w:eastAsiaTheme="minorHAnsi"/>
              </w:rPr>
            </w:pPr>
            <w:r w:rsidRPr="007425E1">
              <w:rPr>
                <w:rFonts w:eastAsiaTheme="minorHAnsi"/>
              </w:rPr>
              <w:t>My Lord Jesus, help me.</w:t>
            </w:r>
          </w:p>
        </w:tc>
        <w:tc>
          <w:tcPr>
            <w:tcW w:w="288" w:type="dxa"/>
          </w:tcPr>
          <w:p w:rsidR="001D0F72" w:rsidRDefault="001D0F72" w:rsidP="00F54100"/>
        </w:tc>
        <w:tc>
          <w:tcPr>
            <w:tcW w:w="288" w:type="dxa"/>
          </w:tcPr>
          <w:p w:rsidR="001D0F72" w:rsidRDefault="00EA7F2F" w:rsidP="00F54100">
            <w:pPr>
              <w:pStyle w:val="CopticCross"/>
            </w:pPr>
            <w:r>
              <w:t>¿</w:t>
            </w:r>
          </w:p>
        </w:tc>
        <w:tc>
          <w:tcPr>
            <w:tcW w:w="3960" w:type="dxa"/>
          </w:tcPr>
          <w:p w:rsidR="000E2846" w:rsidRDefault="0016784B" w:rsidP="00010BD3">
            <w:pPr>
              <w:pStyle w:val="CopticVersemulti-line"/>
            </w:pPr>
            <w:r w:rsidRPr="0016784B">
              <w:t>ϥ̀ϩⲟⲗϫ ⲛ̀ϫⲉ ⲡⲉⲕⲛⲁϩⲃⲉϥ</w:t>
            </w:r>
          </w:p>
          <w:p w:rsidR="000E2846" w:rsidRDefault="0016784B" w:rsidP="000E2846">
            <w:pPr>
              <w:pStyle w:val="CopticVersemulti-line"/>
            </w:pPr>
            <w:r w:rsidRPr="0016784B">
              <w:t>ⲧⲉⲕⲉⲧⲫⲱ ⲁⲥⲓ̀ⲱⲟⲩ</w:t>
            </w:r>
          </w:p>
          <w:p w:rsidR="001D0F72" w:rsidRPr="00A742AC" w:rsidRDefault="0016784B" w:rsidP="000E2846">
            <w:pPr>
              <w:pStyle w:val="CopticVerse"/>
            </w:pPr>
            <w:r w:rsidRPr="0016784B">
              <w:t>ⲡⲁⲟ̅ⲥ̅ Ⲓⲏ̅ⲥ ⲁⲣⲓⲃⲟⲏⲑⲓⲛ ⲉⲣⲟⲓ</w:t>
            </w:r>
          </w:p>
        </w:tc>
      </w:tr>
      <w:tr w:rsidR="00EA7F2F" w:rsidTr="00094BF8">
        <w:trPr>
          <w:cantSplit/>
          <w:jc w:val="center"/>
        </w:trPr>
        <w:tc>
          <w:tcPr>
            <w:tcW w:w="288" w:type="dxa"/>
          </w:tcPr>
          <w:p w:rsidR="00EA7F2F" w:rsidRDefault="00EA7F2F" w:rsidP="00F54100">
            <w:pPr>
              <w:pStyle w:val="CopticCross"/>
            </w:pPr>
            <w:r>
              <w:lastRenderedPageBreak/>
              <w:t>¿</w:t>
            </w:r>
          </w:p>
        </w:tc>
        <w:tc>
          <w:tcPr>
            <w:tcW w:w="3960" w:type="dxa"/>
          </w:tcPr>
          <w:p w:rsidR="00EA7F2F" w:rsidRDefault="00EA7F2F" w:rsidP="001D0F72">
            <w:pPr>
              <w:pStyle w:val="EngHang"/>
              <w:rPr>
                <w:rFonts w:eastAsiaTheme="minorHAnsi"/>
              </w:rPr>
            </w:pPr>
            <w:r>
              <w:rPr>
                <w:rFonts w:eastAsiaTheme="minorHAnsi"/>
              </w:rPr>
              <w:t>In the accepted time</w:t>
            </w:r>
          </w:p>
          <w:p w:rsidR="00EA7F2F" w:rsidRDefault="00EA7F2F" w:rsidP="001D0F72">
            <w:pPr>
              <w:pStyle w:val="EngHang"/>
              <w:rPr>
                <w:rFonts w:eastAsiaTheme="minorHAnsi"/>
              </w:rPr>
            </w:pPr>
            <w:r w:rsidRPr="007425E1">
              <w:rPr>
                <w:rFonts w:eastAsiaTheme="minorHAnsi"/>
              </w:rPr>
              <w:t>hear Thou me:</w:t>
            </w:r>
          </w:p>
          <w:p w:rsidR="00EA7F2F" w:rsidRPr="007425E1"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xml:space="preserve">, help me. </w:t>
            </w:r>
          </w:p>
        </w:tc>
        <w:tc>
          <w:tcPr>
            <w:tcW w:w="288" w:type="dxa"/>
          </w:tcPr>
          <w:p w:rsidR="00EA7F2F" w:rsidRDefault="00EA7F2F" w:rsidP="00F54100"/>
        </w:tc>
        <w:tc>
          <w:tcPr>
            <w:tcW w:w="288" w:type="dxa"/>
          </w:tcPr>
          <w:p w:rsidR="00EA7F2F" w:rsidRDefault="00EA7F2F" w:rsidP="00F54100">
            <w:pPr>
              <w:pStyle w:val="CopticCross"/>
            </w:pPr>
          </w:p>
        </w:tc>
        <w:tc>
          <w:tcPr>
            <w:tcW w:w="3960" w:type="dxa"/>
          </w:tcPr>
          <w:p w:rsidR="000E2846" w:rsidRDefault="0016784B" w:rsidP="00010BD3">
            <w:pPr>
              <w:pStyle w:val="CopticVersemulti-line"/>
            </w:pPr>
            <w:r w:rsidRPr="0016784B">
              <w:t>Ϧⲉⲛ ⲟⲩⲥⲏⲟⲩ ⲉϥϣⲏⲡ</w:t>
            </w:r>
          </w:p>
          <w:p w:rsidR="000E2846" w:rsidRDefault="0016784B" w:rsidP="00010BD3">
            <w:pPr>
              <w:pStyle w:val="CopticVersemulti-line"/>
            </w:pPr>
            <w:r w:rsidRPr="0016784B">
              <w:t>ⲉⲕⲉ̀ⲥⲱⲧⲉⲙ ⲉⲣⲟⲓ</w:t>
            </w:r>
          </w:p>
          <w:p w:rsidR="00EA7F2F" w:rsidRPr="00A742AC" w:rsidRDefault="0016784B" w:rsidP="000E2846">
            <w:pPr>
              <w:pStyle w:val="CopticVerse"/>
            </w:pPr>
            <w:r w:rsidRPr="0016784B">
              <w:t>ⲡⲁⲟ̅ⲥ̅ Ⲓⲏ̅ⲥ Ⲡⲭ̅ⲥ ⲁⲣⲓⲃⲟⲏⲑⲓⲛ ⲉⲣⲟⲓ</w:t>
            </w:r>
          </w:p>
        </w:tc>
      </w:tr>
      <w:tr w:rsidR="00EA7F2F" w:rsidTr="00094BF8">
        <w:trPr>
          <w:cantSplit/>
          <w:jc w:val="center"/>
        </w:trPr>
        <w:tc>
          <w:tcPr>
            <w:tcW w:w="288" w:type="dxa"/>
          </w:tcPr>
          <w:p w:rsidR="00EA7F2F" w:rsidRDefault="00EA7F2F" w:rsidP="00F54100">
            <w:pPr>
              <w:pStyle w:val="CopticCross"/>
            </w:pPr>
          </w:p>
        </w:tc>
        <w:tc>
          <w:tcPr>
            <w:tcW w:w="3960" w:type="dxa"/>
          </w:tcPr>
          <w:p w:rsidR="00EA7F2F" w:rsidRDefault="00EA7F2F" w:rsidP="001D0F72">
            <w:pPr>
              <w:pStyle w:val="EngHang"/>
              <w:rPr>
                <w:rFonts w:eastAsiaTheme="minorHAnsi"/>
              </w:rPr>
            </w:pPr>
            <w:r>
              <w:rPr>
                <w:rFonts w:eastAsiaTheme="minorHAnsi"/>
              </w:rPr>
              <w:t>Oh, how I love</w:t>
            </w:r>
          </w:p>
          <w:p w:rsidR="00EA7F2F" w:rsidRDefault="00EA7F2F" w:rsidP="001D0F72">
            <w:pPr>
              <w:pStyle w:val="EngHang"/>
              <w:rPr>
                <w:rFonts w:eastAsiaTheme="minorHAnsi"/>
              </w:rPr>
            </w:pPr>
            <w:r w:rsidRPr="007425E1">
              <w:rPr>
                <w:rFonts w:eastAsiaTheme="minorHAnsi"/>
              </w:rPr>
              <w:t>Thine Holy Name:</w:t>
            </w:r>
          </w:p>
          <w:p w:rsidR="00EA7F2F" w:rsidRPr="007425E1" w:rsidRDefault="00EA7F2F" w:rsidP="00EA7F2F">
            <w:pPr>
              <w:pStyle w:val="EngHangEnd"/>
              <w:rPr>
                <w:rFonts w:eastAsiaTheme="minorHAnsi"/>
              </w:rPr>
            </w:pPr>
            <w:r w:rsidRPr="007425E1">
              <w:rPr>
                <w:rFonts w:eastAsiaTheme="minorHAnsi"/>
              </w:rPr>
              <w:t>My Lord Jesus, help me.</w:t>
            </w:r>
          </w:p>
        </w:tc>
        <w:tc>
          <w:tcPr>
            <w:tcW w:w="288" w:type="dxa"/>
          </w:tcPr>
          <w:p w:rsidR="00EA7F2F" w:rsidRDefault="00EA7F2F" w:rsidP="00F54100"/>
        </w:tc>
        <w:tc>
          <w:tcPr>
            <w:tcW w:w="288" w:type="dxa"/>
          </w:tcPr>
          <w:p w:rsidR="00EA7F2F" w:rsidRDefault="00EA7F2F" w:rsidP="00F54100">
            <w:pPr>
              <w:pStyle w:val="CopticCross"/>
            </w:pPr>
          </w:p>
        </w:tc>
        <w:tc>
          <w:tcPr>
            <w:tcW w:w="3960" w:type="dxa"/>
          </w:tcPr>
          <w:p w:rsidR="000E2846" w:rsidRDefault="0016784B" w:rsidP="00010BD3">
            <w:pPr>
              <w:pStyle w:val="CopticVersemulti-line"/>
            </w:pPr>
            <w:r w:rsidRPr="0016784B">
              <w:t>Ϩⲱⲥ ⲟⲩϣⲟⲩⲙⲉⲛⲣⲓⲧϥ</w:t>
            </w:r>
          </w:p>
          <w:p w:rsidR="000E2846" w:rsidRDefault="0016784B" w:rsidP="00010BD3">
            <w:pPr>
              <w:pStyle w:val="CopticVersemulti-line"/>
            </w:pPr>
            <w:r w:rsidRPr="0016784B">
              <w:t>ⲡⲉ ⲡⲉⲕⲣⲁⲛ ⲉ̅ⲑ̅ⲩ</w:t>
            </w:r>
          </w:p>
          <w:p w:rsidR="00EA7F2F" w:rsidRPr="00A742AC" w:rsidRDefault="0016784B" w:rsidP="000E2846">
            <w:pPr>
              <w:pStyle w:val="CopticVerse"/>
            </w:pPr>
            <w:r w:rsidRPr="0016784B">
              <w:t>ⲡⲁⲟ̅ⲥ̅ Ⲓⲏ̅ⲥ ⲁⲣⲓⲃⲟⲏⲑⲓⲛ ⲉⲣⲟⲓ</w:t>
            </w:r>
          </w:p>
        </w:tc>
      </w:tr>
      <w:tr w:rsidR="00EA7F2F" w:rsidTr="00094BF8">
        <w:trPr>
          <w:cantSplit/>
          <w:jc w:val="center"/>
        </w:trPr>
        <w:tc>
          <w:tcPr>
            <w:tcW w:w="288" w:type="dxa"/>
          </w:tcPr>
          <w:p w:rsidR="00EA7F2F" w:rsidRDefault="00EA7F2F" w:rsidP="00F54100">
            <w:pPr>
              <w:pStyle w:val="CopticCross"/>
            </w:pPr>
          </w:p>
        </w:tc>
        <w:tc>
          <w:tcPr>
            <w:tcW w:w="3960" w:type="dxa"/>
          </w:tcPr>
          <w:p w:rsidR="00EA7F2F" w:rsidRDefault="00EA7F2F" w:rsidP="001D0F72">
            <w:pPr>
              <w:pStyle w:val="EngHang"/>
              <w:rPr>
                <w:rFonts w:eastAsiaTheme="minorHAnsi"/>
              </w:rPr>
            </w:pPr>
            <w:r>
              <w:rPr>
                <w:rFonts w:eastAsiaTheme="minorHAnsi"/>
              </w:rPr>
              <w:t>Disperse away from me</w:t>
            </w:r>
          </w:p>
          <w:p w:rsidR="00EA7F2F" w:rsidRDefault="00EA7F2F" w:rsidP="001D0F72">
            <w:pPr>
              <w:pStyle w:val="EngHang"/>
              <w:rPr>
                <w:rFonts w:eastAsiaTheme="minorHAnsi"/>
              </w:rPr>
            </w:pPr>
            <w:r w:rsidRPr="007425E1">
              <w:rPr>
                <w:rFonts w:eastAsiaTheme="minorHAnsi"/>
              </w:rPr>
              <w:t>all of the devils:</w:t>
            </w:r>
          </w:p>
          <w:p w:rsidR="00EA7F2F" w:rsidRPr="007425E1"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xml:space="preserve">, help me. </w:t>
            </w:r>
          </w:p>
        </w:tc>
        <w:tc>
          <w:tcPr>
            <w:tcW w:w="288" w:type="dxa"/>
          </w:tcPr>
          <w:p w:rsidR="00EA7F2F" w:rsidRDefault="00EA7F2F" w:rsidP="00F54100"/>
        </w:tc>
        <w:tc>
          <w:tcPr>
            <w:tcW w:w="288" w:type="dxa"/>
          </w:tcPr>
          <w:p w:rsidR="00EA7F2F" w:rsidRDefault="00EA7F2F" w:rsidP="00F54100">
            <w:pPr>
              <w:pStyle w:val="CopticCross"/>
            </w:pPr>
          </w:p>
        </w:tc>
        <w:tc>
          <w:tcPr>
            <w:tcW w:w="3960" w:type="dxa"/>
          </w:tcPr>
          <w:p w:rsidR="000E2846" w:rsidRDefault="0016784B" w:rsidP="00010BD3">
            <w:pPr>
              <w:pStyle w:val="CopticVersemulti-line"/>
            </w:pPr>
            <w:r w:rsidRPr="0016784B">
              <w:t>ϫⲱⲣ ̀ⲉⲃⲟⲗ Ϩⲁⲣⲟⲓ:</w:t>
            </w:r>
          </w:p>
          <w:p w:rsidR="000E2846" w:rsidRDefault="0016784B" w:rsidP="00010BD3">
            <w:pPr>
              <w:pStyle w:val="CopticVersemulti-line"/>
            </w:pPr>
            <w:r w:rsidRPr="0016784B">
              <w:t>ⲛⲇⲓⲁⲃⲟⲗⲏ ⲛⲓⲃⲉⲛ</w:t>
            </w:r>
          </w:p>
          <w:p w:rsidR="00EA7F2F" w:rsidRPr="00A742AC" w:rsidRDefault="0016784B" w:rsidP="000E2846">
            <w:pPr>
              <w:pStyle w:val="CopticVerse"/>
            </w:pPr>
            <w:r w:rsidRPr="0016784B">
              <w:t>ⲡⲁⲟ̅ⲥ̅ Ⲓⲏ̅ⲥ Ⲡⲭ̅ⲥ ⲁⲣⲓⲃⲟⲏⲑⲓⲛ ⲉⲣⲟⲓ</w:t>
            </w:r>
          </w:p>
        </w:tc>
      </w:tr>
      <w:tr w:rsidR="00EA7F2F" w:rsidTr="00094BF8">
        <w:trPr>
          <w:cantSplit/>
          <w:jc w:val="center"/>
        </w:trPr>
        <w:tc>
          <w:tcPr>
            <w:tcW w:w="288" w:type="dxa"/>
          </w:tcPr>
          <w:p w:rsidR="00EA7F2F" w:rsidRDefault="00EA7F2F"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Sow within me</w:t>
            </w:r>
          </w:p>
          <w:p w:rsidR="00EA7F2F" w:rsidRDefault="00EA7F2F" w:rsidP="001D0F72">
            <w:pPr>
              <w:pStyle w:val="EngHang"/>
              <w:rPr>
                <w:rFonts w:eastAsiaTheme="minorHAnsi"/>
              </w:rPr>
            </w:pPr>
            <w:r w:rsidRPr="007425E1">
              <w:rPr>
                <w:rFonts w:eastAsiaTheme="minorHAnsi"/>
              </w:rPr>
              <w:t>the seed of righteousness:</w:t>
            </w:r>
          </w:p>
          <w:p w:rsidR="00EA7F2F" w:rsidRPr="007425E1" w:rsidRDefault="00EA7F2F" w:rsidP="00EA7F2F">
            <w:pPr>
              <w:pStyle w:val="EngHangEnd"/>
              <w:rPr>
                <w:rFonts w:eastAsiaTheme="minorHAnsi"/>
              </w:rPr>
            </w:pPr>
            <w:r w:rsidRPr="007425E1">
              <w:rPr>
                <w:rFonts w:eastAsiaTheme="minorHAnsi"/>
              </w:rPr>
              <w:t>My Lord Jesus, help me.</w:t>
            </w:r>
          </w:p>
        </w:tc>
        <w:tc>
          <w:tcPr>
            <w:tcW w:w="288" w:type="dxa"/>
          </w:tcPr>
          <w:p w:rsidR="00EA7F2F" w:rsidRDefault="00EA7F2F" w:rsidP="00F54100"/>
        </w:tc>
        <w:tc>
          <w:tcPr>
            <w:tcW w:w="288" w:type="dxa"/>
          </w:tcPr>
          <w:p w:rsidR="00EA7F2F" w:rsidRDefault="00EA7F2F" w:rsidP="00F54100">
            <w:pPr>
              <w:pStyle w:val="CopticCross"/>
            </w:pPr>
            <w:r>
              <w:t>¿</w:t>
            </w:r>
          </w:p>
        </w:tc>
        <w:tc>
          <w:tcPr>
            <w:tcW w:w="3960" w:type="dxa"/>
          </w:tcPr>
          <w:p w:rsidR="000E2846" w:rsidRDefault="0016784B" w:rsidP="00010BD3">
            <w:pPr>
              <w:pStyle w:val="CopticVersemulti-line"/>
            </w:pPr>
            <w:r w:rsidRPr="0016784B">
              <w:t>ϭⲟ ⲛ̀ϧ̀ⲣⲏⲓ ⲛ̀ϧⲏⲧ</w:t>
            </w:r>
          </w:p>
          <w:p w:rsidR="000E2846" w:rsidRDefault="0016784B" w:rsidP="00010BD3">
            <w:pPr>
              <w:pStyle w:val="CopticVersemulti-line"/>
            </w:pPr>
            <w:r w:rsidRPr="0016784B">
              <w:t>ⲙ̀ⲡ̀ⲟⲩⲧⲁϩ ⲛ̀ⲧⲉ ⲧⲉⲕⲙⲉⲑⲙⲏⲓ</w:t>
            </w:r>
          </w:p>
          <w:p w:rsidR="00EA7F2F" w:rsidRPr="00A742AC" w:rsidRDefault="0016784B" w:rsidP="000E2846">
            <w:pPr>
              <w:pStyle w:val="CopticVerse"/>
            </w:pPr>
            <w:r w:rsidRPr="0016784B">
              <w:t>ⲡⲁⲟ̅ⲥ̅ Ⲓⲏ̅ⲥ ⲁⲣⲓⲃⲟⲏⲑⲓⲛ ⲉⲣⲟⲓ</w:t>
            </w:r>
          </w:p>
        </w:tc>
      </w:tr>
      <w:tr w:rsidR="00EA7F2F" w:rsidTr="00094BF8">
        <w:trPr>
          <w:cantSplit/>
          <w:jc w:val="center"/>
        </w:trPr>
        <w:tc>
          <w:tcPr>
            <w:tcW w:w="288" w:type="dxa"/>
          </w:tcPr>
          <w:p w:rsidR="00EA7F2F" w:rsidRDefault="00EA7F2F" w:rsidP="00F54100">
            <w:pPr>
              <w:pStyle w:val="CopticCross"/>
            </w:pPr>
            <w:r>
              <w:t>¿</w:t>
            </w:r>
          </w:p>
        </w:tc>
        <w:tc>
          <w:tcPr>
            <w:tcW w:w="3960" w:type="dxa"/>
          </w:tcPr>
          <w:p w:rsidR="00EA7F2F" w:rsidRDefault="00EA7F2F" w:rsidP="001D0F72">
            <w:pPr>
              <w:pStyle w:val="EngHang"/>
              <w:rPr>
                <w:rFonts w:eastAsiaTheme="minorHAnsi"/>
              </w:rPr>
            </w:pPr>
            <w:r>
              <w:rPr>
                <w:rFonts w:eastAsiaTheme="minorHAnsi"/>
              </w:rPr>
              <w:t>Grant us Thy perfect peace</w:t>
            </w:r>
          </w:p>
          <w:p w:rsidR="00EA7F2F" w:rsidRDefault="00EA7F2F" w:rsidP="001D0F72">
            <w:pPr>
              <w:pStyle w:val="EngHang"/>
              <w:rPr>
                <w:rFonts w:eastAsiaTheme="minorHAnsi"/>
              </w:rPr>
            </w:pPr>
            <w:r w:rsidRPr="007425E1">
              <w:rPr>
                <w:rFonts w:eastAsiaTheme="minorHAnsi"/>
              </w:rPr>
              <w:t>and forgive us our sins:</w:t>
            </w:r>
          </w:p>
          <w:p w:rsidR="00EA7F2F" w:rsidRPr="007425E1" w:rsidRDefault="00EA7F2F" w:rsidP="00EA7F2F">
            <w:pPr>
              <w:pStyle w:val="EngHangEnd"/>
              <w:rPr>
                <w:rFonts w:eastAsiaTheme="minorHAnsi"/>
              </w:rPr>
            </w:pPr>
            <w:r w:rsidRPr="007425E1">
              <w:rPr>
                <w:rFonts w:eastAsiaTheme="minorHAnsi"/>
              </w:rPr>
              <w:t xml:space="preserve">My Lord Jesus </w:t>
            </w:r>
            <w:r w:rsidRPr="00F54100">
              <w:rPr>
                <w:rFonts w:eastAsiaTheme="minorHAnsi"/>
              </w:rPr>
              <w:t>Christ</w:t>
            </w:r>
            <w:r w:rsidRPr="007425E1">
              <w:rPr>
                <w:rFonts w:eastAsiaTheme="minorHAnsi"/>
              </w:rPr>
              <w:t xml:space="preserve">, help me. </w:t>
            </w:r>
          </w:p>
        </w:tc>
        <w:tc>
          <w:tcPr>
            <w:tcW w:w="288" w:type="dxa"/>
          </w:tcPr>
          <w:p w:rsidR="00EA7F2F" w:rsidRDefault="00EA7F2F" w:rsidP="00F54100"/>
        </w:tc>
        <w:tc>
          <w:tcPr>
            <w:tcW w:w="288" w:type="dxa"/>
          </w:tcPr>
          <w:p w:rsidR="00EA7F2F" w:rsidRDefault="00EA7F2F" w:rsidP="00F54100">
            <w:pPr>
              <w:pStyle w:val="CopticCross"/>
            </w:pPr>
            <w:r>
              <w:t>¿</w:t>
            </w:r>
          </w:p>
        </w:tc>
        <w:tc>
          <w:tcPr>
            <w:tcW w:w="3960" w:type="dxa"/>
          </w:tcPr>
          <w:p w:rsidR="000E2846" w:rsidRDefault="0016784B" w:rsidP="00010BD3">
            <w:pPr>
              <w:pStyle w:val="CopticVersemulti-line"/>
            </w:pPr>
            <w:r w:rsidRPr="0016784B">
              <w:t>Ϯⲛⲁⲛ ⲛ̀ⲧⲉⲕϩⲓⲣⲏⲛⲏ ⲙ̀ⲙⲏⲓ</w:t>
            </w:r>
          </w:p>
          <w:p w:rsidR="000E2846" w:rsidRDefault="0016784B" w:rsidP="00010BD3">
            <w:pPr>
              <w:pStyle w:val="CopticVersemulti-line"/>
            </w:pPr>
            <w:r w:rsidRPr="0016784B">
              <w:t>ⲭⲁ ⲛⲉⲛⲛⲟⲃⲓ ⲛⲁⲛ ⲉⲃⲟⲗ</w:t>
            </w:r>
          </w:p>
          <w:p w:rsidR="00EA7F2F" w:rsidRPr="00A742AC" w:rsidRDefault="0016784B" w:rsidP="000E2846">
            <w:pPr>
              <w:pStyle w:val="CopticVerse"/>
            </w:pPr>
            <w:r w:rsidRPr="0016784B">
              <w:t>ⲡⲁⲟ̅ⲥ̅ Ⲓⲏ̅ⲥ Ⲡⲭ̅ⲥ ⲁⲣⲓⲃⲟⲏⲑⲓⲛ ⲉⲣⲟⲓ</w:t>
            </w:r>
          </w:p>
        </w:tc>
      </w:tr>
    </w:tbl>
    <w:p w:rsidR="00EA7F2F" w:rsidRDefault="00EA7F2F" w:rsidP="00EA7F2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EA7F2F" w:rsidRPr="00A742AC" w:rsidTr="00094BF8">
        <w:trPr>
          <w:cantSplit/>
          <w:jc w:val="center"/>
        </w:trPr>
        <w:tc>
          <w:tcPr>
            <w:tcW w:w="288" w:type="dxa"/>
          </w:tcPr>
          <w:p w:rsidR="00EA7F2F" w:rsidRDefault="00EA7F2F" w:rsidP="00EA7F2F">
            <w:pPr>
              <w:pStyle w:val="CopticCross"/>
            </w:pPr>
          </w:p>
        </w:tc>
        <w:tc>
          <w:tcPr>
            <w:tcW w:w="3960" w:type="dxa"/>
          </w:tcPr>
          <w:p w:rsidR="00EA7F2F" w:rsidRPr="00EA7F2F" w:rsidRDefault="00EA7F2F" w:rsidP="00EA7F2F">
            <w:pPr>
              <w:pStyle w:val="EngHang"/>
              <w:rPr>
                <w:rFonts w:eastAsiaTheme="minorHAnsi"/>
              </w:rPr>
            </w:pPr>
            <w:r w:rsidRPr="00A16DFE">
              <w:rPr>
                <w:rFonts w:eastAsiaTheme="minorHAnsi"/>
              </w:rPr>
              <w:t>And whenever we</w:t>
            </w:r>
          </w:p>
          <w:p w:rsidR="00EA7F2F" w:rsidRPr="00A16DFE" w:rsidRDefault="00EA7F2F" w:rsidP="00EA7F2F">
            <w:pPr>
              <w:pStyle w:val="EngHang"/>
              <w:rPr>
                <w:rFonts w:eastAsiaTheme="minorHAnsi"/>
              </w:rPr>
            </w:pPr>
            <w:r w:rsidRPr="00A16DFE">
              <w:rPr>
                <w:rFonts w:eastAsiaTheme="minorHAnsi"/>
              </w:rPr>
              <w:t>Gather for prayer,</w:t>
            </w:r>
          </w:p>
          <w:p w:rsidR="00EA7F2F" w:rsidRPr="00A16DFE" w:rsidRDefault="00EA7F2F" w:rsidP="00EA7F2F">
            <w:pPr>
              <w:pStyle w:val="EngHang"/>
              <w:rPr>
                <w:rFonts w:eastAsiaTheme="minorHAnsi"/>
              </w:rPr>
            </w:pPr>
            <w:r w:rsidRPr="00A16DFE">
              <w:rPr>
                <w:rFonts w:eastAsiaTheme="minorHAnsi"/>
              </w:rPr>
              <w:t>Let us bless the Name</w:t>
            </w:r>
          </w:p>
          <w:p w:rsidR="00EA7F2F" w:rsidRPr="00F54100" w:rsidRDefault="00EA7F2F" w:rsidP="00EA7F2F">
            <w:pPr>
              <w:pStyle w:val="EngHangEnd"/>
              <w:rPr>
                <w:rFonts w:eastAsiaTheme="minorHAnsi"/>
              </w:rPr>
            </w:pPr>
            <w:r w:rsidRPr="00A16DFE">
              <w:rPr>
                <w:rFonts w:eastAsiaTheme="minorHAnsi"/>
              </w:rPr>
              <w:t>Of my Lord, Jesus</w:t>
            </w:r>
          </w:p>
        </w:tc>
        <w:tc>
          <w:tcPr>
            <w:tcW w:w="288" w:type="dxa"/>
          </w:tcPr>
          <w:p w:rsidR="00EA7F2F" w:rsidRDefault="00EA7F2F" w:rsidP="00EA7F2F"/>
        </w:tc>
        <w:tc>
          <w:tcPr>
            <w:tcW w:w="288" w:type="dxa"/>
          </w:tcPr>
          <w:p w:rsidR="00EA7F2F" w:rsidRDefault="00EA7F2F" w:rsidP="00EA7F2F">
            <w:pPr>
              <w:pStyle w:val="CopticCross"/>
            </w:pPr>
          </w:p>
        </w:tc>
        <w:tc>
          <w:tcPr>
            <w:tcW w:w="3960" w:type="dxa"/>
          </w:tcPr>
          <w:p w:rsidR="00DA3673" w:rsidRPr="00DA3673" w:rsidRDefault="0016784B" w:rsidP="00DA3673">
            <w:pPr>
              <w:pStyle w:val="CopticVersemulti-line"/>
              <w:rPr>
                <w:highlight w:val="yellow"/>
              </w:rPr>
            </w:pPr>
            <w:r w:rsidRPr="00DA3673">
              <w:rPr>
                <w:highlight w:val="yellow"/>
              </w:rPr>
              <w:t>Ⲗⲟⲓⲡⲟⲛ ⲁⲛϣⲁⲛⲑⲱⲟⲩϯ</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ⲉ̀ϯⲡ̀ⲣⲟⲭⲉⲩⲭⲏ</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ⲙⲁⲣⲉⲛⲭ̀ⲙⲟⲩ ⲉ̀ⲡⲓⲣⲁⲛ</w:t>
            </w:r>
            <w:r w:rsidR="00DA3673" w:rsidRPr="00DA3673">
              <w:rPr>
                <w:highlight w:val="yellow"/>
              </w:rPr>
              <w:t>:</w:t>
            </w:r>
          </w:p>
          <w:p w:rsidR="00EA7F2F" w:rsidRPr="00DA3673" w:rsidRDefault="0016784B" w:rsidP="00EA7F2F">
            <w:pPr>
              <w:pStyle w:val="CopticVerse"/>
              <w:rPr>
                <w:highlight w:val="yellow"/>
              </w:rPr>
            </w:pPr>
            <w:r w:rsidRPr="00DA3673">
              <w:rPr>
                <w:highlight w:val="yellow"/>
              </w:rPr>
              <w:t>ⲛ̀ⲧⲉ Ⲡⲁⲟ̅ⲥ̅ Ⲓⲏ̅ⲥ̅.</w:t>
            </w:r>
          </w:p>
        </w:tc>
      </w:tr>
      <w:tr w:rsidR="00EA7F2F" w:rsidRPr="00A742AC" w:rsidTr="00094BF8">
        <w:trPr>
          <w:cantSplit/>
          <w:jc w:val="center"/>
        </w:trPr>
        <w:tc>
          <w:tcPr>
            <w:tcW w:w="288" w:type="dxa"/>
          </w:tcPr>
          <w:p w:rsidR="00EA7F2F" w:rsidRDefault="00EA7F2F" w:rsidP="00EA7F2F">
            <w:pPr>
              <w:pStyle w:val="CopticCross"/>
            </w:pPr>
          </w:p>
        </w:tc>
        <w:tc>
          <w:tcPr>
            <w:tcW w:w="3960" w:type="dxa"/>
          </w:tcPr>
          <w:p w:rsidR="00EA7F2F" w:rsidRPr="00A16DFE" w:rsidRDefault="00EA7F2F" w:rsidP="00EA7F2F">
            <w:pPr>
              <w:pStyle w:val="EngHang"/>
              <w:rPr>
                <w:rFonts w:eastAsiaTheme="minorHAnsi"/>
              </w:rPr>
            </w:pPr>
            <w:r w:rsidRPr="00A16DFE">
              <w:rPr>
                <w:rFonts w:eastAsiaTheme="minorHAnsi"/>
              </w:rPr>
              <w:t>We bless Thee,</w:t>
            </w:r>
          </w:p>
          <w:p w:rsidR="00EA7F2F" w:rsidRPr="00A16DFE" w:rsidRDefault="00EA7F2F" w:rsidP="00EA7F2F">
            <w:pPr>
              <w:pStyle w:val="EngHang"/>
              <w:rPr>
                <w:rFonts w:eastAsiaTheme="minorHAnsi"/>
              </w:rPr>
            </w:pPr>
            <w:r w:rsidRPr="00A16DFE">
              <w:rPr>
                <w:rFonts w:eastAsiaTheme="minorHAnsi"/>
              </w:rPr>
              <w:t>O my Lord, Jesus.</w:t>
            </w:r>
          </w:p>
          <w:p w:rsidR="00EA7F2F" w:rsidRPr="00A16DFE" w:rsidRDefault="00EA7F2F" w:rsidP="00EA7F2F">
            <w:pPr>
              <w:pStyle w:val="EngHang"/>
              <w:rPr>
                <w:rFonts w:eastAsiaTheme="minorHAnsi"/>
              </w:rPr>
            </w:pPr>
            <w:r w:rsidRPr="00A16DFE">
              <w:rPr>
                <w:rFonts w:eastAsiaTheme="minorHAnsi"/>
              </w:rPr>
              <w:t>Keep us through Thy Name,</w:t>
            </w:r>
          </w:p>
          <w:p w:rsidR="00EA7F2F" w:rsidRPr="00EA7F2F" w:rsidRDefault="00EA7F2F" w:rsidP="00EA7F2F">
            <w:pPr>
              <w:pStyle w:val="EngHangEnd"/>
              <w:rPr>
                <w:rFonts w:eastAsiaTheme="minorHAnsi"/>
              </w:rPr>
            </w:pPr>
            <w:r w:rsidRPr="00A16DFE">
              <w:rPr>
                <w:rFonts w:eastAsiaTheme="minorHAnsi"/>
              </w:rPr>
              <w:t>For we have hope in Thee.</w:t>
            </w:r>
          </w:p>
        </w:tc>
        <w:tc>
          <w:tcPr>
            <w:tcW w:w="288" w:type="dxa"/>
          </w:tcPr>
          <w:p w:rsidR="00EA7F2F" w:rsidRDefault="00EA7F2F" w:rsidP="00EA7F2F"/>
        </w:tc>
        <w:tc>
          <w:tcPr>
            <w:tcW w:w="288" w:type="dxa"/>
          </w:tcPr>
          <w:p w:rsidR="00EA7F2F" w:rsidRDefault="00EA7F2F" w:rsidP="00EA7F2F">
            <w:pPr>
              <w:pStyle w:val="CopticCross"/>
            </w:pPr>
          </w:p>
        </w:tc>
        <w:tc>
          <w:tcPr>
            <w:tcW w:w="3960" w:type="dxa"/>
          </w:tcPr>
          <w:p w:rsidR="00DA3673" w:rsidRPr="00DA3673" w:rsidRDefault="0016784B" w:rsidP="00DA3673">
            <w:pPr>
              <w:pStyle w:val="CopticVersemulti-line"/>
              <w:rPr>
                <w:highlight w:val="yellow"/>
              </w:rPr>
            </w:pPr>
            <w:r w:rsidRPr="00DA3673">
              <w:rPr>
                <w:highlight w:val="yellow"/>
              </w:rPr>
              <w:t>Ϫⲉ ⲧⲉⲛⲛⲁⲥ̀ⲙⲟⲩ ⲉ̀ⲣⲟⲕ</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ⲱ̀ Ⲡⲁⲟ̅ⲥ̅ Ⲓⲏ̅ⲥ̅</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ⲛⲁϩⲙⲉⲛ ⳉⲉⲛ Ⲡⲉⲕⲣⲁⲛ</w:t>
            </w:r>
            <w:r w:rsidR="00DA3673" w:rsidRPr="00DA3673">
              <w:rPr>
                <w:highlight w:val="yellow"/>
              </w:rPr>
              <w:t>:</w:t>
            </w:r>
          </w:p>
          <w:p w:rsidR="00EA7F2F" w:rsidRPr="00DA3673" w:rsidRDefault="0016784B" w:rsidP="00EA7F2F">
            <w:pPr>
              <w:pStyle w:val="CopticVerse"/>
              <w:rPr>
                <w:highlight w:val="yellow"/>
              </w:rPr>
            </w:pPr>
            <w:r w:rsidRPr="00DA3673">
              <w:rPr>
                <w:highlight w:val="yellow"/>
              </w:rPr>
              <w:t>ϫⲉ ⲁⲛⲉⲣϩⲉⲗⲡⲓⲥ ⲉ̀ⲣⲟⲕ.</w:t>
            </w:r>
          </w:p>
        </w:tc>
      </w:tr>
      <w:tr w:rsidR="00EA7F2F" w:rsidRPr="00A742AC" w:rsidTr="00094BF8">
        <w:trPr>
          <w:cantSplit/>
          <w:jc w:val="center"/>
        </w:trPr>
        <w:tc>
          <w:tcPr>
            <w:tcW w:w="288" w:type="dxa"/>
          </w:tcPr>
          <w:p w:rsidR="00EA7F2F" w:rsidRDefault="00EA7F2F" w:rsidP="00EA7F2F">
            <w:pPr>
              <w:pStyle w:val="CopticCross"/>
            </w:pPr>
            <w:r>
              <w:lastRenderedPageBreak/>
              <w:t>¿</w:t>
            </w:r>
          </w:p>
        </w:tc>
        <w:tc>
          <w:tcPr>
            <w:tcW w:w="3960" w:type="dxa"/>
          </w:tcPr>
          <w:p w:rsidR="00EA7F2F" w:rsidRPr="00A16DFE" w:rsidRDefault="00EA7F2F" w:rsidP="00EA7F2F">
            <w:pPr>
              <w:pStyle w:val="EngHang"/>
              <w:rPr>
                <w:rFonts w:eastAsiaTheme="minorHAnsi"/>
              </w:rPr>
            </w:pPr>
            <w:r w:rsidRPr="00A16DFE">
              <w:rPr>
                <w:rFonts w:eastAsiaTheme="minorHAnsi"/>
              </w:rPr>
              <w:t>That we may praise Thee,</w:t>
            </w:r>
          </w:p>
          <w:p w:rsidR="00EA7F2F" w:rsidRPr="00A16DFE" w:rsidRDefault="00EA7F2F" w:rsidP="00EA7F2F">
            <w:pPr>
              <w:pStyle w:val="EngHang"/>
              <w:rPr>
                <w:rFonts w:eastAsiaTheme="minorHAnsi"/>
              </w:rPr>
            </w:pPr>
            <w:r w:rsidRPr="00A16DFE">
              <w:rPr>
                <w:rFonts w:eastAsiaTheme="minorHAnsi"/>
              </w:rPr>
              <w:t>With Thy Good Father,</w:t>
            </w:r>
          </w:p>
          <w:p w:rsidR="00EA7F2F" w:rsidRPr="00A16DFE" w:rsidRDefault="00EA7F2F" w:rsidP="00EA7F2F">
            <w:pPr>
              <w:pStyle w:val="EngHang"/>
              <w:rPr>
                <w:rFonts w:eastAsiaTheme="minorHAnsi"/>
              </w:rPr>
            </w:pPr>
            <w:r w:rsidRPr="00A16DFE">
              <w:rPr>
                <w:rFonts w:eastAsiaTheme="minorHAnsi"/>
              </w:rPr>
              <w:t>And the Holy Spirit,</w:t>
            </w:r>
          </w:p>
          <w:p w:rsidR="00EA7F2F" w:rsidRPr="00EA7F2F" w:rsidRDefault="00EA7F2F" w:rsidP="00EA7F2F">
            <w:pPr>
              <w:pStyle w:val="EngHangEnd"/>
              <w:rPr>
                <w:szCs w:val="22"/>
              </w:rPr>
            </w:pPr>
            <w:r w:rsidRPr="00A16DFE">
              <w:rPr>
                <w:rFonts w:eastAsiaTheme="minorHAnsi"/>
              </w:rPr>
              <w:t>For Thou hast come and saved us.</w:t>
            </w:r>
          </w:p>
        </w:tc>
        <w:tc>
          <w:tcPr>
            <w:tcW w:w="288" w:type="dxa"/>
          </w:tcPr>
          <w:p w:rsidR="00EA7F2F" w:rsidRDefault="00EA7F2F" w:rsidP="00EA7F2F"/>
        </w:tc>
        <w:tc>
          <w:tcPr>
            <w:tcW w:w="288" w:type="dxa"/>
          </w:tcPr>
          <w:p w:rsidR="00EA7F2F" w:rsidRDefault="00EA7F2F" w:rsidP="00EA7F2F">
            <w:pPr>
              <w:pStyle w:val="CopticCross"/>
            </w:pPr>
            <w:r>
              <w:t>¿</w:t>
            </w:r>
          </w:p>
        </w:tc>
        <w:tc>
          <w:tcPr>
            <w:tcW w:w="3960" w:type="dxa"/>
          </w:tcPr>
          <w:p w:rsidR="00DA3673" w:rsidRPr="00DA3673" w:rsidRDefault="0016784B" w:rsidP="00DA3673">
            <w:pPr>
              <w:pStyle w:val="CopticVersemulti-line"/>
              <w:rPr>
                <w:highlight w:val="yellow"/>
              </w:rPr>
            </w:pPr>
            <w:r w:rsidRPr="00DA3673">
              <w:rPr>
                <w:highlight w:val="yellow"/>
              </w:rPr>
              <w:t>Ⲉⲑⲣⲉⲛϩⲱⲥ ⲉ̀ⲣⲟⲕ</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ⲛⲉⲙ Ⲡⲉⲕⲓⲱⲧ ⲛ̀ⲁ̀ⲅⲁⲑⲟⲥ</w:t>
            </w:r>
            <w:r w:rsidR="00DA3673" w:rsidRPr="00DA3673">
              <w:rPr>
                <w:highlight w:val="yellow"/>
              </w:rPr>
              <w:t>:</w:t>
            </w:r>
          </w:p>
          <w:p w:rsidR="00DA3673" w:rsidRPr="00DA3673" w:rsidRDefault="0016784B" w:rsidP="00DA3673">
            <w:pPr>
              <w:pStyle w:val="CopticVersemulti-line"/>
              <w:rPr>
                <w:highlight w:val="yellow"/>
              </w:rPr>
            </w:pPr>
            <w:r w:rsidRPr="00DA3673">
              <w:rPr>
                <w:highlight w:val="yellow"/>
              </w:rPr>
              <w:t>ⲛⲉⲙ Ⲡⲓⲡ̅ⲛ̅ⲁ̅ ⲉ̅ⲑ̅ⲩ̅</w:t>
            </w:r>
            <w:r w:rsidR="00DA3673" w:rsidRPr="00DA3673">
              <w:rPr>
                <w:highlight w:val="yellow"/>
              </w:rPr>
              <w:t>:</w:t>
            </w:r>
          </w:p>
          <w:p w:rsidR="00EA7F2F" w:rsidRPr="00DA3673" w:rsidRDefault="0016784B" w:rsidP="00EA7F2F">
            <w:pPr>
              <w:pStyle w:val="CopticVerse"/>
              <w:rPr>
                <w:highlight w:val="yellow"/>
              </w:rPr>
            </w:pPr>
            <w:r w:rsidRPr="00DA3673">
              <w:rPr>
                <w:highlight w:val="yellow"/>
              </w:rPr>
              <w:t>ϫⲉ ⲁⲕⲓ̀ ⲁⲕⲥⲱϯ ⲙ̀ⲙⲟⲛ.</w:t>
            </w:r>
          </w:p>
        </w:tc>
      </w:tr>
      <w:tr w:rsidR="00EA7F2F" w:rsidRPr="00A742AC" w:rsidTr="00094BF8">
        <w:trPr>
          <w:cantSplit/>
          <w:jc w:val="center"/>
        </w:trPr>
        <w:tc>
          <w:tcPr>
            <w:tcW w:w="288" w:type="dxa"/>
          </w:tcPr>
          <w:p w:rsidR="00EA7F2F" w:rsidRDefault="00EA7F2F" w:rsidP="00EA7F2F">
            <w:pPr>
              <w:pStyle w:val="CopticCross"/>
            </w:pPr>
            <w:r>
              <w:t>¿</w:t>
            </w:r>
          </w:p>
        </w:tc>
        <w:tc>
          <w:tcPr>
            <w:tcW w:w="3960" w:type="dxa"/>
          </w:tcPr>
          <w:p w:rsidR="00EA7F2F" w:rsidRPr="00A16DFE" w:rsidRDefault="00EA7F2F" w:rsidP="00EA7F2F">
            <w:pPr>
              <w:pStyle w:val="EngHang"/>
              <w:rPr>
                <w:rFonts w:eastAsiaTheme="minorHAnsi"/>
              </w:rPr>
            </w:pPr>
            <w:r w:rsidRPr="00A16DFE">
              <w:rPr>
                <w:rFonts w:eastAsiaTheme="minorHAnsi"/>
              </w:rPr>
              <w:t>Glory to the Father,</w:t>
            </w:r>
          </w:p>
          <w:p w:rsidR="00EA7F2F" w:rsidRPr="00A16DFE" w:rsidRDefault="00EA7F2F" w:rsidP="00EA7F2F">
            <w:pPr>
              <w:pStyle w:val="EngHang"/>
              <w:rPr>
                <w:rFonts w:eastAsiaTheme="minorHAnsi"/>
              </w:rPr>
            </w:pPr>
            <w:r w:rsidRPr="00A16DFE">
              <w:rPr>
                <w:rFonts w:eastAsiaTheme="minorHAnsi"/>
              </w:rPr>
              <w:t>And the Son and the Holy Spirit,</w:t>
            </w:r>
          </w:p>
          <w:p w:rsidR="00EA7F2F" w:rsidRPr="00A16DFE" w:rsidRDefault="00EA7F2F" w:rsidP="00EA7F2F">
            <w:pPr>
              <w:pStyle w:val="EngHang"/>
              <w:rPr>
                <w:rFonts w:eastAsiaTheme="minorHAnsi"/>
              </w:rPr>
            </w:pPr>
            <w:r w:rsidRPr="00A16DFE">
              <w:rPr>
                <w:rFonts w:eastAsiaTheme="minorHAnsi"/>
              </w:rPr>
              <w:t>Now, and forever,</w:t>
            </w:r>
          </w:p>
          <w:p w:rsidR="00EA7F2F" w:rsidRPr="00EA7F2F" w:rsidRDefault="00EA7F2F" w:rsidP="00EA7F2F">
            <w:pPr>
              <w:pStyle w:val="EngHangEnd"/>
              <w:rPr>
                <w:rFonts w:eastAsiaTheme="minorHAnsi"/>
              </w:rPr>
            </w:pPr>
            <w:r w:rsidRPr="00A16DFE">
              <w:rPr>
                <w:rFonts w:eastAsiaTheme="minorHAnsi"/>
              </w:rPr>
              <w:t>And to the age of ages. Amen.</w:t>
            </w:r>
          </w:p>
        </w:tc>
        <w:tc>
          <w:tcPr>
            <w:tcW w:w="288" w:type="dxa"/>
          </w:tcPr>
          <w:p w:rsidR="00EA7F2F" w:rsidRDefault="00EA7F2F" w:rsidP="00EA7F2F"/>
        </w:tc>
        <w:tc>
          <w:tcPr>
            <w:tcW w:w="288" w:type="dxa"/>
          </w:tcPr>
          <w:p w:rsidR="00EA7F2F" w:rsidRDefault="00EA7F2F" w:rsidP="00EA7F2F">
            <w:pPr>
              <w:pStyle w:val="CopticCross"/>
            </w:pPr>
            <w:r>
              <w:t>¿</w:t>
            </w:r>
          </w:p>
        </w:tc>
        <w:tc>
          <w:tcPr>
            <w:tcW w:w="3960" w:type="dxa"/>
          </w:tcPr>
          <w:p w:rsidR="00DA3673" w:rsidRPr="00DA3673" w:rsidRDefault="00DA3673" w:rsidP="00DA3673">
            <w:pPr>
              <w:pStyle w:val="CopticVersemulti-line"/>
              <w:rPr>
                <w:highlight w:val="yellow"/>
              </w:rPr>
            </w:pPr>
            <w:r w:rsidRPr="00DA3673">
              <w:rPr>
                <w:highlight w:val="yellow"/>
              </w:rPr>
              <w:t>Ⲇⲟⲝⲁ Ⲡⲁⲧⲣⲓ ⲕⲉ Ⲩⲓⲱ:</w:t>
            </w:r>
          </w:p>
          <w:p w:rsidR="00DA3673" w:rsidRPr="00DA3673" w:rsidRDefault="00DA3673" w:rsidP="00DA3673">
            <w:pPr>
              <w:pStyle w:val="CopticVersemulti-line"/>
              <w:rPr>
                <w:highlight w:val="yellow"/>
              </w:rPr>
            </w:pPr>
            <w:r w:rsidRPr="00DA3673">
              <w:rPr>
                <w:highlight w:val="yellow"/>
              </w:rPr>
              <w:t>ⲕⲉ ⲁ̀ⲅⲓⲱ̀ Ⲡⲛ̅ⲁ̅ⲧⲓ:</w:t>
            </w:r>
          </w:p>
          <w:p w:rsidR="00DA3673" w:rsidRPr="00DA3673" w:rsidRDefault="00DA3673" w:rsidP="00DA3673">
            <w:pPr>
              <w:pStyle w:val="CopticVersemulti-line"/>
              <w:rPr>
                <w:highlight w:val="yellow"/>
              </w:rPr>
            </w:pPr>
            <w:r w:rsidRPr="00DA3673">
              <w:rPr>
                <w:highlight w:val="yellow"/>
              </w:rPr>
              <w:t>Ⲕⲉ ⲛⲩⲛ ⲕⲉ ⲁ̀ⲓ̀ ⲕⲉ ⲓⲥ ⲧⲟⲩⲥ</w:t>
            </w:r>
          </w:p>
          <w:p w:rsidR="00EA7F2F" w:rsidRPr="00DA3673" w:rsidRDefault="00DA3673" w:rsidP="00EA7F2F">
            <w:pPr>
              <w:pStyle w:val="CopticVerse"/>
              <w:rPr>
                <w:highlight w:val="yellow"/>
              </w:rPr>
            </w:pPr>
            <w:r w:rsidRPr="00DA3673">
              <w:rPr>
                <w:highlight w:val="yellow"/>
              </w:rPr>
              <w:t>ⲉ̀ⲱ̀ⲛⲁⲥ ⲧⲱⲛ ⲉ̀ⲱ̀ⲛⲱⲛ ⲁ̀ⲙⲉⲛ</w:t>
            </w:r>
          </w:p>
        </w:tc>
      </w:tr>
    </w:tbl>
    <w:p w:rsidR="00F54100" w:rsidRDefault="00EA7F2F" w:rsidP="00A873DD">
      <w:pPr>
        <w:pStyle w:val="Heading3"/>
        <w:rPr>
          <w:lang w:val="en-US"/>
        </w:rPr>
      </w:pPr>
      <w:bookmarkStart w:id="151" w:name="_Toc297322067"/>
      <w:bookmarkStart w:id="152" w:name="_Toc297407712"/>
      <w:bookmarkStart w:id="153" w:name="_Toc298445764"/>
      <w:bookmarkStart w:id="154" w:name="_Toc298681249"/>
      <w:bookmarkStart w:id="155" w:name="_Toc298447489"/>
      <w:bookmarkStart w:id="156" w:name="_Toc308441906"/>
      <w:r>
        <w:rPr>
          <w:lang w:val="en-US"/>
        </w:rPr>
        <w:t>The Sunday Theotokia</w:t>
      </w:r>
      <w:bookmarkEnd w:id="151"/>
      <w:bookmarkEnd w:id="152"/>
      <w:bookmarkEnd w:id="153"/>
      <w:bookmarkEnd w:id="154"/>
      <w:bookmarkEnd w:id="155"/>
      <w:bookmarkEnd w:id="156"/>
    </w:p>
    <w:p w:rsidR="002C2599" w:rsidRPr="002C2599" w:rsidRDefault="002C2599" w:rsidP="002C2599">
      <w:pPr>
        <w:pStyle w:val="Heading3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D24FE1">
      <w:pPr>
        <w:pStyle w:val="Heading4"/>
        <w:rPr>
          <w:lang w:val="en-US"/>
        </w:rPr>
      </w:pPr>
      <w:bookmarkStart w:id="157" w:name="_Toc298445765"/>
      <w:bookmarkStart w:id="158" w:name="_Toc298681250"/>
      <w:bookmarkStart w:id="159" w:name="_Toc298447490"/>
      <w:r>
        <w:rPr>
          <w:lang w:val="en-US"/>
        </w:rPr>
        <w:t>Part One</w:t>
      </w:r>
      <w:bookmarkEnd w:id="157"/>
      <w:bookmarkEnd w:id="158"/>
      <w:bookmarkEnd w:id="1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p>
        </w:tc>
        <w:tc>
          <w:tcPr>
            <w:tcW w:w="3960" w:type="dxa"/>
          </w:tcPr>
          <w:p w:rsidR="00243F73" w:rsidRPr="007425E1" w:rsidRDefault="00243F73" w:rsidP="00243F73">
            <w:pPr>
              <w:pStyle w:val="EngHang"/>
              <w:rPr>
                <w:rFonts w:eastAsiaTheme="minorHAnsi"/>
              </w:rPr>
            </w:pPr>
            <w:r w:rsidRPr="007425E1">
              <w:rPr>
                <w:rFonts w:eastAsiaTheme="minorHAnsi"/>
              </w:rPr>
              <w:t>You are called righteous,</w:t>
            </w:r>
          </w:p>
          <w:p w:rsidR="00243F73" w:rsidRPr="007425E1" w:rsidRDefault="00243F73" w:rsidP="00243F73">
            <w:pPr>
              <w:pStyle w:val="EngHang"/>
              <w:rPr>
                <w:rFonts w:eastAsiaTheme="minorHAnsi"/>
              </w:rPr>
            </w:pPr>
            <w:r w:rsidRPr="007425E1">
              <w:rPr>
                <w:rFonts w:eastAsiaTheme="minorHAnsi"/>
              </w:rPr>
              <w:t>O blessed one</w:t>
            </w:r>
          </w:p>
          <w:p w:rsidR="00243F73" w:rsidRPr="007425E1" w:rsidRDefault="00243F73" w:rsidP="00243F73">
            <w:pPr>
              <w:pStyle w:val="EngHang"/>
              <w:rPr>
                <w:rFonts w:eastAsiaTheme="minorHAnsi"/>
              </w:rPr>
            </w:pPr>
            <w:r w:rsidRPr="007425E1">
              <w:rPr>
                <w:rFonts w:eastAsiaTheme="minorHAnsi"/>
              </w:rPr>
              <w:t>Among the women,</w:t>
            </w:r>
          </w:p>
          <w:p w:rsidR="00243F73" w:rsidRDefault="00243F73" w:rsidP="00243F73">
            <w:pPr>
              <w:pStyle w:val="EnglishHangVerse"/>
            </w:pPr>
            <w:r w:rsidRPr="007425E1">
              <w:t>The Second Tabernacle:</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p>
        </w:tc>
        <w:tc>
          <w:tcPr>
            <w:tcW w:w="3960" w:type="dxa"/>
          </w:tcPr>
          <w:p w:rsidR="002C2599" w:rsidRDefault="002C2599"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2C2599" w:rsidRDefault="002C2599"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2C2599" w:rsidRDefault="002C2599"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243F73" w:rsidRDefault="002C2599"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43F73" w:rsidRPr="007425E1" w:rsidRDefault="00243F73" w:rsidP="00243F73">
            <w:pPr>
              <w:pStyle w:val="EngHang"/>
              <w:rPr>
                <w:rFonts w:eastAsiaTheme="minorHAnsi"/>
              </w:rPr>
            </w:pPr>
            <w:r w:rsidRPr="007425E1">
              <w:rPr>
                <w:rFonts w:eastAsiaTheme="minorHAnsi"/>
              </w:rPr>
              <w:t>Which is called</w:t>
            </w:r>
          </w:p>
          <w:p w:rsidR="00243F73" w:rsidRPr="007425E1" w:rsidRDefault="00243F73" w:rsidP="00243F73">
            <w:pPr>
              <w:pStyle w:val="EngHang"/>
              <w:rPr>
                <w:rFonts w:eastAsiaTheme="minorHAnsi"/>
              </w:rPr>
            </w:pPr>
            <w:r w:rsidRPr="007425E1">
              <w:rPr>
                <w:rFonts w:eastAsiaTheme="minorHAnsi"/>
              </w:rPr>
              <w:t>The Holy of Holies,</w:t>
            </w:r>
          </w:p>
          <w:p w:rsidR="00243F73" w:rsidRPr="007425E1" w:rsidRDefault="00243F73" w:rsidP="00243F73">
            <w:pPr>
              <w:pStyle w:val="EngHang"/>
              <w:rPr>
                <w:rFonts w:eastAsiaTheme="minorHAnsi"/>
              </w:rPr>
            </w:pPr>
            <w:r w:rsidRPr="007425E1">
              <w:rPr>
                <w:rFonts w:eastAsiaTheme="minorHAnsi"/>
              </w:rPr>
              <w:t>Wherein are the Tables</w:t>
            </w:r>
          </w:p>
          <w:p w:rsidR="00243F73" w:rsidRDefault="00243F73" w:rsidP="00243F73">
            <w:pPr>
              <w:pStyle w:val="EngHangEnd"/>
            </w:pPr>
            <w:r w:rsidRPr="007425E1">
              <w:rPr>
                <w:rFonts w:eastAsiaTheme="minorHAnsi"/>
              </w:rPr>
              <w:t>Of the Covenant:</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2C2599" w:rsidRDefault="002C2599"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2C2599" w:rsidRDefault="002C2599"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243F73" w:rsidRDefault="002C2599"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p>
        </w:tc>
        <w:tc>
          <w:tcPr>
            <w:tcW w:w="3960" w:type="dxa"/>
          </w:tcPr>
          <w:p w:rsidR="00243F73" w:rsidRPr="007425E1" w:rsidRDefault="00243F73" w:rsidP="00243F73">
            <w:pPr>
              <w:pStyle w:val="EngHang"/>
              <w:rPr>
                <w:rFonts w:eastAsiaTheme="minorHAnsi"/>
              </w:rPr>
            </w:pPr>
            <w:r w:rsidRPr="007425E1">
              <w:rPr>
                <w:rFonts w:eastAsiaTheme="minorHAnsi"/>
              </w:rPr>
              <w:t>Whereupon are</w:t>
            </w:r>
          </w:p>
          <w:p w:rsidR="00243F73" w:rsidRPr="007425E1" w:rsidRDefault="00243F73" w:rsidP="00243F73">
            <w:pPr>
              <w:pStyle w:val="EngHang"/>
              <w:rPr>
                <w:rFonts w:eastAsiaTheme="minorHAnsi"/>
              </w:rPr>
            </w:pPr>
            <w:r w:rsidRPr="007425E1">
              <w:rPr>
                <w:rFonts w:eastAsiaTheme="minorHAnsi"/>
              </w:rPr>
              <w:t>The Ten Commandments,</w:t>
            </w:r>
          </w:p>
          <w:p w:rsidR="00243F73" w:rsidRPr="007425E1" w:rsidRDefault="00243F73" w:rsidP="00243F73">
            <w:pPr>
              <w:pStyle w:val="EngHang"/>
              <w:rPr>
                <w:rFonts w:eastAsiaTheme="minorHAnsi"/>
              </w:rPr>
            </w:pPr>
            <w:r w:rsidRPr="007425E1">
              <w:rPr>
                <w:rFonts w:eastAsiaTheme="minorHAnsi"/>
              </w:rPr>
              <w:t>Written by</w:t>
            </w:r>
          </w:p>
          <w:p w:rsidR="00243F73" w:rsidRDefault="00243F73" w:rsidP="00243F73">
            <w:pPr>
              <w:pStyle w:val="EngHangEnd"/>
            </w:pPr>
            <w:r w:rsidRPr="007425E1">
              <w:rPr>
                <w:rFonts w:eastAsiaTheme="minorHAnsi"/>
              </w:rPr>
              <w:t>The finger of God:</w:t>
            </w:r>
            <w:r>
              <w:t xml:space="preserve"> </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p>
        </w:tc>
        <w:tc>
          <w:tcPr>
            <w:tcW w:w="3960" w:type="dxa"/>
          </w:tcPr>
          <w:p w:rsidR="002C2599" w:rsidRDefault="002C2599"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2C2599" w:rsidRDefault="002C2599"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2C2599" w:rsidRDefault="002C2599"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243F73" w:rsidRDefault="002C2599"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243F73" w:rsidRPr="007425E1" w:rsidRDefault="00243F73" w:rsidP="00243F73">
            <w:pPr>
              <w:pStyle w:val="EngHang"/>
              <w:rPr>
                <w:rFonts w:eastAsiaTheme="minorHAnsi"/>
              </w:rPr>
            </w:pPr>
            <w:r w:rsidRPr="007425E1">
              <w:rPr>
                <w:rFonts w:eastAsiaTheme="minorHAnsi"/>
              </w:rPr>
              <w:t>A foreshadow</w:t>
            </w:r>
          </w:p>
          <w:p w:rsidR="00243F73" w:rsidRPr="007425E1" w:rsidRDefault="00243F73" w:rsidP="00243F73">
            <w:pPr>
              <w:pStyle w:val="EngHang"/>
              <w:rPr>
                <w:rFonts w:eastAsiaTheme="minorHAnsi"/>
              </w:rPr>
            </w:pPr>
            <w:r w:rsidRPr="007425E1">
              <w:rPr>
                <w:rFonts w:eastAsiaTheme="minorHAnsi"/>
              </w:rPr>
              <w:t>Of the Iota,</w:t>
            </w:r>
          </w:p>
          <w:p w:rsidR="00243F73" w:rsidRPr="007425E1" w:rsidRDefault="00243F73" w:rsidP="00243F73">
            <w:pPr>
              <w:pStyle w:val="EngHang"/>
              <w:rPr>
                <w:rFonts w:eastAsiaTheme="minorHAnsi"/>
              </w:rPr>
            </w:pPr>
            <w:r w:rsidRPr="007425E1">
              <w:rPr>
                <w:rFonts w:eastAsiaTheme="minorHAnsi"/>
              </w:rPr>
              <w:t>The Name of Salvation,</w:t>
            </w:r>
          </w:p>
          <w:p w:rsidR="00243F73" w:rsidRDefault="00243F73" w:rsidP="00243F73">
            <w:pPr>
              <w:pStyle w:val="EngHangEnd"/>
            </w:pPr>
            <w:r w:rsidRPr="007425E1">
              <w:rPr>
                <w:rFonts w:eastAsiaTheme="minorHAnsi"/>
              </w:rPr>
              <w:t>Of Jesus Christ:</w:t>
            </w:r>
            <w:r>
              <w:t xml:space="preserve"> </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2C2599" w:rsidRDefault="002C2599" w:rsidP="002C2599">
            <w:pPr>
              <w:pStyle w:val="CopticVersemulti-line"/>
            </w:pPr>
            <w:r w:rsidRPr="002C2599">
              <w:t>ⲛⲁⲛ ⲙ</w:t>
            </w:r>
            <w:r w:rsidRPr="002C2599">
              <w:rPr>
                <w:rFonts w:ascii="Times New Roman" w:hAnsi="Times New Roman" w:cs="Times New Roman"/>
              </w:rPr>
              <w:t>̀</w:t>
            </w:r>
            <w:r w:rsidRPr="002C2599">
              <w:t>ⲡⲓⲓⲱⲧⲁ</w:t>
            </w:r>
          </w:p>
          <w:p w:rsidR="002C2599" w:rsidRDefault="002C2599"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243F73" w:rsidRDefault="002C2599"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p>
        </w:tc>
        <w:tc>
          <w:tcPr>
            <w:tcW w:w="3960" w:type="dxa"/>
          </w:tcPr>
          <w:p w:rsidR="00243F73" w:rsidRPr="007425E1" w:rsidRDefault="00243F73" w:rsidP="00243F73">
            <w:pPr>
              <w:pStyle w:val="EngHang"/>
              <w:rPr>
                <w:rFonts w:eastAsiaTheme="minorHAnsi"/>
              </w:rPr>
            </w:pPr>
            <w:r w:rsidRPr="007425E1">
              <w:rPr>
                <w:rFonts w:eastAsiaTheme="minorHAnsi"/>
              </w:rPr>
              <w:t>Who was incarnate</w:t>
            </w:r>
          </w:p>
          <w:p w:rsidR="00243F73" w:rsidRPr="007425E1" w:rsidRDefault="00243F73" w:rsidP="00243F73">
            <w:pPr>
              <w:pStyle w:val="EngHang"/>
              <w:rPr>
                <w:rFonts w:eastAsiaTheme="minorHAnsi"/>
              </w:rPr>
            </w:pPr>
            <w:r w:rsidRPr="007425E1">
              <w:rPr>
                <w:rFonts w:eastAsiaTheme="minorHAnsi"/>
              </w:rPr>
              <w:t>Of you, without change,</w:t>
            </w:r>
          </w:p>
          <w:p w:rsidR="00243F73" w:rsidRPr="007425E1" w:rsidRDefault="00243F73" w:rsidP="00243F73">
            <w:pPr>
              <w:pStyle w:val="EngHang"/>
              <w:rPr>
                <w:rFonts w:eastAsiaTheme="minorHAnsi"/>
              </w:rPr>
            </w:pPr>
            <w:r w:rsidRPr="007425E1">
              <w:rPr>
                <w:rFonts w:eastAsiaTheme="minorHAnsi"/>
              </w:rPr>
              <w:t>And became the Mediator</w:t>
            </w:r>
          </w:p>
          <w:p w:rsidR="00243F73" w:rsidRDefault="00243F73" w:rsidP="00243F73">
            <w:pPr>
              <w:pStyle w:val="EngHangEnd"/>
            </w:pPr>
            <w:r w:rsidRPr="007425E1">
              <w:rPr>
                <w:rFonts w:eastAsiaTheme="minorHAnsi"/>
              </w:rPr>
              <w:t>Of a new covenant.</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p>
        </w:tc>
        <w:tc>
          <w:tcPr>
            <w:tcW w:w="3960" w:type="dxa"/>
          </w:tcPr>
          <w:p w:rsidR="002C2599" w:rsidRDefault="002C2599"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2C2599" w:rsidRDefault="002C2599"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2C2599" w:rsidRDefault="002C2599"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243F73" w:rsidRDefault="002C2599"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43F73" w:rsidRPr="007425E1" w:rsidRDefault="00243F73" w:rsidP="00243F73">
            <w:pPr>
              <w:pStyle w:val="EngHang"/>
              <w:rPr>
                <w:rFonts w:eastAsiaTheme="minorHAnsi"/>
              </w:rPr>
            </w:pPr>
            <w:r w:rsidRPr="007425E1">
              <w:rPr>
                <w:rFonts w:eastAsiaTheme="minorHAnsi"/>
              </w:rPr>
              <w:t>Through the shedding</w:t>
            </w:r>
          </w:p>
          <w:p w:rsidR="00243F73" w:rsidRPr="007425E1" w:rsidRDefault="00243F73" w:rsidP="00243F73">
            <w:pPr>
              <w:pStyle w:val="EngHang"/>
              <w:rPr>
                <w:rFonts w:eastAsiaTheme="minorHAnsi"/>
              </w:rPr>
            </w:pPr>
            <w:r w:rsidRPr="007425E1">
              <w:rPr>
                <w:rFonts w:eastAsiaTheme="minorHAnsi"/>
              </w:rPr>
              <w:t>Of His holy Blood,</w:t>
            </w:r>
          </w:p>
          <w:p w:rsidR="00243F73" w:rsidRPr="007425E1" w:rsidRDefault="00243F73" w:rsidP="00243F73">
            <w:pPr>
              <w:pStyle w:val="EngHang"/>
              <w:rPr>
                <w:rFonts w:eastAsiaTheme="minorHAnsi"/>
              </w:rPr>
            </w:pPr>
            <w:r w:rsidRPr="007425E1">
              <w:rPr>
                <w:rFonts w:eastAsiaTheme="minorHAnsi"/>
              </w:rPr>
              <w:t>He purified the faithful,</w:t>
            </w:r>
          </w:p>
          <w:p w:rsidR="00243F73" w:rsidRDefault="00243F73" w:rsidP="00243F73">
            <w:pPr>
              <w:pStyle w:val="EngHangEnd"/>
            </w:pPr>
            <w:r w:rsidRPr="007425E1">
              <w:rPr>
                <w:rFonts w:eastAsiaTheme="minorHAnsi"/>
              </w:rPr>
              <w:t>A justified people.</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2C2599" w:rsidRDefault="002C2599"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2C2599" w:rsidRDefault="002C2599"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243F73" w:rsidRDefault="002C2599"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p>
        </w:tc>
        <w:tc>
          <w:tcPr>
            <w:tcW w:w="3960" w:type="dxa"/>
          </w:tcPr>
          <w:p w:rsidR="00243F73" w:rsidRPr="007425E1" w:rsidRDefault="00243F73" w:rsidP="00243F73">
            <w:pPr>
              <w:pStyle w:val="EngHang"/>
              <w:rPr>
                <w:rFonts w:eastAsiaTheme="minorHAnsi"/>
              </w:rPr>
            </w:pPr>
            <w:r w:rsidRPr="007425E1">
              <w:rPr>
                <w:rFonts w:eastAsiaTheme="minorHAnsi"/>
              </w:rPr>
              <w:t>Wherefore everyone</w:t>
            </w:r>
          </w:p>
          <w:p w:rsidR="00243F73" w:rsidRPr="007425E1" w:rsidRDefault="00243F73" w:rsidP="00243F73">
            <w:pPr>
              <w:pStyle w:val="EngHang"/>
              <w:rPr>
                <w:rFonts w:eastAsiaTheme="minorHAnsi"/>
              </w:rPr>
            </w:pPr>
            <w:r w:rsidRPr="007425E1">
              <w:rPr>
                <w:rFonts w:eastAsiaTheme="minorHAnsi"/>
              </w:rPr>
              <w:t>Magnifies you,</w:t>
            </w:r>
          </w:p>
          <w:p w:rsidR="00243F73" w:rsidRPr="007425E1" w:rsidRDefault="00243F73" w:rsidP="00243F73">
            <w:pPr>
              <w:pStyle w:val="EngHang"/>
              <w:rPr>
                <w:rFonts w:eastAsiaTheme="minorHAnsi"/>
              </w:rPr>
            </w:pPr>
            <w:r w:rsidRPr="007425E1">
              <w:rPr>
                <w:rFonts w:eastAsiaTheme="minorHAnsi"/>
              </w:rPr>
              <w:t>O my lady, the Mother of God,</w:t>
            </w:r>
          </w:p>
          <w:p w:rsidR="00243F73" w:rsidRDefault="00243F73" w:rsidP="00243F73">
            <w:pPr>
              <w:pStyle w:val="EngHangEnd"/>
            </w:pPr>
            <w:r w:rsidRPr="007425E1">
              <w:rPr>
                <w:rFonts w:eastAsiaTheme="minorHAnsi"/>
              </w:rPr>
              <w:t>The ever-holy.</w:t>
            </w:r>
          </w:p>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p>
        </w:tc>
        <w:tc>
          <w:tcPr>
            <w:tcW w:w="3960" w:type="dxa"/>
          </w:tcPr>
          <w:p w:rsidR="002C2599" w:rsidRDefault="002C2599" w:rsidP="002C2599">
            <w:pPr>
              <w:pStyle w:val="CopticVersemulti-line"/>
            </w:pPr>
            <w:r w:rsidRPr="002C2599">
              <w:t>Ⲉⲑⲃⲉ ⲫⲁⲓ ⲟⲩⲟⲛ ⲛⲓⲃⲉⲛ</w:t>
            </w:r>
          </w:p>
          <w:p w:rsidR="002C2599" w:rsidRDefault="002C2599"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2C2599" w:rsidRDefault="002C2599"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243F73" w:rsidRDefault="002C2599"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243F73" w:rsidTr="00DC3A65">
        <w:trPr>
          <w:cantSplit/>
          <w:jc w:val="center"/>
        </w:trPr>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43F73" w:rsidRPr="007425E1" w:rsidRDefault="00243F73" w:rsidP="00243F73">
            <w:pPr>
              <w:pStyle w:val="EngHang"/>
              <w:rPr>
                <w:rFonts w:eastAsiaTheme="minorHAnsi"/>
              </w:rPr>
            </w:pPr>
            <w:r w:rsidRPr="007425E1">
              <w:rPr>
                <w:rFonts w:eastAsiaTheme="minorHAnsi"/>
              </w:rPr>
              <w:t>And we too,</w:t>
            </w:r>
          </w:p>
          <w:p w:rsidR="00243F73" w:rsidRPr="007425E1" w:rsidRDefault="00243F73" w:rsidP="00243F73">
            <w:pPr>
              <w:pStyle w:val="EngHang"/>
              <w:rPr>
                <w:rFonts w:eastAsiaTheme="minorHAnsi"/>
              </w:rPr>
            </w:pPr>
            <w:r w:rsidRPr="007425E1">
              <w:rPr>
                <w:rFonts w:eastAsiaTheme="minorHAnsi"/>
              </w:rPr>
              <w:t>Hope to win mercy,</w:t>
            </w:r>
          </w:p>
          <w:p w:rsidR="00243F73" w:rsidRPr="007425E1" w:rsidRDefault="00243F73" w:rsidP="00243F73">
            <w:pPr>
              <w:pStyle w:val="EngHang"/>
              <w:rPr>
                <w:rFonts w:eastAsiaTheme="minorHAnsi"/>
              </w:rPr>
            </w:pPr>
            <w:r w:rsidRPr="007425E1">
              <w:rPr>
                <w:rFonts w:eastAsiaTheme="minorHAnsi"/>
              </w:rPr>
              <w:t>Through your intercessions</w:t>
            </w:r>
          </w:p>
          <w:p w:rsidR="00243F73" w:rsidRPr="007425E1" w:rsidRDefault="00243F73" w:rsidP="00243F73">
            <w:pPr>
              <w:pStyle w:val="EngHangEnd"/>
              <w:rPr>
                <w:rFonts w:eastAsiaTheme="minorHAnsi"/>
              </w:rPr>
            </w:pPr>
            <w:r w:rsidRPr="007425E1">
              <w:rPr>
                <w:rFonts w:eastAsiaTheme="minorHAnsi"/>
              </w:rPr>
              <w:t>With the Lover of mankind.</w:t>
            </w:r>
          </w:p>
          <w:p w:rsidR="00243F73" w:rsidRDefault="00243F73" w:rsidP="00243F73"/>
        </w:tc>
        <w:tc>
          <w:tcPr>
            <w:tcW w:w="288" w:type="dxa"/>
          </w:tcPr>
          <w:p w:rsidR="00243F73" w:rsidRDefault="00243F73" w:rsidP="00243F73"/>
        </w:tc>
        <w:tc>
          <w:tcPr>
            <w:tcW w:w="288" w:type="dxa"/>
          </w:tcPr>
          <w:p w:rsidR="00243F73" w:rsidRPr="000F6316" w:rsidRDefault="00243F73"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2C2599" w:rsidRDefault="002C2599"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2C2599" w:rsidRDefault="002C2599"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243F73" w:rsidRDefault="002C2599"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43F73" w:rsidTr="00DC3A65">
        <w:trPr>
          <w:cantSplit/>
          <w:jc w:val="center"/>
        </w:trPr>
        <w:tc>
          <w:tcPr>
            <w:tcW w:w="288" w:type="dxa"/>
          </w:tcPr>
          <w:p w:rsidR="00243F73" w:rsidRDefault="00243F73" w:rsidP="00243F73"/>
        </w:tc>
        <w:tc>
          <w:tcPr>
            <w:tcW w:w="3960" w:type="dxa"/>
          </w:tcPr>
          <w:p w:rsidR="00DC3A65" w:rsidRDefault="00DC3A65" w:rsidP="00DC3A65">
            <w:pPr>
              <w:pStyle w:val="EngHang"/>
              <w:rPr>
                <w:rFonts w:eastAsiaTheme="minorHAnsi"/>
              </w:rPr>
            </w:pPr>
            <w:r>
              <w:rPr>
                <w:rFonts w:eastAsiaTheme="minorHAnsi"/>
              </w:rPr>
              <w:t>Who can speak of</w:t>
            </w:r>
          </w:p>
          <w:p w:rsidR="00DC3A65" w:rsidRDefault="00DC3A65" w:rsidP="00DC3A65">
            <w:pPr>
              <w:pStyle w:val="EngHang"/>
              <w:rPr>
                <w:rFonts w:eastAsiaTheme="minorHAnsi"/>
              </w:rPr>
            </w:pPr>
            <w:r>
              <w:rPr>
                <w:rFonts w:eastAsiaTheme="minorHAnsi"/>
              </w:rPr>
              <w:t>The honour of the Tabernacle,</w:t>
            </w:r>
          </w:p>
          <w:p w:rsidR="00DC3A65" w:rsidRDefault="00DC3A65" w:rsidP="00DC3A65">
            <w:pPr>
              <w:pStyle w:val="EngHang"/>
              <w:rPr>
                <w:rFonts w:eastAsiaTheme="minorHAnsi"/>
              </w:rPr>
            </w:pPr>
            <w:r>
              <w:rPr>
                <w:rFonts w:eastAsiaTheme="minorHAnsi"/>
              </w:rPr>
              <w:t>Which Moses made</w:t>
            </w:r>
          </w:p>
          <w:p w:rsidR="00243F73" w:rsidRDefault="00DC3A65" w:rsidP="00DC3A65">
            <w:pPr>
              <w:pStyle w:val="EngHangEnd"/>
            </w:pPr>
            <w:r>
              <w:rPr>
                <w:rFonts w:eastAsiaTheme="minorHAnsi"/>
              </w:rPr>
              <w:t>On Mount Sinai.</w:t>
            </w:r>
          </w:p>
        </w:tc>
        <w:tc>
          <w:tcPr>
            <w:tcW w:w="288" w:type="dxa"/>
          </w:tcPr>
          <w:p w:rsidR="00243F73" w:rsidRDefault="00243F73" w:rsidP="00243F73"/>
        </w:tc>
        <w:tc>
          <w:tcPr>
            <w:tcW w:w="288" w:type="dxa"/>
          </w:tcPr>
          <w:p w:rsidR="00243F73" w:rsidRDefault="00243F73" w:rsidP="00243F73"/>
        </w:tc>
        <w:tc>
          <w:tcPr>
            <w:tcW w:w="3960" w:type="dxa"/>
          </w:tcPr>
          <w:p w:rsidR="002C2599" w:rsidRDefault="002C2599"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2C2599" w:rsidRDefault="002C2599"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2C2599" w:rsidRDefault="002C2599"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243F73" w:rsidRDefault="002C2599"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243F73" w:rsidTr="00DC3A65">
        <w:trPr>
          <w:cantSplit/>
          <w:jc w:val="center"/>
        </w:trPr>
        <w:tc>
          <w:tcPr>
            <w:tcW w:w="288" w:type="dxa"/>
          </w:tcPr>
          <w:p w:rsidR="00243F73" w:rsidRDefault="00DC3A65" w:rsidP="00243F73">
            <w:r w:rsidRPr="000F6316">
              <w:rPr>
                <w:rFonts w:ascii="CS Avva Shenouda" w:hAnsi="CS Avva Shenouda"/>
                <w:sz w:val="24"/>
                <w:szCs w:val="24"/>
              </w:rPr>
              <w:lastRenderedPageBreak/>
              <w:t>¿</w:t>
            </w:r>
          </w:p>
        </w:tc>
        <w:tc>
          <w:tcPr>
            <w:tcW w:w="3960" w:type="dxa"/>
          </w:tcPr>
          <w:p w:rsidR="00DC3A65" w:rsidRDefault="00DC3A65" w:rsidP="00DC3A65">
            <w:pPr>
              <w:pStyle w:val="EngHang"/>
              <w:rPr>
                <w:rFonts w:eastAsiaTheme="minorHAnsi"/>
              </w:rPr>
            </w:pPr>
            <w:r>
              <w:rPr>
                <w:rFonts w:eastAsiaTheme="minorHAnsi"/>
              </w:rPr>
              <w:t>He made it with glory,</w:t>
            </w:r>
          </w:p>
          <w:p w:rsidR="00DC3A65" w:rsidRDefault="00DC3A65" w:rsidP="00DC3A65">
            <w:pPr>
              <w:pStyle w:val="EngHang"/>
              <w:rPr>
                <w:rFonts w:eastAsiaTheme="minorHAnsi"/>
              </w:rPr>
            </w:pPr>
            <w:r>
              <w:rPr>
                <w:rFonts w:eastAsiaTheme="minorHAnsi"/>
              </w:rPr>
              <w:t>As commanded by the Lord,</w:t>
            </w:r>
          </w:p>
          <w:p w:rsidR="00DC3A65" w:rsidRDefault="00DC3A65" w:rsidP="00DC3A65">
            <w:pPr>
              <w:pStyle w:val="EngHang"/>
              <w:rPr>
                <w:rFonts w:eastAsiaTheme="minorHAnsi"/>
              </w:rPr>
            </w:pPr>
            <w:r>
              <w:rPr>
                <w:rFonts w:eastAsiaTheme="minorHAnsi"/>
              </w:rPr>
              <w:t>According to the pattern</w:t>
            </w:r>
          </w:p>
          <w:p w:rsidR="00243F73" w:rsidRDefault="00DC3A65" w:rsidP="00DC3A65">
            <w:pPr>
              <w:pStyle w:val="EngHangEnd"/>
            </w:pPr>
            <w:r>
              <w:rPr>
                <w:rFonts w:eastAsiaTheme="minorHAnsi"/>
              </w:rPr>
              <w:t>Shown unto him.</w:t>
            </w:r>
          </w:p>
        </w:tc>
        <w:tc>
          <w:tcPr>
            <w:tcW w:w="288" w:type="dxa"/>
          </w:tcPr>
          <w:p w:rsidR="00243F73" w:rsidRDefault="00243F73" w:rsidP="00243F73"/>
        </w:tc>
        <w:tc>
          <w:tcPr>
            <w:tcW w:w="288" w:type="dxa"/>
          </w:tcPr>
          <w:p w:rsidR="00243F73" w:rsidRDefault="00DC3A65" w:rsidP="00243F73">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2C2599" w:rsidRDefault="002C2599"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2C2599" w:rsidRDefault="002C2599" w:rsidP="002C2599">
            <w:pPr>
              <w:pStyle w:val="CopticVersemulti-line"/>
            </w:pPr>
            <w:r w:rsidRPr="002C2599">
              <w:t>ⲛⲉⲙ ⲕⲁⲧⲁ ⲛⲓⲧⲩⲡⲟⲥ ⲧⲏⲣⲟⲩ</w:t>
            </w:r>
          </w:p>
          <w:p w:rsidR="00243F73" w:rsidRDefault="002C2599"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243F73" w:rsidTr="00DC3A65">
        <w:trPr>
          <w:cantSplit/>
          <w:jc w:val="center"/>
        </w:trPr>
        <w:tc>
          <w:tcPr>
            <w:tcW w:w="288" w:type="dxa"/>
          </w:tcPr>
          <w:p w:rsidR="00243F73" w:rsidRDefault="00243F73" w:rsidP="00243F73"/>
        </w:tc>
        <w:tc>
          <w:tcPr>
            <w:tcW w:w="3960" w:type="dxa"/>
          </w:tcPr>
          <w:p w:rsidR="00DC3A65" w:rsidRDefault="00DC3A65" w:rsidP="00DC3A65">
            <w:pPr>
              <w:pStyle w:val="EngHang"/>
              <w:rPr>
                <w:rFonts w:eastAsiaTheme="minorHAnsi"/>
              </w:rPr>
            </w:pPr>
            <w:r>
              <w:rPr>
                <w:rFonts w:eastAsiaTheme="minorHAnsi"/>
              </w:rPr>
              <w:t>Therein Aaron</w:t>
            </w:r>
          </w:p>
          <w:p w:rsidR="00DC3A65" w:rsidRDefault="00DC3A65" w:rsidP="00DC3A65">
            <w:pPr>
              <w:pStyle w:val="EngHang"/>
              <w:rPr>
                <w:rFonts w:eastAsiaTheme="minorHAnsi"/>
              </w:rPr>
            </w:pPr>
            <w:r>
              <w:rPr>
                <w:rFonts w:eastAsiaTheme="minorHAnsi"/>
              </w:rPr>
              <w:t>And his sons served</w:t>
            </w:r>
          </w:p>
          <w:p w:rsidR="00DC3A65" w:rsidRDefault="00DC3A65" w:rsidP="00DC3A65">
            <w:pPr>
              <w:pStyle w:val="EngHang"/>
              <w:rPr>
                <w:rFonts w:eastAsiaTheme="minorHAnsi"/>
              </w:rPr>
            </w:pPr>
            <w:r>
              <w:rPr>
                <w:rFonts w:eastAsiaTheme="minorHAnsi"/>
              </w:rPr>
              <w:t>The example and shadow</w:t>
            </w:r>
          </w:p>
          <w:p w:rsidR="00243F73" w:rsidRPr="00DC3A65" w:rsidRDefault="00DC3A65" w:rsidP="00DC3A65">
            <w:pPr>
              <w:pStyle w:val="EngHangEnd"/>
              <w:rPr>
                <w:rFonts w:eastAsiaTheme="minorHAnsi"/>
              </w:rPr>
            </w:pPr>
            <w:r>
              <w:rPr>
                <w:rFonts w:eastAsiaTheme="minorHAnsi"/>
              </w:rPr>
              <w:t>Of the heavenly things.</w:t>
            </w:r>
          </w:p>
        </w:tc>
        <w:tc>
          <w:tcPr>
            <w:tcW w:w="288" w:type="dxa"/>
          </w:tcPr>
          <w:p w:rsidR="00243F73" w:rsidRDefault="00243F73" w:rsidP="00243F73"/>
        </w:tc>
        <w:tc>
          <w:tcPr>
            <w:tcW w:w="288" w:type="dxa"/>
          </w:tcPr>
          <w:p w:rsidR="00243F73" w:rsidRDefault="00243F73" w:rsidP="00243F73"/>
        </w:tc>
        <w:tc>
          <w:tcPr>
            <w:tcW w:w="3960" w:type="dxa"/>
          </w:tcPr>
          <w:p w:rsidR="002C2599" w:rsidRDefault="002C2599" w:rsidP="002C2599">
            <w:pPr>
              <w:pStyle w:val="CopticVersemulti-line"/>
            </w:pPr>
            <w:r w:rsidRPr="002C2599">
              <w:t>Ⲑⲏ ⲉⲣⲉ Ⲁ</w:t>
            </w:r>
            <w:r w:rsidRPr="002C2599">
              <w:rPr>
                <w:rFonts w:ascii="Times New Roman" w:hAnsi="Times New Roman" w:cs="Times New Roman"/>
              </w:rPr>
              <w:t>̀</w:t>
            </w:r>
            <w:r w:rsidRPr="002C2599">
              <w:t>ⲁⲣⲱⲛ</w:t>
            </w:r>
          </w:p>
          <w:p w:rsidR="002C2599" w:rsidRDefault="002C2599"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2C2599" w:rsidRDefault="002C2599"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243F73" w:rsidRDefault="002C2599"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243F73" w:rsidTr="00DC3A65">
        <w:trPr>
          <w:cantSplit/>
          <w:jc w:val="center"/>
        </w:trPr>
        <w:tc>
          <w:tcPr>
            <w:tcW w:w="288" w:type="dxa"/>
          </w:tcPr>
          <w:p w:rsidR="00243F73" w:rsidRDefault="00DC3A65" w:rsidP="00243F73">
            <w:r w:rsidRPr="000F6316">
              <w:rPr>
                <w:rFonts w:ascii="CS Avva Shenouda" w:hAnsi="CS Avva Shenouda"/>
                <w:sz w:val="24"/>
                <w:szCs w:val="24"/>
              </w:rPr>
              <w:t>¿</w:t>
            </w:r>
          </w:p>
        </w:tc>
        <w:tc>
          <w:tcPr>
            <w:tcW w:w="3960" w:type="dxa"/>
          </w:tcPr>
          <w:p w:rsidR="00DC3A65" w:rsidRDefault="00DC3A65" w:rsidP="00DC3A65">
            <w:pPr>
              <w:pStyle w:val="EngHang"/>
              <w:rPr>
                <w:rFonts w:eastAsiaTheme="minorHAnsi"/>
              </w:rPr>
            </w:pPr>
            <w:r>
              <w:rPr>
                <w:rFonts w:eastAsiaTheme="minorHAnsi"/>
              </w:rPr>
              <w:t>They likened you to it,</w:t>
            </w:r>
          </w:p>
          <w:p w:rsidR="00DC3A65" w:rsidRDefault="00DC3A65" w:rsidP="00DC3A65">
            <w:pPr>
              <w:pStyle w:val="EngHang"/>
              <w:rPr>
                <w:rFonts w:eastAsiaTheme="minorHAnsi"/>
              </w:rPr>
            </w:pPr>
            <w:r>
              <w:rPr>
                <w:rFonts w:eastAsiaTheme="minorHAnsi"/>
              </w:rPr>
              <w:t>O Virgin Mary,</w:t>
            </w:r>
          </w:p>
          <w:p w:rsidR="00DC3A65" w:rsidRDefault="00DC3A65" w:rsidP="00DC3A65">
            <w:pPr>
              <w:pStyle w:val="EngHang"/>
              <w:rPr>
                <w:rFonts w:eastAsiaTheme="minorHAnsi"/>
              </w:rPr>
            </w:pPr>
            <w:r>
              <w:rPr>
                <w:rFonts w:eastAsiaTheme="minorHAnsi"/>
              </w:rPr>
              <w:t>The true Tabernacle,</w:t>
            </w:r>
          </w:p>
          <w:p w:rsidR="00243F73" w:rsidRPr="00DC3A65" w:rsidRDefault="00DC3A65" w:rsidP="00DC3A65">
            <w:pPr>
              <w:pStyle w:val="EngHangEnd"/>
              <w:rPr>
                <w:rFonts w:eastAsiaTheme="minorHAnsi"/>
              </w:rPr>
            </w:pPr>
            <w:r>
              <w:rPr>
                <w:rFonts w:eastAsiaTheme="minorHAnsi"/>
              </w:rPr>
              <w:t>Wherein dwelt God.</w:t>
            </w:r>
          </w:p>
        </w:tc>
        <w:tc>
          <w:tcPr>
            <w:tcW w:w="288" w:type="dxa"/>
          </w:tcPr>
          <w:p w:rsidR="00243F73" w:rsidRDefault="00243F73" w:rsidP="00243F73"/>
        </w:tc>
        <w:tc>
          <w:tcPr>
            <w:tcW w:w="288" w:type="dxa"/>
          </w:tcPr>
          <w:p w:rsidR="00243F73" w:rsidRDefault="00DC3A65" w:rsidP="00243F73">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t>Ⲁⲩⲧⲉⲛⲑⲱⲛⲓ ⲉ</w:t>
            </w:r>
            <w:r w:rsidRPr="002C2599">
              <w:rPr>
                <w:rFonts w:ascii="Times New Roman" w:hAnsi="Times New Roman" w:cs="Times New Roman"/>
              </w:rPr>
              <w:t>̀</w:t>
            </w:r>
            <w:r w:rsidRPr="002C2599">
              <w:t>ⲣⲟⲥ</w:t>
            </w:r>
          </w:p>
          <w:p w:rsidR="002C2599" w:rsidRDefault="002C2599"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2C2599" w:rsidRDefault="002C2599"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243F73" w:rsidRDefault="002C2599"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243F73" w:rsidTr="00DC3A65">
        <w:trPr>
          <w:cantSplit/>
          <w:jc w:val="center"/>
        </w:trPr>
        <w:tc>
          <w:tcPr>
            <w:tcW w:w="288" w:type="dxa"/>
          </w:tcPr>
          <w:p w:rsidR="00243F73" w:rsidRDefault="00243F73" w:rsidP="00243F73"/>
        </w:tc>
        <w:tc>
          <w:tcPr>
            <w:tcW w:w="3960" w:type="dxa"/>
          </w:tcPr>
          <w:p w:rsidR="00DC3A65" w:rsidRDefault="00DC3A65" w:rsidP="00DC3A65">
            <w:pPr>
              <w:pStyle w:val="EngHang"/>
              <w:rPr>
                <w:rFonts w:eastAsiaTheme="minorHAnsi"/>
              </w:rPr>
            </w:pPr>
            <w:r>
              <w:rPr>
                <w:rFonts w:eastAsiaTheme="minorHAnsi"/>
              </w:rPr>
              <w:t>Wherefore we</w:t>
            </w:r>
          </w:p>
          <w:p w:rsidR="00DC3A65" w:rsidRDefault="00DC3A65" w:rsidP="00DC3A65">
            <w:pPr>
              <w:pStyle w:val="EngHang"/>
              <w:rPr>
                <w:rFonts w:eastAsiaTheme="minorHAnsi"/>
              </w:rPr>
            </w:pPr>
            <w:r>
              <w:rPr>
                <w:rFonts w:eastAsiaTheme="minorHAnsi"/>
              </w:rPr>
              <w:t>Exalt you befittingly,</w:t>
            </w:r>
          </w:p>
          <w:p w:rsidR="00DC3A65" w:rsidRDefault="00DC3A65" w:rsidP="00DC3A65">
            <w:pPr>
              <w:pStyle w:val="EngHang"/>
              <w:rPr>
                <w:rFonts w:eastAsiaTheme="minorHAnsi"/>
              </w:rPr>
            </w:pPr>
            <w:r>
              <w:rPr>
                <w:rFonts w:eastAsiaTheme="minorHAnsi"/>
              </w:rPr>
              <w:t>With prophetic</w:t>
            </w:r>
          </w:p>
          <w:p w:rsidR="00243F73" w:rsidRPr="00DC3A65" w:rsidRDefault="00DC3A65" w:rsidP="00DC3A65">
            <w:pPr>
              <w:pStyle w:val="EngHangEnd"/>
              <w:rPr>
                <w:rFonts w:eastAsiaTheme="minorHAnsi"/>
              </w:rPr>
            </w:pPr>
            <w:r>
              <w:rPr>
                <w:rFonts w:eastAsiaTheme="minorHAnsi"/>
              </w:rPr>
              <w:t>Hymnology.</w:t>
            </w:r>
          </w:p>
        </w:tc>
        <w:tc>
          <w:tcPr>
            <w:tcW w:w="288" w:type="dxa"/>
          </w:tcPr>
          <w:p w:rsidR="00243F73" w:rsidRDefault="00243F73" w:rsidP="00243F73"/>
        </w:tc>
        <w:tc>
          <w:tcPr>
            <w:tcW w:w="288" w:type="dxa"/>
          </w:tcPr>
          <w:p w:rsidR="00243F73" w:rsidRDefault="00243F73" w:rsidP="00243F73"/>
        </w:tc>
        <w:tc>
          <w:tcPr>
            <w:tcW w:w="3960" w:type="dxa"/>
          </w:tcPr>
          <w:p w:rsidR="002C2599" w:rsidRDefault="002C2599"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2C2599" w:rsidRDefault="002C2599"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2C2599" w:rsidRDefault="002C2599"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243F73" w:rsidRDefault="002C2599"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243F73" w:rsidTr="00DC3A65">
        <w:trPr>
          <w:cantSplit/>
          <w:jc w:val="center"/>
        </w:trPr>
        <w:tc>
          <w:tcPr>
            <w:tcW w:w="288" w:type="dxa"/>
          </w:tcPr>
          <w:p w:rsidR="00243F73" w:rsidRDefault="00DC3A65" w:rsidP="00243F73">
            <w:r w:rsidRPr="000F6316">
              <w:rPr>
                <w:rFonts w:ascii="CS Avva Shenouda" w:hAnsi="CS Avva Shenouda"/>
                <w:sz w:val="24"/>
                <w:szCs w:val="24"/>
              </w:rPr>
              <w:t>¿</w:t>
            </w:r>
          </w:p>
        </w:tc>
        <w:tc>
          <w:tcPr>
            <w:tcW w:w="3960" w:type="dxa"/>
          </w:tcPr>
          <w:p w:rsidR="00DC3A65" w:rsidRDefault="00DC3A65" w:rsidP="00DC3A65">
            <w:pPr>
              <w:pStyle w:val="EngHang"/>
              <w:rPr>
                <w:rFonts w:eastAsiaTheme="minorHAnsi"/>
              </w:rPr>
            </w:pPr>
            <w:r>
              <w:rPr>
                <w:rFonts w:eastAsiaTheme="minorHAnsi"/>
              </w:rPr>
              <w:t>For they spoke of you</w:t>
            </w:r>
          </w:p>
          <w:p w:rsidR="00DC3A65" w:rsidRDefault="00DC3A65" w:rsidP="00DC3A65">
            <w:pPr>
              <w:pStyle w:val="EngHang"/>
              <w:rPr>
                <w:rFonts w:eastAsiaTheme="minorHAnsi"/>
              </w:rPr>
            </w:pPr>
            <w:r>
              <w:rPr>
                <w:rFonts w:eastAsiaTheme="minorHAnsi"/>
              </w:rPr>
              <w:t>With great honour</w:t>
            </w:r>
          </w:p>
          <w:p w:rsidR="00DC3A65" w:rsidRDefault="00DC3A65" w:rsidP="00DC3A65">
            <w:pPr>
              <w:pStyle w:val="EngHang"/>
              <w:rPr>
                <w:rFonts w:eastAsiaTheme="minorHAnsi"/>
              </w:rPr>
            </w:pPr>
            <w:r>
              <w:rPr>
                <w:rFonts w:eastAsiaTheme="minorHAnsi"/>
              </w:rPr>
              <w:t>O Holy City,</w:t>
            </w:r>
          </w:p>
          <w:p w:rsidR="00243F73" w:rsidRPr="00DC3A65" w:rsidRDefault="00DC3A65" w:rsidP="00DC3A65">
            <w:pPr>
              <w:pStyle w:val="EngHangEnd"/>
              <w:rPr>
                <w:rFonts w:eastAsiaTheme="minorHAnsi"/>
              </w:rPr>
            </w:pPr>
            <w:r>
              <w:rPr>
                <w:rFonts w:eastAsiaTheme="minorHAnsi"/>
              </w:rPr>
              <w:t>Of the Great King.</w:t>
            </w:r>
          </w:p>
        </w:tc>
        <w:tc>
          <w:tcPr>
            <w:tcW w:w="288" w:type="dxa"/>
          </w:tcPr>
          <w:p w:rsidR="00243F73" w:rsidRDefault="00243F73" w:rsidP="00243F73"/>
        </w:tc>
        <w:tc>
          <w:tcPr>
            <w:tcW w:w="288" w:type="dxa"/>
          </w:tcPr>
          <w:p w:rsidR="00243F73" w:rsidRDefault="00DC3A65" w:rsidP="00243F73">
            <w:r w:rsidRPr="000F6316">
              <w:rPr>
                <w:rFonts w:ascii="CS Avva Shenouda" w:hAnsi="CS Avva Shenouda"/>
                <w:sz w:val="24"/>
                <w:szCs w:val="24"/>
              </w:rPr>
              <w:t>¿</w:t>
            </w:r>
          </w:p>
        </w:tc>
        <w:tc>
          <w:tcPr>
            <w:tcW w:w="3960" w:type="dxa"/>
          </w:tcPr>
          <w:p w:rsidR="002C2599" w:rsidRDefault="002C2599"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2C2599" w:rsidRDefault="002C2599"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2C2599" w:rsidRDefault="002C2599"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243F73" w:rsidRDefault="002C2599"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243F73" w:rsidTr="00DC3A65">
        <w:trPr>
          <w:cantSplit/>
          <w:jc w:val="center"/>
        </w:trPr>
        <w:tc>
          <w:tcPr>
            <w:tcW w:w="288" w:type="dxa"/>
          </w:tcPr>
          <w:p w:rsidR="00243F73" w:rsidRDefault="00243F73" w:rsidP="00243F73"/>
        </w:tc>
        <w:tc>
          <w:tcPr>
            <w:tcW w:w="3960" w:type="dxa"/>
          </w:tcPr>
          <w:p w:rsidR="00DC3A65" w:rsidRDefault="00DC3A65" w:rsidP="00DC3A65">
            <w:pPr>
              <w:pStyle w:val="EngHang"/>
              <w:rPr>
                <w:rFonts w:eastAsiaTheme="minorHAnsi"/>
              </w:rPr>
            </w:pPr>
            <w:r>
              <w:rPr>
                <w:rFonts w:eastAsiaTheme="minorHAnsi"/>
              </w:rPr>
              <w:t>We entreat and pray,</w:t>
            </w:r>
          </w:p>
          <w:p w:rsidR="00DC3A65" w:rsidRDefault="00DC3A65" w:rsidP="00DC3A65">
            <w:pPr>
              <w:pStyle w:val="EngHang"/>
              <w:rPr>
                <w:rFonts w:eastAsiaTheme="minorHAnsi"/>
              </w:rPr>
            </w:pPr>
            <w:r>
              <w:rPr>
                <w:rFonts w:eastAsiaTheme="minorHAnsi"/>
              </w:rPr>
              <w:t>That we may win mercy,</w:t>
            </w:r>
          </w:p>
          <w:p w:rsidR="00DC3A65" w:rsidRDefault="00DC3A65" w:rsidP="00DC3A65">
            <w:pPr>
              <w:pStyle w:val="EngHang"/>
              <w:rPr>
                <w:rFonts w:eastAsiaTheme="minorHAnsi"/>
              </w:rPr>
            </w:pPr>
            <w:r>
              <w:rPr>
                <w:rFonts w:eastAsiaTheme="minorHAnsi"/>
              </w:rPr>
              <w:t>Through your intercessions</w:t>
            </w:r>
          </w:p>
          <w:p w:rsidR="00243F73" w:rsidRPr="00DC3A65" w:rsidRDefault="00DC3A65" w:rsidP="00DC3A65">
            <w:pPr>
              <w:pStyle w:val="EngHangEnd"/>
              <w:rPr>
                <w:rFonts w:eastAsiaTheme="minorHAnsi"/>
              </w:rPr>
            </w:pPr>
            <w:r>
              <w:rPr>
                <w:rFonts w:eastAsiaTheme="minorHAnsi"/>
              </w:rPr>
              <w:t>With the Lover of mankind.</w:t>
            </w:r>
          </w:p>
        </w:tc>
        <w:tc>
          <w:tcPr>
            <w:tcW w:w="288" w:type="dxa"/>
          </w:tcPr>
          <w:p w:rsidR="00243F73" w:rsidRDefault="00243F73" w:rsidP="00243F73"/>
        </w:tc>
        <w:tc>
          <w:tcPr>
            <w:tcW w:w="288" w:type="dxa"/>
          </w:tcPr>
          <w:p w:rsidR="00243F73" w:rsidRDefault="00243F73" w:rsidP="00243F73"/>
        </w:tc>
        <w:tc>
          <w:tcPr>
            <w:tcW w:w="3960" w:type="dxa"/>
          </w:tcPr>
          <w:p w:rsidR="007A4A34" w:rsidRDefault="007A4A34"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7A4A34" w:rsidRDefault="007A4A34"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7A4A34" w:rsidRDefault="007A4A34"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243F73" w:rsidRDefault="007A4A34"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D24FE1">
      <w:pPr>
        <w:pStyle w:val="Heading4"/>
      </w:pPr>
      <w:bookmarkStart w:id="160" w:name="_Toc298445766"/>
      <w:bookmarkStart w:id="161" w:name="_Toc298681251"/>
      <w:bookmarkStart w:id="162" w:name="_Toc298447491"/>
      <w:r>
        <w:lastRenderedPageBreak/>
        <w:t>Part Two</w:t>
      </w:r>
      <w:bookmarkEnd w:id="160"/>
      <w:bookmarkEnd w:id="161"/>
      <w:bookmarkEnd w:id="16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C3A65" w:rsidTr="001B6BC6">
        <w:trPr>
          <w:cantSplit/>
          <w:jc w:val="center"/>
        </w:trPr>
        <w:tc>
          <w:tcPr>
            <w:tcW w:w="288" w:type="dxa"/>
          </w:tcPr>
          <w:p w:rsidR="00DC3A65" w:rsidRDefault="00DC3A65" w:rsidP="00DC3A65">
            <w:r w:rsidRPr="000F6316">
              <w:rPr>
                <w:rFonts w:ascii="CS Avva Shenouda" w:hAnsi="CS Avva Shenouda"/>
                <w:sz w:val="24"/>
                <w:szCs w:val="24"/>
              </w:rPr>
              <w:t>¿</w:t>
            </w:r>
          </w:p>
        </w:tc>
        <w:tc>
          <w:tcPr>
            <w:tcW w:w="3960" w:type="dxa"/>
          </w:tcPr>
          <w:p w:rsidR="00DC3A65" w:rsidRDefault="00DC3A65" w:rsidP="00DC3A65">
            <w:pPr>
              <w:pStyle w:val="EngHang"/>
              <w:rPr>
                <w:rFonts w:eastAsiaTheme="minorHAnsi"/>
              </w:rPr>
            </w:pPr>
            <w:r>
              <w:rPr>
                <w:rFonts w:eastAsiaTheme="minorHAnsi"/>
              </w:rPr>
              <w:t>The Ark made</w:t>
            </w:r>
          </w:p>
          <w:p w:rsidR="00DC3A65" w:rsidRDefault="00DC3A65" w:rsidP="00DC3A65">
            <w:pPr>
              <w:pStyle w:val="EngHang"/>
              <w:rPr>
                <w:rFonts w:eastAsiaTheme="minorHAnsi"/>
              </w:rPr>
            </w:pPr>
            <w:r>
              <w:rPr>
                <w:rFonts w:eastAsiaTheme="minorHAnsi"/>
              </w:rPr>
              <w:t>Of Shittim wood,</w:t>
            </w:r>
          </w:p>
          <w:p w:rsidR="00DC3A65" w:rsidRDefault="00DC3A65" w:rsidP="00DC3A65">
            <w:pPr>
              <w:pStyle w:val="EngHang"/>
              <w:rPr>
                <w:rFonts w:eastAsiaTheme="minorHAnsi"/>
              </w:rPr>
            </w:pPr>
            <w:r>
              <w:rPr>
                <w:rFonts w:eastAsiaTheme="minorHAnsi"/>
              </w:rPr>
              <w:t>That was overlayed</w:t>
            </w:r>
          </w:p>
          <w:p w:rsidR="00DC3A65" w:rsidRPr="00DC3A65" w:rsidRDefault="00DC3A65" w:rsidP="00DC3A65">
            <w:pPr>
              <w:pStyle w:val="EngHangEnd"/>
              <w:rPr>
                <w:rFonts w:eastAsiaTheme="minorHAnsi"/>
              </w:rPr>
            </w:pPr>
            <w:r>
              <w:rPr>
                <w:rFonts w:eastAsiaTheme="minorHAnsi"/>
              </w:rPr>
              <w:t>Round about with gold:</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116C98"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617485" w:rsidRDefault="00116C98"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617485" w:rsidRDefault="00116C98" w:rsidP="00116C98">
            <w:pPr>
              <w:pStyle w:val="CopticVersemulti-line"/>
            </w:pPr>
            <w:r w:rsidRPr="00116C98">
              <w:t>ⲑⲏⲉⲧⲁⲩⲑⲁⲙⲓⲟⲥ</w:t>
            </w:r>
          </w:p>
          <w:p w:rsidR="00DC3A65" w:rsidRDefault="00116C98"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DC3A65" w:rsidTr="001B6BC6">
        <w:trPr>
          <w:cantSplit/>
          <w:jc w:val="center"/>
        </w:trPr>
        <w:tc>
          <w:tcPr>
            <w:tcW w:w="288" w:type="dxa"/>
          </w:tcPr>
          <w:p w:rsidR="00DC3A65" w:rsidRDefault="00DC3A65" w:rsidP="00DC3A65"/>
        </w:tc>
        <w:tc>
          <w:tcPr>
            <w:tcW w:w="3960" w:type="dxa"/>
          </w:tcPr>
          <w:p w:rsidR="00DC3A65" w:rsidRDefault="00DC3A65" w:rsidP="00DC3A65">
            <w:pPr>
              <w:pStyle w:val="EngHang"/>
              <w:rPr>
                <w:rFonts w:eastAsiaTheme="minorHAnsi"/>
              </w:rPr>
            </w:pPr>
            <w:r>
              <w:rPr>
                <w:rFonts w:eastAsiaTheme="minorHAnsi"/>
              </w:rPr>
              <w:t>Was a figure of</w:t>
            </w:r>
          </w:p>
          <w:p w:rsidR="00DC3A65" w:rsidRDefault="00DC3A65" w:rsidP="00DC3A65">
            <w:pPr>
              <w:pStyle w:val="EngHang"/>
              <w:rPr>
                <w:rFonts w:eastAsiaTheme="minorHAnsi"/>
              </w:rPr>
            </w:pPr>
            <w:r>
              <w:rPr>
                <w:rFonts w:eastAsiaTheme="minorHAnsi"/>
              </w:rPr>
              <w:t>God the Logos,</w:t>
            </w:r>
          </w:p>
          <w:p w:rsidR="00DC3A65" w:rsidRDefault="00DC3A65" w:rsidP="00DC3A65">
            <w:pPr>
              <w:pStyle w:val="EngHang"/>
              <w:rPr>
                <w:rFonts w:eastAsiaTheme="minorHAnsi"/>
              </w:rPr>
            </w:pPr>
            <w:r>
              <w:rPr>
                <w:rFonts w:eastAsiaTheme="minorHAnsi"/>
              </w:rPr>
              <w:t>Who became man</w:t>
            </w:r>
          </w:p>
          <w:p w:rsidR="00DC3A65" w:rsidRPr="00DC3A65" w:rsidRDefault="00DC3A65" w:rsidP="00DC3A65">
            <w:pPr>
              <w:pStyle w:val="EngHangEnd"/>
              <w:rPr>
                <w:rFonts w:eastAsiaTheme="minorHAnsi"/>
              </w:rPr>
            </w:pPr>
            <w:r>
              <w:rPr>
                <w:rFonts w:eastAsiaTheme="minorHAnsi"/>
              </w:rPr>
              <w:t>Without separation:</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617485">
              <w:t>Ⲁⲥⲉⲣϣⲟⲣⲡ ⲛ̀ϯⲙⲏⲓⲛⲓ</w:t>
            </w:r>
          </w:p>
          <w:p w:rsidR="00617485" w:rsidRDefault="00617485" w:rsidP="00617485">
            <w:pPr>
              <w:pStyle w:val="CopticVersemulti-line"/>
            </w:pPr>
            <w:r w:rsidRPr="00617485">
              <w:t>ⲙ̀Ⲫϯ ⲡⲓⲗⲟⲅⲟⲥ</w:t>
            </w:r>
          </w:p>
          <w:p w:rsidR="00617485" w:rsidRDefault="00617485" w:rsidP="00617485">
            <w:pPr>
              <w:pStyle w:val="CopticVersemulti-line"/>
            </w:pPr>
            <w:r w:rsidRPr="00617485">
              <w:t>ⲫⲏⲉ̀ⲧⲁϥϣⲱⲡⲓ ⲛ̀ⲣⲱⲙⲓ</w:t>
            </w:r>
          </w:p>
          <w:p w:rsidR="00DC3A65" w:rsidRDefault="00617485" w:rsidP="00116C98">
            <w:pPr>
              <w:pStyle w:val="CopticHangingVerse"/>
            </w:pPr>
            <w:r w:rsidRPr="00617485">
              <w:t>ϧⲉⲛ ⲟⲩⲙⲉⲧⲁⲧⲫⲱⲣϫ</w:t>
            </w:r>
          </w:p>
        </w:tc>
      </w:tr>
      <w:tr w:rsidR="00DC3A65" w:rsidTr="001B6BC6">
        <w:trPr>
          <w:cantSplit/>
          <w:jc w:val="center"/>
        </w:trPr>
        <w:tc>
          <w:tcPr>
            <w:tcW w:w="288" w:type="dxa"/>
          </w:tcPr>
          <w:p w:rsidR="00DC3A65" w:rsidRDefault="00DC3A65" w:rsidP="00DC3A65">
            <w:r w:rsidRPr="000F6316">
              <w:rPr>
                <w:rFonts w:ascii="CS Avva Shenouda" w:hAnsi="CS Avva Shenouda"/>
                <w:sz w:val="24"/>
                <w:szCs w:val="24"/>
              </w:rPr>
              <w:t>¿</w:t>
            </w:r>
          </w:p>
        </w:tc>
        <w:tc>
          <w:tcPr>
            <w:tcW w:w="3960" w:type="dxa"/>
          </w:tcPr>
          <w:p w:rsidR="00DC3A65" w:rsidRDefault="00DC3A65" w:rsidP="00DC3A65">
            <w:pPr>
              <w:pStyle w:val="EngHang"/>
              <w:rPr>
                <w:rFonts w:eastAsiaTheme="minorHAnsi"/>
              </w:rPr>
            </w:pPr>
            <w:r>
              <w:rPr>
                <w:rFonts w:eastAsiaTheme="minorHAnsi"/>
              </w:rPr>
              <w:t>One nature from two,</w:t>
            </w:r>
          </w:p>
          <w:p w:rsidR="00DC3A65" w:rsidRDefault="00DC3A65" w:rsidP="00DC3A65">
            <w:pPr>
              <w:pStyle w:val="EngHang"/>
              <w:rPr>
                <w:rFonts w:eastAsiaTheme="minorHAnsi"/>
              </w:rPr>
            </w:pPr>
            <w:r>
              <w:rPr>
                <w:rFonts w:eastAsiaTheme="minorHAnsi"/>
              </w:rPr>
              <w:t>A Holy Godhead,</w:t>
            </w:r>
          </w:p>
          <w:p w:rsidR="00DC3A65" w:rsidRDefault="00DC3A65" w:rsidP="00DC3A65">
            <w:pPr>
              <w:pStyle w:val="EngHang"/>
              <w:rPr>
                <w:rFonts w:eastAsiaTheme="minorHAnsi"/>
              </w:rPr>
            </w:pPr>
            <w:r>
              <w:rPr>
                <w:rFonts w:eastAsiaTheme="minorHAnsi"/>
              </w:rPr>
              <w:t>Co-Essential with the Father,</w:t>
            </w:r>
          </w:p>
          <w:p w:rsidR="00DC3A65" w:rsidRDefault="00DC3A65" w:rsidP="00DC3A65">
            <w:pPr>
              <w:pStyle w:val="EngHangEnd"/>
            </w:pPr>
            <w:r>
              <w:rPr>
                <w:rFonts w:eastAsiaTheme="minorHAnsi"/>
              </w:rPr>
              <w:t>Incorruptible:</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617485">
              <w:t>Ⲟⲩⲁⲓ ⲡⲉ ⲉ̀ⲃⲟⲗϧⲉⲛ ̀ⲥⲛⲁⲩ</w:t>
            </w:r>
          </w:p>
          <w:p w:rsidR="00617485" w:rsidRDefault="00617485" w:rsidP="00617485">
            <w:pPr>
              <w:pStyle w:val="CopticVersemulti-line"/>
            </w:pPr>
            <w:r w:rsidRPr="00617485">
              <w:t>ⲟⲩⲙⲉⲑⲛⲟⲩϯ ⲉⲥⲧⲟⲩⲃⲏⲟⲩⲧ</w:t>
            </w:r>
          </w:p>
          <w:p w:rsidR="00617485" w:rsidRDefault="00617485" w:rsidP="00617485">
            <w:pPr>
              <w:pStyle w:val="CopticVersemulti-line"/>
            </w:pPr>
            <w:r w:rsidRPr="00617485">
              <w:t>ⲉⲥⲟⲓ ⲛ̀ⲁⲧⲧⲁⲕⲟ</w:t>
            </w:r>
          </w:p>
          <w:p w:rsidR="00DC3A65" w:rsidRDefault="00617485" w:rsidP="00116C98">
            <w:pPr>
              <w:pStyle w:val="CopticHangingVerse"/>
            </w:pPr>
            <w:r w:rsidRPr="00617485">
              <w:t>ⲛ̀ⲟ̀ⲙⲟⲟⲩⲥⲓⲟⲥ ⲛⲉⲙ Ⲫ̀ⲓⲱⲧ</w:t>
            </w:r>
          </w:p>
        </w:tc>
      </w:tr>
      <w:tr w:rsidR="00DC3A65" w:rsidTr="001B6BC6">
        <w:trPr>
          <w:cantSplit/>
          <w:jc w:val="center"/>
        </w:trPr>
        <w:tc>
          <w:tcPr>
            <w:tcW w:w="288" w:type="dxa"/>
          </w:tcPr>
          <w:p w:rsidR="00DC3A65" w:rsidRDefault="00DC3A65" w:rsidP="00DC3A65"/>
        </w:tc>
        <w:tc>
          <w:tcPr>
            <w:tcW w:w="3960" w:type="dxa"/>
          </w:tcPr>
          <w:p w:rsidR="00DC3A65" w:rsidRDefault="00DC3A65" w:rsidP="00DC3A65">
            <w:pPr>
              <w:pStyle w:val="EngHang"/>
              <w:rPr>
                <w:rFonts w:eastAsiaTheme="minorHAnsi"/>
              </w:rPr>
            </w:pPr>
            <w:r>
              <w:rPr>
                <w:rFonts w:eastAsiaTheme="minorHAnsi"/>
              </w:rPr>
              <w:t>And a Holy Humanity,</w:t>
            </w:r>
          </w:p>
          <w:p w:rsidR="00DC3A65" w:rsidRDefault="00DC3A65" w:rsidP="00DC3A65">
            <w:pPr>
              <w:pStyle w:val="EngHang"/>
              <w:rPr>
                <w:rFonts w:eastAsiaTheme="minorHAnsi"/>
              </w:rPr>
            </w:pPr>
            <w:r>
              <w:rPr>
                <w:rFonts w:eastAsiaTheme="minorHAnsi"/>
              </w:rPr>
              <w:t>Begotten without seed,</w:t>
            </w:r>
          </w:p>
          <w:p w:rsidR="00DC3A65" w:rsidRDefault="00DC3A65" w:rsidP="00DC3A65">
            <w:pPr>
              <w:pStyle w:val="EngHang"/>
              <w:rPr>
                <w:rFonts w:eastAsiaTheme="minorHAnsi"/>
              </w:rPr>
            </w:pPr>
            <w:r>
              <w:rPr>
                <w:rFonts w:eastAsiaTheme="minorHAnsi"/>
              </w:rPr>
              <w:t>Consubstantial with us,</w:t>
            </w:r>
          </w:p>
          <w:p w:rsidR="00DC3A65" w:rsidRPr="00DC3A65" w:rsidRDefault="00DC3A65" w:rsidP="00DC3A65">
            <w:pPr>
              <w:pStyle w:val="EngHangEnd"/>
              <w:rPr>
                <w:rFonts w:eastAsiaTheme="minorHAnsi"/>
              </w:rPr>
            </w:pPr>
            <w:r>
              <w:rPr>
                <w:rFonts w:eastAsiaTheme="minorHAnsi"/>
              </w:rPr>
              <w:t>According to the Economy.</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617485">
              <w:t>Ⲛⲉⲙ ⲟⲩⲙⲉⲧⲣⲱⲙⲓ ⲉⲥⲟⲩⲁⲃ</w:t>
            </w:r>
          </w:p>
          <w:p w:rsidR="00617485" w:rsidRDefault="00617485" w:rsidP="00617485">
            <w:pPr>
              <w:pStyle w:val="CopticVersemulti-line"/>
            </w:pPr>
            <w:r w:rsidRPr="00617485">
              <w:t>ⲭⲱⲣⲓⲥ ⲥⲩⲛⲟⲩⲥⲓⲁ̀</w:t>
            </w:r>
          </w:p>
          <w:p w:rsidR="00617485" w:rsidRDefault="00617485" w:rsidP="00617485">
            <w:pPr>
              <w:pStyle w:val="CopticVersemulti-line"/>
            </w:pPr>
            <w:r w:rsidRPr="00617485">
              <w:t>ⲛ̀ⲟ̀ⲙⲟⲟⲩⲥⲓⲟⲥ ⲛⲉⲙⲁⲛ</w:t>
            </w:r>
          </w:p>
          <w:p w:rsidR="00DC3A65" w:rsidRDefault="00617485" w:rsidP="00116C98">
            <w:pPr>
              <w:pStyle w:val="CopticHangingVerse"/>
            </w:pPr>
            <w:r w:rsidRPr="00617485">
              <w:t>ⲕⲁⲧⲁ ϯⲟⲓⲕⲟⲛⲟⲙⲓⲁ̀</w:t>
            </w:r>
          </w:p>
        </w:tc>
      </w:tr>
      <w:tr w:rsidR="00DC3A65" w:rsidTr="001B6BC6">
        <w:trPr>
          <w:cantSplit/>
          <w:jc w:val="center"/>
        </w:trPr>
        <w:tc>
          <w:tcPr>
            <w:tcW w:w="288" w:type="dxa"/>
          </w:tcPr>
          <w:p w:rsidR="00DC3A65" w:rsidRDefault="00DC3A65" w:rsidP="00DC3A65">
            <w:r w:rsidRPr="000F6316">
              <w:rPr>
                <w:rFonts w:ascii="CS Avva Shenouda" w:hAnsi="CS Avva Shenouda"/>
                <w:sz w:val="24"/>
                <w:szCs w:val="24"/>
              </w:rPr>
              <w:t>¿</w:t>
            </w:r>
          </w:p>
        </w:tc>
        <w:tc>
          <w:tcPr>
            <w:tcW w:w="3960" w:type="dxa"/>
          </w:tcPr>
          <w:p w:rsidR="00DC3A65" w:rsidRDefault="00DC3A65" w:rsidP="00DC3A65">
            <w:pPr>
              <w:pStyle w:val="EngHang"/>
              <w:rPr>
                <w:rFonts w:eastAsiaTheme="minorHAnsi"/>
              </w:rPr>
            </w:pPr>
            <w:r>
              <w:rPr>
                <w:rFonts w:eastAsiaTheme="minorHAnsi"/>
              </w:rPr>
              <w:t>That is which He</w:t>
            </w:r>
          </w:p>
          <w:p w:rsidR="00DC3A65" w:rsidRDefault="00DC3A65" w:rsidP="00DC3A65">
            <w:pPr>
              <w:pStyle w:val="EngHang"/>
              <w:rPr>
                <w:rFonts w:eastAsiaTheme="minorHAnsi"/>
              </w:rPr>
            </w:pPr>
            <w:r>
              <w:rPr>
                <w:rFonts w:eastAsiaTheme="minorHAnsi"/>
              </w:rPr>
              <w:t>Has taken from you,</w:t>
            </w:r>
          </w:p>
          <w:p w:rsidR="00DC3A65" w:rsidRDefault="00DC3A65" w:rsidP="00DC3A65">
            <w:pPr>
              <w:pStyle w:val="EngHang"/>
              <w:rPr>
                <w:rFonts w:eastAsiaTheme="minorHAnsi"/>
              </w:rPr>
            </w:pPr>
            <w:r>
              <w:rPr>
                <w:rFonts w:eastAsiaTheme="minorHAnsi"/>
              </w:rPr>
              <w:t>And made one with Him,</w:t>
            </w:r>
          </w:p>
          <w:p w:rsidR="00DC3A65" w:rsidRPr="00DC3A65" w:rsidRDefault="00DC3A65" w:rsidP="00DC3A65">
            <w:pPr>
              <w:pStyle w:val="EngHangEnd"/>
              <w:rPr>
                <w:rFonts w:eastAsiaTheme="minorHAnsi"/>
              </w:rPr>
            </w:pPr>
            <w:r>
              <w:rPr>
                <w:rFonts w:eastAsiaTheme="minorHAnsi"/>
              </w:rPr>
              <w:t>As a hypostasis.</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617485">
              <w:t>Ⲑⲁⲓ ⲉ̀ⲧⲁϥϭⲓⲧⲥ ⲛ̀ϧⲏϯ</w:t>
            </w:r>
          </w:p>
          <w:p w:rsidR="00617485" w:rsidRDefault="00617485" w:rsidP="00617485">
            <w:pPr>
              <w:pStyle w:val="CopticVersemulti-line"/>
            </w:pPr>
            <w:r w:rsidRPr="00617485">
              <w:t>ⲱ̀ ϯⲁⲧⲑⲱⲗⲉⲃ</w:t>
            </w:r>
          </w:p>
          <w:p w:rsidR="00617485" w:rsidRDefault="00617485" w:rsidP="00617485">
            <w:pPr>
              <w:pStyle w:val="CopticVersemulti-line"/>
            </w:pPr>
            <w:r w:rsidRPr="00617485">
              <w:t>ⲉ̀ⲁϥϩⲱⲧⲡ ⲉ̀ⲣⲟⲥ</w:t>
            </w:r>
          </w:p>
          <w:p w:rsidR="00DC3A65" w:rsidRDefault="00617485" w:rsidP="00116C98">
            <w:pPr>
              <w:pStyle w:val="CopticHangingVerse"/>
            </w:pPr>
            <w:r w:rsidRPr="00617485">
              <w:t>ⲕⲁⲧⲁ ⲟⲩϩⲩⲡⲟⲥⲧⲁⲥⲓⲥ</w:t>
            </w:r>
          </w:p>
        </w:tc>
      </w:tr>
      <w:tr w:rsidR="00DC3A65" w:rsidTr="001B6BC6">
        <w:trPr>
          <w:cantSplit/>
          <w:jc w:val="center"/>
        </w:trPr>
        <w:tc>
          <w:tcPr>
            <w:tcW w:w="288" w:type="dxa"/>
          </w:tcPr>
          <w:p w:rsidR="00DC3A65" w:rsidRDefault="00DC3A65" w:rsidP="00DC3A65"/>
        </w:tc>
        <w:tc>
          <w:tcPr>
            <w:tcW w:w="3960" w:type="dxa"/>
          </w:tcPr>
          <w:p w:rsidR="00DC3A65" w:rsidRDefault="00DC3A65" w:rsidP="00DC3A65">
            <w:pPr>
              <w:pStyle w:val="EngHang"/>
              <w:rPr>
                <w:rFonts w:eastAsiaTheme="minorHAnsi"/>
              </w:rPr>
            </w:pPr>
            <w:r>
              <w:rPr>
                <w:rFonts w:eastAsiaTheme="minorHAnsi"/>
              </w:rPr>
              <w:t>Wherefore everyone</w:t>
            </w:r>
          </w:p>
          <w:p w:rsidR="00DC3A65" w:rsidRDefault="00DC3A65" w:rsidP="00DC3A65">
            <w:pPr>
              <w:pStyle w:val="EngHang"/>
              <w:rPr>
                <w:rFonts w:eastAsiaTheme="minorHAnsi"/>
              </w:rPr>
            </w:pPr>
            <w:r>
              <w:rPr>
                <w:rFonts w:eastAsiaTheme="minorHAnsi"/>
              </w:rPr>
              <w:t>Magnifies you,</w:t>
            </w:r>
          </w:p>
          <w:p w:rsidR="00DC3A65" w:rsidRDefault="00DC3A65" w:rsidP="00DC3A65">
            <w:pPr>
              <w:pStyle w:val="EngHang"/>
              <w:rPr>
                <w:rFonts w:eastAsiaTheme="minorHAnsi"/>
              </w:rPr>
            </w:pPr>
            <w:r>
              <w:rPr>
                <w:rFonts w:eastAsiaTheme="minorHAnsi"/>
              </w:rPr>
              <w:t>O my lady, the Mother of God,</w:t>
            </w:r>
          </w:p>
          <w:p w:rsidR="00DC3A65" w:rsidRPr="00DC3A65" w:rsidRDefault="00DC3A65" w:rsidP="00DC3A65">
            <w:pPr>
              <w:pStyle w:val="EngHangEnd"/>
              <w:rPr>
                <w:rFonts w:eastAsiaTheme="minorHAnsi"/>
              </w:rPr>
            </w:pPr>
            <w:r>
              <w:rPr>
                <w:rFonts w:eastAsiaTheme="minorHAnsi"/>
              </w:rPr>
              <w:t>The ever-holy.</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2C2599">
              <w:t>Ⲉⲑⲃⲉ ⲫⲁⲓ ⲟⲩⲟⲛ ⲛⲓⲃⲉⲛ</w:t>
            </w:r>
          </w:p>
          <w:p w:rsidR="00617485" w:rsidRDefault="00617485"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617485" w:rsidRDefault="00617485"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DC3A65" w:rsidRDefault="00617485"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DC3A65" w:rsidTr="001B6BC6">
        <w:trPr>
          <w:cantSplit/>
          <w:jc w:val="center"/>
        </w:trPr>
        <w:tc>
          <w:tcPr>
            <w:tcW w:w="288" w:type="dxa"/>
          </w:tcPr>
          <w:p w:rsidR="00DC3A65" w:rsidRDefault="00DC3A65" w:rsidP="00DC3A65">
            <w:r w:rsidRPr="000F6316">
              <w:rPr>
                <w:rFonts w:ascii="CS Avva Shenouda" w:hAnsi="CS Avva Shenouda"/>
                <w:sz w:val="24"/>
                <w:szCs w:val="24"/>
              </w:rPr>
              <w:lastRenderedPageBreak/>
              <w:t>¿</w:t>
            </w:r>
          </w:p>
        </w:tc>
        <w:tc>
          <w:tcPr>
            <w:tcW w:w="3960" w:type="dxa"/>
          </w:tcPr>
          <w:p w:rsidR="00DC3A65" w:rsidRDefault="00DC3A65" w:rsidP="00DC3A65">
            <w:pPr>
              <w:pStyle w:val="EngHang"/>
              <w:rPr>
                <w:rFonts w:eastAsiaTheme="minorHAnsi"/>
              </w:rPr>
            </w:pPr>
            <w:r>
              <w:rPr>
                <w:rFonts w:eastAsiaTheme="minorHAnsi"/>
              </w:rPr>
              <w:t>And we too,</w:t>
            </w:r>
          </w:p>
          <w:p w:rsidR="00DC3A65" w:rsidRDefault="00DC3A65" w:rsidP="00DC3A65">
            <w:pPr>
              <w:pStyle w:val="EngHang"/>
              <w:rPr>
                <w:rFonts w:eastAsiaTheme="minorHAnsi"/>
              </w:rPr>
            </w:pPr>
            <w:r>
              <w:rPr>
                <w:rFonts w:eastAsiaTheme="minorHAnsi"/>
              </w:rPr>
              <w:t>Hope to win mercy,</w:t>
            </w:r>
          </w:p>
          <w:p w:rsidR="00DC3A65" w:rsidRDefault="00DC3A65" w:rsidP="00DC3A65">
            <w:pPr>
              <w:pStyle w:val="EngHang"/>
              <w:rPr>
                <w:rFonts w:eastAsiaTheme="minorHAnsi"/>
              </w:rPr>
            </w:pPr>
            <w:r>
              <w:rPr>
                <w:rFonts w:eastAsiaTheme="minorHAnsi"/>
              </w:rPr>
              <w:t>Through your intercessions</w:t>
            </w:r>
          </w:p>
          <w:p w:rsidR="00DC3A65" w:rsidRPr="00DC3A65" w:rsidRDefault="00DC3A65" w:rsidP="00DC3A65">
            <w:pPr>
              <w:pStyle w:val="EngHangEnd"/>
              <w:rPr>
                <w:rFonts w:eastAsiaTheme="minorHAnsi"/>
              </w:rPr>
            </w:pPr>
            <w:r>
              <w:rPr>
                <w:rFonts w:eastAsiaTheme="minorHAnsi"/>
              </w:rPr>
              <w:t>With the Lover of mankind.</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617485" w:rsidRDefault="00617485"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617485" w:rsidRDefault="00617485"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C3A65" w:rsidRDefault="00617485"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C3A65" w:rsidTr="00971481">
        <w:trPr>
          <w:cantSplit/>
          <w:jc w:val="center"/>
        </w:trPr>
        <w:tc>
          <w:tcPr>
            <w:tcW w:w="288" w:type="dxa"/>
          </w:tcPr>
          <w:p w:rsidR="00DC3A65" w:rsidRDefault="00DC3A65" w:rsidP="00DC3A65"/>
        </w:tc>
        <w:tc>
          <w:tcPr>
            <w:tcW w:w="3960" w:type="dxa"/>
          </w:tcPr>
          <w:p w:rsidR="001B6BC6" w:rsidRDefault="001B6BC6" w:rsidP="001B6BC6">
            <w:pPr>
              <w:pStyle w:val="EngHang"/>
              <w:rPr>
                <w:rFonts w:eastAsiaTheme="minorHAnsi"/>
              </w:rPr>
            </w:pPr>
            <w:r>
              <w:rPr>
                <w:rFonts w:eastAsiaTheme="minorHAnsi"/>
              </w:rPr>
              <w:t>All the children</w:t>
            </w:r>
          </w:p>
          <w:p w:rsidR="001B6BC6" w:rsidRDefault="001B6BC6" w:rsidP="001B6BC6">
            <w:pPr>
              <w:pStyle w:val="EngHang"/>
              <w:rPr>
                <w:rFonts w:eastAsiaTheme="minorHAnsi"/>
              </w:rPr>
            </w:pPr>
            <w:r>
              <w:rPr>
                <w:rFonts w:eastAsiaTheme="minorHAnsi"/>
              </w:rPr>
              <w:t>Of Israel</w:t>
            </w:r>
          </w:p>
          <w:p w:rsidR="001B6BC6" w:rsidRDefault="001B6BC6" w:rsidP="001B6BC6">
            <w:pPr>
              <w:pStyle w:val="EngHang"/>
              <w:rPr>
                <w:rFonts w:eastAsiaTheme="minorHAnsi"/>
              </w:rPr>
            </w:pPr>
            <w:r>
              <w:rPr>
                <w:rFonts w:eastAsiaTheme="minorHAnsi"/>
              </w:rPr>
              <w:t>Brought gifts unto</w:t>
            </w:r>
          </w:p>
          <w:p w:rsidR="00DC3A65" w:rsidRPr="001B6BC6" w:rsidRDefault="001B6BC6" w:rsidP="001B6BC6">
            <w:pPr>
              <w:pStyle w:val="EngHangEnd"/>
              <w:rPr>
                <w:rFonts w:eastAsiaTheme="minorHAnsi"/>
              </w:rPr>
            </w:pPr>
            <w:r>
              <w:rPr>
                <w:rFonts w:eastAsiaTheme="minorHAnsi"/>
              </w:rPr>
              <w:t>The Tabernacle of the Lord:</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617485">
              <w:t>Ⲯⲩⲭⲏ ⲛⲓⲃⲉⲛ ⲉⲩⲥⲟⲡ</w:t>
            </w:r>
          </w:p>
          <w:p w:rsidR="00617485" w:rsidRDefault="00617485"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617485" w:rsidRDefault="00617485"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DC3A65" w:rsidRDefault="00617485"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DC3A65" w:rsidTr="00971481">
        <w:trPr>
          <w:cantSplit/>
          <w:jc w:val="center"/>
        </w:trPr>
        <w:tc>
          <w:tcPr>
            <w:tcW w:w="288" w:type="dxa"/>
          </w:tcPr>
          <w:p w:rsidR="00DC3A65" w:rsidRDefault="001B6BC6" w:rsidP="00DC3A65">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Gold and silver,</w:t>
            </w:r>
          </w:p>
          <w:p w:rsidR="001B6BC6" w:rsidRDefault="001B6BC6" w:rsidP="001B6BC6">
            <w:pPr>
              <w:pStyle w:val="EngHang"/>
              <w:rPr>
                <w:rFonts w:eastAsiaTheme="minorHAnsi"/>
              </w:rPr>
            </w:pPr>
            <w:r>
              <w:rPr>
                <w:rFonts w:eastAsiaTheme="minorHAnsi"/>
              </w:rPr>
              <w:t>And precious stones;</w:t>
            </w:r>
          </w:p>
          <w:p w:rsidR="001B6BC6" w:rsidRDefault="001B6BC6" w:rsidP="001B6BC6">
            <w:pPr>
              <w:pStyle w:val="EngHang"/>
              <w:rPr>
                <w:rFonts w:eastAsiaTheme="minorHAnsi"/>
              </w:rPr>
            </w:pPr>
            <w:r>
              <w:rPr>
                <w:rFonts w:eastAsiaTheme="minorHAnsi"/>
              </w:rPr>
              <w:t>Purple and scarlet,</w:t>
            </w:r>
          </w:p>
          <w:p w:rsidR="00DC3A65" w:rsidRPr="001B6BC6" w:rsidRDefault="001B6BC6" w:rsidP="001B6BC6">
            <w:pPr>
              <w:pStyle w:val="EngHangEnd"/>
              <w:rPr>
                <w:rFonts w:eastAsiaTheme="minorHAnsi"/>
              </w:rPr>
            </w:pPr>
            <w:r>
              <w:rPr>
                <w:rFonts w:eastAsiaTheme="minorHAnsi"/>
              </w:rPr>
              <w:t>And fine linen.</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617485" w:rsidRDefault="00617485"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617485" w:rsidRDefault="00617485"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DC3A65" w:rsidRDefault="00617485"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DC3A65" w:rsidTr="00971481">
        <w:trPr>
          <w:cantSplit/>
          <w:jc w:val="center"/>
        </w:trPr>
        <w:tc>
          <w:tcPr>
            <w:tcW w:w="288" w:type="dxa"/>
          </w:tcPr>
          <w:p w:rsidR="00DC3A65" w:rsidRDefault="00DC3A65" w:rsidP="00DC3A65"/>
        </w:tc>
        <w:tc>
          <w:tcPr>
            <w:tcW w:w="3960" w:type="dxa"/>
          </w:tcPr>
          <w:p w:rsidR="001B6BC6" w:rsidRDefault="001B6BC6" w:rsidP="001B6BC6">
            <w:pPr>
              <w:pStyle w:val="EngHang"/>
              <w:rPr>
                <w:rFonts w:eastAsiaTheme="minorHAnsi"/>
              </w:rPr>
            </w:pPr>
            <w:r>
              <w:rPr>
                <w:rFonts w:eastAsiaTheme="minorHAnsi"/>
              </w:rPr>
              <w:t>And they made an ark</w:t>
            </w:r>
          </w:p>
          <w:p w:rsidR="001B6BC6" w:rsidRDefault="001B6BC6" w:rsidP="001B6BC6">
            <w:pPr>
              <w:pStyle w:val="EngHang"/>
              <w:rPr>
                <w:rFonts w:eastAsiaTheme="minorHAnsi"/>
              </w:rPr>
            </w:pPr>
            <w:r>
              <w:rPr>
                <w:rFonts w:eastAsiaTheme="minorHAnsi"/>
              </w:rPr>
              <w:t>Of Shittim wood,</w:t>
            </w:r>
          </w:p>
          <w:p w:rsidR="001B6BC6" w:rsidRDefault="001B6BC6" w:rsidP="001B6BC6">
            <w:pPr>
              <w:pStyle w:val="EngHang"/>
              <w:rPr>
                <w:rFonts w:eastAsiaTheme="minorHAnsi"/>
              </w:rPr>
            </w:pPr>
            <w:r>
              <w:rPr>
                <w:rFonts w:eastAsiaTheme="minorHAnsi"/>
              </w:rPr>
              <w:t>Overlayed with gold,</w:t>
            </w:r>
          </w:p>
          <w:p w:rsidR="00DC3A65" w:rsidRDefault="001B6BC6" w:rsidP="001B6BC6">
            <w:pPr>
              <w:pStyle w:val="EngHangEnd"/>
            </w:pPr>
            <w:r>
              <w:rPr>
                <w:rFonts w:eastAsiaTheme="minorHAnsi"/>
              </w:rPr>
              <w:t>Within and without.</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617485">
              <w:t>Ⲁⲩⲑⲁⲙⲓⲟ̀ ⲛ̀ⲟⲩⲕⲓⲃⲱⲧⲟⲥ</w:t>
            </w:r>
          </w:p>
          <w:p w:rsidR="00617485" w:rsidRDefault="00617485" w:rsidP="00617485">
            <w:pPr>
              <w:pStyle w:val="CopticVersemulti-line"/>
            </w:pPr>
            <w:r w:rsidRPr="00617485">
              <w:t>ϧⲉⲛ ϩⲁⲛϣⲉ ⲛ̀ⲁⲧⲉⲣϩⲟⲗⲓ</w:t>
            </w:r>
          </w:p>
          <w:p w:rsidR="00617485" w:rsidRDefault="00617485" w:rsidP="00617485">
            <w:pPr>
              <w:pStyle w:val="CopticVersemulti-line"/>
            </w:pPr>
            <w:r w:rsidRPr="00617485">
              <w:t>ⲁⲩⲗⲁⲗⲱⲥ ⲛ̀ⲛⲟⲩⲃ</w:t>
            </w:r>
          </w:p>
          <w:p w:rsidR="00DC3A65" w:rsidRDefault="00617485" w:rsidP="00617485">
            <w:pPr>
              <w:pStyle w:val="CopticVerse"/>
            </w:pPr>
            <w:r w:rsidRPr="00617485">
              <w:t>ⲥⲁϧⲟⲩⲛ ⲛⲉⲙ ⲥⲁⲃⲟⲗ</w:t>
            </w:r>
          </w:p>
        </w:tc>
      </w:tr>
      <w:tr w:rsidR="00DC3A65" w:rsidTr="00971481">
        <w:trPr>
          <w:cantSplit/>
          <w:jc w:val="center"/>
        </w:trPr>
        <w:tc>
          <w:tcPr>
            <w:tcW w:w="288" w:type="dxa"/>
          </w:tcPr>
          <w:p w:rsidR="00DC3A65" w:rsidRDefault="001B6BC6" w:rsidP="00DC3A65">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You too, O Virgin Mary,</w:t>
            </w:r>
          </w:p>
          <w:p w:rsidR="001B6BC6" w:rsidRDefault="001B6BC6" w:rsidP="001B6BC6">
            <w:pPr>
              <w:pStyle w:val="EngHang"/>
              <w:rPr>
                <w:rFonts w:eastAsiaTheme="minorHAnsi"/>
              </w:rPr>
            </w:pPr>
            <w:r>
              <w:rPr>
                <w:rFonts w:eastAsiaTheme="minorHAnsi"/>
              </w:rPr>
              <w:t>Are clothed with the glory</w:t>
            </w:r>
          </w:p>
          <w:p w:rsidR="001B6BC6" w:rsidRDefault="001B6BC6" w:rsidP="001B6BC6">
            <w:pPr>
              <w:pStyle w:val="EngHang"/>
              <w:rPr>
                <w:rFonts w:eastAsiaTheme="minorHAnsi"/>
              </w:rPr>
            </w:pPr>
            <w:r>
              <w:rPr>
                <w:rFonts w:eastAsiaTheme="minorHAnsi"/>
              </w:rPr>
              <w:t>Of the Divinity,</w:t>
            </w:r>
          </w:p>
          <w:p w:rsidR="00DC3A65" w:rsidRDefault="001B6BC6" w:rsidP="001B6BC6">
            <w:pPr>
              <w:pStyle w:val="EngHangEnd"/>
            </w:pPr>
            <w:r>
              <w:rPr>
                <w:rFonts w:eastAsiaTheme="minorHAnsi"/>
              </w:rPr>
              <w:t>Within and without.</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617485">
              <w:t>Ⲧⲉϫⲟⲗϩ ⲅⲁⲣ ϩⲱⲓ</w:t>
            </w:r>
          </w:p>
          <w:p w:rsidR="00617485" w:rsidRDefault="00617485" w:rsidP="00617485">
            <w:pPr>
              <w:pStyle w:val="CopticVersemulti-line"/>
            </w:pPr>
            <w:r w:rsidRPr="00617485">
              <w:t>Ⲙⲁⲣⲓⲁ̀ ϯⲡⲁⲣⲑⲉⲛⲟⲥ</w:t>
            </w:r>
          </w:p>
          <w:p w:rsidR="00617485" w:rsidRDefault="00617485" w:rsidP="00617485">
            <w:pPr>
              <w:pStyle w:val="CopticVersemulti-line"/>
            </w:pPr>
            <w:r w:rsidRPr="00617485">
              <w:t>ⲙ̀ⲡ̀ⲱ̀ⲟⲩ ⲛ̀ⲧⲉ ϯⲙⲉⲑⲛⲟⲩϯ</w:t>
            </w:r>
          </w:p>
          <w:p w:rsidR="00DC3A65" w:rsidRDefault="00617485" w:rsidP="00617485">
            <w:pPr>
              <w:pStyle w:val="CopticVerse"/>
            </w:pPr>
            <w:r w:rsidRPr="00617485">
              <w:t>ⲥⲁϧⲟⲩⲛ ⲛⲉⲙ ⲥⲁⲃⲟⲗ</w:t>
            </w:r>
          </w:p>
        </w:tc>
      </w:tr>
      <w:tr w:rsidR="00DC3A65" w:rsidTr="00971481">
        <w:trPr>
          <w:cantSplit/>
          <w:jc w:val="center"/>
        </w:trPr>
        <w:tc>
          <w:tcPr>
            <w:tcW w:w="288" w:type="dxa"/>
          </w:tcPr>
          <w:p w:rsidR="00DC3A65" w:rsidRDefault="00DC3A65" w:rsidP="00DC3A65"/>
        </w:tc>
        <w:tc>
          <w:tcPr>
            <w:tcW w:w="3960" w:type="dxa"/>
          </w:tcPr>
          <w:p w:rsidR="001B6BC6" w:rsidRDefault="001B6BC6" w:rsidP="001B6BC6">
            <w:pPr>
              <w:pStyle w:val="EngHang"/>
              <w:rPr>
                <w:rFonts w:eastAsiaTheme="minorHAnsi"/>
              </w:rPr>
            </w:pPr>
            <w:r>
              <w:rPr>
                <w:rFonts w:eastAsiaTheme="minorHAnsi"/>
              </w:rPr>
              <w:t>For you have brought</w:t>
            </w:r>
          </w:p>
          <w:p w:rsidR="001B6BC6" w:rsidRDefault="001B6BC6" w:rsidP="001B6BC6">
            <w:pPr>
              <w:pStyle w:val="EngHang"/>
              <w:rPr>
                <w:rFonts w:eastAsiaTheme="minorHAnsi"/>
              </w:rPr>
            </w:pPr>
            <w:r>
              <w:rPr>
                <w:rFonts w:eastAsiaTheme="minorHAnsi"/>
              </w:rPr>
              <w:t>Unto God your Son,</w:t>
            </w:r>
          </w:p>
          <w:p w:rsidR="001B6BC6" w:rsidRDefault="001B6BC6" w:rsidP="001B6BC6">
            <w:pPr>
              <w:pStyle w:val="EngHang"/>
              <w:rPr>
                <w:rFonts w:eastAsiaTheme="minorHAnsi"/>
              </w:rPr>
            </w:pPr>
            <w:r>
              <w:rPr>
                <w:rFonts w:eastAsiaTheme="minorHAnsi"/>
              </w:rPr>
              <w:t>Many people,</w:t>
            </w:r>
          </w:p>
          <w:p w:rsidR="00DC3A65" w:rsidRDefault="001B6BC6" w:rsidP="001B6BC6">
            <w:pPr>
              <w:pStyle w:val="EngHangEnd"/>
            </w:pPr>
            <w:r>
              <w:rPr>
                <w:rFonts w:eastAsiaTheme="minorHAnsi"/>
              </w:rPr>
              <w:t>Through your purity.</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617485">
              <w:t>Ϫⲉ ⲁⲣⲉⲓⲛⲓ ⲉϧⲟⲩⲛ</w:t>
            </w:r>
          </w:p>
          <w:p w:rsidR="00617485" w:rsidRDefault="00617485" w:rsidP="00617485">
            <w:pPr>
              <w:pStyle w:val="CopticVersemulti-line"/>
            </w:pPr>
            <w:r w:rsidRPr="00617485">
              <w:t>ⲛ̀ⲟⲩⲗⲁⲟⲥ ⲉϥⲟϣ</w:t>
            </w:r>
          </w:p>
          <w:p w:rsidR="00617485" w:rsidRDefault="00617485" w:rsidP="00617485">
            <w:pPr>
              <w:pStyle w:val="CopticVersemulti-line"/>
            </w:pPr>
            <w:r w:rsidRPr="00617485">
              <w:t>ⲙ̀Ⲫ̀ϯ ⲡⲉϣⲏⲣⲓ</w:t>
            </w:r>
          </w:p>
          <w:p w:rsidR="00DC3A65" w:rsidRDefault="00617485" w:rsidP="00617485">
            <w:pPr>
              <w:pStyle w:val="CopticVerse"/>
            </w:pPr>
            <w:r w:rsidRPr="00617485">
              <w:t>ϩⲓⲧⲉⲛ ⲡⲉⲧⲟⲩⲃⲟ</w:t>
            </w:r>
          </w:p>
        </w:tc>
      </w:tr>
      <w:tr w:rsidR="00DC3A65" w:rsidTr="00971481">
        <w:trPr>
          <w:cantSplit/>
          <w:jc w:val="center"/>
        </w:trPr>
        <w:tc>
          <w:tcPr>
            <w:tcW w:w="288" w:type="dxa"/>
          </w:tcPr>
          <w:p w:rsidR="00DC3A65" w:rsidRDefault="001B6BC6" w:rsidP="00DC3A65">
            <w:r w:rsidRPr="000F6316">
              <w:rPr>
                <w:rFonts w:ascii="CS Avva Shenouda" w:hAnsi="CS Avva Shenouda"/>
                <w:sz w:val="24"/>
                <w:szCs w:val="24"/>
              </w:rPr>
              <w:lastRenderedPageBreak/>
              <w:t>¿</w:t>
            </w:r>
          </w:p>
        </w:tc>
        <w:tc>
          <w:tcPr>
            <w:tcW w:w="3960" w:type="dxa"/>
          </w:tcPr>
          <w:p w:rsidR="001B6BC6" w:rsidRDefault="001B6BC6" w:rsidP="001B6BC6">
            <w:pPr>
              <w:pStyle w:val="EngHang"/>
              <w:rPr>
                <w:rFonts w:eastAsiaTheme="minorHAnsi"/>
              </w:rPr>
            </w:pPr>
            <w:r>
              <w:rPr>
                <w:rFonts w:eastAsiaTheme="minorHAnsi"/>
              </w:rPr>
              <w:t>Wherefore we</w:t>
            </w:r>
          </w:p>
          <w:p w:rsidR="001B6BC6" w:rsidRDefault="001B6BC6" w:rsidP="001B6BC6">
            <w:pPr>
              <w:pStyle w:val="EngHang"/>
              <w:rPr>
                <w:rFonts w:eastAsiaTheme="minorHAnsi"/>
              </w:rPr>
            </w:pPr>
            <w:r>
              <w:rPr>
                <w:rFonts w:eastAsiaTheme="minorHAnsi"/>
              </w:rPr>
              <w:t>Exalt you befittingly,</w:t>
            </w:r>
          </w:p>
          <w:p w:rsidR="001B6BC6" w:rsidRDefault="001B6BC6" w:rsidP="001B6BC6">
            <w:pPr>
              <w:pStyle w:val="EngHang"/>
              <w:rPr>
                <w:rFonts w:eastAsiaTheme="minorHAnsi"/>
              </w:rPr>
            </w:pPr>
            <w:r>
              <w:rPr>
                <w:rFonts w:eastAsiaTheme="minorHAnsi"/>
              </w:rPr>
              <w:t>With prophetic</w:t>
            </w:r>
          </w:p>
          <w:p w:rsidR="00DC3A65" w:rsidRDefault="001B6BC6" w:rsidP="001B6BC6">
            <w:pPr>
              <w:pStyle w:val="EngHangEnd"/>
            </w:pPr>
            <w:r>
              <w:rPr>
                <w:rFonts w:eastAsiaTheme="minorHAnsi"/>
              </w:rPr>
              <w:t>Hymnology.</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617485" w:rsidRDefault="00617485"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617485" w:rsidRDefault="00617485"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DC3A65" w:rsidRDefault="00617485"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DC3A65" w:rsidTr="00971481">
        <w:trPr>
          <w:cantSplit/>
          <w:jc w:val="center"/>
        </w:trPr>
        <w:tc>
          <w:tcPr>
            <w:tcW w:w="288" w:type="dxa"/>
          </w:tcPr>
          <w:p w:rsidR="00DC3A65" w:rsidRDefault="00DC3A65" w:rsidP="00DC3A65"/>
        </w:tc>
        <w:tc>
          <w:tcPr>
            <w:tcW w:w="3960" w:type="dxa"/>
          </w:tcPr>
          <w:p w:rsidR="001B6BC6" w:rsidRDefault="001B6BC6" w:rsidP="001B6BC6">
            <w:pPr>
              <w:pStyle w:val="EngHang"/>
              <w:rPr>
                <w:rFonts w:eastAsiaTheme="minorHAnsi"/>
              </w:rPr>
            </w:pPr>
            <w:r>
              <w:rPr>
                <w:rFonts w:eastAsiaTheme="minorHAnsi"/>
              </w:rPr>
              <w:t>For they spoke of you</w:t>
            </w:r>
          </w:p>
          <w:p w:rsidR="001B6BC6" w:rsidRDefault="001B6BC6" w:rsidP="001B6BC6">
            <w:pPr>
              <w:pStyle w:val="EngHang"/>
              <w:rPr>
                <w:rFonts w:eastAsiaTheme="minorHAnsi"/>
              </w:rPr>
            </w:pPr>
            <w:r>
              <w:rPr>
                <w:rFonts w:eastAsiaTheme="minorHAnsi"/>
              </w:rPr>
              <w:t>With great honour</w:t>
            </w:r>
          </w:p>
          <w:p w:rsidR="001B6BC6" w:rsidRDefault="001B6BC6" w:rsidP="001B6BC6">
            <w:pPr>
              <w:pStyle w:val="EngHang"/>
              <w:rPr>
                <w:rFonts w:eastAsiaTheme="minorHAnsi"/>
              </w:rPr>
            </w:pPr>
            <w:r>
              <w:rPr>
                <w:rFonts w:eastAsiaTheme="minorHAnsi"/>
              </w:rPr>
              <w:t>O Holy City,</w:t>
            </w:r>
          </w:p>
          <w:p w:rsidR="00DC3A65" w:rsidRDefault="001B6BC6" w:rsidP="001B6BC6">
            <w:pPr>
              <w:pStyle w:val="EngHangEnd"/>
            </w:pPr>
            <w:r>
              <w:rPr>
                <w:rFonts w:eastAsiaTheme="minorHAnsi"/>
              </w:rPr>
              <w:t>Of the Great King.</w:t>
            </w:r>
          </w:p>
        </w:tc>
        <w:tc>
          <w:tcPr>
            <w:tcW w:w="288" w:type="dxa"/>
          </w:tcPr>
          <w:p w:rsidR="00DC3A65" w:rsidRDefault="00DC3A65" w:rsidP="00DC3A65"/>
        </w:tc>
        <w:tc>
          <w:tcPr>
            <w:tcW w:w="288" w:type="dxa"/>
          </w:tcPr>
          <w:p w:rsidR="00DC3A65" w:rsidRDefault="00DC3A65" w:rsidP="00DC3A65"/>
        </w:tc>
        <w:tc>
          <w:tcPr>
            <w:tcW w:w="3960" w:type="dxa"/>
          </w:tcPr>
          <w:p w:rsidR="00617485" w:rsidRDefault="00617485"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617485" w:rsidRDefault="00617485"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617485" w:rsidRDefault="00617485"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DC3A65" w:rsidRDefault="00617485"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DC3A65" w:rsidTr="00971481">
        <w:trPr>
          <w:cantSplit/>
          <w:jc w:val="center"/>
        </w:trPr>
        <w:tc>
          <w:tcPr>
            <w:tcW w:w="288" w:type="dxa"/>
          </w:tcPr>
          <w:p w:rsidR="00DC3A65" w:rsidRDefault="001B6BC6" w:rsidP="00DC3A65">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We entreat and pray,</w:t>
            </w:r>
          </w:p>
          <w:p w:rsidR="001B6BC6" w:rsidRDefault="001B6BC6" w:rsidP="001B6BC6">
            <w:pPr>
              <w:pStyle w:val="EngHang"/>
              <w:rPr>
                <w:rFonts w:eastAsiaTheme="minorHAnsi"/>
              </w:rPr>
            </w:pPr>
            <w:r>
              <w:rPr>
                <w:rFonts w:eastAsiaTheme="minorHAnsi"/>
              </w:rPr>
              <w:t>That we may win mercy,</w:t>
            </w:r>
          </w:p>
          <w:p w:rsidR="001B6BC6" w:rsidRDefault="001B6BC6" w:rsidP="001B6BC6">
            <w:pPr>
              <w:pStyle w:val="EngHang"/>
              <w:rPr>
                <w:rFonts w:eastAsiaTheme="minorHAnsi"/>
              </w:rPr>
            </w:pPr>
            <w:r>
              <w:rPr>
                <w:rFonts w:eastAsiaTheme="minorHAnsi"/>
              </w:rPr>
              <w:t>Through your intercessions</w:t>
            </w:r>
          </w:p>
          <w:p w:rsidR="00DC3A65" w:rsidRDefault="001B6BC6" w:rsidP="001B6BC6">
            <w:pPr>
              <w:pStyle w:val="EngHangEnd"/>
            </w:pPr>
            <w:r>
              <w:rPr>
                <w:rFonts w:eastAsiaTheme="minorHAnsi"/>
              </w:rPr>
              <w:t>With the Lover of mankind.</w:t>
            </w:r>
          </w:p>
        </w:tc>
        <w:tc>
          <w:tcPr>
            <w:tcW w:w="288" w:type="dxa"/>
          </w:tcPr>
          <w:p w:rsidR="00DC3A65" w:rsidRDefault="00DC3A65" w:rsidP="00DC3A65"/>
        </w:tc>
        <w:tc>
          <w:tcPr>
            <w:tcW w:w="288" w:type="dxa"/>
          </w:tcPr>
          <w:p w:rsidR="00DC3A65" w:rsidRDefault="001B6BC6" w:rsidP="00DC3A65">
            <w:r w:rsidRPr="000F6316">
              <w:rPr>
                <w:rFonts w:ascii="CS Avva Shenouda" w:hAnsi="CS Avva Shenouda"/>
                <w:sz w:val="24"/>
                <w:szCs w:val="24"/>
              </w:rPr>
              <w:t>¿</w:t>
            </w:r>
          </w:p>
        </w:tc>
        <w:tc>
          <w:tcPr>
            <w:tcW w:w="3960" w:type="dxa"/>
          </w:tcPr>
          <w:p w:rsidR="00617485" w:rsidRDefault="00617485"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617485" w:rsidRDefault="00617485"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617485" w:rsidRDefault="00617485"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DC3A65" w:rsidRDefault="00617485"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D24FE1">
      <w:pPr>
        <w:pStyle w:val="Heading4"/>
      </w:pPr>
      <w:bookmarkStart w:id="163" w:name="_Toc298445767"/>
      <w:bookmarkStart w:id="164" w:name="_Toc298681252"/>
      <w:bookmarkStart w:id="165" w:name="_Toc298447492"/>
      <w:r>
        <w:t>Part Three</w:t>
      </w:r>
      <w:bookmarkEnd w:id="163"/>
      <w:bookmarkEnd w:id="164"/>
      <w:bookmarkEnd w:id="165"/>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B6BC6" w:rsidTr="001B6BC6">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The Mercy-Seat,</w:t>
            </w:r>
          </w:p>
          <w:p w:rsidR="001B6BC6" w:rsidRDefault="001B6BC6" w:rsidP="001B6BC6">
            <w:pPr>
              <w:pStyle w:val="EngHang"/>
              <w:rPr>
                <w:rFonts w:eastAsiaTheme="minorHAnsi"/>
              </w:rPr>
            </w:pPr>
            <w:r>
              <w:rPr>
                <w:rFonts w:eastAsiaTheme="minorHAnsi"/>
              </w:rPr>
              <w:t>Overshadowed by</w:t>
            </w:r>
          </w:p>
          <w:p w:rsidR="001B6BC6" w:rsidRDefault="001B6BC6" w:rsidP="001B6BC6">
            <w:pPr>
              <w:pStyle w:val="EngHang"/>
              <w:rPr>
                <w:rFonts w:eastAsiaTheme="minorHAnsi"/>
              </w:rPr>
            </w:pPr>
            <w:r>
              <w:rPr>
                <w:rFonts w:eastAsiaTheme="minorHAnsi"/>
              </w:rPr>
              <w:t>The Cherubims</w:t>
            </w:r>
          </w:p>
          <w:p w:rsidR="001B6BC6" w:rsidRDefault="001B6BC6" w:rsidP="001B6BC6">
            <w:pPr>
              <w:pStyle w:val="EngHangEnd"/>
            </w:pPr>
            <w:r>
              <w:rPr>
                <w:rFonts w:eastAsiaTheme="minorHAnsi"/>
              </w:rPr>
              <w:t>Beaten out of gold:</w:t>
            </w:r>
          </w:p>
        </w:tc>
        <w:tc>
          <w:tcPr>
            <w:tcW w:w="288" w:type="dxa"/>
          </w:tcPr>
          <w:p w:rsidR="001B6BC6" w:rsidRDefault="001B6BC6" w:rsidP="001B6BC6"/>
        </w:tc>
        <w:tc>
          <w:tcPr>
            <w:tcW w:w="288" w:type="dxa"/>
          </w:tcPr>
          <w:p w:rsidR="001B6BC6" w:rsidRDefault="001B6BC6" w:rsidP="001B6BC6"/>
        </w:tc>
        <w:tc>
          <w:tcPr>
            <w:tcW w:w="3960" w:type="dxa"/>
          </w:tcPr>
          <w:p w:rsidR="009B3D2D" w:rsidRDefault="009B3D2D" w:rsidP="009B3D2D">
            <w:pPr>
              <w:pStyle w:val="CopticVersemulti-line"/>
            </w:pPr>
            <w:r w:rsidRPr="009B3D2D">
              <w:t>Ⲡⲓⲓ</w:t>
            </w:r>
            <w:r w:rsidRPr="009B3D2D">
              <w:rPr>
                <w:rFonts w:ascii="Times New Roman" w:hAnsi="Times New Roman" w:cs="Times New Roman"/>
              </w:rPr>
              <w:t>̀</w:t>
            </w:r>
            <w:r w:rsidRPr="009B3D2D">
              <w:t>ⲗⲁⲥⲧⲏⲣⲓⲟⲛ</w:t>
            </w:r>
          </w:p>
          <w:p w:rsidR="009B3D2D" w:rsidRDefault="009B3D2D"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9B3D2D" w:rsidRDefault="009B3D2D" w:rsidP="009B3D2D">
            <w:pPr>
              <w:pStyle w:val="CopticVersemulti-line"/>
            </w:pPr>
            <w:r w:rsidRPr="009B3D2D">
              <w:rPr>
                <w:rFonts w:ascii="Times New Roman" w:hAnsi="Times New Roman" w:cs="Times New Roman"/>
              </w:rPr>
              <w:t>ϩ</w:t>
            </w:r>
            <w:r w:rsidRPr="009B3D2D">
              <w:t>ⲓⲧⲉⲛ Ⲛⲓⲭⲉⲣⲟⲩⲃⲓⲙ</w:t>
            </w:r>
          </w:p>
          <w:p w:rsidR="001B6BC6" w:rsidRDefault="009B3D2D" w:rsidP="009B3D2D">
            <w:pPr>
              <w:pStyle w:val="CopticVerse"/>
            </w:pPr>
            <w:r w:rsidRPr="009B3D2D">
              <w:t>ⲉⲩⲟⲓ ⲛ</w:t>
            </w:r>
            <w:r w:rsidRPr="009B3D2D">
              <w:rPr>
                <w:rFonts w:ascii="Times New Roman" w:hAnsi="Times New Roman" w:cs="Times New Roman"/>
              </w:rPr>
              <w:t>̀ϩ</w:t>
            </w:r>
            <w:r w:rsidRPr="009B3D2D">
              <w:t>ⲓⲕⲱⲛ</w:t>
            </w:r>
          </w:p>
        </w:tc>
      </w:tr>
      <w:tr w:rsidR="001B6BC6" w:rsidTr="001B6BC6">
        <w:trPr>
          <w:cantSplit/>
          <w:jc w:val="center"/>
        </w:trPr>
        <w:tc>
          <w:tcPr>
            <w:tcW w:w="288" w:type="dxa"/>
          </w:tcPr>
          <w:p w:rsidR="001B6BC6" w:rsidRDefault="001B6BC6" w:rsidP="001B6BC6">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Was a figure of God the Logos,</w:t>
            </w:r>
          </w:p>
          <w:p w:rsidR="001B6BC6" w:rsidRDefault="001B6BC6" w:rsidP="001B6BC6">
            <w:pPr>
              <w:pStyle w:val="EngHang"/>
              <w:rPr>
                <w:rFonts w:eastAsiaTheme="minorHAnsi"/>
              </w:rPr>
            </w:pPr>
            <w:r>
              <w:rPr>
                <w:rFonts w:eastAsiaTheme="minorHAnsi"/>
              </w:rPr>
              <w:t>Who was incarnate</w:t>
            </w:r>
          </w:p>
          <w:p w:rsidR="001B6BC6" w:rsidRDefault="001B6BC6" w:rsidP="001B6BC6">
            <w:pPr>
              <w:pStyle w:val="EngHang"/>
              <w:rPr>
                <w:rFonts w:eastAsiaTheme="minorHAnsi"/>
              </w:rPr>
            </w:pPr>
            <w:r>
              <w:rPr>
                <w:rFonts w:eastAsiaTheme="minorHAnsi"/>
              </w:rPr>
              <w:t>Of you, without change,</w:t>
            </w:r>
          </w:p>
          <w:p w:rsidR="001B6BC6" w:rsidRDefault="001B6BC6" w:rsidP="001B6BC6">
            <w:pPr>
              <w:pStyle w:val="EngHangEnd"/>
            </w:pPr>
            <w:r>
              <w:rPr>
                <w:rFonts w:eastAsiaTheme="minorHAnsi"/>
              </w:rPr>
              <w:t>O undefiled one.</w:t>
            </w:r>
          </w:p>
        </w:tc>
        <w:tc>
          <w:tcPr>
            <w:tcW w:w="288" w:type="dxa"/>
          </w:tcPr>
          <w:p w:rsidR="001B6BC6" w:rsidRDefault="001B6BC6" w:rsidP="001B6BC6"/>
        </w:tc>
        <w:tc>
          <w:tcPr>
            <w:tcW w:w="288" w:type="dxa"/>
          </w:tcPr>
          <w:p w:rsidR="001B6BC6" w:rsidRDefault="001B6BC6" w:rsidP="001B6BC6">
            <w:r w:rsidRPr="000F6316">
              <w:rPr>
                <w:rFonts w:ascii="CS Avva Shenouda" w:hAnsi="CS Avva Shenouda"/>
                <w:sz w:val="24"/>
                <w:szCs w:val="24"/>
              </w:rPr>
              <w:t>¿</w:t>
            </w:r>
          </w:p>
        </w:tc>
        <w:tc>
          <w:tcPr>
            <w:tcW w:w="3960" w:type="dxa"/>
          </w:tcPr>
          <w:p w:rsidR="009B3D2D" w:rsidRDefault="009B3D2D" w:rsidP="009B3D2D">
            <w:pPr>
              <w:pStyle w:val="CopticVersemulti-line"/>
            </w:pPr>
            <w:r w:rsidRPr="009B3D2D">
              <w:t>Ⲉ̀ⲧⲉ Ⲫϯ ⲡⲓⲗⲟⲅⲟⲥ</w:t>
            </w:r>
          </w:p>
          <w:p w:rsidR="009B3D2D" w:rsidRDefault="009B3D2D" w:rsidP="009B3D2D">
            <w:pPr>
              <w:pStyle w:val="CopticVersemulti-line"/>
            </w:pPr>
            <w:r w:rsidRPr="009B3D2D">
              <w:t>ⲉ̀ⲧⲁϥϭⲓⲥⲁⲣⲝ ⲛ̀ϧⲏϯ</w:t>
            </w:r>
          </w:p>
          <w:p w:rsidR="009B3D2D" w:rsidRDefault="009B3D2D" w:rsidP="009B3D2D">
            <w:pPr>
              <w:pStyle w:val="CopticVersemulti-line"/>
            </w:pPr>
            <w:r w:rsidRPr="009B3D2D">
              <w:t>ⲱ̀ ϯⲁⲧⲁϭⲛⲓ</w:t>
            </w:r>
          </w:p>
          <w:p w:rsidR="001B6BC6" w:rsidRDefault="009B3D2D" w:rsidP="009B3D2D">
            <w:pPr>
              <w:pStyle w:val="CopticVerse"/>
            </w:pPr>
            <w:r w:rsidRPr="009B3D2D">
              <w:t>ϧⲉⲛ ⲟⲩⲙⲉⲧⲁⲧϣⲓⲃϯ</w:t>
            </w:r>
          </w:p>
        </w:tc>
      </w:tr>
      <w:tr w:rsidR="001B6BC6" w:rsidTr="001B6BC6">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He became the purification</w:t>
            </w:r>
          </w:p>
          <w:p w:rsidR="001B6BC6" w:rsidRDefault="001B6BC6" w:rsidP="001B6BC6">
            <w:pPr>
              <w:pStyle w:val="EngHang"/>
              <w:rPr>
                <w:rFonts w:eastAsiaTheme="minorHAnsi"/>
              </w:rPr>
            </w:pPr>
            <w:r>
              <w:rPr>
                <w:rFonts w:eastAsiaTheme="minorHAnsi"/>
              </w:rPr>
              <w:t>Of our sins,</w:t>
            </w:r>
          </w:p>
          <w:p w:rsidR="001B6BC6" w:rsidRDefault="001B6BC6" w:rsidP="001B6BC6">
            <w:pPr>
              <w:pStyle w:val="EngHang"/>
              <w:rPr>
                <w:rFonts w:eastAsiaTheme="minorHAnsi"/>
              </w:rPr>
            </w:pPr>
            <w:r>
              <w:rPr>
                <w:rFonts w:eastAsiaTheme="minorHAnsi"/>
              </w:rPr>
              <w:t>And the forgiver</w:t>
            </w:r>
          </w:p>
          <w:p w:rsidR="001B6BC6" w:rsidRDefault="001B6BC6" w:rsidP="001B6BC6">
            <w:pPr>
              <w:pStyle w:val="EngHangEnd"/>
            </w:pPr>
            <w:r>
              <w:rPr>
                <w:rFonts w:eastAsiaTheme="minorHAnsi"/>
              </w:rPr>
              <w:t>Of our iniquities.</w:t>
            </w:r>
          </w:p>
        </w:tc>
        <w:tc>
          <w:tcPr>
            <w:tcW w:w="288" w:type="dxa"/>
          </w:tcPr>
          <w:p w:rsidR="001B6BC6" w:rsidRDefault="001B6BC6" w:rsidP="001B6BC6"/>
        </w:tc>
        <w:tc>
          <w:tcPr>
            <w:tcW w:w="288" w:type="dxa"/>
          </w:tcPr>
          <w:p w:rsidR="001B6BC6" w:rsidRDefault="001B6BC6" w:rsidP="001B6BC6"/>
        </w:tc>
        <w:tc>
          <w:tcPr>
            <w:tcW w:w="3960" w:type="dxa"/>
          </w:tcPr>
          <w:p w:rsidR="009B3D2D" w:rsidRDefault="009B3D2D" w:rsidP="009B3D2D">
            <w:pPr>
              <w:pStyle w:val="CopticVersemulti-line"/>
            </w:pPr>
            <w:r w:rsidRPr="009B3D2D">
              <w:t>Ⲁϥϣⲱⲡⲓ ⲛ̀ⲧⲟⲩⲃⲟ</w:t>
            </w:r>
          </w:p>
          <w:p w:rsidR="009B3D2D" w:rsidRDefault="009B3D2D" w:rsidP="009B3D2D">
            <w:pPr>
              <w:pStyle w:val="CopticVersemulti-line"/>
            </w:pPr>
            <w:r w:rsidRPr="009B3D2D">
              <w:t>ⲛ̀ⲧⲉ ⲛⲉⲛⲛⲟⲃⲓ</w:t>
            </w:r>
          </w:p>
          <w:p w:rsidR="009B3D2D" w:rsidRDefault="009B3D2D" w:rsidP="009B3D2D">
            <w:pPr>
              <w:pStyle w:val="CopticVersemulti-line"/>
            </w:pPr>
            <w:r w:rsidRPr="009B3D2D">
              <w:t xml:space="preserve">ⲛⲉⲙ ⲟⲩⲣⲉϥⲭⲱ ⲉ̀ⲃⲟⲗ </w:t>
            </w:r>
          </w:p>
          <w:p w:rsidR="001B6BC6" w:rsidRDefault="009B3D2D" w:rsidP="009B3D2D">
            <w:pPr>
              <w:pStyle w:val="CopticVersemulti-line"/>
            </w:pPr>
            <w:r w:rsidRPr="009B3D2D">
              <w:t>ⲛ̀ⲧⲉ ⲛⲉⲛⲁ̀ⲛⲟⲙⲓⲁ̀</w:t>
            </w:r>
          </w:p>
        </w:tc>
      </w:tr>
      <w:tr w:rsidR="001B6BC6" w:rsidTr="001B6BC6">
        <w:trPr>
          <w:cantSplit/>
          <w:jc w:val="center"/>
        </w:trPr>
        <w:tc>
          <w:tcPr>
            <w:tcW w:w="288" w:type="dxa"/>
          </w:tcPr>
          <w:p w:rsidR="001B6BC6" w:rsidRDefault="001B6BC6" w:rsidP="001B6BC6">
            <w:r w:rsidRPr="000F6316">
              <w:rPr>
                <w:rFonts w:ascii="CS Avva Shenouda" w:hAnsi="CS Avva Shenouda"/>
                <w:sz w:val="24"/>
                <w:szCs w:val="24"/>
              </w:rPr>
              <w:lastRenderedPageBreak/>
              <w:t>¿</w:t>
            </w:r>
          </w:p>
        </w:tc>
        <w:tc>
          <w:tcPr>
            <w:tcW w:w="3960" w:type="dxa"/>
          </w:tcPr>
          <w:p w:rsidR="001B6BC6" w:rsidRDefault="001B6BC6" w:rsidP="001B6BC6">
            <w:pPr>
              <w:pStyle w:val="EngHang"/>
              <w:rPr>
                <w:rFonts w:eastAsiaTheme="minorHAnsi"/>
              </w:rPr>
            </w:pPr>
            <w:r>
              <w:rPr>
                <w:rFonts w:eastAsiaTheme="minorHAnsi"/>
              </w:rPr>
              <w:t>Wherefore everyone</w:t>
            </w:r>
          </w:p>
          <w:p w:rsidR="001B6BC6" w:rsidRDefault="001B6BC6" w:rsidP="001B6BC6">
            <w:pPr>
              <w:pStyle w:val="EngHang"/>
              <w:rPr>
                <w:rFonts w:eastAsiaTheme="minorHAnsi"/>
              </w:rPr>
            </w:pPr>
            <w:r>
              <w:rPr>
                <w:rFonts w:eastAsiaTheme="minorHAnsi"/>
              </w:rPr>
              <w:t>Magnifies you,</w:t>
            </w:r>
          </w:p>
          <w:p w:rsidR="001B6BC6" w:rsidRDefault="001B6BC6" w:rsidP="001B6BC6">
            <w:pPr>
              <w:pStyle w:val="EngHang"/>
              <w:rPr>
                <w:rFonts w:eastAsiaTheme="minorHAnsi"/>
              </w:rPr>
            </w:pPr>
            <w:r>
              <w:rPr>
                <w:rFonts w:eastAsiaTheme="minorHAnsi"/>
              </w:rPr>
              <w:t>O my lady, the Mother of God,</w:t>
            </w:r>
          </w:p>
          <w:p w:rsidR="001B6BC6" w:rsidRDefault="001B6BC6" w:rsidP="001B6BC6">
            <w:pPr>
              <w:pStyle w:val="EngHangEnd"/>
            </w:pPr>
            <w:r>
              <w:rPr>
                <w:rFonts w:eastAsiaTheme="minorHAnsi"/>
              </w:rPr>
              <w:t>The ever-holy.</w:t>
            </w:r>
          </w:p>
        </w:tc>
        <w:tc>
          <w:tcPr>
            <w:tcW w:w="288" w:type="dxa"/>
          </w:tcPr>
          <w:p w:rsidR="001B6BC6" w:rsidRDefault="001B6BC6" w:rsidP="001B6BC6"/>
        </w:tc>
        <w:tc>
          <w:tcPr>
            <w:tcW w:w="288" w:type="dxa"/>
          </w:tcPr>
          <w:p w:rsidR="001B6BC6" w:rsidRDefault="001B6BC6" w:rsidP="001B6BC6">
            <w:r w:rsidRPr="000F6316">
              <w:rPr>
                <w:rFonts w:ascii="CS Avva Shenouda" w:hAnsi="CS Avva Shenouda"/>
                <w:sz w:val="24"/>
                <w:szCs w:val="24"/>
              </w:rPr>
              <w:t>¿</w:t>
            </w:r>
          </w:p>
        </w:tc>
        <w:tc>
          <w:tcPr>
            <w:tcW w:w="3960" w:type="dxa"/>
          </w:tcPr>
          <w:p w:rsidR="009B3D2D" w:rsidRDefault="009B3D2D" w:rsidP="009B3D2D">
            <w:pPr>
              <w:pStyle w:val="CopticVersemulti-line"/>
            </w:pPr>
            <w:r w:rsidRPr="002C2599">
              <w:t>Ⲉⲑⲃⲉ ⲫⲁⲓ ⲟⲩⲟⲛ ⲛⲓⲃⲉⲛ</w:t>
            </w:r>
          </w:p>
          <w:p w:rsidR="009B3D2D" w:rsidRDefault="009B3D2D"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9B3D2D" w:rsidRDefault="009B3D2D"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1B6BC6" w:rsidRDefault="009B3D2D"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1B6BC6" w:rsidTr="001B6BC6">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And we too,</w:t>
            </w:r>
          </w:p>
          <w:p w:rsidR="001B6BC6" w:rsidRDefault="001B6BC6" w:rsidP="001B6BC6">
            <w:pPr>
              <w:pStyle w:val="EngHang"/>
              <w:rPr>
                <w:rFonts w:eastAsiaTheme="minorHAnsi"/>
              </w:rPr>
            </w:pPr>
            <w:r>
              <w:rPr>
                <w:rFonts w:eastAsiaTheme="minorHAnsi"/>
              </w:rPr>
              <w:t>Hope to win mercy,</w:t>
            </w:r>
          </w:p>
          <w:p w:rsidR="001B6BC6" w:rsidRDefault="001B6BC6" w:rsidP="001B6BC6">
            <w:pPr>
              <w:pStyle w:val="EngHang"/>
              <w:rPr>
                <w:rFonts w:eastAsiaTheme="minorHAnsi"/>
              </w:rPr>
            </w:pPr>
            <w:r>
              <w:rPr>
                <w:rFonts w:eastAsiaTheme="minorHAnsi"/>
              </w:rPr>
              <w:t>Through your intercessions</w:t>
            </w:r>
          </w:p>
          <w:p w:rsidR="001B6BC6" w:rsidRDefault="001B6BC6" w:rsidP="001B6BC6">
            <w:pPr>
              <w:pStyle w:val="EngHangEnd"/>
            </w:pPr>
            <w:r>
              <w:rPr>
                <w:rFonts w:eastAsiaTheme="minorHAnsi"/>
              </w:rPr>
              <w:t>With the Lover of mankind.</w:t>
            </w:r>
          </w:p>
        </w:tc>
        <w:tc>
          <w:tcPr>
            <w:tcW w:w="288" w:type="dxa"/>
          </w:tcPr>
          <w:p w:rsidR="001B6BC6" w:rsidRDefault="001B6BC6" w:rsidP="001B6BC6"/>
        </w:tc>
        <w:tc>
          <w:tcPr>
            <w:tcW w:w="288" w:type="dxa"/>
          </w:tcPr>
          <w:p w:rsidR="001B6BC6" w:rsidRDefault="001B6BC6" w:rsidP="001B6BC6"/>
        </w:tc>
        <w:tc>
          <w:tcPr>
            <w:tcW w:w="3960" w:type="dxa"/>
          </w:tcPr>
          <w:p w:rsidR="009B3D2D" w:rsidRDefault="009B3D2D"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9B3D2D" w:rsidRDefault="009B3D2D"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9B3D2D" w:rsidRDefault="009B3D2D"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1B6BC6" w:rsidRDefault="009B3D2D"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B6BC6" w:rsidTr="00C654F7">
        <w:trPr>
          <w:cantSplit/>
          <w:jc w:val="center"/>
        </w:trPr>
        <w:tc>
          <w:tcPr>
            <w:tcW w:w="288" w:type="dxa"/>
          </w:tcPr>
          <w:p w:rsidR="001B6BC6" w:rsidRDefault="00C654F7" w:rsidP="001B6BC6">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The two Cherubims,</w:t>
            </w:r>
          </w:p>
          <w:p w:rsidR="001B6BC6" w:rsidRDefault="001B6BC6" w:rsidP="001B6BC6">
            <w:pPr>
              <w:pStyle w:val="EngHang"/>
              <w:rPr>
                <w:rFonts w:eastAsiaTheme="minorHAnsi"/>
              </w:rPr>
            </w:pPr>
            <w:r>
              <w:rPr>
                <w:rFonts w:eastAsiaTheme="minorHAnsi"/>
              </w:rPr>
              <w:t>Beaten out of gold,</w:t>
            </w:r>
          </w:p>
          <w:p w:rsidR="001B6BC6" w:rsidRDefault="001B6BC6" w:rsidP="001B6BC6">
            <w:pPr>
              <w:pStyle w:val="EngHang"/>
              <w:rPr>
                <w:rFonts w:eastAsiaTheme="minorHAnsi"/>
              </w:rPr>
            </w:pPr>
            <w:r>
              <w:rPr>
                <w:rFonts w:eastAsiaTheme="minorHAnsi"/>
              </w:rPr>
              <w:t>Covered with their wings</w:t>
            </w:r>
          </w:p>
          <w:p w:rsidR="001B6BC6" w:rsidRDefault="001B6BC6" w:rsidP="001B6BC6">
            <w:pPr>
              <w:pStyle w:val="EngHangEnd"/>
            </w:pPr>
            <w:r>
              <w:rPr>
                <w:rFonts w:eastAsiaTheme="minorHAnsi"/>
              </w:rPr>
              <w:t>The Mercy-Seat:</w:t>
            </w:r>
          </w:p>
        </w:tc>
        <w:tc>
          <w:tcPr>
            <w:tcW w:w="288" w:type="dxa"/>
          </w:tcPr>
          <w:p w:rsidR="001B6BC6" w:rsidRDefault="001B6BC6" w:rsidP="001B6BC6"/>
        </w:tc>
        <w:tc>
          <w:tcPr>
            <w:tcW w:w="288" w:type="dxa"/>
          </w:tcPr>
          <w:p w:rsidR="001B6BC6" w:rsidRDefault="00C654F7" w:rsidP="001B6BC6">
            <w:r w:rsidRPr="000F6316">
              <w:rPr>
                <w:rFonts w:ascii="CS Avva Shenouda" w:hAnsi="CS Avva Shenouda"/>
                <w:sz w:val="24"/>
                <w:szCs w:val="24"/>
              </w:rPr>
              <w:t>¿</w:t>
            </w:r>
          </w:p>
        </w:tc>
        <w:tc>
          <w:tcPr>
            <w:tcW w:w="3960" w:type="dxa"/>
          </w:tcPr>
          <w:p w:rsidR="006F20A6" w:rsidRDefault="006F20A6"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6F20A6" w:rsidRDefault="006F20A6" w:rsidP="006F20A6">
            <w:pPr>
              <w:pStyle w:val="CopticVersemulti-line"/>
            </w:pPr>
            <w:r w:rsidRPr="006F20A6">
              <w:t>ⲉⲩⲟⲓ ⲛ</w:t>
            </w:r>
            <w:r w:rsidRPr="006F20A6">
              <w:rPr>
                <w:rFonts w:ascii="Times New Roman" w:hAnsi="Times New Roman" w:cs="Times New Roman"/>
              </w:rPr>
              <w:t>̀ϩ</w:t>
            </w:r>
            <w:r>
              <w:t>ⲓⲕⲱ</w:t>
            </w:r>
          </w:p>
          <w:p w:rsidR="006F20A6" w:rsidRDefault="006F20A6"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1B6BC6" w:rsidRDefault="006F20A6"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1B6BC6" w:rsidTr="00C654F7">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Overshadowing</w:t>
            </w:r>
          </w:p>
          <w:p w:rsidR="001B6BC6" w:rsidRDefault="001B6BC6" w:rsidP="001B6BC6">
            <w:pPr>
              <w:pStyle w:val="EngHang"/>
              <w:rPr>
                <w:rFonts w:eastAsiaTheme="minorHAnsi"/>
              </w:rPr>
            </w:pPr>
            <w:r>
              <w:rPr>
                <w:rFonts w:eastAsiaTheme="minorHAnsi"/>
              </w:rPr>
              <w:t>The place of</w:t>
            </w:r>
          </w:p>
          <w:p w:rsidR="001B6BC6" w:rsidRDefault="001B6BC6" w:rsidP="001B6BC6">
            <w:pPr>
              <w:pStyle w:val="EngHang"/>
              <w:rPr>
                <w:rFonts w:eastAsiaTheme="minorHAnsi"/>
              </w:rPr>
            </w:pPr>
            <w:r>
              <w:rPr>
                <w:rFonts w:eastAsiaTheme="minorHAnsi"/>
              </w:rPr>
              <w:t>The Holy of Holies,</w:t>
            </w:r>
          </w:p>
          <w:p w:rsidR="001B6BC6" w:rsidRDefault="001B6BC6" w:rsidP="001B6BC6">
            <w:pPr>
              <w:pStyle w:val="EngHangEnd"/>
            </w:pPr>
            <w:r>
              <w:rPr>
                <w:rFonts w:eastAsiaTheme="minorHAnsi"/>
              </w:rPr>
              <w:t>In the Second Tabernacle.</w:t>
            </w:r>
          </w:p>
        </w:tc>
        <w:tc>
          <w:tcPr>
            <w:tcW w:w="288" w:type="dxa"/>
          </w:tcPr>
          <w:p w:rsidR="001B6BC6" w:rsidRDefault="001B6BC6" w:rsidP="001B6BC6"/>
        </w:tc>
        <w:tc>
          <w:tcPr>
            <w:tcW w:w="288" w:type="dxa"/>
          </w:tcPr>
          <w:p w:rsidR="001B6BC6" w:rsidRDefault="001B6BC6" w:rsidP="001B6BC6"/>
        </w:tc>
        <w:tc>
          <w:tcPr>
            <w:tcW w:w="3960" w:type="dxa"/>
          </w:tcPr>
          <w:p w:rsidR="006F20A6" w:rsidRDefault="006F20A6" w:rsidP="006F20A6">
            <w:pPr>
              <w:pStyle w:val="CopticVersemulti-line"/>
            </w:pPr>
            <w:r w:rsidRPr="006F20A6">
              <w:t>Ⲉⲩⲉⲣϧⲏⲓⲃⲓ ⲉ̀ϩ̀ⲣⲏⲓ</w:t>
            </w:r>
          </w:p>
          <w:p w:rsidR="006F20A6" w:rsidRDefault="006F20A6" w:rsidP="006F20A6">
            <w:pPr>
              <w:pStyle w:val="CopticVersemulti-line"/>
            </w:pPr>
            <w:r w:rsidRPr="006F20A6">
              <w:t>ϩⲓϫⲉⲛ ⲡⲓⲙⲁ ⲉ̅ⲑ̅ⲩ</w:t>
            </w:r>
          </w:p>
          <w:p w:rsidR="006F20A6" w:rsidRDefault="006F20A6" w:rsidP="006F20A6">
            <w:pPr>
              <w:pStyle w:val="CopticVersemulti-line"/>
            </w:pPr>
            <w:r w:rsidRPr="006F20A6">
              <w:t>ⲛ̀ⲧⲉ ⲛⲏⲉ̅ⲑ̅ⲩ</w:t>
            </w:r>
          </w:p>
          <w:p w:rsidR="001B6BC6" w:rsidRDefault="006F20A6" w:rsidP="006F20A6">
            <w:pPr>
              <w:pStyle w:val="CopticVerse"/>
            </w:pPr>
            <w:r w:rsidRPr="006F20A6">
              <w:t>ϧⲉⲛ ϯⲥ̀ⲕⲏⲛⲏ ⲙ̀ⲙⲁϩⲥ̀ⲛⲟⲩϯ</w:t>
            </w:r>
          </w:p>
        </w:tc>
      </w:tr>
      <w:tr w:rsidR="001B6BC6" w:rsidTr="00C654F7">
        <w:trPr>
          <w:cantSplit/>
          <w:jc w:val="center"/>
        </w:trPr>
        <w:tc>
          <w:tcPr>
            <w:tcW w:w="288" w:type="dxa"/>
          </w:tcPr>
          <w:p w:rsidR="001B6BC6" w:rsidRDefault="00C654F7" w:rsidP="001B6BC6">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 xml:space="preserve">You too, O Mary, </w:t>
            </w:r>
          </w:p>
          <w:p w:rsidR="001B6BC6" w:rsidRDefault="001B6BC6" w:rsidP="001B6BC6">
            <w:pPr>
              <w:pStyle w:val="EngHang"/>
              <w:rPr>
                <w:rFonts w:eastAsiaTheme="minorHAnsi"/>
              </w:rPr>
            </w:pPr>
            <w:r>
              <w:rPr>
                <w:rFonts w:eastAsiaTheme="minorHAnsi"/>
              </w:rPr>
              <w:t>Thousands of thousands,</w:t>
            </w:r>
          </w:p>
          <w:p w:rsidR="001B6BC6" w:rsidRDefault="001B6BC6" w:rsidP="001B6BC6">
            <w:pPr>
              <w:pStyle w:val="EngHang"/>
              <w:rPr>
                <w:rFonts w:eastAsiaTheme="minorHAnsi"/>
              </w:rPr>
            </w:pPr>
            <w:r>
              <w:rPr>
                <w:rFonts w:eastAsiaTheme="minorHAnsi"/>
              </w:rPr>
              <w:t>And myriads of myriads,</w:t>
            </w:r>
          </w:p>
          <w:p w:rsidR="001B6BC6" w:rsidRDefault="001B6BC6" w:rsidP="001B6BC6">
            <w:pPr>
              <w:pStyle w:val="EngHangEnd"/>
            </w:pPr>
            <w:r>
              <w:rPr>
                <w:rFonts w:eastAsiaTheme="minorHAnsi"/>
              </w:rPr>
              <w:t>Overshadowed you:</w:t>
            </w:r>
          </w:p>
        </w:tc>
        <w:tc>
          <w:tcPr>
            <w:tcW w:w="288" w:type="dxa"/>
          </w:tcPr>
          <w:p w:rsidR="001B6BC6" w:rsidRDefault="001B6BC6" w:rsidP="001B6BC6"/>
        </w:tc>
        <w:tc>
          <w:tcPr>
            <w:tcW w:w="288" w:type="dxa"/>
          </w:tcPr>
          <w:p w:rsidR="001B6BC6" w:rsidRDefault="00C654F7" w:rsidP="001B6BC6">
            <w:r w:rsidRPr="000F6316">
              <w:rPr>
                <w:rFonts w:ascii="CS Avva Shenouda" w:hAnsi="CS Avva Shenouda"/>
                <w:sz w:val="24"/>
                <w:szCs w:val="24"/>
              </w:rPr>
              <w:t>¿</w:t>
            </w:r>
          </w:p>
        </w:tc>
        <w:tc>
          <w:tcPr>
            <w:tcW w:w="3960" w:type="dxa"/>
          </w:tcPr>
          <w:p w:rsidR="006F20A6" w:rsidRDefault="006F20A6" w:rsidP="006F20A6">
            <w:pPr>
              <w:pStyle w:val="CopticVersemulti-line"/>
            </w:pPr>
            <w:r w:rsidRPr="006F20A6">
              <w:t>Ⲛ̀ⲑⲟ ϩⲱⲓ Ⲙⲁⲣⲓⲁ</w:t>
            </w:r>
          </w:p>
          <w:p w:rsidR="006F20A6" w:rsidRDefault="006F20A6" w:rsidP="006F20A6">
            <w:pPr>
              <w:pStyle w:val="CopticVersemulti-line"/>
            </w:pPr>
            <w:r w:rsidRPr="006F20A6">
              <w:t>ⲛⲓⲁⲛⲁⲛϣⲟ ⲛ̀ϣⲟ</w:t>
            </w:r>
          </w:p>
          <w:p w:rsidR="006F20A6" w:rsidRDefault="006F20A6" w:rsidP="006F20A6">
            <w:pPr>
              <w:pStyle w:val="CopticVersemulti-line"/>
            </w:pPr>
            <w:r w:rsidRPr="006F20A6">
              <w:t>ⲛⲉⲙ ⲛⲓⲁⲛⲁⲛⲑ̀ⲃⲁ ⲛ̀ⲑ̀ⲃⲁ</w:t>
            </w:r>
          </w:p>
          <w:p w:rsidR="001B6BC6" w:rsidRDefault="006F20A6" w:rsidP="006F20A6">
            <w:pPr>
              <w:pStyle w:val="CopticVerse"/>
            </w:pPr>
            <w:r w:rsidRPr="006F20A6">
              <w:t>ⲥⲉⲉⲣϧⲏⲓⲃⲓ ⲉ̀ϫⲱ</w:t>
            </w:r>
          </w:p>
        </w:tc>
      </w:tr>
      <w:tr w:rsidR="001B6BC6" w:rsidTr="00C654F7">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Praising their Creator,</w:t>
            </w:r>
          </w:p>
          <w:p w:rsidR="001B6BC6" w:rsidRDefault="001B6BC6" w:rsidP="001B6BC6">
            <w:pPr>
              <w:pStyle w:val="EngHang"/>
              <w:rPr>
                <w:rFonts w:eastAsiaTheme="minorHAnsi"/>
              </w:rPr>
            </w:pPr>
            <w:r>
              <w:rPr>
                <w:rFonts w:eastAsiaTheme="minorHAnsi"/>
              </w:rPr>
              <w:t>Who was in your womb,</w:t>
            </w:r>
          </w:p>
          <w:p w:rsidR="001B6BC6" w:rsidRDefault="001B6BC6" w:rsidP="001B6BC6">
            <w:pPr>
              <w:pStyle w:val="EngHang"/>
              <w:rPr>
                <w:rFonts w:eastAsiaTheme="minorHAnsi"/>
              </w:rPr>
            </w:pPr>
            <w:r>
              <w:rPr>
                <w:rFonts w:eastAsiaTheme="minorHAnsi"/>
              </w:rPr>
              <w:t>And took our form</w:t>
            </w:r>
          </w:p>
          <w:p w:rsidR="001B6BC6" w:rsidRDefault="001B6BC6" w:rsidP="001B6BC6">
            <w:pPr>
              <w:pStyle w:val="EngHangEnd"/>
            </w:pPr>
            <w:r>
              <w:rPr>
                <w:rFonts w:eastAsiaTheme="minorHAnsi"/>
              </w:rPr>
              <w:t>Without alteration.</w:t>
            </w:r>
          </w:p>
        </w:tc>
        <w:tc>
          <w:tcPr>
            <w:tcW w:w="288" w:type="dxa"/>
          </w:tcPr>
          <w:p w:rsidR="001B6BC6" w:rsidRDefault="001B6BC6" w:rsidP="001B6BC6"/>
        </w:tc>
        <w:tc>
          <w:tcPr>
            <w:tcW w:w="288" w:type="dxa"/>
          </w:tcPr>
          <w:p w:rsidR="001B6BC6" w:rsidRDefault="001B6BC6" w:rsidP="001B6BC6"/>
        </w:tc>
        <w:tc>
          <w:tcPr>
            <w:tcW w:w="3960" w:type="dxa"/>
          </w:tcPr>
          <w:p w:rsidR="006F20A6" w:rsidRDefault="006F20A6" w:rsidP="006F20A6">
            <w:pPr>
              <w:pStyle w:val="CopticVersemulti-line"/>
            </w:pPr>
            <w:r w:rsidRPr="006F20A6">
              <w:t>Ⲉⲩϩⲱⲥ ⲉ̀ⲡⲟⲩⲣⲉϥⲥⲱⲛⲧ</w:t>
            </w:r>
          </w:p>
          <w:p w:rsidR="006F20A6" w:rsidRDefault="006F20A6" w:rsidP="006F20A6">
            <w:pPr>
              <w:pStyle w:val="CopticVersemulti-line"/>
            </w:pPr>
            <w:r w:rsidRPr="006F20A6">
              <w:t>ⲉϥⲭⲏ ϧⲉⲛ ⲧⲉⲛⲉϫⲓ</w:t>
            </w:r>
          </w:p>
          <w:p w:rsidR="006F20A6" w:rsidRDefault="006F20A6" w:rsidP="006F20A6">
            <w:pPr>
              <w:pStyle w:val="CopticVersemulti-line"/>
            </w:pPr>
            <w:r w:rsidRPr="006F20A6">
              <w:t>ⲫⲁⲓ ⲉ̀ⲧⲁϥϭⲓ ⲙ̀ⲡⲉⲛⲓ̀ⲛⲓ</w:t>
            </w:r>
          </w:p>
          <w:p w:rsidR="001B6BC6" w:rsidRDefault="006F20A6" w:rsidP="006F20A6">
            <w:pPr>
              <w:pStyle w:val="CopticVerse"/>
            </w:pPr>
            <w:r w:rsidRPr="006F20A6">
              <w:t>ⲭⲱⲣⲓⲥ ⲛⲟⲃⲓ ϩⲓ ϣⲓⲃϯ</w:t>
            </w:r>
          </w:p>
        </w:tc>
      </w:tr>
      <w:tr w:rsidR="001B6BC6" w:rsidTr="00C654F7">
        <w:trPr>
          <w:cantSplit/>
          <w:jc w:val="center"/>
        </w:trPr>
        <w:tc>
          <w:tcPr>
            <w:tcW w:w="288" w:type="dxa"/>
          </w:tcPr>
          <w:p w:rsidR="001B6BC6" w:rsidRDefault="00C654F7" w:rsidP="001B6BC6">
            <w:r w:rsidRPr="000F6316">
              <w:rPr>
                <w:rFonts w:ascii="CS Avva Shenouda" w:hAnsi="CS Avva Shenouda"/>
                <w:sz w:val="24"/>
                <w:szCs w:val="24"/>
              </w:rPr>
              <w:lastRenderedPageBreak/>
              <w:t>¿</w:t>
            </w:r>
          </w:p>
        </w:tc>
        <w:tc>
          <w:tcPr>
            <w:tcW w:w="3960" w:type="dxa"/>
          </w:tcPr>
          <w:p w:rsidR="001B6BC6" w:rsidRDefault="001B6BC6" w:rsidP="001B6BC6">
            <w:pPr>
              <w:pStyle w:val="EngHang"/>
              <w:rPr>
                <w:rFonts w:eastAsiaTheme="minorHAnsi"/>
              </w:rPr>
            </w:pPr>
            <w:r>
              <w:rPr>
                <w:rFonts w:eastAsiaTheme="minorHAnsi"/>
              </w:rPr>
              <w:t>Wherefore we</w:t>
            </w:r>
          </w:p>
          <w:p w:rsidR="001B6BC6" w:rsidRDefault="001B6BC6" w:rsidP="001B6BC6">
            <w:pPr>
              <w:pStyle w:val="EngHang"/>
              <w:rPr>
                <w:rFonts w:eastAsiaTheme="minorHAnsi"/>
              </w:rPr>
            </w:pPr>
            <w:r>
              <w:rPr>
                <w:rFonts w:eastAsiaTheme="minorHAnsi"/>
              </w:rPr>
              <w:t>Exalt you befittingly,</w:t>
            </w:r>
          </w:p>
          <w:p w:rsidR="001B6BC6" w:rsidRDefault="001B6BC6" w:rsidP="001B6BC6">
            <w:pPr>
              <w:pStyle w:val="EngHang"/>
              <w:rPr>
                <w:rFonts w:eastAsiaTheme="minorHAnsi"/>
              </w:rPr>
            </w:pPr>
            <w:r>
              <w:rPr>
                <w:rFonts w:eastAsiaTheme="minorHAnsi"/>
              </w:rPr>
              <w:t>With prophetic</w:t>
            </w:r>
          </w:p>
          <w:p w:rsidR="001B6BC6" w:rsidRDefault="001B6BC6" w:rsidP="001B6BC6">
            <w:pPr>
              <w:pStyle w:val="EngHangEnd"/>
            </w:pPr>
            <w:r>
              <w:rPr>
                <w:rFonts w:eastAsiaTheme="minorHAnsi"/>
              </w:rPr>
              <w:t>Hymnology.</w:t>
            </w:r>
          </w:p>
        </w:tc>
        <w:tc>
          <w:tcPr>
            <w:tcW w:w="288" w:type="dxa"/>
          </w:tcPr>
          <w:p w:rsidR="001B6BC6" w:rsidRDefault="001B6BC6" w:rsidP="001B6BC6"/>
        </w:tc>
        <w:tc>
          <w:tcPr>
            <w:tcW w:w="288" w:type="dxa"/>
          </w:tcPr>
          <w:p w:rsidR="001B6BC6" w:rsidRDefault="00C654F7" w:rsidP="001B6BC6">
            <w:r w:rsidRPr="000F6316">
              <w:rPr>
                <w:rFonts w:ascii="CS Avva Shenouda" w:hAnsi="CS Avva Shenouda"/>
                <w:sz w:val="24"/>
                <w:szCs w:val="24"/>
              </w:rPr>
              <w:t>¿</w:t>
            </w:r>
          </w:p>
        </w:tc>
        <w:tc>
          <w:tcPr>
            <w:tcW w:w="3960" w:type="dxa"/>
          </w:tcPr>
          <w:p w:rsidR="006F20A6" w:rsidRDefault="006F20A6"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6F20A6" w:rsidRDefault="006F20A6"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6F20A6" w:rsidRDefault="006F20A6"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1B6BC6" w:rsidRDefault="006F20A6"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1B6BC6" w:rsidTr="00C654F7">
        <w:trPr>
          <w:cantSplit/>
          <w:jc w:val="center"/>
        </w:trPr>
        <w:tc>
          <w:tcPr>
            <w:tcW w:w="288" w:type="dxa"/>
          </w:tcPr>
          <w:p w:rsidR="001B6BC6" w:rsidRDefault="001B6BC6" w:rsidP="001B6BC6"/>
        </w:tc>
        <w:tc>
          <w:tcPr>
            <w:tcW w:w="3960" w:type="dxa"/>
          </w:tcPr>
          <w:p w:rsidR="001B6BC6" w:rsidRDefault="001B6BC6" w:rsidP="001B6BC6">
            <w:pPr>
              <w:pStyle w:val="EngHang"/>
              <w:rPr>
                <w:rFonts w:eastAsiaTheme="minorHAnsi"/>
              </w:rPr>
            </w:pPr>
            <w:r>
              <w:rPr>
                <w:rFonts w:eastAsiaTheme="minorHAnsi"/>
              </w:rPr>
              <w:t>For they spoke of you</w:t>
            </w:r>
          </w:p>
          <w:p w:rsidR="001B6BC6" w:rsidRDefault="001B6BC6" w:rsidP="001B6BC6">
            <w:pPr>
              <w:pStyle w:val="EngHang"/>
              <w:rPr>
                <w:rFonts w:eastAsiaTheme="minorHAnsi"/>
              </w:rPr>
            </w:pPr>
            <w:r>
              <w:rPr>
                <w:rFonts w:eastAsiaTheme="minorHAnsi"/>
              </w:rPr>
              <w:t>With great honour</w:t>
            </w:r>
          </w:p>
          <w:p w:rsidR="001B6BC6" w:rsidRDefault="001B6BC6" w:rsidP="001B6BC6">
            <w:pPr>
              <w:pStyle w:val="EngHang"/>
              <w:rPr>
                <w:rFonts w:eastAsiaTheme="minorHAnsi"/>
              </w:rPr>
            </w:pPr>
            <w:r>
              <w:rPr>
                <w:rFonts w:eastAsiaTheme="minorHAnsi"/>
              </w:rPr>
              <w:t>O Holy City,</w:t>
            </w:r>
          </w:p>
          <w:p w:rsidR="001B6BC6" w:rsidRDefault="001B6BC6" w:rsidP="001B6BC6">
            <w:pPr>
              <w:pStyle w:val="EngHangEnd"/>
            </w:pPr>
            <w:r>
              <w:rPr>
                <w:rFonts w:eastAsiaTheme="minorHAnsi"/>
              </w:rPr>
              <w:t>Of the Great King.</w:t>
            </w:r>
          </w:p>
        </w:tc>
        <w:tc>
          <w:tcPr>
            <w:tcW w:w="288" w:type="dxa"/>
          </w:tcPr>
          <w:p w:rsidR="001B6BC6" w:rsidRDefault="001B6BC6" w:rsidP="001B6BC6"/>
        </w:tc>
        <w:tc>
          <w:tcPr>
            <w:tcW w:w="288" w:type="dxa"/>
          </w:tcPr>
          <w:p w:rsidR="001B6BC6" w:rsidRDefault="001B6BC6" w:rsidP="001B6BC6"/>
        </w:tc>
        <w:tc>
          <w:tcPr>
            <w:tcW w:w="3960" w:type="dxa"/>
          </w:tcPr>
          <w:p w:rsidR="006F20A6" w:rsidRDefault="006F20A6"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6F20A6" w:rsidRDefault="006F20A6"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6F20A6" w:rsidRDefault="006F20A6"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1B6BC6" w:rsidRDefault="006F20A6"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1B6BC6" w:rsidTr="00C654F7">
        <w:trPr>
          <w:cantSplit/>
          <w:jc w:val="center"/>
        </w:trPr>
        <w:tc>
          <w:tcPr>
            <w:tcW w:w="288" w:type="dxa"/>
          </w:tcPr>
          <w:p w:rsidR="001B6BC6" w:rsidRDefault="00C654F7" w:rsidP="001B6BC6">
            <w:r w:rsidRPr="000F6316">
              <w:rPr>
                <w:rFonts w:ascii="CS Avva Shenouda" w:hAnsi="CS Avva Shenouda"/>
                <w:sz w:val="24"/>
                <w:szCs w:val="24"/>
              </w:rPr>
              <w:t>¿</w:t>
            </w:r>
          </w:p>
        </w:tc>
        <w:tc>
          <w:tcPr>
            <w:tcW w:w="3960" w:type="dxa"/>
          </w:tcPr>
          <w:p w:rsidR="001B6BC6" w:rsidRDefault="001B6BC6" w:rsidP="001B6BC6">
            <w:pPr>
              <w:pStyle w:val="EngHang"/>
              <w:rPr>
                <w:rFonts w:eastAsiaTheme="minorHAnsi"/>
              </w:rPr>
            </w:pPr>
            <w:r>
              <w:rPr>
                <w:rFonts w:eastAsiaTheme="minorHAnsi"/>
              </w:rPr>
              <w:t>We entreat and pray,</w:t>
            </w:r>
          </w:p>
          <w:p w:rsidR="001B6BC6" w:rsidRDefault="001B6BC6" w:rsidP="001B6BC6">
            <w:pPr>
              <w:pStyle w:val="EngHang"/>
              <w:rPr>
                <w:rFonts w:eastAsiaTheme="minorHAnsi"/>
              </w:rPr>
            </w:pPr>
            <w:r>
              <w:rPr>
                <w:rFonts w:eastAsiaTheme="minorHAnsi"/>
              </w:rPr>
              <w:t>That we may win mercy,</w:t>
            </w:r>
          </w:p>
          <w:p w:rsidR="001B6BC6" w:rsidRDefault="001B6BC6" w:rsidP="001B6BC6">
            <w:pPr>
              <w:pStyle w:val="EngHang"/>
              <w:rPr>
                <w:rFonts w:eastAsiaTheme="minorHAnsi"/>
              </w:rPr>
            </w:pPr>
            <w:r>
              <w:rPr>
                <w:rFonts w:eastAsiaTheme="minorHAnsi"/>
              </w:rPr>
              <w:t>Through your intercessions</w:t>
            </w:r>
          </w:p>
          <w:p w:rsidR="001B6BC6" w:rsidRDefault="001B6BC6" w:rsidP="001B6BC6">
            <w:pPr>
              <w:pStyle w:val="EngHangEnd"/>
            </w:pPr>
            <w:r>
              <w:rPr>
                <w:rFonts w:eastAsiaTheme="minorHAnsi"/>
              </w:rPr>
              <w:t>With the Lover of mankind.</w:t>
            </w:r>
          </w:p>
        </w:tc>
        <w:tc>
          <w:tcPr>
            <w:tcW w:w="288" w:type="dxa"/>
          </w:tcPr>
          <w:p w:rsidR="001B6BC6" w:rsidRDefault="001B6BC6" w:rsidP="001B6BC6"/>
        </w:tc>
        <w:tc>
          <w:tcPr>
            <w:tcW w:w="288" w:type="dxa"/>
          </w:tcPr>
          <w:p w:rsidR="001B6BC6" w:rsidRDefault="00C654F7" w:rsidP="001B6BC6">
            <w:r w:rsidRPr="000F6316">
              <w:rPr>
                <w:rFonts w:ascii="CS Avva Shenouda" w:hAnsi="CS Avva Shenouda"/>
                <w:sz w:val="24"/>
                <w:szCs w:val="24"/>
              </w:rPr>
              <w:t>¿</w:t>
            </w:r>
          </w:p>
        </w:tc>
        <w:tc>
          <w:tcPr>
            <w:tcW w:w="3960" w:type="dxa"/>
          </w:tcPr>
          <w:p w:rsidR="006F20A6" w:rsidRDefault="006F20A6"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6F20A6" w:rsidRDefault="006F20A6"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6F20A6" w:rsidRDefault="006F20A6"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1B6BC6" w:rsidRDefault="006F20A6"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D24FE1">
      <w:pPr>
        <w:pStyle w:val="Heading4"/>
      </w:pPr>
      <w:bookmarkStart w:id="166" w:name="_Toc298445768"/>
      <w:bookmarkStart w:id="167" w:name="_Toc298681253"/>
      <w:bookmarkStart w:id="168" w:name="_Toc298447493"/>
      <w:r>
        <w:t>Part Four</w:t>
      </w:r>
      <w:bookmarkEnd w:id="166"/>
      <w:bookmarkEnd w:id="167"/>
      <w:bookmarkEnd w:id="168"/>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You are the Pot,</w:t>
            </w:r>
          </w:p>
          <w:p w:rsidR="00C654F7" w:rsidRDefault="00C654F7" w:rsidP="00C654F7">
            <w:pPr>
              <w:pStyle w:val="EngHang"/>
              <w:rPr>
                <w:rFonts w:eastAsiaTheme="minorHAnsi"/>
              </w:rPr>
            </w:pPr>
            <w:r>
              <w:rPr>
                <w:rFonts w:eastAsiaTheme="minorHAnsi"/>
              </w:rPr>
              <w:t>Made of pure gold,</w:t>
            </w:r>
          </w:p>
          <w:p w:rsidR="00C654F7" w:rsidRDefault="00C654F7" w:rsidP="00C654F7">
            <w:pPr>
              <w:pStyle w:val="EngHang"/>
              <w:rPr>
                <w:rFonts w:eastAsiaTheme="minorHAnsi"/>
              </w:rPr>
            </w:pPr>
            <w:r>
              <w:rPr>
                <w:rFonts w:eastAsiaTheme="minorHAnsi"/>
              </w:rPr>
              <w:t>Wherein was kept</w:t>
            </w:r>
          </w:p>
          <w:p w:rsidR="00C654F7" w:rsidRDefault="00C654F7" w:rsidP="00C654F7">
            <w:pPr>
              <w:pStyle w:val="EngHangEnd"/>
            </w:pPr>
            <w:r>
              <w:rPr>
                <w:rFonts w:eastAsiaTheme="minorHAnsi"/>
              </w:rPr>
              <w:t>The True Manna:</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6F20A6" w:rsidRDefault="006F20A6"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6F20A6" w:rsidRDefault="006F20A6"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C654F7" w:rsidRDefault="006F20A6"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t>¿</w:t>
            </w:r>
          </w:p>
        </w:tc>
        <w:tc>
          <w:tcPr>
            <w:tcW w:w="3960" w:type="dxa"/>
          </w:tcPr>
          <w:p w:rsidR="00C654F7" w:rsidRDefault="00C654F7" w:rsidP="00C654F7">
            <w:pPr>
              <w:pStyle w:val="EngHang"/>
              <w:rPr>
                <w:rFonts w:eastAsiaTheme="minorHAnsi"/>
              </w:rPr>
            </w:pPr>
            <w:r>
              <w:rPr>
                <w:rFonts w:eastAsiaTheme="minorHAnsi"/>
              </w:rPr>
              <w:t>The Bread of Life,</w:t>
            </w:r>
          </w:p>
          <w:p w:rsidR="00C654F7" w:rsidRDefault="00C654F7" w:rsidP="00C654F7">
            <w:pPr>
              <w:pStyle w:val="EngHang"/>
              <w:rPr>
                <w:rFonts w:eastAsiaTheme="minorHAnsi"/>
              </w:rPr>
            </w:pPr>
            <w:r>
              <w:rPr>
                <w:rFonts w:eastAsiaTheme="minorHAnsi"/>
              </w:rPr>
              <w:t>Which came down from heaven,</w:t>
            </w:r>
          </w:p>
          <w:p w:rsidR="00C654F7" w:rsidRDefault="00C654F7" w:rsidP="00C654F7">
            <w:pPr>
              <w:pStyle w:val="EngHang"/>
              <w:rPr>
                <w:rFonts w:eastAsiaTheme="minorHAnsi"/>
              </w:rPr>
            </w:pPr>
            <w:r>
              <w:rPr>
                <w:rFonts w:eastAsiaTheme="minorHAnsi"/>
              </w:rPr>
              <w:t>And gave life</w:t>
            </w:r>
          </w:p>
          <w:p w:rsidR="00C654F7" w:rsidRDefault="00C654F7" w:rsidP="00C654F7">
            <w:pPr>
              <w:pStyle w:val="EngHangEnd"/>
            </w:pPr>
            <w:r>
              <w:rPr>
                <w:rFonts w:eastAsiaTheme="minorHAnsi"/>
              </w:rPr>
              <w:t>Unto the world.</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6F20A6">
              <w:t>Ⲡⲓⲱⲓⲕ ⲛ̀ⲧⲉ ⲡ̀ⲱⲛϧ</w:t>
            </w:r>
          </w:p>
          <w:p w:rsidR="006F20A6" w:rsidRDefault="006F20A6" w:rsidP="006F20A6">
            <w:pPr>
              <w:pStyle w:val="CopticVersemulti-line"/>
            </w:pPr>
            <w:r w:rsidRPr="006F20A6">
              <w:t>ⲉ̀ⲧⲁϥⲓ̀ ⲉ̀ⲡⲉⲥⲏⲧ</w:t>
            </w:r>
          </w:p>
          <w:p w:rsidR="006F20A6" w:rsidRDefault="006F20A6" w:rsidP="006F20A6">
            <w:pPr>
              <w:pStyle w:val="CopticVersemulti-line"/>
            </w:pPr>
            <w:r w:rsidRPr="006F20A6">
              <w:t>ⲛⲁⲛ ⲉ̀ⲃⲟⲗϧⲉⲛ ⲧ̀ⲫⲉ</w:t>
            </w:r>
          </w:p>
          <w:p w:rsidR="00C654F7" w:rsidRDefault="006F20A6" w:rsidP="006F20A6">
            <w:pPr>
              <w:pStyle w:val="CopticVerse"/>
            </w:pPr>
            <w:r w:rsidRPr="006F20A6">
              <w:t>ⲁϥϯ ⲙ̀ⲡ̀ⲱⲛϧ ⲙ̀ⲡⲓⲕⲟⲥⲙⲟⲥ</w:t>
            </w:r>
          </w:p>
        </w:tc>
      </w:tr>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Wherefore everyone</w:t>
            </w:r>
          </w:p>
          <w:p w:rsidR="00C654F7" w:rsidRDefault="00C654F7" w:rsidP="00C654F7">
            <w:pPr>
              <w:pStyle w:val="EngHang"/>
              <w:rPr>
                <w:rFonts w:eastAsiaTheme="minorHAnsi"/>
              </w:rPr>
            </w:pPr>
            <w:r>
              <w:rPr>
                <w:rFonts w:eastAsiaTheme="minorHAnsi"/>
              </w:rPr>
              <w:t>Magnifies you,</w:t>
            </w:r>
          </w:p>
          <w:p w:rsidR="00C654F7" w:rsidRDefault="00C654F7" w:rsidP="00C654F7">
            <w:pPr>
              <w:pStyle w:val="EngHang"/>
              <w:rPr>
                <w:rFonts w:eastAsiaTheme="minorHAnsi"/>
              </w:rPr>
            </w:pPr>
            <w:r>
              <w:rPr>
                <w:rFonts w:eastAsiaTheme="minorHAnsi"/>
              </w:rPr>
              <w:t>O my lady, the Mother of God,</w:t>
            </w:r>
          </w:p>
          <w:p w:rsidR="00C654F7" w:rsidRDefault="00C654F7" w:rsidP="00C654F7">
            <w:pPr>
              <w:pStyle w:val="EngHangEnd"/>
            </w:pPr>
            <w:r>
              <w:rPr>
                <w:rFonts w:eastAsiaTheme="minorHAnsi"/>
              </w:rPr>
              <w:t>The ever-holy.</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2C2599">
              <w:t>Ⲉⲑⲃⲉ ⲫⲁⲓ ⲟⲩⲟⲛ ⲛⲓⲃⲉⲛ</w:t>
            </w:r>
          </w:p>
          <w:p w:rsidR="006F20A6" w:rsidRDefault="006F20A6"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6F20A6" w:rsidRDefault="006F20A6"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C654F7" w:rsidRDefault="006F20A6"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lastRenderedPageBreak/>
              <w:t>¿</w:t>
            </w:r>
          </w:p>
        </w:tc>
        <w:tc>
          <w:tcPr>
            <w:tcW w:w="3960" w:type="dxa"/>
          </w:tcPr>
          <w:p w:rsidR="00C654F7" w:rsidRDefault="00C654F7" w:rsidP="00C654F7">
            <w:pPr>
              <w:pStyle w:val="EngHang"/>
              <w:rPr>
                <w:rFonts w:eastAsiaTheme="minorHAnsi"/>
              </w:rPr>
            </w:pPr>
            <w:r>
              <w:rPr>
                <w:rFonts w:eastAsiaTheme="minorHAnsi"/>
              </w:rPr>
              <w:t>And we too,</w:t>
            </w:r>
          </w:p>
          <w:p w:rsidR="00C654F7" w:rsidRDefault="00C654F7" w:rsidP="00C654F7">
            <w:pPr>
              <w:pStyle w:val="EngHang"/>
              <w:rPr>
                <w:rFonts w:eastAsiaTheme="minorHAnsi"/>
              </w:rPr>
            </w:pPr>
            <w:r>
              <w:rPr>
                <w:rFonts w:eastAsiaTheme="minorHAnsi"/>
              </w:rPr>
              <w:t>Hope to win mercy,</w:t>
            </w:r>
          </w:p>
          <w:p w:rsidR="00C654F7" w:rsidRDefault="00C654F7" w:rsidP="00C654F7">
            <w:pPr>
              <w:pStyle w:val="EngHang"/>
              <w:rPr>
                <w:rFonts w:eastAsiaTheme="minorHAnsi"/>
              </w:rPr>
            </w:pPr>
            <w:r>
              <w:rPr>
                <w:rFonts w:eastAsiaTheme="minorHAnsi"/>
              </w:rPr>
              <w:t>Through your intercessions</w:t>
            </w:r>
          </w:p>
          <w:p w:rsidR="00C654F7" w:rsidRDefault="00C654F7" w:rsidP="00C654F7">
            <w:pPr>
              <w:pStyle w:val="EngHangEnd"/>
            </w:pPr>
            <w:r>
              <w:rPr>
                <w:rFonts w:eastAsiaTheme="minorHAnsi"/>
              </w:rPr>
              <w:t>With the Lover of mankind.</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6F20A6" w:rsidRDefault="006F20A6"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6F20A6" w:rsidRDefault="006F20A6"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C654F7" w:rsidRDefault="006F20A6"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It befits you</w:t>
            </w:r>
          </w:p>
          <w:p w:rsidR="00C654F7" w:rsidRDefault="00C654F7" w:rsidP="00C654F7">
            <w:pPr>
              <w:pStyle w:val="EngHang"/>
              <w:rPr>
                <w:rFonts w:eastAsiaTheme="minorHAnsi"/>
              </w:rPr>
            </w:pPr>
            <w:r>
              <w:rPr>
                <w:rFonts w:eastAsiaTheme="minorHAnsi"/>
              </w:rPr>
              <w:t>That we call you</w:t>
            </w:r>
          </w:p>
          <w:p w:rsidR="00C654F7" w:rsidRDefault="00C654F7" w:rsidP="00C654F7">
            <w:pPr>
              <w:pStyle w:val="EngHang"/>
              <w:rPr>
                <w:rFonts w:eastAsiaTheme="minorHAnsi"/>
              </w:rPr>
            </w:pPr>
            <w:r>
              <w:rPr>
                <w:rFonts w:eastAsiaTheme="minorHAnsi"/>
              </w:rPr>
              <w:t>The golden Pot,</w:t>
            </w:r>
          </w:p>
          <w:p w:rsidR="00C654F7" w:rsidRDefault="00C654F7" w:rsidP="00C654F7">
            <w:pPr>
              <w:pStyle w:val="EngHangEnd"/>
            </w:pPr>
            <w:r>
              <w:rPr>
                <w:rFonts w:eastAsiaTheme="minorHAnsi"/>
              </w:rPr>
              <w:t>That had the Manna:</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6F20A6" w:rsidRDefault="006F20A6"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6F20A6" w:rsidRDefault="006F20A6"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C654F7" w:rsidRDefault="006F20A6"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t>¿</w:t>
            </w:r>
          </w:p>
        </w:tc>
        <w:tc>
          <w:tcPr>
            <w:tcW w:w="3960" w:type="dxa"/>
          </w:tcPr>
          <w:p w:rsidR="00C654F7" w:rsidRDefault="00C654F7" w:rsidP="00C654F7">
            <w:pPr>
              <w:pStyle w:val="EngHang"/>
              <w:rPr>
                <w:rFonts w:eastAsiaTheme="minorHAnsi"/>
              </w:rPr>
            </w:pPr>
            <w:r>
              <w:rPr>
                <w:rFonts w:eastAsiaTheme="minorHAnsi"/>
              </w:rPr>
              <w:t>For that was kept</w:t>
            </w:r>
          </w:p>
          <w:p w:rsidR="00C654F7" w:rsidRDefault="00C654F7" w:rsidP="00C654F7">
            <w:pPr>
              <w:pStyle w:val="EngHang"/>
              <w:rPr>
                <w:rFonts w:eastAsiaTheme="minorHAnsi"/>
              </w:rPr>
            </w:pPr>
            <w:r>
              <w:rPr>
                <w:rFonts w:eastAsiaTheme="minorHAnsi"/>
              </w:rPr>
              <w:t>In the Tabernacle,</w:t>
            </w:r>
          </w:p>
          <w:p w:rsidR="00C654F7" w:rsidRDefault="00C654F7" w:rsidP="00C654F7">
            <w:pPr>
              <w:pStyle w:val="EngHang"/>
              <w:rPr>
                <w:rFonts w:eastAsiaTheme="minorHAnsi"/>
              </w:rPr>
            </w:pPr>
            <w:r>
              <w:rPr>
                <w:rFonts w:eastAsiaTheme="minorHAnsi"/>
              </w:rPr>
              <w:t>As a testimony to</w:t>
            </w:r>
          </w:p>
          <w:p w:rsidR="00C654F7" w:rsidRDefault="00C654F7" w:rsidP="00C654F7">
            <w:pPr>
              <w:pStyle w:val="EngHangEnd"/>
            </w:pPr>
            <w:r>
              <w:rPr>
                <w:rFonts w:eastAsiaTheme="minorHAnsi"/>
              </w:rPr>
              <w:t>The children of Israel:</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6F20A6">
              <w:t>Ⲫⲏ ⲙⲉⲛ ⲉ̀ⲧⲉⲙ̀ⲙⲁⲩ</w:t>
            </w:r>
          </w:p>
          <w:p w:rsidR="006F20A6" w:rsidRDefault="006F20A6" w:rsidP="006F20A6">
            <w:pPr>
              <w:pStyle w:val="CopticVersemulti-line"/>
            </w:pPr>
            <w:r w:rsidRPr="006F20A6">
              <w:t>ϣⲁⲩⲭⲁϥ ϧⲉⲛ ϯⲥ̀ⲕⲏⲛⲏ</w:t>
            </w:r>
          </w:p>
          <w:p w:rsidR="006F20A6" w:rsidRDefault="006F20A6" w:rsidP="006F20A6">
            <w:pPr>
              <w:pStyle w:val="CopticVersemulti-line"/>
            </w:pPr>
            <w:r w:rsidRPr="006F20A6">
              <w:t>ⲛ̀ⲟⲩⲙⲉⲧⲙⲉⲑⲣⲉ</w:t>
            </w:r>
          </w:p>
          <w:p w:rsidR="00C654F7" w:rsidRDefault="006F20A6" w:rsidP="006F20A6">
            <w:pPr>
              <w:pStyle w:val="CopticVerse"/>
            </w:pPr>
            <w:r w:rsidRPr="006F20A6">
              <w:t>ⲛ̀ⲧⲉ ⲛⲉⲛϣⲏⲣⲓ ⲙ̀Ⲡⲓⲥ̅ⲗ</w:t>
            </w:r>
          </w:p>
        </w:tc>
      </w:tr>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Of the good things</w:t>
            </w:r>
          </w:p>
          <w:p w:rsidR="00C654F7" w:rsidRDefault="00C654F7" w:rsidP="00C654F7">
            <w:pPr>
              <w:pStyle w:val="EngHang"/>
              <w:rPr>
                <w:rFonts w:eastAsiaTheme="minorHAnsi"/>
              </w:rPr>
            </w:pPr>
            <w:r>
              <w:rPr>
                <w:rFonts w:eastAsiaTheme="minorHAnsi"/>
              </w:rPr>
              <w:t>Which the Lord God</w:t>
            </w:r>
          </w:p>
          <w:p w:rsidR="00C654F7" w:rsidRDefault="00C654F7" w:rsidP="00C654F7">
            <w:pPr>
              <w:pStyle w:val="EngHang"/>
              <w:rPr>
                <w:rFonts w:eastAsiaTheme="minorHAnsi"/>
              </w:rPr>
            </w:pPr>
            <w:r>
              <w:rPr>
                <w:rFonts w:eastAsiaTheme="minorHAnsi"/>
              </w:rPr>
              <w:t>Did unto them,</w:t>
            </w:r>
          </w:p>
          <w:p w:rsidR="00C654F7" w:rsidRDefault="00C654F7" w:rsidP="00C654F7">
            <w:pPr>
              <w:pStyle w:val="EngHangEnd"/>
            </w:pPr>
            <w:r>
              <w:rPr>
                <w:rFonts w:eastAsiaTheme="minorHAnsi"/>
              </w:rPr>
              <w:t>In the wilderness of Sinai.</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6F20A6">
              <w:t>Ⲉⲑⲃⲉ ⲛⲓⲡⲉⲑⲛⲁⲛⲉⲩ</w:t>
            </w:r>
          </w:p>
          <w:p w:rsidR="006F20A6" w:rsidRDefault="006F20A6" w:rsidP="006F20A6">
            <w:pPr>
              <w:pStyle w:val="CopticVersemulti-line"/>
            </w:pPr>
            <w:r w:rsidRPr="006F20A6">
              <w:t>ⲉ̀ⲧⲁϥⲁⲓⲧⲟⲩ ⲛⲉⲙⲱⲟⲩ</w:t>
            </w:r>
          </w:p>
          <w:p w:rsidR="006F20A6" w:rsidRDefault="006F20A6" w:rsidP="006F20A6">
            <w:pPr>
              <w:pStyle w:val="CopticVersemulti-line"/>
            </w:pPr>
            <w:r w:rsidRPr="006F20A6">
              <w:t>ⲛ̀ϫⲉ Ⲡⲟ̅ⲥ̅ Ⲫϯ</w:t>
            </w:r>
          </w:p>
          <w:p w:rsidR="00C654F7" w:rsidRDefault="006F20A6" w:rsidP="006F20A6">
            <w:pPr>
              <w:pStyle w:val="CopticVerse"/>
            </w:pPr>
            <w:r w:rsidRPr="006F20A6">
              <w:t>ϩⲓ ⲡ̀ϣⲁϥⲉ ⲛ̀Ⲥⲓⲛⲁ</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t>¿</w:t>
            </w:r>
          </w:p>
        </w:tc>
        <w:tc>
          <w:tcPr>
            <w:tcW w:w="3960" w:type="dxa"/>
          </w:tcPr>
          <w:p w:rsidR="00C654F7" w:rsidRDefault="00C654F7" w:rsidP="00C654F7">
            <w:pPr>
              <w:pStyle w:val="EngHang"/>
              <w:rPr>
                <w:rFonts w:eastAsiaTheme="minorHAnsi"/>
              </w:rPr>
            </w:pPr>
            <w:r>
              <w:rPr>
                <w:rFonts w:eastAsiaTheme="minorHAnsi"/>
              </w:rPr>
              <w:t>You too, O Mary,</w:t>
            </w:r>
          </w:p>
          <w:p w:rsidR="00C654F7" w:rsidRDefault="00C654F7" w:rsidP="00C654F7">
            <w:pPr>
              <w:pStyle w:val="EngHang"/>
              <w:rPr>
                <w:rFonts w:eastAsiaTheme="minorHAnsi"/>
              </w:rPr>
            </w:pPr>
            <w:r>
              <w:rPr>
                <w:rFonts w:eastAsiaTheme="minorHAnsi"/>
              </w:rPr>
              <w:t>Have borne in your womb</w:t>
            </w:r>
          </w:p>
          <w:p w:rsidR="00C654F7" w:rsidRDefault="00C654F7" w:rsidP="00C654F7">
            <w:pPr>
              <w:pStyle w:val="EngHang"/>
              <w:rPr>
                <w:rFonts w:eastAsiaTheme="minorHAnsi"/>
              </w:rPr>
            </w:pPr>
            <w:r>
              <w:rPr>
                <w:rFonts w:eastAsiaTheme="minorHAnsi"/>
              </w:rPr>
              <w:t>The rational Manna,</w:t>
            </w:r>
          </w:p>
          <w:p w:rsidR="00C654F7" w:rsidRDefault="00C654F7" w:rsidP="00C654F7">
            <w:pPr>
              <w:pStyle w:val="EngHangEnd"/>
            </w:pPr>
            <w:r>
              <w:rPr>
                <w:rFonts w:eastAsiaTheme="minorHAnsi"/>
              </w:rPr>
              <w:t>Which came from the Father:</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6F20A6">
              <w:t>Ⲛ̀ⲑⲟ ϩⲱⲓ Ⲙⲁⲣⲓⲁ</w:t>
            </w:r>
          </w:p>
          <w:p w:rsidR="006F20A6" w:rsidRDefault="006F20A6" w:rsidP="006F20A6">
            <w:pPr>
              <w:pStyle w:val="CopticVersemulti-line"/>
            </w:pPr>
            <w:r w:rsidRPr="006F20A6">
              <w:t>ⲁ̀ⲣⲉϥⲁⲓ ϧⲉⲛ ⲧⲉⲛⲉϫⲓ</w:t>
            </w:r>
          </w:p>
          <w:p w:rsidR="006F20A6" w:rsidRDefault="006F20A6" w:rsidP="006F20A6">
            <w:pPr>
              <w:pStyle w:val="CopticVersemulti-line"/>
            </w:pPr>
            <w:r w:rsidRPr="006F20A6">
              <w:t>ⲙ̀ⲡⲓⲙⲁⲛⲛⲁ ⲛ̀ⲛⲟⲏ̀ⲧⲟⲛ</w:t>
            </w:r>
          </w:p>
          <w:p w:rsidR="00C654F7" w:rsidRDefault="006F20A6" w:rsidP="006F20A6">
            <w:pPr>
              <w:pStyle w:val="CopticVerse"/>
            </w:pPr>
            <w:r w:rsidRPr="006F20A6">
              <w:t>ⲉ̀ⲧⲁϥⲓ̀ ⲉⲃⲟⲗϧⲉⲛ Ⲫ̀ⲓⲱⲧ</w:t>
            </w:r>
          </w:p>
        </w:tc>
      </w:tr>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And have born Him without blemish.</w:t>
            </w:r>
          </w:p>
          <w:p w:rsidR="00C654F7" w:rsidRDefault="00C654F7" w:rsidP="00C654F7">
            <w:pPr>
              <w:pStyle w:val="EngHang"/>
              <w:rPr>
                <w:rFonts w:eastAsiaTheme="minorHAnsi"/>
              </w:rPr>
            </w:pPr>
            <w:r>
              <w:rPr>
                <w:rFonts w:eastAsiaTheme="minorHAnsi"/>
              </w:rPr>
              <w:t>He gave unto us</w:t>
            </w:r>
          </w:p>
          <w:p w:rsidR="00C654F7" w:rsidRDefault="00C654F7" w:rsidP="00C654F7">
            <w:pPr>
              <w:pStyle w:val="EngHang"/>
              <w:rPr>
                <w:rFonts w:eastAsiaTheme="minorHAnsi"/>
              </w:rPr>
            </w:pPr>
            <w:r>
              <w:rPr>
                <w:rFonts w:eastAsiaTheme="minorHAnsi"/>
              </w:rPr>
              <w:t>His honoured Body and Blood,</w:t>
            </w:r>
          </w:p>
          <w:p w:rsidR="00C654F7" w:rsidRDefault="00C654F7" w:rsidP="00C654F7">
            <w:pPr>
              <w:pStyle w:val="EngHangEnd"/>
            </w:pPr>
            <w:r>
              <w:rPr>
                <w:rFonts w:eastAsiaTheme="minorHAnsi"/>
              </w:rPr>
              <w:t>And we lived forever.</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6F20A6">
              <w:t>Ⲁ̀ⲣⲉⲙⲁⲥϥ ⲁϭⲛⲉ ⲑⲱⲗⲉⲃ</w:t>
            </w:r>
          </w:p>
          <w:p w:rsidR="006F20A6" w:rsidRDefault="006F20A6" w:rsidP="006F20A6">
            <w:pPr>
              <w:pStyle w:val="CopticVersemulti-line"/>
            </w:pPr>
            <w:r w:rsidRPr="006F20A6">
              <w:t>ⲁϥϯ ⲛⲁⲛ ⲙ̀ⲡⲉϥⲥⲱⲙⲁ</w:t>
            </w:r>
          </w:p>
          <w:p w:rsidR="006F20A6" w:rsidRDefault="006F20A6" w:rsidP="006F20A6">
            <w:pPr>
              <w:pStyle w:val="CopticVersemulti-line"/>
            </w:pPr>
            <w:r w:rsidRPr="006F20A6">
              <w:t>ⲛⲉⲙ ⲡⲉϥⲥ̀ⲛⲟϥ ⲉⲧⲧⲁⲓⲏⲟⲩⲧ</w:t>
            </w:r>
          </w:p>
          <w:p w:rsidR="00C654F7" w:rsidRDefault="006F20A6" w:rsidP="006F20A6">
            <w:pPr>
              <w:pStyle w:val="CopticVerse"/>
            </w:pPr>
            <w:r w:rsidRPr="006F20A6">
              <w:t>ⲁⲛⲱⲛϧ ϣⲁ ⲉⲛⲉϩ</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lastRenderedPageBreak/>
              <w:t>¿</w:t>
            </w:r>
          </w:p>
        </w:tc>
        <w:tc>
          <w:tcPr>
            <w:tcW w:w="3960" w:type="dxa"/>
          </w:tcPr>
          <w:p w:rsidR="00C654F7" w:rsidRDefault="00C654F7" w:rsidP="00C654F7">
            <w:pPr>
              <w:pStyle w:val="EngHang"/>
              <w:rPr>
                <w:rFonts w:eastAsiaTheme="minorHAnsi"/>
              </w:rPr>
            </w:pPr>
            <w:r>
              <w:rPr>
                <w:rFonts w:eastAsiaTheme="minorHAnsi"/>
              </w:rPr>
              <w:t>Wherefore we</w:t>
            </w:r>
          </w:p>
          <w:p w:rsidR="00C654F7" w:rsidRDefault="00C654F7" w:rsidP="00C654F7">
            <w:pPr>
              <w:pStyle w:val="EngHang"/>
              <w:rPr>
                <w:rFonts w:eastAsiaTheme="minorHAnsi"/>
              </w:rPr>
            </w:pPr>
            <w:r>
              <w:rPr>
                <w:rFonts w:eastAsiaTheme="minorHAnsi"/>
              </w:rPr>
              <w:t>Exalt you befittingly,</w:t>
            </w:r>
          </w:p>
          <w:p w:rsidR="00C654F7" w:rsidRDefault="00C654F7" w:rsidP="00C654F7">
            <w:pPr>
              <w:pStyle w:val="EngHang"/>
              <w:rPr>
                <w:rFonts w:eastAsiaTheme="minorHAnsi"/>
              </w:rPr>
            </w:pPr>
            <w:r>
              <w:rPr>
                <w:rFonts w:eastAsiaTheme="minorHAnsi"/>
              </w:rPr>
              <w:t>With prophetic</w:t>
            </w:r>
          </w:p>
          <w:p w:rsidR="00C654F7" w:rsidRDefault="00C654F7" w:rsidP="00C654F7">
            <w:pPr>
              <w:pStyle w:val="EngHangEnd"/>
            </w:pPr>
            <w:r>
              <w:rPr>
                <w:rFonts w:eastAsiaTheme="minorHAnsi"/>
              </w:rPr>
              <w:t>Hymnology.</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6F20A6" w:rsidRDefault="006F20A6"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6F20A6" w:rsidRDefault="006F20A6"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C654F7" w:rsidRDefault="006F20A6"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C654F7" w:rsidTr="00C654F7">
        <w:trPr>
          <w:cantSplit/>
          <w:jc w:val="center"/>
        </w:trPr>
        <w:tc>
          <w:tcPr>
            <w:tcW w:w="288" w:type="dxa"/>
          </w:tcPr>
          <w:p w:rsidR="00C654F7" w:rsidRDefault="00C654F7" w:rsidP="00C654F7"/>
        </w:tc>
        <w:tc>
          <w:tcPr>
            <w:tcW w:w="3960" w:type="dxa"/>
          </w:tcPr>
          <w:p w:rsidR="00C654F7" w:rsidRDefault="00C654F7" w:rsidP="00C654F7">
            <w:pPr>
              <w:pStyle w:val="EngHang"/>
              <w:rPr>
                <w:rFonts w:eastAsiaTheme="minorHAnsi"/>
              </w:rPr>
            </w:pPr>
            <w:r>
              <w:rPr>
                <w:rFonts w:eastAsiaTheme="minorHAnsi"/>
              </w:rPr>
              <w:t>For they spoke of you</w:t>
            </w:r>
          </w:p>
          <w:p w:rsidR="00C654F7" w:rsidRDefault="00C654F7" w:rsidP="00C654F7">
            <w:pPr>
              <w:pStyle w:val="EngHang"/>
              <w:rPr>
                <w:rFonts w:eastAsiaTheme="minorHAnsi"/>
              </w:rPr>
            </w:pPr>
            <w:r>
              <w:rPr>
                <w:rFonts w:eastAsiaTheme="minorHAnsi"/>
              </w:rPr>
              <w:t>With great honour</w:t>
            </w:r>
          </w:p>
          <w:p w:rsidR="00C654F7" w:rsidRDefault="00C654F7" w:rsidP="00C654F7">
            <w:pPr>
              <w:pStyle w:val="EngHang"/>
              <w:rPr>
                <w:rFonts w:eastAsiaTheme="minorHAnsi"/>
              </w:rPr>
            </w:pPr>
            <w:r>
              <w:rPr>
                <w:rFonts w:eastAsiaTheme="minorHAnsi"/>
              </w:rPr>
              <w:t>O Holy City,</w:t>
            </w:r>
          </w:p>
          <w:p w:rsidR="00C654F7" w:rsidRDefault="00C654F7" w:rsidP="00C654F7">
            <w:pPr>
              <w:pStyle w:val="EngHangEnd"/>
            </w:pPr>
            <w:r>
              <w:rPr>
                <w:rFonts w:eastAsiaTheme="minorHAnsi"/>
              </w:rPr>
              <w:t>Of the Great King.</w:t>
            </w:r>
          </w:p>
        </w:tc>
        <w:tc>
          <w:tcPr>
            <w:tcW w:w="288" w:type="dxa"/>
          </w:tcPr>
          <w:p w:rsidR="00C654F7" w:rsidRDefault="00C654F7" w:rsidP="00C654F7"/>
        </w:tc>
        <w:tc>
          <w:tcPr>
            <w:tcW w:w="288" w:type="dxa"/>
          </w:tcPr>
          <w:p w:rsidR="00C654F7" w:rsidRDefault="00C654F7" w:rsidP="00C654F7"/>
        </w:tc>
        <w:tc>
          <w:tcPr>
            <w:tcW w:w="3960" w:type="dxa"/>
          </w:tcPr>
          <w:p w:rsidR="006F20A6" w:rsidRDefault="006F20A6"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6F20A6" w:rsidRDefault="006F20A6"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6F20A6" w:rsidRDefault="006F20A6"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C654F7" w:rsidRDefault="006F20A6"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C654F7" w:rsidTr="00C654F7">
        <w:trPr>
          <w:cantSplit/>
          <w:jc w:val="center"/>
        </w:trPr>
        <w:tc>
          <w:tcPr>
            <w:tcW w:w="288" w:type="dxa"/>
          </w:tcPr>
          <w:p w:rsidR="00C654F7" w:rsidRDefault="00C654F7" w:rsidP="00C654F7">
            <w:r w:rsidRPr="000F6316">
              <w:rPr>
                <w:rFonts w:ascii="CS Avva Shenouda" w:hAnsi="CS Avva Shenouda"/>
                <w:sz w:val="24"/>
                <w:szCs w:val="24"/>
              </w:rPr>
              <w:t>¿</w:t>
            </w:r>
          </w:p>
        </w:tc>
        <w:tc>
          <w:tcPr>
            <w:tcW w:w="3960" w:type="dxa"/>
          </w:tcPr>
          <w:p w:rsidR="00C654F7" w:rsidRDefault="00C654F7" w:rsidP="00C654F7">
            <w:pPr>
              <w:pStyle w:val="EngHang"/>
              <w:rPr>
                <w:rFonts w:eastAsiaTheme="minorHAnsi"/>
              </w:rPr>
            </w:pPr>
            <w:r>
              <w:rPr>
                <w:rFonts w:eastAsiaTheme="minorHAnsi"/>
              </w:rPr>
              <w:t>We entreat and pray,</w:t>
            </w:r>
          </w:p>
          <w:p w:rsidR="00C654F7" w:rsidRDefault="00C654F7" w:rsidP="00C654F7">
            <w:pPr>
              <w:pStyle w:val="EngHang"/>
              <w:rPr>
                <w:rFonts w:eastAsiaTheme="minorHAnsi"/>
              </w:rPr>
            </w:pPr>
            <w:r>
              <w:rPr>
                <w:rFonts w:eastAsiaTheme="minorHAnsi"/>
              </w:rPr>
              <w:t>That we may win mercy,</w:t>
            </w:r>
          </w:p>
          <w:p w:rsidR="00C654F7" w:rsidRDefault="00C654F7" w:rsidP="00C654F7">
            <w:pPr>
              <w:pStyle w:val="EngHang"/>
              <w:rPr>
                <w:rFonts w:eastAsiaTheme="minorHAnsi"/>
              </w:rPr>
            </w:pPr>
            <w:r>
              <w:rPr>
                <w:rFonts w:eastAsiaTheme="minorHAnsi"/>
              </w:rPr>
              <w:t>Through your intercessions</w:t>
            </w:r>
          </w:p>
          <w:p w:rsidR="00C654F7" w:rsidRDefault="00C654F7" w:rsidP="00C654F7">
            <w:pPr>
              <w:pStyle w:val="EngHangEnd"/>
            </w:pPr>
            <w:r>
              <w:rPr>
                <w:rFonts w:eastAsiaTheme="minorHAnsi"/>
              </w:rPr>
              <w:t>With the Lover of mankind.</w:t>
            </w:r>
          </w:p>
        </w:tc>
        <w:tc>
          <w:tcPr>
            <w:tcW w:w="288" w:type="dxa"/>
          </w:tcPr>
          <w:p w:rsidR="00C654F7" w:rsidRDefault="00C654F7" w:rsidP="00C654F7"/>
        </w:tc>
        <w:tc>
          <w:tcPr>
            <w:tcW w:w="288" w:type="dxa"/>
          </w:tcPr>
          <w:p w:rsidR="00C654F7" w:rsidRDefault="00C654F7" w:rsidP="00C654F7">
            <w:r w:rsidRPr="000F6316">
              <w:rPr>
                <w:rFonts w:ascii="CS Avva Shenouda" w:hAnsi="CS Avva Shenouda"/>
                <w:sz w:val="24"/>
                <w:szCs w:val="24"/>
              </w:rPr>
              <w:t>¿</w:t>
            </w:r>
          </w:p>
        </w:tc>
        <w:tc>
          <w:tcPr>
            <w:tcW w:w="3960" w:type="dxa"/>
          </w:tcPr>
          <w:p w:rsidR="006F20A6" w:rsidRDefault="006F20A6"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6F20A6" w:rsidRDefault="006F20A6"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6F20A6" w:rsidRDefault="006F20A6"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C654F7" w:rsidRDefault="006F20A6"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D24FE1">
      <w:pPr>
        <w:pStyle w:val="Heading4"/>
      </w:pPr>
      <w:bookmarkStart w:id="169" w:name="_Toc298445769"/>
      <w:bookmarkStart w:id="170" w:name="_Toc298681254"/>
      <w:bookmarkStart w:id="171" w:name="_Toc298447494"/>
      <w:r>
        <w:t>Part Five</w:t>
      </w:r>
      <w:bookmarkEnd w:id="169"/>
      <w:bookmarkEnd w:id="170"/>
      <w:bookmarkEnd w:id="171"/>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654F7" w:rsidTr="00971481">
        <w:trPr>
          <w:cantSplit/>
          <w:jc w:val="center"/>
        </w:trPr>
        <w:tc>
          <w:tcPr>
            <w:tcW w:w="288" w:type="dxa"/>
          </w:tcPr>
          <w:p w:rsidR="00C654F7" w:rsidRDefault="00C654F7" w:rsidP="00C654F7"/>
        </w:tc>
        <w:tc>
          <w:tcPr>
            <w:tcW w:w="3960" w:type="dxa"/>
          </w:tcPr>
          <w:p w:rsidR="00971481" w:rsidRDefault="00971481" w:rsidP="00971481">
            <w:pPr>
              <w:pStyle w:val="EngHang"/>
              <w:rPr>
                <w:rFonts w:eastAsiaTheme="minorHAnsi"/>
              </w:rPr>
            </w:pPr>
            <w:r>
              <w:rPr>
                <w:rFonts w:eastAsiaTheme="minorHAnsi"/>
              </w:rPr>
              <w:t>You are the Candlestick</w:t>
            </w:r>
          </w:p>
          <w:p w:rsidR="00971481" w:rsidRDefault="00971481" w:rsidP="00971481">
            <w:pPr>
              <w:pStyle w:val="EngHang"/>
              <w:rPr>
                <w:rFonts w:eastAsiaTheme="minorHAnsi"/>
              </w:rPr>
            </w:pPr>
            <w:r>
              <w:rPr>
                <w:rFonts w:eastAsiaTheme="minorHAnsi"/>
              </w:rPr>
              <w:t>Made of pure gold,</w:t>
            </w:r>
          </w:p>
          <w:p w:rsidR="00971481" w:rsidRDefault="00971481" w:rsidP="00971481">
            <w:pPr>
              <w:pStyle w:val="EngHang"/>
              <w:rPr>
                <w:rFonts w:eastAsiaTheme="minorHAnsi"/>
              </w:rPr>
            </w:pPr>
            <w:r>
              <w:rPr>
                <w:rFonts w:eastAsiaTheme="minorHAnsi"/>
              </w:rPr>
              <w:t>Carrying the Lamp</w:t>
            </w:r>
          </w:p>
          <w:p w:rsidR="00C654F7" w:rsidRDefault="00971481" w:rsidP="00971481">
            <w:pPr>
              <w:pStyle w:val="EngHangEnd"/>
            </w:pPr>
            <w:r>
              <w:rPr>
                <w:rFonts w:eastAsiaTheme="minorHAnsi"/>
              </w:rPr>
              <w:t>Ever giving light:</w:t>
            </w:r>
          </w:p>
        </w:tc>
        <w:tc>
          <w:tcPr>
            <w:tcW w:w="288" w:type="dxa"/>
          </w:tcPr>
          <w:p w:rsidR="00C654F7" w:rsidRDefault="00C654F7" w:rsidP="00C654F7"/>
        </w:tc>
        <w:tc>
          <w:tcPr>
            <w:tcW w:w="288" w:type="dxa"/>
          </w:tcPr>
          <w:p w:rsidR="00C654F7" w:rsidRDefault="00C654F7" w:rsidP="00C654F7"/>
        </w:tc>
        <w:tc>
          <w:tcPr>
            <w:tcW w:w="3960" w:type="dxa"/>
          </w:tcPr>
          <w:p w:rsidR="006B31BA" w:rsidRDefault="006B31BA"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6B31BA" w:rsidRDefault="006B31BA"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6B31BA" w:rsidRDefault="006B31BA"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C654F7" w:rsidRDefault="006B31BA"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C654F7" w:rsidTr="00971481">
        <w:trPr>
          <w:cantSplit/>
          <w:jc w:val="center"/>
        </w:trPr>
        <w:tc>
          <w:tcPr>
            <w:tcW w:w="288" w:type="dxa"/>
          </w:tcPr>
          <w:p w:rsidR="00C654F7" w:rsidRDefault="00971481" w:rsidP="00C654F7">
            <w:r w:rsidRPr="000F6316">
              <w:rPr>
                <w:rFonts w:ascii="CS Avva Shenouda" w:hAnsi="CS Avva Shenouda"/>
                <w:sz w:val="24"/>
                <w:szCs w:val="24"/>
              </w:rPr>
              <w:t>¿</w:t>
            </w:r>
          </w:p>
        </w:tc>
        <w:tc>
          <w:tcPr>
            <w:tcW w:w="3960" w:type="dxa"/>
          </w:tcPr>
          <w:p w:rsidR="00971481" w:rsidRDefault="00971481" w:rsidP="00971481">
            <w:pPr>
              <w:pStyle w:val="EngHang"/>
              <w:rPr>
                <w:rFonts w:eastAsiaTheme="minorHAnsi"/>
              </w:rPr>
            </w:pPr>
            <w:r>
              <w:rPr>
                <w:rFonts w:eastAsiaTheme="minorHAnsi"/>
              </w:rPr>
              <w:t>The unapproachable</w:t>
            </w:r>
          </w:p>
          <w:p w:rsidR="00971481" w:rsidRDefault="00971481" w:rsidP="00971481">
            <w:pPr>
              <w:pStyle w:val="EngHang"/>
              <w:rPr>
                <w:rFonts w:eastAsiaTheme="minorHAnsi"/>
              </w:rPr>
            </w:pPr>
            <w:r>
              <w:rPr>
                <w:rFonts w:eastAsiaTheme="minorHAnsi"/>
              </w:rPr>
              <w:t>Light of the world,</w:t>
            </w:r>
          </w:p>
          <w:p w:rsidR="00971481" w:rsidRDefault="00971481" w:rsidP="00971481">
            <w:pPr>
              <w:pStyle w:val="EngHang"/>
              <w:rPr>
                <w:rFonts w:eastAsiaTheme="minorHAnsi"/>
              </w:rPr>
            </w:pPr>
            <w:r>
              <w:rPr>
                <w:rFonts w:eastAsiaTheme="minorHAnsi"/>
              </w:rPr>
              <w:t>Out of the Light</w:t>
            </w:r>
          </w:p>
          <w:p w:rsidR="00C654F7" w:rsidRDefault="00971481" w:rsidP="00971481">
            <w:pPr>
              <w:pStyle w:val="EngHangEnd"/>
            </w:pPr>
            <w:r>
              <w:rPr>
                <w:rFonts w:eastAsiaTheme="minorHAnsi"/>
              </w:rPr>
              <w:t>Unapproachable:</w:t>
            </w:r>
          </w:p>
        </w:tc>
        <w:tc>
          <w:tcPr>
            <w:tcW w:w="288" w:type="dxa"/>
          </w:tcPr>
          <w:p w:rsidR="00C654F7" w:rsidRDefault="00C654F7" w:rsidP="00C654F7"/>
        </w:tc>
        <w:tc>
          <w:tcPr>
            <w:tcW w:w="288" w:type="dxa"/>
          </w:tcPr>
          <w:p w:rsidR="00C654F7" w:rsidRDefault="00971481" w:rsidP="00C654F7">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Ⲉ̀ⲧⲉ ⲫ̀ⲟⲩⲱⲓⲛ ⲙ̀ⲡⲓⲕⲟⲥⲙⲟⲥ</w:t>
            </w:r>
          </w:p>
          <w:p w:rsidR="006B31BA" w:rsidRDefault="006B31BA" w:rsidP="006B31BA">
            <w:pPr>
              <w:pStyle w:val="CopticVersemulti-line"/>
            </w:pPr>
            <w:r w:rsidRPr="006B31BA">
              <w:t>ⲡⲓⲁⲧϣ̀ϧⲱⲛⲧ ⲉ̀ⲣⲟϥ</w:t>
            </w:r>
          </w:p>
          <w:p w:rsidR="006B31BA" w:rsidRDefault="006B31BA" w:rsidP="006B31BA">
            <w:pPr>
              <w:pStyle w:val="CopticVersemulti-line"/>
            </w:pPr>
            <w:r w:rsidRPr="006B31BA">
              <w:t>ⲡⲓ ⲉ̀ⲃⲟⲗϧⲉⲛ ⲡⲓⲟⲩⲱⲓⲛⲓ</w:t>
            </w:r>
          </w:p>
          <w:p w:rsidR="00C654F7" w:rsidRDefault="006B31BA" w:rsidP="006B31BA">
            <w:pPr>
              <w:pStyle w:val="CopticVerse"/>
            </w:pPr>
            <w:r w:rsidRPr="006B31BA">
              <w:t>ⲛ̀ⲁⲧϣ̀ϧⲱⲛⲧ ⲉ̀ⲣⲟϥ</w:t>
            </w:r>
          </w:p>
        </w:tc>
      </w:tr>
      <w:tr w:rsidR="00C654F7" w:rsidTr="00971481">
        <w:trPr>
          <w:cantSplit/>
          <w:jc w:val="center"/>
        </w:trPr>
        <w:tc>
          <w:tcPr>
            <w:tcW w:w="288" w:type="dxa"/>
          </w:tcPr>
          <w:p w:rsidR="00C654F7" w:rsidRDefault="00C654F7" w:rsidP="00C654F7"/>
        </w:tc>
        <w:tc>
          <w:tcPr>
            <w:tcW w:w="3960" w:type="dxa"/>
          </w:tcPr>
          <w:p w:rsidR="00971481" w:rsidRDefault="00971481" w:rsidP="00971481">
            <w:pPr>
              <w:pStyle w:val="EngHang"/>
              <w:rPr>
                <w:rFonts w:eastAsiaTheme="minorHAnsi"/>
              </w:rPr>
            </w:pPr>
            <w:r>
              <w:rPr>
                <w:rFonts w:eastAsiaTheme="minorHAnsi"/>
              </w:rPr>
              <w:t>The True God,</w:t>
            </w:r>
          </w:p>
          <w:p w:rsidR="00971481" w:rsidRDefault="00971481" w:rsidP="00971481">
            <w:pPr>
              <w:pStyle w:val="EngHang"/>
              <w:rPr>
                <w:rFonts w:eastAsiaTheme="minorHAnsi"/>
              </w:rPr>
            </w:pPr>
            <w:r>
              <w:rPr>
                <w:rFonts w:eastAsiaTheme="minorHAnsi"/>
              </w:rPr>
              <w:t>Of the True God,</w:t>
            </w:r>
          </w:p>
          <w:p w:rsidR="00971481" w:rsidRDefault="00971481" w:rsidP="00971481">
            <w:pPr>
              <w:pStyle w:val="EngHang"/>
              <w:rPr>
                <w:rFonts w:eastAsiaTheme="minorHAnsi"/>
              </w:rPr>
            </w:pPr>
            <w:r>
              <w:rPr>
                <w:rFonts w:eastAsiaTheme="minorHAnsi"/>
              </w:rPr>
              <w:t>Who was incarnate</w:t>
            </w:r>
          </w:p>
          <w:p w:rsidR="00C654F7" w:rsidRDefault="00971481" w:rsidP="00971481">
            <w:pPr>
              <w:pStyle w:val="EngHangEnd"/>
            </w:pPr>
            <w:r>
              <w:rPr>
                <w:rFonts w:eastAsiaTheme="minorHAnsi"/>
              </w:rPr>
              <w:t>Of you, without change.</w:t>
            </w:r>
          </w:p>
        </w:tc>
        <w:tc>
          <w:tcPr>
            <w:tcW w:w="288" w:type="dxa"/>
          </w:tcPr>
          <w:p w:rsidR="00C654F7" w:rsidRDefault="00C654F7" w:rsidP="00C654F7"/>
        </w:tc>
        <w:tc>
          <w:tcPr>
            <w:tcW w:w="288" w:type="dxa"/>
          </w:tcPr>
          <w:p w:rsidR="00C654F7" w:rsidRDefault="00C654F7" w:rsidP="00C654F7"/>
        </w:tc>
        <w:tc>
          <w:tcPr>
            <w:tcW w:w="3960" w:type="dxa"/>
          </w:tcPr>
          <w:p w:rsidR="006B31BA" w:rsidRDefault="006B31BA" w:rsidP="006B31BA">
            <w:pPr>
              <w:pStyle w:val="CopticVersemulti-line"/>
            </w:pPr>
            <w:r w:rsidRPr="006B31BA">
              <w:t>Ⲡⲓⲛⲟⲩϯ ⲛ̀ⲧⲁⲫ̀ⲙⲏⲓ</w:t>
            </w:r>
          </w:p>
          <w:p w:rsidR="006B31BA" w:rsidRDefault="006B31BA" w:rsidP="006B31BA">
            <w:pPr>
              <w:pStyle w:val="CopticVersemulti-line"/>
            </w:pPr>
            <w:r w:rsidRPr="006B31BA">
              <w:t>ⲉ̀ⲃⲟⲗϧⲉⲛ ⲟⲩⲛⲟⲩϯ ⲛ̀ⲧⲁⲫ̀ⲙⲏⲓ</w:t>
            </w:r>
          </w:p>
          <w:p w:rsidR="006B31BA" w:rsidRDefault="006B31BA" w:rsidP="006B31BA">
            <w:pPr>
              <w:pStyle w:val="CopticVersemulti-line"/>
            </w:pPr>
            <w:r w:rsidRPr="006B31BA">
              <w:t>ⲉ̀ⲧⲁϥϭⲓⲥⲁⲣⲝ ⲛ̀ϧⲏϯ</w:t>
            </w:r>
          </w:p>
          <w:p w:rsidR="00C654F7" w:rsidRDefault="006B31BA" w:rsidP="006B31BA">
            <w:pPr>
              <w:pStyle w:val="CopticVerse"/>
            </w:pPr>
            <w:r w:rsidRPr="006B31BA">
              <w:t>ϧⲉⲛ ⲟⲩⲙⲉⲧⲁⲧϣⲓⲃϯ</w:t>
            </w:r>
          </w:p>
        </w:tc>
      </w:tr>
      <w:tr w:rsidR="00C654F7" w:rsidTr="00971481">
        <w:trPr>
          <w:cantSplit/>
          <w:jc w:val="center"/>
        </w:trPr>
        <w:tc>
          <w:tcPr>
            <w:tcW w:w="288" w:type="dxa"/>
          </w:tcPr>
          <w:p w:rsidR="00C654F7" w:rsidRDefault="00971481" w:rsidP="00C654F7">
            <w:r w:rsidRPr="000F6316">
              <w:rPr>
                <w:rFonts w:ascii="CS Avva Shenouda" w:hAnsi="CS Avva Shenouda"/>
                <w:sz w:val="24"/>
                <w:szCs w:val="24"/>
              </w:rPr>
              <w:lastRenderedPageBreak/>
              <w:t>¿</w:t>
            </w:r>
          </w:p>
        </w:tc>
        <w:tc>
          <w:tcPr>
            <w:tcW w:w="3960" w:type="dxa"/>
          </w:tcPr>
          <w:p w:rsidR="00971481" w:rsidRDefault="00971481" w:rsidP="00971481">
            <w:pPr>
              <w:pStyle w:val="EngHang"/>
              <w:rPr>
                <w:rFonts w:eastAsiaTheme="minorHAnsi"/>
              </w:rPr>
            </w:pPr>
            <w:r>
              <w:rPr>
                <w:rFonts w:eastAsiaTheme="minorHAnsi"/>
              </w:rPr>
              <w:t>By His manifestation,</w:t>
            </w:r>
          </w:p>
          <w:p w:rsidR="00971481" w:rsidRDefault="00971481" w:rsidP="00971481">
            <w:pPr>
              <w:pStyle w:val="EngHang"/>
              <w:rPr>
                <w:rFonts w:eastAsiaTheme="minorHAnsi"/>
              </w:rPr>
            </w:pPr>
            <w:r>
              <w:rPr>
                <w:rFonts w:eastAsiaTheme="minorHAnsi"/>
              </w:rPr>
              <w:t>He gave light to us,</w:t>
            </w:r>
          </w:p>
          <w:p w:rsidR="00971481" w:rsidRDefault="00971481" w:rsidP="00971481">
            <w:pPr>
              <w:pStyle w:val="EngHang"/>
              <w:rPr>
                <w:rFonts w:eastAsiaTheme="minorHAnsi"/>
              </w:rPr>
            </w:pPr>
            <w:r>
              <w:rPr>
                <w:rFonts w:eastAsiaTheme="minorHAnsi"/>
              </w:rPr>
              <w:t>Who were sitting in darkness</w:t>
            </w:r>
          </w:p>
          <w:p w:rsidR="00C654F7" w:rsidRDefault="00971481" w:rsidP="00971481">
            <w:pPr>
              <w:pStyle w:val="EngHangEnd"/>
            </w:pPr>
            <w:r>
              <w:rPr>
                <w:rFonts w:eastAsiaTheme="minorHAnsi"/>
              </w:rPr>
              <w:t>And the shadow of death:</w:t>
            </w:r>
          </w:p>
        </w:tc>
        <w:tc>
          <w:tcPr>
            <w:tcW w:w="288" w:type="dxa"/>
          </w:tcPr>
          <w:p w:rsidR="00C654F7" w:rsidRDefault="00C654F7" w:rsidP="00C654F7"/>
        </w:tc>
        <w:tc>
          <w:tcPr>
            <w:tcW w:w="288" w:type="dxa"/>
          </w:tcPr>
          <w:p w:rsidR="00C654F7" w:rsidRDefault="00971481" w:rsidP="00C654F7">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Ϩⲓⲧⲉⲛ ⲧⲉϥⲡⲁⲣⲟⲩⲥⲓⲁ̀</w:t>
            </w:r>
          </w:p>
          <w:p w:rsidR="006B31BA" w:rsidRDefault="006B31BA" w:rsidP="006B31BA">
            <w:pPr>
              <w:pStyle w:val="CopticVersemulti-line"/>
            </w:pPr>
            <w:r w:rsidRPr="006B31BA">
              <w:t>ⲁϥⲉ̀ⲣⲟⲩⲱⲓⲛⲓ ⲉ̀ⲣⲟⲛ</w:t>
            </w:r>
          </w:p>
          <w:p w:rsidR="006B31BA" w:rsidRDefault="006B31BA" w:rsidP="006B31BA">
            <w:pPr>
              <w:pStyle w:val="CopticVersemulti-line"/>
            </w:pPr>
            <w:r w:rsidRPr="006B31BA">
              <w:t>ϧⲁ ⲛⲏⲉⲧϩⲉⲙⲥⲓ ϧⲉⲛ ⲡ̀ⲭⲁⲕⲓ</w:t>
            </w:r>
          </w:p>
          <w:p w:rsidR="00C654F7" w:rsidRDefault="006B31BA" w:rsidP="006B31BA">
            <w:pPr>
              <w:pStyle w:val="CopticVerse"/>
            </w:pPr>
            <w:r w:rsidRPr="006B31BA">
              <w:t>ⲛⲉⲙ ⲧ̀ϧⲏⲓⲃⲓ ⲙ̀ⲫ̀ⲙⲟⲩ</w:t>
            </w:r>
          </w:p>
        </w:tc>
      </w:tr>
      <w:tr w:rsidR="00C654F7" w:rsidTr="00971481">
        <w:trPr>
          <w:cantSplit/>
          <w:jc w:val="center"/>
        </w:trPr>
        <w:tc>
          <w:tcPr>
            <w:tcW w:w="288" w:type="dxa"/>
          </w:tcPr>
          <w:p w:rsidR="00C654F7" w:rsidRDefault="00C654F7" w:rsidP="00C654F7"/>
        </w:tc>
        <w:tc>
          <w:tcPr>
            <w:tcW w:w="3960" w:type="dxa"/>
          </w:tcPr>
          <w:p w:rsidR="00971481" w:rsidRDefault="00971481" w:rsidP="00971481">
            <w:pPr>
              <w:pStyle w:val="EngHang"/>
              <w:rPr>
                <w:rFonts w:eastAsiaTheme="minorHAnsi"/>
              </w:rPr>
            </w:pPr>
            <w:r>
              <w:rPr>
                <w:rFonts w:eastAsiaTheme="minorHAnsi"/>
              </w:rPr>
              <w:t>And guided our feet</w:t>
            </w:r>
          </w:p>
          <w:p w:rsidR="00971481" w:rsidRDefault="00971481" w:rsidP="00971481">
            <w:pPr>
              <w:pStyle w:val="EngHang"/>
              <w:rPr>
                <w:rFonts w:eastAsiaTheme="minorHAnsi"/>
              </w:rPr>
            </w:pPr>
            <w:r>
              <w:rPr>
                <w:rFonts w:eastAsiaTheme="minorHAnsi"/>
              </w:rPr>
              <w:t>Unto the path of peace,</w:t>
            </w:r>
          </w:p>
          <w:p w:rsidR="00971481" w:rsidRDefault="00971481" w:rsidP="00971481">
            <w:pPr>
              <w:pStyle w:val="EngHang"/>
              <w:rPr>
                <w:rFonts w:eastAsiaTheme="minorHAnsi"/>
              </w:rPr>
            </w:pPr>
            <w:r>
              <w:rPr>
                <w:rFonts w:eastAsiaTheme="minorHAnsi"/>
              </w:rPr>
              <w:t>Through the communion</w:t>
            </w:r>
          </w:p>
          <w:p w:rsidR="00C654F7" w:rsidRDefault="00971481" w:rsidP="00971481">
            <w:pPr>
              <w:pStyle w:val="EngHangEnd"/>
            </w:pPr>
            <w:r>
              <w:rPr>
                <w:rFonts w:eastAsiaTheme="minorHAnsi"/>
              </w:rPr>
              <w:t>Of His holy Mysteries.</w:t>
            </w:r>
          </w:p>
        </w:tc>
        <w:tc>
          <w:tcPr>
            <w:tcW w:w="288" w:type="dxa"/>
          </w:tcPr>
          <w:p w:rsidR="00C654F7" w:rsidRDefault="00C654F7" w:rsidP="00C654F7"/>
        </w:tc>
        <w:tc>
          <w:tcPr>
            <w:tcW w:w="288" w:type="dxa"/>
          </w:tcPr>
          <w:p w:rsidR="00C654F7" w:rsidRDefault="00C654F7" w:rsidP="00C654F7"/>
        </w:tc>
        <w:tc>
          <w:tcPr>
            <w:tcW w:w="3960" w:type="dxa"/>
          </w:tcPr>
          <w:p w:rsidR="006B31BA" w:rsidRDefault="006B31BA" w:rsidP="006B31BA">
            <w:pPr>
              <w:pStyle w:val="CopticVersemulti-line"/>
            </w:pPr>
            <w:r w:rsidRPr="006B31BA">
              <w:t>Ⲁϥⲥⲟⲩⲧⲉⲛ ⲛⲉⲛϭⲁⲗⲁⲩϫ</w:t>
            </w:r>
          </w:p>
          <w:p w:rsidR="006B31BA" w:rsidRDefault="006B31BA" w:rsidP="006B31BA">
            <w:pPr>
              <w:pStyle w:val="CopticVersemulti-line"/>
            </w:pPr>
            <w:r w:rsidRPr="006B31BA">
              <w:t>ⲉ̀ⲫ̀ⲙⲱⲓⲧ ⲛ̀ⲧⲉ ϯϩⲓⲣⲏⲛⲏ</w:t>
            </w:r>
          </w:p>
          <w:p w:rsidR="006B31BA" w:rsidRDefault="006B31BA" w:rsidP="006B31BA">
            <w:pPr>
              <w:pStyle w:val="CopticVersemulti-line"/>
            </w:pPr>
            <w:r w:rsidRPr="006B31BA">
              <w:t>ϩⲓⲧⲉⲛ ϯⲕⲟⲓⲛⲱⲛⲓⲁ̀</w:t>
            </w:r>
          </w:p>
          <w:p w:rsidR="00C654F7" w:rsidRDefault="006B31BA" w:rsidP="006B31BA">
            <w:pPr>
              <w:pStyle w:val="CopticVerse"/>
            </w:pPr>
            <w:r w:rsidRPr="006B31BA">
              <w:t>ⲛ̀ⲧⲉ ⲛⲉϥⲙⲩⲥⲧⲏⲣⲓⲟⲛ ⲉ̅ⲑ̅ⲩ</w:t>
            </w:r>
          </w:p>
        </w:tc>
      </w:tr>
      <w:tr w:rsidR="00C654F7" w:rsidTr="00971481">
        <w:trPr>
          <w:cantSplit/>
          <w:jc w:val="center"/>
        </w:trPr>
        <w:tc>
          <w:tcPr>
            <w:tcW w:w="288" w:type="dxa"/>
          </w:tcPr>
          <w:p w:rsidR="00C654F7" w:rsidRDefault="00971481" w:rsidP="00C654F7">
            <w:r w:rsidRPr="000F6316">
              <w:rPr>
                <w:rFonts w:ascii="CS Avva Shenouda" w:hAnsi="CS Avva Shenouda"/>
                <w:sz w:val="24"/>
                <w:szCs w:val="24"/>
              </w:rPr>
              <w:t>¿</w:t>
            </w:r>
          </w:p>
        </w:tc>
        <w:tc>
          <w:tcPr>
            <w:tcW w:w="3960" w:type="dxa"/>
          </w:tcPr>
          <w:p w:rsidR="00971481" w:rsidRDefault="00971481" w:rsidP="00971481">
            <w:pPr>
              <w:pStyle w:val="EngHang"/>
              <w:rPr>
                <w:rFonts w:eastAsiaTheme="minorHAnsi"/>
              </w:rPr>
            </w:pPr>
            <w:r>
              <w:rPr>
                <w:rFonts w:eastAsiaTheme="minorHAnsi"/>
              </w:rPr>
              <w:t>Wherefore everyone</w:t>
            </w:r>
          </w:p>
          <w:p w:rsidR="00971481" w:rsidRDefault="00971481" w:rsidP="00971481">
            <w:pPr>
              <w:pStyle w:val="EngHang"/>
              <w:rPr>
                <w:rFonts w:eastAsiaTheme="minorHAnsi"/>
              </w:rPr>
            </w:pPr>
            <w:r>
              <w:rPr>
                <w:rFonts w:eastAsiaTheme="minorHAnsi"/>
              </w:rPr>
              <w:t>Magnifies you,</w:t>
            </w:r>
          </w:p>
          <w:p w:rsidR="00971481" w:rsidRDefault="00971481" w:rsidP="00971481">
            <w:pPr>
              <w:pStyle w:val="EngHang"/>
              <w:rPr>
                <w:rFonts w:eastAsiaTheme="minorHAnsi"/>
              </w:rPr>
            </w:pPr>
            <w:r>
              <w:rPr>
                <w:rFonts w:eastAsiaTheme="minorHAnsi"/>
              </w:rPr>
              <w:t>O my lady, the Mother of God,</w:t>
            </w:r>
          </w:p>
          <w:p w:rsidR="00C654F7" w:rsidRDefault="00971481" w:rsidP="00971481">
            <w:pPr>
              <w:pStyle w:val="EngHangEnd"/>
            </w:pPr>
            <w:r>
              <w:rPr>
                <w:rFonts w:eastAsiaTheme="minorHAnsi"/>
              </w:rPr>
              <w:t>The ever-holy.</w:t>
            </w:r>
          </w:p>
        </w:tc>
        <w:tc>
          <w:tcPr>
            <w:tcW w:w="288" w:type="dxa"/>
          </w:tcPr>
          <w:p w:rsidR="00C654F7" w:rsidRDefault="00C654F7" w:rsidP="00C654F7"/>
        </w:tc>
        <w:tc>
          <w:tcPr>
            <w:tcW w:w="288" w:type="dxa"/>
          </w:tcPr>
          <w:p w:rsidR="00C654F7" w:rsidRDefault="00971481" w:rsidP="00C654F7">
            <w:r w:rsidRPr="000F6316">
              <w:rPr>
                <w:rFonts w:ascii="CS Avva Shenouda" w:hAnsi="CS Avva Shenouda"/>
                <w:sz w:val="24"/>
                <w:szCs w:val="24"/>
              </w:rPr>
              <w:t>¿</w:t>
            </w:r>
          </w:p>
        </w:tc>
        <w:tc>
          <w:tcPr>
            <w:tcW w:w="3960" w:type="dxa"/>
          </w:tcPr>
          <w:p w:rsidR="006B31BA" w:rsidRDefault="006B31BA" w:rsidP="006B31BA">
            <w:pPr>
              <w:pStyle w:val="CopticVersemulti-line"/>
            </w:pPr>
            <w:r w:rsidRPr="002C2599">
              <w:t>Ⲉⲑⲃⲉ ⲫⲁⲓ ⲟⲩⲟⲛ ⲛⲓⲃⲉⲛ</w:t>
            </w:r>
          </w:p>
          <w:p w:rsidR="006B31BA" w:rsidRDefault="006B31BA"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6B31BA" w:rsidRDefault="006B31BA"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C654F7" w:rsidRDefault="006B31BA"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C654F7" w:rsidTr="00971481">
        <w:trPr>
          <w:cantSplit/>
          <w:jc w:val="center"/>
        </w:trPr>
        <w:tc>
          <w:tcPr>
            <w:tcW w:w="288" w:type="dxa"/>
          </w:tcPr>
          <w:p w:rsidR="00C654F7" w:rsidRDefault="00C654F7" w:rsidP="00C654F7"/>
        </w:tc>
        <w:tc>
          <w:tcPr>
            <w:tcW w:w="3960" w:type="dxa"/>
          </w:tcPr>
          <w:p w:rsidR="00971481" w:rsidRDefault="00971481" w:rsidP="00971481">
            <w:pPr>
              <w:pStyle w:val="EngHang"/>
              <w:rPr>
                <w:rFonts w:eastAsiaTheme="minorHAnsi"/>
              </w:rPr>
            </w:pPr>
            <w:r>
              <w:rPr>
                <w:rFonts w:eastAsiaTheme="minorHAnsi"/>
              </w:rPr>
              <w:t>And we too,</w:t>
            </w:r>
          </w:p>
          <w:p w:rsidR="00971481" w:rsidRDefault="00971481" w:rsidP="00971481">
            <w:pPr>
              <w:pStyle w:val="EngHang"/>
              <w:rPr>
                <w:rFonts w:eastAsiaTheme="minorHAnsi"/>
              </w:rPr>
            </w:pPr>
            <w:r>
              <w:rPr>
                <w:rFonts w:eastAsiaTheme="minorHAnsi"/>
              </w:rPr>
              <w:t>Hope to win mercy,</w:t>
            </w:r>
          </w:p>
          <w:p w:rsidR="00971481" w:rsidRDefault="00971481" w:rsidP="00971481">
            <w:pPr>
              <w:pStyle w:val="EngHang"/>
              <w:rPr>
                <w:rFonts w:eastAsiaTheme="minorHAnsi"/>
              </w:rPr>
            </w:pPr>
            <w:r>
              <w:rPr>
                <w:rFonts w:eastAsiaTheme="minorHAnsi"/>
              </w:rPr>
              <w:t>Through your intercessions</w:t>
            </w:r>
          </w:p>
          <w:p w:rsidR="00C654F7" w:rsidRDefault="00971481" w:rsidP="00971481">
            <w:pPr>
              <w:pStyle w:val="EngHangEnd"/>
            </w:pPr>
            <w:r>
              <w:rPr>
                <w:rFonts w:eastAsiaTheme="minorHAnsi"/>
              </w:rPr>
              <w:t>With the Lover of mankind.</w:t>
            </w:r>
          </w:p>
        </w:tc>
        <w:tc>
          <w:tcPr>
            <w:tcW w:w="288" w:type="dxa"/>
          </w:tcPr>
          <w:p w:rsidR="00C654F7" w:rsidRDefault="00C654F7" w:rsidP="00C654F7"/>
        </w:tc>
        <w:tc>
          <w:tcPr>
            <w:tcW w:w="288" w:type="dxa"/>
          </w:tcPr>
          <w:p w:rsidR="00C654F7" w:rsidRDefault="00C654F7" w:rsidP="00C654F7"/>
        </w:tc>
        <w:tc>
          <w:tcPr>
            <w:tcW w:w="3960" w:type="dxa"/>
          </w:tcPr>
          <w:p w:rsidR="006B31BA" w:rsidRDefault="006B31BA"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6B31BA" w:rsidRDefault="006B31BA"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6B31BA" w:rsidRDefault="006B31BA"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C654F7" w:rsidRDefault="006B31BA"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71481" w:rsidTr="00971481">
        <w:trPr>
          <w:cantSplit/>
          <w:jc w:val="center"/>
        </w:trPr>
        <w:tc>
          <w:tcPr>
            <w:tcW w:w="288" w:type="dxa"/>
          </w:tcPr>
          <w:p w:rsidR="00971481" w:rsidRDefault="00971481" w:rsidP="00925626">
            <w:pPr>
              <w:pStyle w:val="CopticCross"/>
            </w:pPr>
            <w:r w:rsidRPr="000F6316">
              <w:t>¿</w:t>
            </w:r>
          </w:p>
        </w:tc>
        <w:tc>
          <w:tcPr>
            <w:tcW w:w="3960" w:type="dxa"/>
          </w:tcPr>
          <w:p w:rsidR="00971481" w:rsidRDefault="00971481" w:rsidP="00971481">
            <w:pPr>
              <w:pStyle w:val="EngHang"/>
              <w:rPr>
                <w:rFonts w:eastAsiaTheme="minorHAnsi"/>
              </w:rPr>
            </w:pPr>
            <w:r>
              <w:rPr>
                <w:rFonts w:eastAsiaTheme="minorHAnsi"/>
              </w:rPr>
              <w:t>All the higher orders</w:t>
            </w:r>
          </w:p>
          <w:p w:rsidR="00971481" w:rsidRDefault="00971481" w:rsidP="00971481">
            <w:pPr>
              <w:pStyle w:val="EngHang"/>
              <w:rPr>
                <w:rFonts w:eastAsiaTheme="minorHAnsi"/>
              </w:rPr>
            </w:pPr>
            <w:r>
              <w:rPr>
                <w:rFonts w:eastAsiaTheme="minorHAnsi"/>
              </w:rPr>
              <w:t>Cannot resemble you,</w:t>
            </w:r>
          </w:p>
          <w:p w:rsidR="00971481" w:rsidRDefault="00971481" w:rsidP="00971481">
            <w:pPr>
              <w:pStyle w:val="EngHang"/>
              <w:rPr>
                <w:rFonts w:eastAsiaTheme="minorHAnsi"/>
              </w:rPr>
            </w:pPr>
            <w:r>
              <w:rPr>
                <w:rFonts w:eastAsiaTheme="minorHAnsi"/>
              </w:rPr>
              <w:t>O golden Candlestick,</w:t>
            </w:r>
          </w:p>
          <w:p w:rsidR="00971481" w:rsidRDefault="00971481" w:rsidP="00971481">
            <w:pPr>
              <w:pStyle w:val="EngHangEnd"/>
            </w:pPr>
            <w:r>
              <w:rPr>
                <w:rFonts w:eastAsiaTheme="minorHAnsi"/>
              </w:rPr>
              <w:t>Which carries the True Light:</w:t>
            </w:r>
          </w:p>
        </w:tc>
        <w:tc>
          <w:tcPr>
            <w:tcW w:w="288" w:type="dxa"/>
          </w:tcPr>
          <w:p w:rsidR="00971481" w:rsidRDefault="00971481" w:rsidP="00971481"/>
        </w:tc>
        <w:tc>
          <w:tcPr>
            <w:tcW w:w="288" w:type="dxa"/>
          </w:tcPr>
          <w:p w:rsidR="00971481" w:rsidRDefault="00971481"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6B31BA" w:rsidRDefault="006B31BA"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6B31BA" w:rsidRDefault="006B31BA"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971481" w:rsidRDefault="006B31BA"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971481" w:rsidTr="00971481">
        <w:trPr>
          <w:cantSplit/>
          <w:jc w:val="center"/>
        </w:trPr>
        <w:tc>
          <w:tcPr>
            <w:tcW w:w="288" w:type="dxa"/>
          </w:tcPr>
          <w:p w:rsidR="00971481" w:rsidRDefault="00971481" w:rsidP="00925626">
            <w:pPr>
              <w:pStyle w:val="CopticCross"/>
            </w:pPr>
          </w:p>
        </w:tc>
        <w:tc>
          <w:tcPr>
            <w:tcW w:w="3960" w:type="dxa"/>
          </w:tcPr>
          <w:p w:rsidR="00971481" w:rsidRDefault="00971481" w:rsidP="00971481">
            <w:pPr>
              <w:pStyle w:val="EngHang"/>
              <w:rPr>
                <w:rFonts w:eastAsiaTheme="minorHAnsi"/>
              </w:rPr>
            </w:pPr>
            <w:r>
              <w:rPr>
                <w:rFonts w:eastAsiaTheme="minorHAnsi"/>
              </w:rPr>
              <w:t>That was made of</w:t>
            </w:r>
          </w:p>
          <w:p w:rsidR="00971481" w:rsidRDefault="00971481" w:rsidP="00971481">
            <w:pPr>
              <w:pStyle w:val="EngHang"/>
              <w:rPr>
                <w:rFonts w:eastAsiaTheme="minorHAnsi"/>
              </w:rPr>
            </w:pPr>
            <w:r>
              <w:rPr>
                <w:rFonts w:eastAsiaTheme="minorHAnsi"/>
              </w:rPr>
              <w:t>Pure and elect gold,</w:t>
            </w:r>
          </w:p>
          <w:p w:rsidR="00971481" w:rsidRDefault="00971481" w:rsidP="00971481">
            <w:pPr>
              <w:pStyle w:val="EngHang"/>
              <w:rPr>
                <w:rFonts w:eastAsiaTheme="minorHAnsi"/>
              </w:rPr>
            </w:pPr>
            <w:r>
              <w:rPr>
                <w:rFonts w:eastAsiaTheme="minorHAnsi"/>
              </w:rPr>
              <w:t>And was placed in</w:t>
            </w:r>
          </w:p>
          <w:p w:rsidR="00971481" w:rsidRDefault="00971481" w:rsidP="00971481">
            <w:pPr>
              <w:pStyle w:val="EngHangEnd"/>
            </w:pPr>
            <w:r>
              <w:rPr>
                <w:rFonts w:eastAsiaTheme="minorHAnsi"/>
              </w:rPr>
              <w:t>The Tabernacle:</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6B31BA">
              <w:t>Ⲑⲏ ⲙⲉⲛ ⲉ̀ⲧⲉ ⲙ̀ⲙⲁⲩ</w:t>
            </w:r>
          </w:p>
          <w:p w:rsidR="006B31BA" w:rsidRDefault="006B31BA" w:rsidP="006B31BA">
            <w:pPr>
              <w:pStyle w:val="CopticVersemulti-line"/>
            </w:pPr>
            <w:r w:rsidRPr="006B31BA">
              <w:t>ϣⲁⲩⲑⲁⲙⲓⲟⲥ ϧⲉⲛ ⲟⲩⲛⲟⲩⲃ</w:t>
            </w:r>
          </w:p>
          <w:p w:rsidR="006B31BA" w:rsidRDefault="006B31BA" w:rsidP="006B31BA">
            <w:pPr>
              <w:pStyle w:val="CopticVersemulti-line"/>
            </w:pPr>
            <w:r w:rsidRPr="006B31BA">
              <w:t>ⲉϥⲥⲱⲧⲡ ⲛ̀ⲕⲁⲑⲁⲣⲟⲥ</w:t>
            </w:r>
          </w:p>
          <w:p w:rsidR="00971481" w:rsidRDefault="006B31BA" w:rsidP="006B31BA">
            <w:pPr>
              <w:pStyle w:val="CopticVerse"/>
            </w:pPr>
            <w:r w:rsidRPr="006B31BA">
              <w:t>ϣⲁⲩⲭⲁⲥ ϧⲉⲛ ϯⲥ̀ⲕⲏⲛⲏ</w:t>
            </w:r>
          </w:p>
        </w:tc>
      </w:tr>
      <w:tr w:rsidR="00971481" w:rsidTr="00971481">
        <w:trPr>
          <w:cantSplit/>
          <w:jc w:val="center"/>
        </w:trPr>
        <w:tc>
          <w:tcPr>
            <w:tcW w:w="288" w:type="dxa"/>
          </w:tcPr>
          <w:p w:rsidR="00971481" w:rsidRDefault="00971481" w:rsidP="00925626">
            <w:pPr>
              <w:pStyle w:val="CopticCross"/>
            </w:pPr>
            <w:r w:rsidRPr="000F6316">
              <w:lastRenderedPageBreak/>
              <w:t>¿</w:t>
            </w:r>
          </w:p>
        </w:tc>
        <w:tc>
          <w:tcPr>
            <w:tcW w:w="3960" w:type="dxa"/>
          </w:tcPr>
          <w:p w:rsidR="00971481" w:rsidRDefault="00971481" w:rsidP="00971481">
            <w:pPr>
              <w:pStyle w:val="EngHang"/>
              <w:rPr>
                <w:rFonts w:eastAsiaTheme="minorHAnsi"/>
              </w:rPr>
            </w:pPr>
            <w:r>
              <w:rPr>
                <w:rFonts w:eastAsiaTheme="minorHAnsi"/>
              </w:rPr>
              <w:t>That was ordained</w:t>
            </w:r>
          </w:p>
          <w:p w:rsidR="00971481" w:rsidRDefault="00971481" w:rsidP="00971481">
            <w:pPr>
              <w:pStyle w:val="EngHang"/>
              <w:rPr>
                <w:rFonts w:eastAsiaTheme="minorHAnsi"/>
              </w:rPr>
            </w:pPr>
            <w:r>
              <w:rPr>
                <w:rFonts w:eastAsiaTheme="minorHAnsi"/>
              </w:rPr>
              <w:t>For the hands of men,</w:t>
            </w:r>
          </w:p>
          <w:p w:rsidR="00971481" w:rsidRDefault="00971481" w:rsidP="00971481">
            <w:pPr>
              <w:pStyle w:val="EngHang"/>
              <w:rPr>
                <w:rFonts w:eastAsiaTheme="minorHAnsi"/>
              </w:rPr>
            </w:pPr>
            <w:r>
              <w:rPr>
                <w:rFonts w:eastAsiaTheme="minorHAnsi"/>
              </w:rPr>
              <w:t>Who brought oil for its lamps,</w:t>
            </w:r>
          </w:p>
          <w:p w:rsidR="00971481" w:rsidRDefault="00971481" w:rsidP="00971481">
            <w:pPr>
              <w:pStyle w:val="EngHangEnd"/>
            </w:pPr>
            <w:r>
              <w:rPr>
                <w:rFonts w:eastAsiaTheme="minorHAnsi"/>
              </w:rPr>
              <w:t>By day and by night.</w:t>
            </w:r>
          </w:p>
        </w:tc>
        <w:tc>
          <w:tcPr>
            <w:tcW w:w="288" w:type="dxa"/>
          </w:tcPr>
          <w:p w:rsidR="00971481" w:rsidRDefault="00971481" w:rsidP="00971481"/>
        </w:tc>
        <w:tc>
          <w:tcPr>
            <w:tcW w:w="288" w:type="dxa"/>
          </w:tcPr>
          <w:p w:rsidR="00971481" w:rsidRDefault="00971481"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Ⲥⲉⲉⲣⲕⲉⲃⲉⲣⲛⲓⲧⲏⲥ ⲉ̀ⲣⲟⲥ</w:t>
            </w:r>
          </w:p>
          <w:p w:rsidR="006B31BA" w:rsidRDefault="006B31BA" w:rsidP="006B31BA">
            <w:pPr>
              <w:pStyle w:val="CopticVersemulti-line"/>
            </w:pPr>
            <w:r w:rsidRPr="006B31BA">
              <w:t>ϩⲓⲧⲉⲛ ϩⲁⲛϫⲓϫ ⲛ̀ⲣⲱⲙⲓ</w:t>
            </w:r>
          </w:p>
          <w:p w:rsidR="006B31BA" w:rsidRDefault="006B31BA" w:rsidP="006B31BA">
            <w:pPr>
              <w:pStyle w:val="CopticVersemulti-line"/>
            </w:pPr>
            <w:r w:rsidRPr="006B31BA">
              <w:t>ⲉⲩϯⲛⲉϩ ⲛ̀ⲥⲁ ⲛⲉⲥⲗⲁⲙⲡⲁⲥ</w:t>
            </w:r>
          </w:p>
          <w:p w:rsidR="00971481" w:rsidRDefault="006B31BA" w:rsidP="006B31BA">
            <w:pPr>
              <w:pStyle w:val="CopticVerse"/>
            </w:pPr>
            <w:r w:rsidRPr="006B31BA">
              <w:t>ⲙ̀ⲡⲓⲉϩⲟⲟⲩ ⲛⲉⲙ ⲡⲓⲉϫⲱⲣϩ</w:t>
            </w:r>
          </w:p>
        </w:tc>
      </w:tr>
      <w:tr w:rsidR="00971481" w:rsidTr="00971481">
        <w:trPr>
          <w:cantSplit/>
          <w:jc w:val="center"/>
        </w:trPr>
        <w:tc>
          <w:tcPr>
            <w:tcW w:w="288" w:type="dxa"/>
          </w:tcPr>
          <w:p w:rsidR="00971481" w:rsidRDefault="00971481" w:rsidP="00925626">
            <w:pPr>
              <w:pStyle w:val="CopticCross"/>
            </w:pPr>
          </w:p>
        </w:tc>
        <w:tc>
          <w:tcPr>
            <w:tcW w:w="3960" w:type="dxa"/>
          </w:tcPr>
          <w:p w:rsidR="00971481" w:rsidRDefault="00971481" w:rsidP="00971481">
            <w:pPr>
              <w:pStyle w:val="EngHang"/>
              <w:rPr>
                <w:rFonts w:eastAsiaTheme="minorHAnsi"/>
              </w:rPr>
            </w:pPr>
            <w:r>
              <w:rPr>
                <w:rFonts w:eastAsiaTheme="minorHAnsi"/>
              </w:rPr>
              <w:t>He Who dwelt in your womb,</w:t>
            </w:r>
          </w:p>
          <w:p w:rsidR="00971481" w:rsidRDefault="00971481" w:rsidP="00971481">
            <w:pPr>
              <w:pStyle w:val="EngHang"/>
              <w:rPr>
                <w:rFonts w:eastAsiaTheme="minorHAnsi"/>
              </w:rPr>
            </w:pPr>
            <w:r>
              <w:rPr>
                <w:rFonts w:eastAsiaTheme="minorHAnsi"/>
              </w:rPr>
              <w:t>O Virgin Mary,</w:t>
            </w:r>
          </w:p>
          <w:p w:rsidR="00971481" w:rsidRDefault="00971481" w:rsidP="00971481">
            <w:pPr>
              <w:pStyle w:val="EngHang"/>
              <w:rPr>
                <w:rFonts w:eastAsiaTheme="minorHAnsi"/>
              </w:rPr>
            </w:pPr>
            <w:r>
              <w:rPr>
                <w:rFonts w:eastAsiaTheme="minorHAnsi"/>
              </w:rPr>
              <w:t>Lights every man</w:t>
            </w:r>
          </w:p>
          <w:p w:rsidR="00971481" w:rsidRDefault="00971481" w:rsidP="00971481">
            <w:pPr>
              <w:pStyle w:val="EngHangEnd"/>
            </w:pPr>
            <w:r>
              <w:rPr>
                <w:rFonts w:eastAsiaTheme="minorHAnsi"/>
              </w:rPr>
              <w:t>That comes into the world.</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6B31BA">
              <w:t>Ⲫⲏⲉⲧⲭⲏ ϧⲉⲛ ⲧⲉⲛⲉϫⲓ</w:t>
            </w:r>
          </w:p>
          <w:p w:rsidR="006B31BA" w:rsidRDefault="006B31BA" w:rsidP="006B31BA">
            <w:pPr>
              <w:pStyle w:val="CopticVersemulti-line"/>
            </w:pPr>
            <w:r w:rsidRPr="006B31BA">
              <w:t>Ⲙⲁⲣⲓⲁ ϯⲡⲁⲣⲑⲉⲛⲟⲥ</w:t>
            </w:r>
          </w:p>
          <w:p w:rsidR="006B31BA" w:rsidRDefault="006B31BA" w:rsidP="006B31BA">
            <w:pPr>
              <w:pStyle w:val="CopticVersemulti-line"/>
            </w:pPr>
            <w:r w:rsidRPr="006B31BA">
              <w:t>ⲁϥⲉⲣⲟⲩⲱⲓⲛⲓ ⲉⲣⲱⲙⲓ ⲛⲓⲃⲉⲛ</w:t>
            </w:r>
          </w:p>
          <w:p w:rsidR="00971481" w:rsidRDefault="006B31BA" w:rsidP="006B31BA">
            <w:pPr>
              <w:pStyle w:val="CopticVerse"/>
            </w:pPr>
            <w:r w:rsidRPr="006B31BA">
              <w:t>ⲉⲑⲛⲏⲟⲩ ⲉ̀ⲡⲓⲕⲟⲥⲙⲟⲥ</w:t>
            </w:r>
          </w:p>
        </w:tc>
      </w:tr>
      <w:tr w:rsidR="00971481" w:rsidTr="00971481">
        <w:trPr>
          <w:cantSplit/>
          <w:jc w:val="center"/>
        </w:trPr>
        <w:tc>
          <w:tcPr>
            <w:tcW w:w="288" w:type="dxa"/>
          </w:tcPr>
          <w:p w:rsidR="00971481" w:rsidRDefault="00971481" w:rsidP="00925626">
            <w:pPr>
              <w:pStyle w:val="CopticCross"/>
            </w:pPr>
            <w:r w:rsidRPr="00925626">
              <w:t>¿</w:t>
            </w:r>
          </w:p>
        </w:tc>
        <w:tc>
          <w:tcPr>
            <w:tcW w:w="3960" w:type="dxa"/>
          </w:tcPr>
          <w:p w:rsidR="00971481" w:rsidRDefault="00971481" w:rsidP="00971481">
            <w:pPr>
              <w:pStyle w:val="EngHang"/>
              <w:rPr>
                <w:rFonts w:eastAsiaTheme="minorHAnsi"/>
              </w:rPr>
            </w:pPr>
            <w:r>
              <w:rPr>
                <w:rFonts w:eastAsiaTheme="minorHAnsi"/>
              </w:rPr>
              <w:t>For He Whom you have born,</w:t>
            </w:r>
          </w:p>
          <w:p w:rsidR="00971481" w:rsidRDefault="00971481" w:rsidP="00971481">
            <w:pPr>
              <w:pStyle w:val="EngHang"/>
              <w:rPr>
                <w:rFonts w:eastAsiaTheme="minorHAnsi"/>
              </w:rPr>
            </w:pPr>
            <w:r>
              <w:rPr>
                <w:rFonts w:eastAsiaTheme="minorHAnsi"/>
              </w:rPr>
              <w:t>Is the Sun of Righteousness,</w:t>
            </w:r>
          </w:p>
          <w:p w:rsidR="00971481" w:rsidRDefault="00971481" w:rsidP="00971481">
            <w:pPr>
              <w:pStyle w:val="EngHang"/>
              <w:rPr>
                <w:rFonts w:eastAsiaTheme="minorHAnsi"/>
              </w:rPr>
            </w:pPr>
            <w:r>
              <w:rPr>
                <w:rFonts w:eastAsiaTheme="minorHAnsi"/>
              </w:rPr>
              <w:t>And He has healed us</w:t>
            </w:r>
          </w:p>
          <w:p w:rsidR="00971481" w:rsidRDefault="00971481" w:rsidP="00971481">
            <w:pPr>
              <w:pStyle w:val="EngHangEnd"/>
            </w:pPr>
            <w:r>
              <w:rPr>
                <w:rFonts w:eastAsiaTheme="minorHAnsi"/>
              </w:rPr>
              <w:t>From our sins.</w:t>
            </w:r>
          </w:p>
        </w:tc>
        <w:tc>
          <w:tcPr>
            <w:tcW w:w="288" w:type="dxa"/>
          </w:tcPr>
          <w:p w:rsidR="00971481" w:rsidRDefault="00971481" w:rsidP="00971481"/>
        </w:tc>
        <w:tc>
          <w:tcPr>
            <w:tcW w:w="288" w:type="dxa"/>
          </w:tcPr>
          <w:p w:rsidR="00971481" w:rsidRDefault="00971481"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Ⲛ̀ⲑⲟϥ ⲅⲁⲣ ⲡⲉ ⲫ̀ⲣⲏ</w:t>
            </w:r>
          </w:p>
          <w:p w:rsidR="006B31BA" w:rsidRDefault="006B31BA" w:rsidP="006B31BA">
            <w:pPr>
              <w:pStyle w:val="CopticVersemulti-line"/>
            </w:pPr>
            <w:r w:rsidRPr="006B31BA">
              <w:t>ⲛ̀ⲧⲉ ϯⲇⲓⲕⲉⲟⲥⲩⲛⲏ</w:t>
            </w:r>
          </w:p>
          <w:p w:rsidR="006B31BA" w:rsidRDefault="006B31BA" w:rsidP="006B31BA">
            <w:pPr>
              <w:pStyle w:val="CopticVersemulti-line"/>
            </w:pPr>
            <w:r w:rsidRPr="006B31BA">
              <w:t>ⲁ̀ⲣⲉⲙⲁⲥϥ ⲁϥⲧⲁⲗϭⲟⲛ</w:t>
            </w:r>
          </w:p>
          <w:p w:rsidR="00971481" w:rsidRDefault="006B31BA" w:rsidP="006B31BA">
            <w:pPr>
              <w:pStyle w:val="CopticVerse"/>
            </w:pPr>
            <w:r w:rsidRPr="006B31BA">
              <w:t>ⲉ̀ⲃⲟⲗϧⲉⲛ ⲛⲉⲛⲛⲟⲃⲓ</w:t>
            </w:r>
          </w:p>
        </w:tc>
      </w:tr>
      <w:tr w:rsidR="00971481" w:rsidTr="00971481">
        <w:trPr>
          <w:cantSplit/>
          <w:jc w:val="center"/>
        </w:trPr>
        <w:tc>
          <w:tcPr>
            <w:tcW w:w="288" w:type="dxa"/>
          </w:tcPr>
          <w:p w:rsidR="00971481" w:rsidRDefault="00971481" w:rsidP="00925626">
            <w:pPr>
              <w:pStyle w:val="CopticCross"/>
            </w:pPr>
          </w:p>
        </w:tc>
        <w:tc>
          <w:tcPr>
            <w:tcW w:w="3960" w:type="dxa"/>
          </w:tcPr>
          <w:p w:rsidR="00971481" w:rsidRDefault="00971481" w:rsidP="00971481">
            <w:pPr>
              <w:pStyle w:val="EngHang"/>
              <w:rPr>
                <w:rFonts w:eastAsiaTheme="minorHAnsi"/>
              </w:rPr>
            </w:pPr>
            <w:r>
              <w:rPr>
                <w:rFonts w:eastAsiaTheme="minorHAnsi"/>
              </w:rPr>
              <w:t>Wherefore we</w:t>
            </w:r>
          </w:p>
          <w:p w:rsidR="00971481" w:rsidRDefault="00971481" w:rsidP="00971481">
            <w:pPr>
              <w:pStyle w:val="EngHang"/>
              <w:rPr>
                <w:rFonts w:eastAsiaTheme="minorHAnsi"/>
              </w:rPr>
            </w:pPr>
            <w:r>
              <w:rPr>
                <w:rFonts w:eastAsiaTheme="minorHAnsi"/>
              </w:rPr>
              <w:t>Exalt you befittingly,</w:t>
            </w:r>
          </w:p>
          <w:p w:rsidR="00971481" w:rsidRDefault="00971481" w:rsidP="00971481">
            <w:pPr>
              <w:pStyle w:val="EngHang"/>
              <w:rPr>
                <w:rFonts w:eastAsiaTheme="minorHAnsi"/>
              </w:rPr>
            </w:pPr>
            <w:r>
              <w:rPr>
                <w:rFonts w:eastAsiaTheme="minorHAnsi"/>
              </w:rPr>
              <w:t>With prophetic</w:t>
            </w:r>
          </w:p>
          <w:p w:rsidR="00971481" w:rsidRDefault="00971481" w:rsidP="00971481">
            <w:pPr>
              <w:pStyle w:val="EngHangEnd"/>
            </w:pPr>
            <w:r>
              <w:rPr>
                <w:rFonts w:eastAsiaTheme="minorHAnsi"/>
              </w:rPr>
              <w:t>Hymnology.</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6B31BA" w:rsidRDefault="006B31BA"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6B31BA" w:rsidRDefault="006B31BA"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971481" w:rsidRDefault="006B31BA"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971481" w:rsidTr="00971481">
        <w:trPr>
          <w:cantSplit/>
          <w:jc w:val="center"/>
        </w:trPr>
        <w:tc>
          <w:tcPr>
            <w:tcW w:w="288" w:type="dxa"/>
          </w:tcPr>
          <w:p w:rsidR="00971481" w:rsidRDefault="00971481" w:rsidP="00925626">
            <w:pPr>
              <w:pStyle w:val="CopticCross"/>
            </w:pPr>
            <w:r w:rsidRPr="000F6316">
              <w:t>¿</w:t>
            </w:r>
          </w:p>
        </w:tc>
        <w:tc>
          <w:tcPr>
            <w:tcW w:w="3960" w:type="dxa"/>
          </w:tcPr>
          <w:p w:rsidR="00971481" w:rsidRDefault="00971481" w:rsidP="00971481">
            <w:pPr>
              <w:pStyle w:val="EngHang"/>
              <w:rPr>
                <w:rFonts w:eastAsiaTheme="minorHAnsi"/>
              </w:rPr>
            </w:pPr>
            <w:r>
              <w:rPr>
                <w:rFonts w:eastAsiaTheme="minorHAnsi"/>
              </w:rPr>
              <w:t>For they spoke of you</w:t>
            </w:r>
          </w:p>
          <w:p w:rsidR="00971481" w:rsidRDefault="00971481" w:rsidP="00971481">
            <w:pPr>
              <w:pStyle w:val="EngHang"/>
              <w:rPr>
                <w:rFonts w:eastAsiaTheme="minorHAnsi"/>
              </w:rPr>
            </w:pPr>
            <w:r>
              <w:rPr>
                <w:rFonts w:eastAsiaTheme="minorHAnsi"/>
              </w:rPr>
              <w:t>With great honour</w:t>
            </w:r>
          </w:p>
          <w:p w:rsidR="00971481" w:rsidRDefault="00971481" w:rsidP="00971481">
            <w:pPr>
              <w:pStyle w:val="EngHang"/>
              <w:rPr>
                <w:rFonts w:eastAsiaTheme="minorHAnsi"/>
              </w:rPr>
            </w:pPr>
            <w:r>
              <w:rPr>
                <w:rFonts w:eastAsiaTheme="minorHAnsi"/>
              </w:rPr>
              <w:t>O Holy City,</w:t>
            </w:r>
          </w:p>
          <w:p w:rsidR="00971481" w:rsidRDefault="00971481" w:rsidP="00971481">
            <w:pPr>
              <w:pStyle w:val="EngHangEnd"/>
            </w:pPr>
            <w:r>
              <w:rPr>
                <w:rFonts w:eastAsiaTheme="minorHAnsi"/>
              </w:rPr>
              <w:t>Of the Great King.</w:t>
            </w:r>
          </w:p>
        </w:tc>
        <w:tc>
          <w:tcPr>
            <w:tcW w:w="288" w:type="dxa"/>
          </w:tcPr>
          <w:p w:rsidR="00971481" w:rsidRDefault="00971481" w:rsidP="00971481"/>
        </w:tc>
        <w:tc>
          <w:tcPr>
            <w:tcW w:w="288" w:type="dxa"/>
          </w:tcPr>
          <w:p w:rsidR="00971481" w:rsidRDefault="00971481"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6B31BA" w:rsidRDefault="006B31BA"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6B31BA" w:rsidRDefault="006B31BA"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971481" w:rsidRDefault="006B31BA"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971481" w:rsidTr="00971481">
        <w:trPr>
          <w:cantSplit/>
          <w:jc w:val="center"/>
        </w:trPr>
        <w:tc>
          <w:tcPr>
            <w:tcW w:w="288" w:type="dxa"/>
          </w:tcPr>
          <w:p w:rsidR="00971481" w:rsidRDefault="00971481" w:rsidP="00925626">
            <w:pPr>
              <w:pStyle w:val="CopticCross"/>
            </w:pPr>
          </w:p>
        </w:tc>
        <w:tc>
          <w:tcPr>
            <w:tcW w:w="3960" w:type="dxa"/>
          </w:tcPr>
          <w:p w:rsidR="00971481" w:rsidRDefault="00971481" w:rsidP="00971481">
            <w:pPr>
              <w:pStyle w:val="EngHang"/>
              <w:rPr>
                <w:rFonts w:eastAsiaTheme="minorHAnsi"/>
              </w:rPr>
            </w:pPr>
            <w:r>
              <w:rPr>
                <w:rFonts w:eastAsiaTheme="minorHAnsi"/>
              </w:rPr>
              <w:t>We entreat and pray,</w:t>
            </w:r>
          </w:p>
          <w:p w:rsidR="00971481" w:rsidRDefault="00971481" w:rsidP="00971481">
            <w:pPr>
              <w:pStyle w:val="EngHang"/>
              <w:rPr>
                <w:rFonts w:eastAsiaTheme="minorHAnsi"/>
              </w:rPr>
            </w:pPr>
            <w:r>
              <w:rPr>
                <w:rFonts w:eastAsiaTheme="minorHAnsi"/>
              </w:rPr>
              <w:t>That we may win mercy,</w:t>
            </w:r>
          </w:p>
          <w:p w:rsidR="00971481" w:rsidRDefault="00971481" w:rsidP="00971481">
            <w:pPr>
              <w:pStyle w:val="EngHang"/>
              <w:rPr>
                <w:rFonts w:eastAsiaTheme="minorHAnsi"/>
              </w:rPr>
            </w:pPr>
            <w:r>
              <w:rPr>
                <w:rFonts w:eastAsiaTheme="minorHAnsi"/>
              </w:rPr>
              <w:t>Through your intercessions</w:t>
            </w:r>
          </w:p>
          <w:p w:rsidR="00971481" w:rsidRDefault="00971481" w:rsidP="00971481">
            <w:pPr>
              <w:pStyle w:val="EngHangEnd"/>
            </w:pPr>
            <w:r>
              <w:rPr>
                <w:rFonts w:eastAsiaTheme="minorHAnsi"/>
              </w:rPr>
              <w:t>With the Lover of mankind.</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6B31BA" w:rsidRDefault="006B31BA"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6B31BA" w:rsidRDefault="006B31BA"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971481" w:rsidRDefault="006B31BA"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172" w:name="_Toc298445770"/>
      <w:bookmarkStart w:id="173" w:name="_Toc298681255"/>
      <w:bookmarkStart w:id="174" w:name="_Toc298447495"/>
      <w:r>
        <w:lastRenderedPageBreak/>
        <w:t>Part Six</w:t>
      </w:r>
      <w:bookmarkEnd w:id="172"/>
      <w:bookmarkEnd w:id="173"/>
      <w:bookmarkEnd w:id="174"/>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71481" w:rsidTr="00A66FD9">
        <w:trPr>
          <w:cantSplit/>
          <w:jc w:val="center"/>
        </w:trPr>
        <w:tc>
          <w:tcPr>
            <w:tcW w:w="288" w:type="dxa"/>
          </w:tcPr>
          <w:p w:rsidR="00971481" w:rsidRDefault="00A66FD9" w:rsidP="00971481">
            <w:r w:rsidRPr="000F6316">
              <w:rPr>
                <w:rFonts w:ascii="CS Avva Shenouda" w:hAnsi="CS Avva Shenouda"/>
                <w:sz w:val="24"/>
                <w:szCs w:val="24"/>
              </w:rPr>
              <w:t>¿</w:t>
            </w:r>
          </w:p>
        </w:tc>
        <w:tc>
          <w:tcPr>
            <w:tcW w:w="3960" w:type="dxa"/>
          </w:tcPr>
          <w:p w:rsidR="00A66FD9" w:rsidRDefault="00A66FD9" w:rsidP="00A66FD9">
            <w:pPr>
              <w:pStyle w:val="EngHang"/>
              <w:rPr>
                <w:rFonts w:eastAsiaTheme="minorHAnsi"/>
              </w:rPr>
            </w:pPr>
            <w:r>
              <w:rPr>
                <w:rFonts w:eastAsiaTheme="minorHAnsi"/>
              </w:rPr>
              <w:t>You are the Censer,</w:t>
            </w:r>
          </w:p>
          <w:p w:rsidR="00A66FD9" w:rsidRDefault="00A66FD9" w:rsidP="00A66FD9">
            <w:pPr>
              <w:pStyle w:val="EngHang"/>
              <w:rPr>
                <w:rFonts w:eastAsiaTheme="minorHAnsi"/>
              </w:rPr>
            </w:pPr>
            <w:r>
              <w:rPr>
                <w:rFonts w:eastAsiaTheme="minorHAnsi"/>
              </w:rPr>
              <w:t>Made of pure gold,</w:t>
            </w:r>
          </w:p>
          <w:p w:rsidR="00A66FD9" w:rsidRDefault="00A66FD9" w:rsidP="00A66FD9">
            <w:pPr>
              <w:pStyle w:val="EngHang"/>
              <w:rPr>
                <w:rFonts w:eastAsiaTheme="minorHAnsi"/>
              </w:rPr>
            </w:pPr>
            <w:r>
              <w:rPr>
                <w:rFonts w:eastAsiaTheme="minorHAnsi"/>
              </w:rPr>
              <w:t>Carrying the blessed</w:t>
            </w:r>
          </w:p>
          <w:p w:rsidR="00971481" w:rsidRDefault="00A66FD9" w:rsidP="00A66FD9">
            <w:pPr>
              <w:pStyle w:val="EngHangEnd"/>
            </w:pPr>
            <w:r>
              <w:rPr>
                <w:rFonts w:eastAsiaTheme="minorHAnsi"/>
              </w:rPr>
              <w:t>Live coal:</w:t>
            </w:r>
          </w:p>
        </w:tc>
        <w:tc>
          <w:tcPr>
            <w:tcW w:w="288" w:type="dxa"/>
          </w:tcPr>
          <w:p w:rsidR="00971481" w:rsidRDefault="00971481" w:rsidP="00971481"/>
        </w:tc>
        <w:tc>
          <w:tcPr>
            <w:tcW w:w="288" w:type="dxa"/>
          </w:tcPr>
          <w:p w:rsidR="00971481" w:rsidRDefault="00A66FD9"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6B31BA" w:rsidRDefault="006B31BA"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6B31BA" w:rsidRDefault="006B31BA"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971481" w:rsidRDefault="006B31BA"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971481" w:rsidTr="00A66FD9">
        <w:trPr>
          <w:cantSplit/>
          <w:jc w:val="center"/>
        </w:trPr>
        <w:tc>
          <w:tcPr>
            <w:tcW w:w="288" w:type="dxa"/>
          </w:tcPr>
          <w:p w:rsidR="00971481" w:rsidRDefault="00971481" w:rsidP="00971481"/>
        </w:tc>
        <w:tc>
          <w:tcPr>
            <w:tcW w:w="3960" w:type="dxa"/>
          </w:tcPr>
          <w:p w:rsidR="00A66FD9" w:rsidRDefault="00A66FD9" w:rsidP="00A66FD9">
            <w:pPr>
              <w:pStyle w:val="EngHang"/>
              <w:rPr>
                <w:rFonts w:eastAsiaTheme="minorHAnsi"/>
              </w:rPr>
            </w:pPr>
            <w:r>
              <w:rPr>
                <w:rFonts w:eastAsiaTheme="minorHAnsi"/>
              </w:rPr>
              <w:t>Which is taken</w:t>
            </w:r>
          </w:p>
          <w:p w:rsidR="00A66FD9" w:rsidRDefault="00A66FD9" w:rsidP="00A66FD9">
            <w:pPr>
              <w:pStyle w:val="EngHang"/>
              <w:rPr>
                <w:rFonts w:eastAsiaTheme="minorHAnsi"/>
              </w:rPr>
            </w:pPr>
            <w:r>
              <w:rPr>
                <w:rFonts w:eastAsiaTheme="minorHAnsi"/>
              </w:rPr>
              <w:t>From the Altar,</w:t>
            </w:r>
          </w:p>
          <w:p w:rsidR="00A66FD9" w:rsidRDefault="00A66FD9" w:rsidP="00A66FD9">
            <w:pPr>
              <w:pStyle w:val="EngHang"/>
              <w:rPr>
                <w:rFonts w:eastAsiaTheme="minorHAnsi"/>
              </w:rPr>
            </w:pPr>
            <w:r>
              <w:rPr>
                <w:rFonts w:eastAsiaTheme="minorHAnsi"/>
              </w:rPr>
              <w:t>To purge the sins and take</w:t>
            </w:r>
          </w:p>
          <w:p w:rsidR="00971481" w:rsidRDefault="00A66FD9" w:rsidP="00A66FD9">
            <w:pPr>
              <w:pStyle w:val="EngHangEnd"/>
            </w:pPr>
            <w:r>
              <w:rPr>
                <w:rFonts w:eastAsiaTheme="minorHAnsi"/>
              </w:rPr>
              <w:t>Away the iniquities:</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6B31BA">
              <w:t>Ⲫⲏⲉⲧⲟⲩϭⲓ ⲙ̀ⲙⲟϥ</w:t>
            </w:r>
          </w:p>
          <w:p w:rsidR="006B31BA" w:rsidRDefault="006B31BA" w:rsidP="006B31BA">
            <w:pPr>
              <w:pStyle w:val="CopticVersemulti-line"/>
            </w:pPr>
            <w:r w:rsidRPr="006B31BA">
              <w:t>ⲉⲃⲟⲗϧⲉⲛ ⲡⲓⲙⲁⲛ̀ⲉⲣϣⲱⲟⲩϣⲓ</w:t>
            </w:r>
          </w:p>
          <w:p w:rsidR="006B31BA" w:rsidRDefault="006B31BA" w:rsidP="006B31BA">
            <w:pPr>
              <w:pStyle w:val="CopticVersemulti-line"/>
            </w:pPr>
            <w:r w:rsidRPr="006B31BA">
              <w:t>ϣⲁϥⲧⲟⲩⲃⲟ ⲛ̀ⲛⲓⲛⲟⲃⲓ</w:t>
            </w:r>
          </w:p>
          <w:p w:rsidR="00971481" w:rsidRDefault="006B31BA" w:rsidP="006B31BA">
            <w:pPr>
              <w:pStyle w:val="CopticVerse"/>
            </w:pPr>
            <w:r w:rsidRPr="006B31BA">
              <w:t>ⲛ̀ⲧⲉϥⲱ̀ⲗⲓ ⲛ̀ⲛⲓⲁⲛⲟⲙⲓⲁ</w:t>
            </w:r>
          </w:p>
        </w:tc>
      </w:tr>
      <w:tr w:rsidR="00971481" w:rsidTr="00A66FD9">
        <w:trPr>
          <w:cantSplit/>
          <w:jc w:val="center"/>
        </w:trPr>
        <w:tc>
          <w:tcPr>
            <w:tcW w:w="288" w:type="dxa"/>
          </w:tcPr>
          <w:p w:rsidR="00971481" w:rsidRDefault="00A66FD9" w:rsidP="00A23F04">
            <w:pPr>
              <w:pStyle w:val="CopticCross"/>
            </w:pPr>
            <w:r w:rsidRPr="000F6316">
              <w:t>¿</w:t>
            </w:r>
          </w:p>
        </w:tc>
        <w:tc>
          <w:tcPr>
            <w:tcW w:w="3960" w:type="dxa"/>
          </w:tcPr>
          <w:p w:rsidR="00A66FD9" w:rsidRDefault="00A66FD9" w:rsidP="00A66FD9">
            <w:pPr>
              <w:pStyle w:val="EngHang"/>
              <w:rPr>
                <w:rFonts w:eastAsiaTheme="minorHAnsi"/>
              </w:rPr>
            </w:pPr>
            <w:r>
              <w:rPr>
                <w:rFonts w:eastAsiaTheme="minorHAnsi"/>
              </w:rPr>
              <w:t>Which is God the Logos,</w:t>
            </w:r>
          </w:p>
          <w:p w:rsidR="00A66FD9" w:rsidRDefault="00A66FD9" w:rsidP="00A66FD9">
            <w:pPr>
              <w:pStyle w:val="EngHang"/>
              <w:rPr>
                <w:rFonts w:eastAsiaTheme="minorHAnsi"/>
              </w:rPr>
            </w:pPr>
            <w:r>
              <w:rPr>
                <w:rFonts w:eastAsiaTheme="minorHAnsi"/>
              </w:rPr>
              <w:t>Who was incarnate of you,</w:t>
            </w:r>
          </w:p>
          <w:p w:rsidR="00A66FD9" w:rsidRDefault="00A66FD9" w:rsidP="00A66FD9">
            <w:pPr>
              <w:pStyle w:val="EngHang"/>
              <w:rPr>
                <w:rFonts w:eastAsiaTheme="minorHAnsi"/>
              </w:rPr>
            </w:pPr>
            <w:r>
              <w:rPr>
                <w:rFonts w:eastAsiaTheme="minorHAnsi"/>
              </w:rPr>
              <w:t>And offered Himself to God</w:t>
            </w:r>
          </w:p>
          <w:p w:rsidR="00971481" w:rsidRDefault="00A66FD9" w:rsidP="00A66FD9">
            <w:pPr>
              <w:pStyle w:val="EngHangEnd"/>
            </w:pPr>
            <w:r>
              <w:rPr>
                <w:rFonts w:eastAsiaTheme="minorHAnsi"/>
              </w:rPr>
              <w:t>His Father, as incense.</w:t>
            </w:r>
          </w:p>
        </w:tc>
        <w:tc>
          <w:tcPr>
            <w:tcW w:w="288" w:type="dxa"/>
          </w:tcPr>
          <w:p w:rsidR="00971481" w:rsidRDefault="00971481" w:rsidP="00971481"/>
        </w:tc>
        <w:tc>
          <w:tcPr>
            <w:tcW w:w="288" w:type="dxa"/>
          </w:tcPr>
          <w:p w:rsidR="00971481" w:rsidRDefault="00A66FD9"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6B31BA">
              <w:t>Ⲉ̀ⲧⲉ Ⲫϯ ⲡⲓⲗⲟⲅⲟⲥ</w:t>
            </w:r>
          </w:p>
          <w:p w:rsidR="006B31BA" w:rsidRDefault="006B31BA" w:rsidP="006B31BA">
            <w:pPr>
              <w:pStyle w:val="CopticVersemulti-line"/>
            </w:pPr>
            <w:r w:rsidRPr="006B31BA">
              <w:t>ⲉ̀ⲧⲁϥϭⲓⲥⲁⲣⲝ ⲛ̀ϧⲏϯ</w:t>
            </w:r>
          </w:p>
          <w:p w:rsidR="006B31BA" w:rsidRDefault="006B31BA" w:rsidP="006B31BA">
            <w:pPr>
              <w:pStyle w:val="CopticVersemulti-line"/>
            </w:pPr>
            <w:r w:rsidRPr="006B31BA">
              <w:t>ⲁϥⲟⲗϥ ⲉ̀ⲡ̀ϣⲱⲓ ⲛ̀ⲟⲩⲥⲑⲟⲓⲛⲟⲩϥⲓ</w:t>
            </w:r>
          </w:p>
          <w:p w:rsidR="00971481" w:rsidRDefault="006B31BA" w:rsidP="006B31BA">
            <w:pPr>
              <w:pStyle w:val="CopticVerse"/>
            </w:pPr>
            <w:r w:rsidRPr="006B31BA">
              <w:t>ϣⲁ Ⲫϯ ⲡⲉϥⲓⲱⲧ</w:t>
            </w:r>
          </w:p>
        </w:tc>
      </w:tr>
      <w:tr w:rsidR="00971481" w:rsidTr="00A66FD9">
        <w:trPr>
          <w:cantSplit/>
          <w:jc w:val="center"/>
        </w:trPr>
        <w:tc>
          <w:tcPr>
            <w:tcW w:w="288" w:type="dxa"/>
          </w:tcPr>
          <w:p w:rsidR="00971481" w:rsidRDefault="00971481" w:rsidP="00971481"/>
        </w:tc>
        <w:tc>
          <w:tcPr>
            <w:tcW w:w="3960" w:type="dxa"/>
          </w:tcPr>
          <w:p w:rsidR="00A66FD9" w:rsidRDefault="00A66FD9" w:rsidP="00A66FD9">
            <w:pPr>
              <w:pStyle w:val="EngHang"/>
              <w:rPr>
                <w:rFonts w:eastAsiaTheme="minorHAnsi"/>
              </w:rPr>
            </w:pPr>
            <w:r>
              <w:rPr>
                <w:rFonts w:eastAsiaTheme="minorHAnsi"/>
              </w:rPr>
              <w:t>Wherefore everyone</w:t>
            </w:r>
          </w:p>
          <w:p w:rsidR="00A66FD9" w:rsidRDefault="00A66FD9" w:rsidP="00A66FD9">
            <w:pPr>
              <w:pStyle w:val="EngHang"/>
              <w:rPr>
                <w:rFonts w:eastAsiaTheme="minorHAnsi"/>
              </w:rPr>
            </w:pPr>
            <w:r>
              <w:rPr>
                <w:rFonts w:eastAsiaTheme="minorHAnsi"/>
              </w:rPr>
              <w:t>Magnifies you,</w:t>
            </w:r>
          </w:p>
          <w:p w:rsidR="00A66FD9" w:rsidRDefault="00A66FD9" w:rsidP="00A66FD9">
            <w:pPr>
              <w:pStyle w:val="EngHang"/>
              <w:rPr>
                <w:rFonts w:eastAsiaTheme="minorHAnsi"/>
              </w:rPr>
            </w:pPr>
            <w:r>
              <w:rPr>
                <w:rFonts w:eastAsiaTheme="minorHAnsi"/>
              </w:rPr>
              <w:t>O my lady, the Mother of God,</w:t>
            </w:r>
          </w:p>
          <w:p w:rsidR="00971481" w:rsidRDefault="00A66FD9" w:rsidP="00A66FD9">
            <w:pPr>
              <w:pStyle w:val="EngHangEnd"/>
            </w:pPr>
            <w:r>
              <w:rPr>
                <w:rFonts w:eastAsiaTheme="minorHAnsi"/>
              </w:rPr>
              <w:t>The ever-holy.</w:t>
            </w:r>
          </w:p>
        </w:tc>
        <w:tc>
          <w:tcPr>
            <w:tcW w:w="288" w:type="dxa"/>
          </w:tcPr>
          <w:p w:rsidR="00971481" w:rsidRDefault="00971481" w:rsidP="00971481"/>
        </w:tc>
        <w:tc>
          <w:tcPr>
            <w:tcW w:w="288" w:type="dxa"/>
          </w:tcPr>
          <w:p w:rsidR="00971481" w:rsidRDefault="00971481" w:rsidP="00971481"/>
        </w:tc>
        <w:tc>
          <w:tcPr>
            <w:tcW w:w="3960" w:type="dxa"/>
          </w:tcPr>
          <w:p w:rsidR="006B31BA" w:rsidRDefault="006B31BA" w:rsidP="006B31BA">
            <w:pPr>
              <w:pStyle w:val="CopticVersemulti-line"/>
            </w:pPr>
            <w:r w:rsidRPr="002C2599">
              <w:t>Ⲉⲑⲃⲉ ⲫⲁⲓ ⲟⲩⲟⲛ ⲛⲓⲃⲉⲛ</w:t>
            </w:r>
          </w:p>
          <w:p w:rsidR="006B31BA" w:rsidRDefault="006B31BA"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6B31BA" w:rsidRDefault="006B31BA"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971481" w:rsidRDefault="006B31BA"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971481" w:rsidTr="00A66FD9">
        <w:trPr>
          <w:cantSplit/>
          <w:jc w:val="center"/>
        </w:trPr>
        <w:tc>
          <w:tcPr>
            <w:tcW w:w="288" w:type="dxa"/>
          </w:tcPr>
          <w:p w:rsidR="00971481" w:rsidRDefault="00A66FD9" w:rsidP="00A23F04">
            <w:pPr>
              <w:pStyle w:val="CopticCross"/>
            </w:pPr>
            <w:r w:rsidRPr="000F6316">
              <w:t>¿</w:t>
            </w:r>
          </w:p>
        </w:tc>
        <w:tc>
          <w:tcPr>
            <w:tcW w:w="3960" w:type="dxa"/>
          </w:tcPr>
          <w:p w:rsidR="00A66FD9" w:rsidRDefault="00A66FD9" w:rsidP="00A66FD9">
            <w:pPr>
              <w:pStyle w:val="EngHang"/>
              <w:rPr>
                <w:rFonts w:eastAsiaTheme="minorHAnsi"/>
              </w:rPr>
            </w:pPr>
            <w:r>
              <w:rPr>
                <w:rFonts w:eastAsiaTheme="minorHAnsi"/>
              </w:rPr>
              <w:t>And we too,</w:t>
            </w:r>
          </w:p>
          <w:p w:rsidR="00A66FD9" w:rsidRDefault="00A66FD9" w:rsidP="00A66FD9">
            <w:pPr>
              <w:pStyle w:val="EngHang"/>
              <w:rPr>
                <w:rFonts w:eastAsiaTheme="minorHAnsi"/>
              </w:rPr>
            </w:pPr>
            <w:r>
              <w:rPr>
                <w:rFonts w:eastAsiaTheme="minorHAnsi"/>
              </w:rPr>
              <w:t>Hope to win mercy,</w:t>
            </w:r>
          </w:p>
          <w:p w:rsidR="00A66FD9" w:rsidRDefault="00A66FD9" w:rsidP="00A66FD9">
            <w:pPr>
              <w:pStyle w:val="EngHang"/>
              <w:rPr>
                <w:rFonts w:eastAsiaTheme="minorHAnsi"/>
              </w:rPr>
            </w:pPr>
            <w:r>
              <w:rPr>
                <w:rFonts w:eastAsiaTheme="minorHAnsi"/>
              </w:rPr>
              <w:t>Through your intercessions</w:t>
            </w:r>
          </w:p>
          <w:p w:rsidR="00971481" w:rsidRDefault="00A66FD9" w:rsidP="00A66FD9">
            <w:pPr>
              <w:pStyle w:val="EngHangEnd"/>
            </w:pPr>
            <w:r>
              <w:rPr>
                <w:rFonts w:eastAsiaTheme="minorHAnsi"/>
              </w:rPr>
              <w:t>With the Lover of mankind.</w:t>
            </w:r>
          </w:p>
        </w:tc>
        <w:tc>
          <w:tcPr>
            <w:tcW w:w="288" w:type="dxa"/>
          </w:tcPr>
          <w:p w:rsidR="00971481" w:rsidRDefault="00971481" w:rsidP="00971481"/>
        </w:tc>
        <w:tc>
          <w:tcPr>
            <w:tcW w:w="288" w:type="dxa"/>
          </w:tcPr>
          <w:p w:rsidR="00971481" w:rsidRDefault="00A66FD9" w:rsidP="00971481">
            <w:r w:rsidRPr="000F6316">
              <w:rPr>
                <w:rFonts w:ascii="CS Avva Shenouda" w:hAnsi="CS Avva Shenouda"/>
                <w:sz w:val="24"/>
                <w:szCs w:val="24"/>
              </w:rPr>
              <w:t>¿</w:t>
            </w:r>
          </w:p>
        </w:tc>
        <w:tc>
          <w:tcPr>
            <w:tcW w:w="3960" w:type="dxa"/>
          </w:tcPr>
          <w:p w:rsidR="006B31BA" w:rsidRDefault="006B31BA"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6B31BA" w:rsidRDefault="006B31BA"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6B31BA" w:rsidRDefault="006B31BA"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971481" w:rsidRDefault="006B31BA"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66FD9" w:rsidTr="00E532CC">
        <w:trPr>
          <w:cantSplit/>
          <w:jc w:val="center"/>
        </w:trPr>
        <w:tc>
          <w:tcPr>
            <w:tcW w:w="288" w:type="dxa"/>
          </w:tcPr>
          <w:p w:rsidR="00A66FD9" w:rsidRDefault="00A66FD9" w:rsidP="00925626">
            <w:pPr>
              <w:pStyle w:val="CopticCross"/>
            </w:pPr>
          </w:p>
        </w:tc>
        <w:tc>
          <w:tcPr>
            <w:tcW w:w="3960" w:type="dxa"/>
          </w:tcPr>
          <w:p w:rsidR="00A66FD9" w:rsidRDefault="00A66FD9" w:rsidP="00A66FD9">
            <w:pPr>
              <w:pStyle w:val="EngHang"/>
              <w:rPr>
                <w:rFonts w:eastAsiaTheme="minorHAnsi"/>
              </w:rPr>
            </w:pPr>
            <w:r>
              <w:rPr>
                <w:rFonts w:eastAsiaTheme="minorHAnsi"/>
              </w:rPr>
              <w:t>Wherefore, indeed,</w:t>
            </w:r>
          </w:p>
          <w:p w:rsidR="00A66FD9" w:rsidRDefault="00A66FD9" w:rsidP="00A66FD9">
            <w:pPr>
              <w:pStyle w:val="EngHang"/>
              <w:rPr>
                <w:rFonts w:eastAsiaTheme="minorHAnsi"/>
              </w:rPr>
            </w:pPr>
            <w:r>
              <w:rPr>
                <w:rFonts w:eastAsiaTheme="minorHAnsi"/>
              </w:rPr>
              <w:t>I trespass not</w:t>
            </w:r>
          </w:p>
          <w:p w:rsidR="00A66FD9" w:rsidRDefault="00A66FD9" w:rsidP="00A66FD9">
            <w:pPr>
              <w:pStyle w:val="EngHang"/>
              <w:rPr>
                <w:rFonts w:eastAsiaTheme="minorHAnsi"/>
              </w:rPr>
            </w:pPr>
            <w:r>
              <w:rPr>
                <w:rFonts w:eastAsiaTheme="minorHAnsi"/>
              </w:rPr>
              <w:t>Whenever I call you,</w:t>
            </w:r>
          </w:p>
          <w:p w:rsidR="00A66FD9" w:rsidRDefault="00A66FD9" w:rsidP="00A66FD9">
            <w:pPr>
              <w:pStyle w:val="EngHangEnd"/>
            </w:pPr>
            <w:r>
              <w:rPr>
                <w:rFonts w:eastAsiaTheme="minorHAnsi"/>
              </w:rPr>
              <w:t>The golden Censer:</w:t>
            </w:r>
          </w:p>
        </w:tc>
        <w:tc>
          <w:tcPr>
            <w:tcW w:w="288" w:type="dxa"/>
          </w:tcPr>
          <w:p w:rsidR="00A66FD9" w:rsidRDefault="00A66FD9" w:rsidP="00A66FD9"/>
        </w:tc>
        <w:tc>
          <w:tcPr>
            <w:tcW w:w="288" w:type="dxa"/>
          </w:tcPr>
          <w:p w:rsidR="00A66FD9" w:rsidRDefault="00A66FD9" w:rsidP="00A66FD9"/>
        </w:tc>
        <w:tc>
          <w:tcPr>
            <w:tcW w:w="3960" w:type="dxa"/>
          </w:tcPr>
          <w:p w:rsidR="005D1250" w:rsidRDefault="005D1250" w:rsidP="005D1250">
            <w:pPr>
              <w:pStyle w:val="CopticVersemulti-line"/>
            </w:pPr>
            <w:r w:rsidRPr="005D1250">
              <w:t>Ⲧⲟⲧⲉ ⲁ</w:t>
            </w:r>
            <w:r w:rsidRPr="005D1250">
              <w:rPr>
                <w:rFonts w:ascii="Times New Roman" w:hAnsi="Times New Roman" w:cs="Times New Roman"/>
              </w:rPr>
              <w:t>̀</w:t>
            </w:r>
            <w:r w:rsidRPr="005D1250">
              <w:t>ⲗⲏⲑⲱⲥ</w:t>
            </w:r>
          </w:p>
          <w:p w:rsidR="005D1250" w:rsidRDefault="005D1250"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5D1250" w:rsidRDefault="005D1250"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66FD9" w:rsidRDefault="005D1250"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66FD9" w:rsidTr="00E532CC">
        <w:trPr>
          <w:cantSplit/>
          <w:jc w:val="center"/>
        </w:trPr>
        <w:tc>
          <w:tcPr>
            <w:tcW w:w="288" w:type="dxa"/>
          </w:tcPr>
          <w:p w:rsidR="00A66FD9" w:rsidRDefault="00E532CC" w:rsidP="00925626">
            <w:pPr>
              <w:pStyle w:val="CopticCross"/>
            </w:pPr>
            <w:r w:rsidRPr="000F6316">
              <w:rPr>
                <w:szCs w:val="24"/>
              </w:rPr>
              <w:lastRenderedPageBreak/>
              <w:t>¿</w:t>
            </w:r>
          </w:p>
        </w:tc>
        <w:tc>
          <w:tcPr>
            <w:tcW w:w="3960" w:type="dxa"/>
          </w:tcPr>
          <w:p w:rsidR="00A66FD9" w:rsidRDefault="00A66FD9" w:rsidP="00A66FD9">
            <w:pPr>
              <w:pStyle w:val="EngHang"/>
              <w:rPr>
                <w:rFonts w:eastAsiaTheme="minorHAnsi"/>
              </w:rPr>
            </w:pPr>
            <w:r>
              <w:rPr>
                <w:rFonts w:eastAsiaTheme="minorHAnsi"/>
              </w:rPr>
              <w:t>For therein</w:t>
            </w:r>
          </w:p>
          <w:p w:rsidR="00A66FD9" w:rsidRDefault="00A66FD9" w:rsidP="00A66FD9">
            <w:pPr>
              <w:pStyle w:val="EngHang"/>
              <w:rPr>
                <w:rFonts w:eastAsiaTheme="minorHAnsi"/>
              </w:rPr>
            </w:pPr>
            <w:r>
              <w:rPr>
                <w:rFonts w:eastAsiaTheme="minorHAnsi"/>
              </w:rPr>
              <w:t>Is offered</w:t>
            </w:r>
          </w:p>
          <w:p w:rsidR="00A66FD9" w:rsidRDefault="00A66FD9" w:rsidP="00A66FD9">
            <w:pPr>
              <w:pStyle w:val="EngHang"/>
              <w:rPr>
                <w:rFonts w:eastAsiaTheme="minorHAnsi"/>
              </w:rPr>
            </w:pPr>
            <w:r>
              <w:rPr>
                <w:rFonts w:eastAsiaTheme="minorHAnsi"/>
              </w:rPr>
              <w:t>The choicest incense,</w:t>
            </w:r>
          </w:p>
          <w:p w:rsidR="00A66FD9" w:rsidRDefault="00A66FD9" w:rsidP="00A66FD9">
            <w:pPr>
              <w:pStyle w:val="EngHangEnd"/>
            </w:pPr>
            <w:r>
              <w:rPr>
                <w:rFonts w:eastAsiaTheme="minorHAnsi"/>
              </w:rPr>
              <w:t>Before the Holiest:</w:t>
            </w:r>
          </w:p>
        </w:tc>
        <w:tc>
          <w:tcPr>
            <w:tcW w:w="288" w:type="dxa"/>
          </w:tcPr>
          <w:p w:rsidR="00A66FD9" w:rsidRDefault="00E532CC" w:rsidP="00A23F04">
            <w:pPr>
              <w:pStyle w:val="CopticCross"/>
            </w:pPr>
            <w:r w:rsidRPr="000F6316">
              <w:t>¿</w:t>
            </w:r>
          </w:p>
        </w:tc>
        <w:tc>
          <w:tcPr>
            <w:tcW w:w="288" w:type="dxa"/>
          </w:tcPr>
          <w:p w:rsidR="00A66FD9" w:rsidRDefault="00A66FD9" w:rsidP="00A66FD9"/>
        </w:tc>
        <w:tc>
          <w:tcPr>
            <w:tcW w:w="3960" w:type="dxa"/>
          </w:tcPr>
          <w:p w:rsidR="005D1250" w:rsidRDefault="005D1250" w:rsidP="005D1250">
            <w:pPr>
              <w:pStyle w:val="CopticVersemulti-line"/>
            </w:pPr>
            <w:r w:rsidRPr="005D1250">
              <w:t>Ⲑⲏ ⲙⲉⲛ ⲉ̀ⲧⲉ ⲙ̀ⲙⲁⲩ</w:t>
            </w:r>
          </w:p>
          <w:p w:rsidR="005D1250" w:rsidRDefault="005D1250" w:rsidP="005D1250">
            <w:pPr>
              <w:pStyle w:val="CopticVersemulti-line"/>
            </w:pPr>
            <w:r w:rsidRPr="005D1250">
              <w:t>ϣⲁⲩⲧⲁⲗⲟ ⲉ̀ⲡ̀ϣⲱⲓ ⲛ̀ϧⲏⲧⲥ</w:t>
            </w:r>
          </w:p>
          <w:p w:rsidR="005D1250" w:rsidRDefault="005D1250" w:rsidP="005D1250">
            <w:pPr>
              <w:pStyle w:val="CopticVersemulti-line"/>
            </w:pPr>
            <w:r w:rsidRPr="005D1250">
              <w:t>ⲙ̀ⲡⲓⲥ̀ⲑⲟⲓⲛⲟⲩϥⲓ ⲉⲧⲥⲱⲧⲡ</w:t>
            </w:r>
          </w:p>
          <w:p w:rsidR="00A66FD9" w:rsidRDefault="005D1250" w:rsidP="005D1250">
            <w:pPr>
              <w:pStyle w:val="CopticVerse"/>
            </w:pPr>
            <w:r w:rsidRPr="005D1250">
              <w:t>ⲙ̀ⲡⲉⲙ̀ⲑⲟ ⲛ̀ⲛⲏⲉ̅ⲑ̅ⲩ</w:t>
            </w:r>
          </w:p>
        </w:tc>
      </w:tr>
      <w:tr w:rsidR="00A66FD9" w:rsidTr="00E532CC">
        <w:trPr>
          <w:cantSplit/>
          <w:jc w:val="center"/>
        </w:trPr>
        <w:tc>
          <w:tcPr>
            <w:tcW w:w="288" w:type="dxa"/>
          </w:tcPr>
          <w:p w:rsidR="00A66FD9" w:rsidRDefault="00A66FD9" w:rsidP="00925626">
            <w:pPr>
              <w:pStyle w:val="CopticCross"/>
            </w:pPr>
          </w:p>
        </w:tc>
        <w:tc>
          <w:tcPr>
            <w:tcW w:w="3960" w:type="dxa"/>
          </w:tcPr>
          <w:p w:rsidR="00A66FD9" w:rsidRDefault="00A66FD9" w:rsidP="00A66FD9">
            <w:pPr>
              <w:pStyle w:val="EngHang"/>
              <w:rPr>
                <w:rFonts w:eastAsiaTheme="minorHAnsi"/>
              </w:rPr>
            </w:pPr>
            <w:r>
              <w:rPr>
                <w:rFonts w:eastAsiaTheme="minorHAnsi"/>
              </w:rPr>
              <w:t>Where God takes away</w:t>
            </w:r>
          </w:p>
          <w:p w:rsidR="00A66FD9" w:rsidRDefault="00A66FD9" w:rsidP="00A66FD9">
            <w:pPr>
              <w:pStyle w:val="EngHang"/>
              <w:rPr>
                <w:rFonts w:eastAsiaTheme="minorHAnsi"/>
              </w:rPr>
            </w:pPr>
            <w:r>
              <w:rPr>
                <w:rFonts w:eastAsiaTheme="minorHAnsi"/>
              </w:rPr>
              <w:t>The sins of the people,</w:t>
            </w:r>
          </w:p>
          <w:p w:rsidR="00A66FD9" w:rsidRDefault="00A66FD9" w:rsidP="00A66FD9">
            <w:pPr>
              <w:pStyle w:val="EngHang"/>
              <w:rPr>
                <w:rFonts w:eastAsiaTheme="minorHAnsi"/>
              </w:rPr>
            </w:pPr>
            <w:r>
              <w:rPr>
                <w:rFonts w:eastAsiaTheme="minorHAnsi"/>
              </w:rPr>
              <w:t>Through the burnt offerings</w:t>
            </w:r>
          </w:p>
          <w:p w:rsidR="00A66FD9" w:rsidRDefault="00A66FD9" w:rsidP="00A66FD9">
            <w:pPr>
              <w:pStyle w:val="EngHangEnd"/>
            </w:pPr>
            <w:r>
              <w:rPr>
                <w:rFonts w:eastAsiaTheme="minorHAnsi"/>
              </w:rPr>
              <w:t>And the savour of incense.</w:t>
            </w:r>
          </w:p>
        </w:tc>
        <w:tc>
          <w:tcPr>
            <w:tcW w:w="288" w:type="dxa"/>
          </w:tcPr>
          <w:p w:rsidR="00A66FD9" w:rsidRDefault="00A66FD9" w:rsidP="00A66FD9"/>
        </w:tc>
        <w:tc>
          <w:tcPr>
            <w:tcW w:w="288" w:type="dxa"/>
          </w:tcPr>
          <w:p w:rsidR="00A66FD9" w:rsidRDefault="00A66FD9" w:rsidP="00A66FD9"/>
        </w:tc>
        <w:tc>
          <w:tcPr>
            <w:tcW w:w="3960" w:type="dxa"/>
          </w:tcPr>
          <w:p w:rsidR="005D1250" w:rsidRDefault="005D1250" w:rsidP="005D1250">
            <w:pPr>
              <w:pStyle w:val="CopticVersemulti-line"/>
            </w:pPr>
            <w:r w:rsidRPr="005D1250">
              <w:t>Ϣⲁⲣⲉ Ⲫϯ ⲱ̀ⲗⲓ ⲙ̀ⲙⲁⲩ</w:t>
            </w:r>
          </w:p>
          <w:p w:rsidR="005D1250" w:rsidRDefault="005D1250" w:rsidP="005D1250">
            <w:pPr>
              <w:pStyle w:val="CopticVersemulti-line"/>
            </w:pPr>
            <w:r w:rsidRPr="005D1250">
              <w:t>ⲛ̀ⲛⲓⲛⲟⲃⲓ ⲛ̀ⲧⲉ ⲡⲓⲗⲁⲟⲥ</w:t>
            </w:r>
          </w:p>
          <w:p w:rsidR="005D1250" w:rsidRDefault="005D1250" w:rsidP="005D1250">
            <w:pPr>
              <w:pStyle w:val="CopticVersemulti-line"/>
            </w:pPr>
            <w:r w:rsidRPr="005D1250">
              <w:t>ⲉ̀ⲃⲟⲗϩⲓⲧⲉⲛ ⲡⲓϭ̀ⲗⲓⲗ</w:t>
            </w:r>
          </w:p>
          <w:p w:rsidR="00A66FD9" w:rsidRDefault="005D1250" w:rsidP="005D1250">
            <w:pPr>
              <w:pStyle w:val="CopticVerse"/>
            </w:pPr>
            <w:r w:rsidRPr="005D1250">
              <w:t>ⲛⲉⲙ ⲡⲓⲥ̀ⲑⲟⲓ ⲛ̀ⲧⲉ ⲡⲓⲥ̀ⲑⲟⲓⲛⲟⲩϥⲓ</w:t>
            </w:r>
          </w:p>
        </w:tc>
      </w:tr>
      <w:tr w:rsidR="00A66FD9" w:rsidTr="00E532CC">
        <w:trPr>
          <w:cantSplit/>
          <w:jc w:val="center"/>
        </w:trPr>
        <w:tc>
          <w:tcPr>
            <w:tcW w:w="288" w:type="dxa"/>
          </w:tcPr>
          <w:p w:rsidR="00A66FD9" w:rsidRDefault="00E532CC" w:rsidP="00925626">
            <w:pPr>
              <w:pStyle w:val="CopticCross"/>
            </w:pPr>
            <w:r w:rsidRPr="000F6316">
              <w:rPr>
                <w:szCs w:val="24"/>
              </w:rPr>
              <w:t>¿</w:t>
            </w:r>
          </w:p>
        </w:tc>
        <w:tc>
          <w:tcPr>
            <w:tcW w:w="3960" w:type="dxa"/>
          </w:tcPr>
          <w:p w:rsidR="00A66FD9" w:rsidRDefault="00A66FD9" w:rsidP="00A66FD9">
            <w:pPr>
              <w:pStyle w:val="EngHang"/>
              <w:rPr>
                <w:rFonts w:eastAsiaTheme="minorHAnsi"/>
              </w:rPr>
            </w:pPr>
            <w:r>
              <w:rPr>
                <w:rFonts w:eastAsiaTheme="minorHAnsi"/>
              </w:rPr>
              <w:t>You too, O Mary,</w:t>
            </w:r>
          </w:p>
          <w:p w:rsidR="00A66FD9" w:rsidRDefault="00A66FD9" w:rsidP="00A66FD9">
            <w:pPr>
              <w:pStyle w:val="EngHang"/>
              <w:rPr>
                <w:rFonts w:eastAsiaTheme="minorHAnsi"/>
              </w:rPr>
            </w:pPr>
            <w:r>
              <w:rPr>
                <w:rFonts w:eastAsiaTheme="minorHAnsi"/>
              </w:rPr>
              <w:t>Have borne in your womb,</w:t>
            </w:r>
          </w:p>
          <w:p w:rsidR="00A66FD9" w:rsidRDefault="00A66FD9" w:rsidP="00A66FD9">
            <w:pPr>
              <w:pStyle w:val="EngHang"/>
              <w:rPr>
                <w:rFonts w:eastAsiaTheme="minorHAnsi"/>
              </w:rPr>
            </w:pPr>
            <w:r>
              <w:rPr>
                <w:rFonts w:eastAsiaTheme="minorHAnsi"/>
              </w:rPr>
              <w:t>The Invisible Logos</w:t>
            </w:r>
          </w:p>
          <w:p w:rsidR="00A66FD9" w:rsidRDefault="00A66FD9" w:rsidP="00A66FD9">
            <w:pPr>
              <w:pStyle w:val="EngHangEnd"/>
            </w:pPr>
            <w:r>
              <w:rPr>
                <w:rFonts w:eastAsiaTheme="minorHAnsi"/>
              </w:rPr>
              <w:t>Of the Father:</w:t>
            </w:r>
          </w:p>
        </w:tc>
        <w:tc>
          <w:tcPr>
            <w:tcW w:w="288" w:type="dxa"/>
          </w:tcPr>
          <w:p w:rsidR="00A66FD9" w:rsidRPr="00E532CC" w:rsidRDefault="00E532CC" w:rsidP="00A66FD9">
            <w:r w:rsidRPr="000F6316">
              <w:rPr>
                <w:rFonts w:ascii="CS Avva Shenouda" w:hAnsi="CS Avva Shenouda"/>
                <w:sz w:val="24"/>
                <w:szCs w:val="24"/>
              </w:rPr>
              <w:t>¿</w:t>
            </w:r>
          </w:p>
        </w:tc>
        <w:tc>
          <w:tcPr>
            <w:tcW w:w="288" w:type="dxa"/>
          </w:tcPr>
          <w:p w:rsidR="00A66FD9" w:rsidRDefault="00A66FD9" w:rsidP="00A66FD9"/>
        </w:tc>
        <w:tc>
          <w:tcPr>
            <w:tcW w:w="3960" w:type="dxa"/>
          </w:tcPr>
          <w:p w:rsidR="005D1250" w:rsidRDefault="005D1250" w:rsidP="005D1250">
            <w:pPr>
              <w:pStyle w:val="CopticVersemulti-line"/>
            </w:pPr>
            <w:r w:rsidRPr="005D1250">
              <w:t>Ⲛ̀ⲑⲟ ϩⲱⲓ Ⲙⲁⲣⲓⲁ</w:t>
            </w:r>
          </w:p>
          <w:p w:rsidR="005D1250" w:rsidRDefault="005D1250" w:rsidP="005D1250">
            <w:pPr>
              <w:pStyle w:val="CopticVersemulti-line"/>
            </w:pPr>
            <w:r w:rsidRPr="005D1250">
              <w:t>ⲁ̀ⲣⲉϥⲁⲓ ϧⲉⲛ ⲧⲉⲛⲉϫⲓ</w:t>
            </w:r>
          </w:p>
          <w:p w:rsidR="005D1250" w:rsidRDefault="005D1250" w:rsidP="005D1250">
            <w:pPr>
              <w:pStyle w:val="CopticVersemulti-line"/>
            </w:pPr>
            <w:r w:rsidRPr="005D1250">
              <w:t>ⲙ̀ⲡⲓⲁⲧϣ̀ⲛⲁⲩ ⲉ̀ⲣⲟϥ</w:t>
            </w:r>
          </w:p>
          <w:p w:rsidR="00A66FD9" w:rsidRDefault="005D1250" w:rsidP="005D1250">
            <w:pPr>
              <w:pStyle w:val="CopticVerse"/>
            </w:pPr>
            <w:r w:rsidRPr="005D1250">
              <w:t>ⲛ̀ⲗⲟⲅⲟⲥ ⲛ̀ⲧⲉ Ⲫ̀ⲓⲱⲧ</w:t>
            </w:r>
          </w:p>
        </w:tc>
      </w:tr>
      <w:tr w:rsidR="00A66FD9" w:rsidTr="00E532CC">
        <w:trPr>
          <w:cantSplit/>
          <w:jc w:val="center"/>
        </w:trPr>
        <w:tc>
          <w:tcPr>
            <w:tcW w:w="288" w:type="dxa"/>
          </w:tcPr>
          <w:p w:rsidR="00A66FD9" w:rsidRDefault="00A66FD9" w:rsidP="00925626">
            <w:pPr>
              <w:pStyle w:val="CopticCross"/>
            </w:pPr>
          </w:p>
        </w:tc>
        <w:tc>
          <w:tcPr>
            <w:tcW w:w="3960" w:type="dxa"/>
          </w:tcPr>
          <w:p w:rsidR="00A66FD9" w:rsidRDefault="00A66FD9" w:rsidP="00A66FD9">
            <w:pPr>
              <w:pStyle w:val="EngHang"/>
              <w:rPr>
                <w:rFonts w:eastAsiaTheme="minorHAnsi"/>
              </w:rPr>
            </w:pPr>
            <w:r>
              <w:rPr>
                <w:rFonts w:eastAsiaTheme="minorHAnsi"/>
              </w:rPr>
              <w:t>Who has offered Himself</w:t>
            </w:r>
          </w:p>
          <w:p w:rsidR="00A66FD9" w:rsidRDefault="00A66FD9" w:rsidP="00A66FD9">
            <w:pPr>
              <w:pStyle w:val="EngHang"/>
              <w:rPr>
                <w:rFonts w:eastAsiaTheme="minorHAnsi"/>
              </w:rPr>
            </w:pPr>
            <w:r>
              <w:rPr>
                <w:rFonts w:eastAsiaTheme="minorHAnsi"/>
              </w:rPr>
              <w:t>As a pleasing sacrifice,</w:t>
            </w:r>
          </w:p>
          <w:p w:rsidR="00A66FD9" w:rsidRDefault="00A66FD9" w:rsidP="00A66FD9">
            <w:pPr>
              <w:pStyle w:val="EngHang"/>
              <w:rPr>
                <w:rFonts w:eastAsiaTheme="minorHAnsi"/>
              </w:rPr>
            </w:pPr>
            <w:r>
              <w:rPr>
                <w:rFonts w:eastAsiaTheme="minorHAnsi"/>
              </w:rPr>
              <w:t>Upon the Cross,</w:t>
            </w:r>
          </w:p>
          <w:p w:rsidR="00A66FD9" w:rsidRDefault="00A66FD9" w:rsidP="00A66FD9">
            <w:pPr>
              <w:pStyle w:val="EngHangEnd"/>
            </w:pPr>
            <w:r>
              <w:rPr>
                <w:rFonts w:eastAsiaTheme="minorHAnsi"/>
              </w:rPr>
              <w:t>For the salvation of our race.</w:t>
            </w:r>
          </w:p>
        </w:tc>
        <w:tc>
          <w:tcPr>
            <w:tcW w:w="288" w:type="dxa"/>
          </w:tcPr>
          <w:p w:rsidR="00A66FD9" w:rsidRDefault="00A66FD9" w:rsidP="00A66FD9"/>
        </w:tc>
        <w:tc>
          <w:tcPr>
            <w:tcW w:w="288" w:type="dxa"/>
          </w:tcPr>
          <w:p w:rsidR="00A66FD9" w:rsidRDefault="00A66FD9" w:rsidP="00A66FD9"/>
        </w:tc>
        <w:tc>
          <w:tcPr>
            <w:tcW w:w="3960" w:type="dxa"/>
          </w:tcPr>
          <w:p w:rsidR="005D1250" w:rsidRDefault="005D1250" w:rsidP="005D1250">
            <w:pPr>
              <w:pStyle w:val="CopticVersemulti-line"/>
            </w:pPr>
            <w:r w:rsidRPr="005D1250">
              <w:t>Ⲫⲁⲓ ⲉ̀ⲧⲁϥⲉⲛϥ ⲉ̀ⲡ̀ϣⲱⲓ</w:t>
            </w:r>
          </w:p>
          <w:p w:rsidR="005D1250" w:rsidRDefault="005D1250" w:rsidP="005D1250">
            <w:pPr>
              <w:pStyle w:val="CopticVersemulti-line"/>
            </w:pPr>
            <w:r w:rsidRPr="005D1250">
              <w:t>ⲛ̀ⲟⲩⲑⲩⲥⲓⲁ̀ ⲉⲥϣⲏⲡ</w:t>
            </w:r>
          </w:p>
          <w:p w:rsidR="005D1250" w:rsidRDefault="005D1250" w:rsidP="005D1250">
            <w:pPr>
              <w:pStyle w:val="CopticVersemulti-line"/>
            </w:pPr>
            <w:r w:rsidRPr="005D1250">
              <w:t>ϩⲓϫⲉⲛ ⲡⲓ̀ⲥⲧⲁⲩⲣⲟⲥ</w:t>
            </w:r>
          </w:p>
          <w:p w:rsidR="00A66FD9" w:rsidRDefault="005D1250" w:rsidP="005D1250">
            <w:pPr>
              <w:pStyle w:val="CopticVersemulti-line"/>
            </w:pPr>
            <w:r w:rsidRPr="005D1250">
              <w:t>ϧⲁ ⲡ̀ⲟⲩϫⲁⲓ ⲙ̀ⲡⲉⲛⲅⲉⲛⲟⲥ</w:t>
            </w:r>
          </w:p>
        </w:tc>
      </w:tr>
      <w:tr w:rsidR="00A66FD9" w:rsidTr="00E532CC">
        <w:trPr>
          <w:cantSplit/>
          <w:jc w:val="center"/>
        </w:trPr>
        <w:tc>
          <w:tcPr>
            <w:tcW w:w="288" w:type="dxa"/>
          </w:tcPr>
          <w:p w:rsidR="00A66FD9" w:rsidRDefault="00E532CC" w:rsidP="00925626">
            <w:pPr>
              <w:pStyle w:val="CopticCross"/>
            </w:pPr>
            <w:r w:rsidRPr="000F6316">
              <w:rPr>
                <w:szCs w:val="24"/>
              </w:rPr>
              <w:t>¿</w:t>
            </w:r>
          </w:p>
        </w:tc>
        <w:tc>
          <w:tcPr>
            <w:tcW w:w="3960" w:type="dxa"/>
          </w:tcPr>
          <w:p w:rsidR="00A66FD9" w:rsidRDefault="00A66FD9" w:rsidP="00A66FD9">
            <w:pPr>
              <w:pStyle w:val="EngHang"/>
              <w:rPr>
                <w:rFonts w:eastAsiaTheme="minorHAnsi"/>
              </w:rPr>
            </w:pPr>
            <w:r>
              <w:rPr>
                <w:rFonts w:eastAsiaTheme="minorHAnsi"/>
              </w:rPr>
              <w:t>Wherefore we</w:t>
            </w:r>
          </w:p>
          <w:p w:rsidR="00A66FD9" w:rsidRDefault="00A66FD9" w:rsidP="00A66FD9">
            <w:pPr>
              <w:pStyle w:val="EngHang"/>
              <w:rPr>
                <w:rFonts w:eastAsiaTheme="minorHAnsi"/>
              </w:rPr>
            </w:pPr>
            <w:r>
              <w:rPr>
                <w:rFonts w:eastAsiaTheme="minorHAnsi"/>
              </w:rPr>
              <w:t>Exalt you befittingly,</w:t>
            </w:r>
          </w:p>
          <w:p w:rsidR="00A66FD9" w:rsidRDefault="00A66FD9" w:rsidP="00A66FD9">
            <w:pPr>
              <w:pStyle w:val="EngHang"/>
              <w:rPr>
                <w:rFonts w:eastAsiaTheme="minorHAnsi"/>
              </w:rPr>
            </w:pPr>
            <w:r>
              <w:rPr>
                <w:rFonts w:eastAsiaTheme="minorHAnsi"/>
              </w:rPr>
              <w:t>With prophetic</w:t>
            </w:r>
          </w:p>
          <w:p w:rsidR="00A66FD9" w:rsidRDefault="00A66FD9" w:rsidP="00A66FD9">
            <w:pPr>
              <w:pStyle w:val="EngHangEnd"/>
            </w:pPr>
            <w:r>
              <w:rPr>
                <w:rFonts w:eastAsiaTheme="minorHAnsi"/>
              </w:rPr>
              <w:t>Hymnology.</w:t>
            </w:r>
          </w:p>
        </w:tc>
        <w:tc>
          <w:tcPr>
            <w:tcW w:w="288" w:type="dxa"/>
          </w:tcPr>
          <w:p w:rsidR="00A66FD9" w:rsidRDefault="00E532CC" w:rsidP="00A66FD9">
            <w:r w:rsidRPr="000F6316">
              <w:rPr>
                <w:rFonts w:ascii="CS Avva Shenouda" w:hAnsi="CS Avva Shenouda"/>
                <w:sz w:val="24"/>
                <w:szCs w:val="24"/>
              </w:rPr>
              <w:t>¿</w:t>
            </w:r>
          </w:p>
        </w:tc>
        <w:tc>
          <w:tcPr>
            <w:tcW w:w="288" w:type="dxa"/>
          </w:tcPr>
          <w:p w:rsidR="00A66FD9" w:rsidRDefault="00A66FD9" w:rsidP="00A66FD9"/>
        </w:tc>
        <w:tc>
          <w:tcPr>
            <w:tcW w:w="3960" w:type="dxa"/>
          </w:tcPr>
          <w:p w:rsidR="005D1250" w:rsidRDefault="005D1250"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5D1250" w:rsidRDefault="005D1250"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D1250" w:rsidRDefault="005D1250"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66FD9" w:rsidRDefault="005D1250"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66FD9" w:rsidTr="00E532CC">
        <w:trPr>
          <w:cantSplit/>
          <w:jc w:val="center"/>
        </w:trPr>
        <w:tc>
          <w:tcPr>
            <w:tcW w:w="288" w:type="dxa"/>
          </w:tcPr>
          <w:p w:rsidR="00A66FD9" w:rsidRDefault="00A66FD9" w:rsidP="00925626">
            <w:pPr>
              <w:pStyle w:val="CopticCross"/>
            </w:pPr>
          </w:p>
        </w:tc>
        <w:tc>
          <w:tcPr>
            <w:tcW w:w="3960" w:type="dxa"/>
          </w:tcPr>
          <w:p w:rsidR="00A66FD9" w:rsidRDefault="00A66FD9" w:rsidP="00A66FD9">
            <w:pPr>
              <w:pStyle w:val="EngHang"/>
              <w:rPr>
                <w:rFonts w:eastAsiaTheme="minorHAnsi"/>
              </w:rPr>
            </w:pPr>
            <w:r>
              <w:rPr>
                <w:rFonts w:eastAsiaTheme="minorHAnsi"/>
              </w:rPr>
              <w:t>For they spoke of you</w:t>
            </w:r>
          </w:p>
          <w:p w:rsidR="00A66FD9" w:rsidRDefault="00A66FD9" w:rsidP="00A66FD9">
            <w:pPr>
              <w:pStyle w:val="EngHang"/>
              <w:rPr>
                <w:rFonts w:eastAsiaTheme="minorHAnsi"/>
              </w:rPr>
            </w:pPr>
            <w:r>
              <w:rPr>
                <w:rFonts w:eastAsiaTheme="minorHAnsi"/>
              </w:rPr>
              <w:t>With great honour</w:t>
            </w:r>
          </w:p>
          <w:p w:rsidR="00A66FD9" w:rsidRDefault="00A66FD9" w:rsidP="00A66FD9">
            <w:pPr>
              <w:pStyle w:val="EngHang"/>
              <w:rPr>
                <w:rFonts w:eastAsiaTheme="minorHAnsi"/>
              </w:rPr>
            </w:pPr>
            <w:r>
              <w:rPr>
                <w:rFonts w:eastAsiaTheme="minorHAnsi"/>
              </w:rPr>
              <w:t>O Holy City,</w:t>
            </w:r>
          </w:p>
          <w:p w:rsidR="00A66FD9" w:rsidRDefault="00A66FD9" w:rsidP="00A66FD9">
            <w:pPr>
              <w:pStyle w:val="EngHangEnd"/>
            </w:pPr>
            <w:r>
              <w:rPr>
                <w:rFonts w:eastAsiaTheme="minorHAnsi"/>
              </w:rPr>
              <w:t>Of the Great King.</w:t>
            </w:r>
          </w:p>
        </w:tc>
        <w:tc>
          <w:tcPr>
            <w:tcW w:w="288" w:type="dxa"/>
          </w:tcPr>
          <w:p w:rsidR="00A66FD9" w:rsidRDefault="00A66FD9" w:rsidP="00A66FD9"/>
        </w:tc>
        <w:tc>
          <w:tcPr>
            <w:tcW w:w="288" w:type="dxa"/>
          </w:tcPr>
          <w:p w:rsidR="00A66FD9" w:rsidRDefault="00A66FD9" w:rsidP="00A66FD9"/>
        </w:tc>
        <w:tc>
          <w:tcPr>
            <w:tcW w:w="3960" w:type="dxa"/>
          </w:tcPr>
          <w:p w:rsidR="005D1250" w:rsidRDefault="005D1250"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D1250" w:rsidRDefault="005D1250"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D1250" w:rsidRDefault="005D1250"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66FD9" w:rsidRDefault="005D1250"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66FD9" w:rsidTr="00E532CC">
        <w:trPr>
          <w:cantSplit/>
          <w:jc w:val="center"/>
        </w:trPr>
        <w:tc>
          <w:tcPr>
            <w:tcW w:w="288" w:type="dxa"/>
          </w:tcPr>
          <w:p w:rsidR="00A66FD9" w:rsidRDefault="00E532CC" w:rsidP="00925626">
            <w:pPr>
              <w:pStyle w:val="CopticCross"/>
            </w:pPr>
            <w:r w:rsidRPr="000F6316">
              <w:rPr>
                <w:szCs w:val="24"/>
              </w:rPr>
              <w:t>¿</w:t>
            </w:r>
          </w:p>
        </w:tc>
        <w:tc>
          <w:tcPr>
            <w:tcW w:w="3960" w:type="dxa"/>
          </w:tcPr>
          <w:p w:rsidR="00A66FD9" w:rsidRDefault="00A66FD9" w:rsidP="00A66FD9">
            <w:pPr>
              <w:pStyle w:val="EngHang"/>
              <w:rPr>
                <w:rFonts w:eastAsiaTheme="minorHAnsi"/>
              </w:rPr>
            </w:pPr>
            <w:r>
              <w:rPr>
                <w:rFonts w:eastAsiaTheme="minorHAnsi"/>
              </w:rPr>
              <w:t>We entreat and pray,</w:t>
            </w:r>
          </w:p>
          <w:p w:rsidR="00A66FD9" w:rsidRDefault="00A66FD9" w:rsidP="00A66FD9">
            <w:pPr>
              <w:pStyle w:val="EngHang"/>
              <w:rPr>
                <w:rFonts w:eastAsiaTheme="minorHAnsi"/>
              </w:rPr>
            </w:pPr>
            <w:r>
              <w:rPr>
                <w:rFonts w:eastAsiaTheme="minorHAnsi"/>
              </w:rPr>
              <w:t>That we may win mercy,</w:t>
            </w:r>
          </w:p>
          <w:p w:rsidR="00A66FD9" w:rsidRDefault="00A66FD9" w:rsidP="00A66FD9">
            <w:pPr>
              <w:pStyle w:val="EngHang"/>
              <w:rPr>
                <w:rFonts w:eastAsiaTheme="minorHAnsi"/>
              </w:rPr>
            </w:pPr>
            <w:r>
              <w:rPr>
                <w:rFonts w:eastAsiaTheme="minorHAnsi"/>
              </w:rPr>
              <w:t>Through your intercessions</w:t>
            </w:r>
          </w:p>
          <w:p w:rsidR="00A66FD9" w:rsidRDefault="00A66FD9" w:rsidP="00A66FD9">
            <w:pPr>
              <w:pStyle w:val="EngHangEnd"/>
            </w:pPr>
            <w:r>
              <w:rPr>
                <w:rFonts w:eastAsiaTheme="minorHAnsi"/>
              </w:rPr>
              <w:t>With the Lover of mankind.</w:t>
            </w:r>
          </w:p>
        </w:tc>
        <w:tc>
          <w:tcPr>
            <w:tcW w:w="288" w:type="dxa"/>
          </w:tcPr>
          <w:p w:rsidR="00A66FD9" w:rsidRDefault="00E532CC" w:rsidP="00A66FD9">
            <w:r w:rsidRPr="000F6316">
              <w:rPr>
                <w:rFonts w:ascii="CS Avva Shenouda" w:hAnsi="CS Avva Shenouda"/>
                <w:sz w:val="24"/>
                <w:szCs w:val="24"/>
              </w:rPr>
              <w:t>¿</w:t>
            </w:r>
          </w:p>
        </w:tc>
        <w:tc>
          <w:tcPr>
            <w:tcW w:w="288" w:type="dxa"/>
          </w:tcPr>
          <w:p w:rsidR="00A66FD9" w:rsidRDefault="00A66FD9" w:rsidP="00A66FD9"/>
        </w:tc>
        <w:tc>
          <w:tcPr>
            <w:tcW w:w="3960" w:type="dxa"/>
          </w:tcPr>
          <w:p w:rsidR="005D1250" w:rsidRDefault="005D1250"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D1250" w:rsidRDefault="005D1250"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D1250" w:rsidRDefault="005D1250"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66FD9" w:rsidRDefault="005D1250"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D24FE1">
      <w:pPr>
        <w:pStyle w:val="Heading4"/>
      </w:pPr>
      <w:bookmarkStart w:id="175" w:name="_Toc298445771"/>
      <w:bookmarkStart w:id="176" w:name="_Toc298681256"/>
      <w:bookmarkStart w:id="177" w:name="_Toc298447496"/>
      <w:bookmarkStart w:id="178" w:name="_Ref299211949"/>
      <w:r>
        <w:lastRenderedPageBreak/>
        <w:t>The Gospel According the St. Luke</w:t>
      </w:r>
      <w:bookmarkEnd w:id="175"/>
      <w:bookmarkEnd w:id="176"/>
      <w:bookmarkEnd w:id="177"/>
      <w:bookmarkEnd w:id="1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E532CC" w:rsidP="005D1250">
            <w:pPr>
              <w:pStyle w:val="EngIndEnd"/>
              <w:jc w:val="both"/>
            </w:pPr>
            <w:r>
              <w:t xml:space="preserve">Now, O my Master, Thou shalt let Thy servant depart in peace, according to Thy word: for my eyes have seen Thy salvation, which Thou hast prepared before the face of all the peoples; a light for a revelation to the nations, and the glory of Thy people Israel. </w:t>
            </w:r>
            <w:r w:rsidRPr="00E532CC">
              <w:rPr>
                <w:i/>
              </w:rPr>
              <w:t>Glory be to God forever.</w:t>
            </w:r>
          </w:p>
        </w:tc>
        <w:tc>
          <w:tcPr>
            <w:tcW w:w="4536" w:type="dxa"/>
          </w:tcPr>
          <w:p w:rsidR="00E532CC" w:rsidRDefault="00E532CC" w:rsidP="00E532CC"/>
        </w:tc>
      </w:tr>
    </w:tbl>
    <w:p w:rsidR="00E532CC" w:rsidRDefault="00E532CC" w:rsidP="00D24FE1">
      <w:pPr>
        <w:pStyle w:val="Heading4"/>
      </w:pPr>
      <w:bookmarkStart w:id="179" w:name="_Toc298445772"/>
      <w:bookmarkStart w:id="180" w:name="_Toc298681257"/>
      <w:bookmarkStart w:id="181" w:name="_Toc298447497"/>
      <w:r>
        <w:t>Part Six B</w:t>
      </w:r>
      <w:bookmarkEnd w:id="179"/>
      <w:bookmarkEnd w:id="180"/>
      <w:bookmarkEnd w:id="181"/>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532CC" w:rsidTr="00F60C8A">
        <w:trPr>
          <w:cantSplit/>
          <w:jc w:val="center"/>
        </w:trPr>
        <w:tc>
          <w:tcPr>
            <w:tcW w:w="288" w:type="dxa"/>
          </w:tcPr>
          <w:p w:rsidR="00E532CC" w:rsidRDefault="00E532CC" w:rsidP="00E532CC"/>
        </w:tc>
        <w:tc>
          <w:tcPr>
            <w:tcW w:w="3960" w:type="dxa"/>
          </w:tcPr>
          <w:p w:rsidR="00E532CC" w:rsidRDefault="00E532CC" w:rsidP="00E532CC">
            <w:pPr>
              <w:pStyle w:val="EngHang"/>
              <w:rPr>
                <w:rFonts w:eastAsiaTheme="minorHAnsi"/>
              </w:rPr>
            </w:pPr>
            <w:r>
              <w:rPr>
                <w:rFonts w:eastAsiaTheme="minorHAnsi"/>
              </w:rPr>
              <w:t>Hail to you, O Mary,</w:t>
            </w:r>
          </w:p>
          <w:p w:rsidR="00E532CC" w:rsidRDefault="00E532CC" w:rsidP="00E532CC">
            <w:pPr>
              <w:pStyle w:val="EngHang"/>
              <w:rPr>
                <w:rFonts w:eastAsiaTheme="minorHAnsi"/>
              </w:rPr>
            </w:pPr>
            <w:r>
              <w:rPr>
                <w:rFonts w:eastAsiaTheme="minorHAnsi"/>
              </w:rPr>
              <w:t>The fair dove,</w:t>
            </w:r>
          </w:p>
          <w:p w:rsidR="00E532CC" w:rsidRDefault="00E532CC" w:rsidP="00E532CC">
            <w:pPr>
              <w:pStyle w:val="EngHang"/>
              <w:rPr>
                <w:rFonts w:eastAsiaTheme="minorHAnsi"/>
              </w:rPr>
            </w:pPr>
            <w:r>
              <w:rPr>
                <w:rFonts w:eastAsiaTheme="minorHAnsi"/>
              </w:rPr>
              <w:t>Who has borne unto us</w:t>
            </w:r>
          </w:p>
          <w:p w:rsidR="00E532CC" w:rsidRDefault="00E532CC" w:rsidP="00E532CC">
            <w:pPr>
              <w:pStyle w:val="EngHangEnd"/>
            </w:pPr>
            <w:r>
              <w:rPr>
                <w:rFonts w:eastAsiaTheme="minorHAnsi"/>
              </w:rPr>
              <w:t>God the Logos.</w:t>
            </w:r>
          </w:p>
        </w:tc>
        <w:tc>
          <w:tcPr>
            <w:tcW w:w="288" w:type="dxa"/>
          </w:tcPr>
          <w:p w:rsidR="00E532CC" w:rsidRDefault="00E532CC" w:rsidP="00E532CC"/>
        </w:tc>
        <w:tc>
          <w:tcPr>
            <w:tcW w:w="288" w:type="dxa"/>
          </w:tcPr>
          <w:p w:rsidR="00E532CC" w:rsidRDefault="00E532CC" w:rsidP="00E532CC"/>
        </w:tc>
        <w:tc>
          <w:tcPr>
            <w:tcW w:w="3960" w:type="dxa"/>
          </w:tcPr>
          <w:p w:rsidR="005D1250" w:rsidRDefault="005D1250" w:rsidP="005D1250">
            <w:pPr>
              <w:pStyle w:val="CopticVersemulti-line"/>
            </w:pPr>
            <w:r w:rsidRPr="005D1250">
              <w:t>Ⲭⲉⲣⲉ ⲛⲉ Ⲙⲁⲣⲓⲁ</w:t>
            </w:r>
          </w:p>
          <w:p w:rsidR="005D1250" w:rsidRDefault="005D1250"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5D1250" w:rsidRDefault="005D1250" w:rsidP="005D1250">
            <w:pPr>
              <w:pStyle w:val="CopticVersemulti-line"/>
            </w:pPr>
            <w:r w:rsidRPr="005D1250">
              <w:t>ⲑⲏⲉⲧⲁⲥⲙⲓⲥⲓ ⲛⲁⲛ</w:t>
            </w:r>
          </w:p>
          <w:p w:rsidR="00E532CC" w:rsidRDefault="005D1250"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E532CC" w:rsidTr="00F60C8A">
        <w:trPr>
          <w:cantSplit/>
          <w:jc w:val="center"/>
        </w:trPr>
        <w:tc>
          <w:tcPr>
            <w:tcW w:w="288" w:type="dxa"/>
          </w:tcPr>
          <w:p w:rsidR="00E532CC" w:rsidRDefault="00E532CC" w:rsidP="00E532CC">
            <w:r w:rsidRPr="000F6316">
              <w:rPr>
                <w:rFonts w:ascii="CS Avva Shenouda" w:hAnsi="CS Avva Shenouda"/>
                <w:sz w:val="24"/>
                <w:szCs w:val="24"/>
              </w:rPr>
              <w:t>¿</w:t>
            </w:r>
          </w:p>
        </w:tc>
        <w:tc>
          <w:tcPr>
            <w:tcW w:w="3960" w:type="dxa"/>
          </w:tcPr>
          <w:p w:rsidR="00E532CC" w:rsidRDefault="00E532CC" w:rsidP="00E532CC">
            <w:pPr>
              <w:pStyle w:val="EngHang"/>
              <w:rPr>
                <w:rFonts w:eastAsiaTheme="minorHAnsi"/>
              </w:rPr>
            </w:pPr>
            <w:r>
              <w:rPr>
                <w:rFonts w:eastAsiaTheme="minorHAnsi"/>
              </w:rPr>
              <w:t>You are the fragrant,</w:t>
            </w:r>
          </w:p>
          <w:p w:rsidR="00E532CC" w:rsidRDefault="00E532CC" w:rsidP="00E532CC">
            <w:pPr>
              <w:pStyle w:val="EngHang"/>
              <w:rPr>
                <w:rFonts w:eastAsiaTheme="minorHAnsi"/>
              </w:rPr>
            </w:pPr>
            <w:r>
              <w:rPr>
                <w:rFonts w:eastAsiaTheme="minorHAnsi"/>
              </w:rPr>
              <w:t>Flower,</w:t>
            </w:r>
          </w:p>
          <w:p w:rsidR="00E532CC" w:rsidRDefault="00E532CC" w:rsidP="00E532CC">
            <w:pPr>
              <w:pStyle w:val="EngHang"/>
              <w:rPr>
                <w:rFonts w:eastAsiaTheme="minorHAnsi"/>
              </w:rPr>
            </w:pPr>
            <w:r>
              <w:rPr>
                <w:rFonts w:eastAsiaTheme="minorHAnsi"/>
              </w:rPr>
              <w:t>Which blossomed from</w:t>
            </w:r>
          </w:p>
          <w:p w:rsidR="00E532CC" w:rsidRDefault="00E532CC" w:rsidP="00E532CC">
            <w:pPr>
              <w:pStyle w:val="EngHangEnd"/>
            </w:pPr>
            <w:r>
              <w:rPr>
                <w:rFonts w:eastAsiaTheme="minorHAnsi"/>
              </w:rPr>
              <w:t>The root of Jesse.</w:t>
            </w:r>
          </w:p>
        </w:tc>
        <w:tc>
          <w:tcPr>
            <w:tcW w:w="288" w:type="dxa"/>
          </w:tcPr>
          <w:p w:rsidR="00E532CC" w:rsidRDefault="00E532CC" w:rsidP="00E532CC"/>
        </w:tc>
        <w:tc>
          <w:tcPr>
            <w:tcW w:w="288" w:type="dxa"/>
          </w:tcPr>
          <w:p w:rsidR="00E532CC" w:rsidRDefault="00F60C8A" w:rsidP="00E532CC">
            <w:r w:rsidRPr="000F6316">
              <w:rPr>
                <w:rFonts w:ascii="CS Avva Shenouda" w:hAnsi="CS Avva Shenouda"/>
                <w:sz w:val="24"/>
                <w:szCs w:val="24"/>
              </w:rPr>
              <w:t>¿</w:t>
            </w:r>
          </w:p>
        </w:tc>
        <w:tc>
          <w:tcPr>
            <w:tcW w:w="3960" w:type="dxa"/>
          </w:tcPr>
          <w:p w:rsidR="005D1250" w:rsidRDefault="005D1250" w:rsidP="005D1250">
            <w:pPr>
              <w:pStyle w:val="CopticVersemulti-line"/>
            </w:pPr>
            <w:r w:rsidRPr="005D1250">
              <w:t>Ⲛ̀ⲑⲟ ⲧⲉ ϯϩ̀ⲣⲏⲣⲓ</w:t>
            </w:r>
          </w:p>
          <w:p w:rsidR="005D1250" w:rsidRDefault="005D1250" w:rsidP="005D1250">
            <w:pPr>
              <w:pStyle w:val="CopticVersemulti-line"/>
            </w:pPr>
            <w:r w:rsidRPr="005D1250">
              <w:t>ⲛ̀ⲧⲉ ⲡⲓⲥ̀ⲑⲟⲓⲛⲟⲩϥⲓ</w:t>
            </w:r>
          </w:p>
          <w:p w:rsidR="005D1250" w:rsidRDefault="005D1250" w:rsidP="005D1250">
            <w:pPr>
              <w:pStyle w:val="CopticVersemulti-line"/>
            </w:pPr>
            <w:r w:rsidRPr="005D1250">
              <w:t>ⲑⲏⲉⲧⲁⲥⲫⲓⲣⲓ ⲉ̀ⲃⲟⲗ</w:t>
            </w:r>
          </w:p>
          <w:p w:rsidR="00E532CC" w:rsidRDefault="005D1250" w:rsidP="005D1250">
            <w:pPr>
              <w:pStyle w:val="CopticVerse"/>
            </w:pPr>
            <w:r w:rsidRPr="005D1250">
              <w:t>ϧⲉⲛ ⲑ̀ⲛⲟⲩⲛⲓ ⲛ̀Ⲓⲉⲥⲥⲉ</w:t>
            </w:r>
          </w:p>
        </w:tc>
      </w:tr>
      <w:tr w:rsidR="00E532CC" w:rsidTr="00F60C8A">
        <w:trPr>
          <w:cantSplit/>
          <w:jc w:val="center"/>
        </w:trPr>
        <w:tc>
          <w:tcPr>
            <w:tcW w:w="288" w:type="dxa"/>
          </w:tcPr>
          <w:p w:rsidR="00E532CC" w:rsidRDefault="00E532CC" w:rsidP="00E532CC"/>
        </w:tc>
        <w:tc>
          <w:tcPr>
            <w:tcW w:w="3960" w:type="dxa"/>
          </w:tcPr>
          <w:p w:rsidR="00E532CC" w:rsidRDefault="00E532CC" w:rsidP="00E532CC">
            <w:pPr>
              <w:pStyle w:val="EngHang"/>
              <w:rPr>
                <w:rFonts w:eastAsiaTheme="minorHAnsi"/>
              </w:rPr>
            </w:pPr>
            <w:r>
              <w:rPr>
                <w:rFonts w:eastAsiaTheme="minorHAnsi"/>
              </w:rPr>
              <w:t>The rod of Aaron,</w:t>
            </w:r>
          </w:p>
          <w:p w:rsidR="00E532CC" w:rsidRDefault="00E532CC" w:rsidP="00E532CC">
            <w:pPr>
              <w:pStyle w:val="EngHang"/>
              <w:rPr>
                <w:rFonts w:eastAsiaTheme="minorHAnsi"/>
              </w:rPr>
            </w:pPr>
            <w:r>
              <w:rPr>
                <w:rFonts w:eastAsiaTheme="minorHAnsi"/>
              </w:rPr>
              <w:t>Which budded</w:t>
            </w:r>
          </w:p>
          <w:p w:rsidR="00E532CC" w:rsidRDefault="00E532CC" w:rsidP="00E532CC">
            <w:pPr>
              <w:pStyle w:val="EngHang"/>
              <w:rPr>
                <w:rFonts w:eastAsiaTheme="minorHAnsi"/>
              </w:rPr>
            </w:pPr>
            <w:r>
              <w:rPr>
                <w:rFonts w:eastAsiaTheme="minorHAnsi"/>
              </w:rPr>
              <w:t>Without watering,</w:t>
            </w:r>
          </w:p>
          <w:p w:rsidR="00E532CC" w:rsidRDefault="00E532CC" w:rsidP="00E532CC">
            <w:pPr>
              <w:pStyle w:val="EngHangEnd"/>
            </w:pPr>
            <w:r>
              <w:rPr>
                <w:rFonts w:eastAsiaTheme="minorHAnsi"/>
              </w:rPr>
              <w:t>Is a type of you.</w:t>
            </w:r>
          </w:p>
        </w:tc>
        <w:tc>
          <w:tcPr>
            <w:tcW w:w="288" w:type="dxa"/>
          </w:tcPr>
          <w:p w:rsidR="00E532CC" w:rsidRDefault="00E532CC" w:rsidP="00E532CC"/>
        </w:tc>
        <w:tc>
          <w:tcPr>
            <w:tcW w:w="288" w:type="dxa"/>
          </w:tcPr>
          <w:p w:rsidR="00E532CC" w:rsidRDefault="00E532CC" w:rsidP="00E532CC"/>
        </w:tc>
        <w:tc>
          <w:tcPr>
            <w:tcW w:w="3960" w:type="dxa"/>
          </w:tcPr>
          <w:p w:rsidR="005D1250" w:rsidRDefault="005D1250" w:rsidP="005D1250">
            <w:pPr>
              <w:pStyle w:val="CopticVersemulti-line"/>
            </w:pPr>
            <w:r w:rsidRPr="005D1250">
              <w:t>Ⲡⲓϣ̀ⲃⲱⲧ ⲛ̀ⲧⲉ Ⲁⲁⲣⲟⲛ</w:t>
            </w:r>
          </w:p>
          <w:p w:rsidR="005D1250" w:rsidRDefault="005D1250" w:rsidP="005D1250">
            <w:pPr>
              <w:pStyle w:val="CopticVersemulti-line"/>
            </w:pPr>
            <w:r w:rsidRPr="005D1250">
              <w:t>ⲉ̀ⲧⲁϥⲫⲓⲣⲓ ⲉⲃⲟⲗ</w:t>
            </w:r>
          </w:p>
          <w:p w:rsidR="005D1250" w:rsidRDefault="005D1250" w:rsidP="005D1250">
            <w:pPr>
              <w:pStyle w:val="CopticVersemulti-line"/>
            </w:pPr>
            <w:r w:rsidRPr="005D1250">
              <w:t>ⲭⲱⲣⲓⲥ ϭⲟ ⲛⲉⲙ ⲧ̀ⲥⲟ</w:t>
            </w:r>
          </w:p>
          <w:p w:rsidR="00E532CC" w:rsidRDefault="005D1250" w:rsidP="005D1250">
            <w:pPr>
              <w:pStyle w:val="CopticVerse"/>
            </w:pPr>
            <w:r w:rsidRPr="005D1250">
              <w:t>ϥ̀ⲟⲓ ⲛ̀ⲧⲩⲡⲟⲥ ⲛⲉ</w:t>
            </w:r>
          </w:p>
        </w:tc>
      </w:tr>
      <w:tr w:rsidR="00E532CC" w:rsidTr="00F60C8A">
        <w:trPr>
          <w:cantSplit/>
          <w:jc w:val="center"/>
        </w:trPr>
        <w:tc>
          <w:tcPr>
            <w:tcW w:w="288" w:type="dxa"/>
          </w:tcPr>
          <w:p w:rsidR="00E532CC" w:rsidRDefault="00E532CC" w:rsidP="00E532CC">
            <w:r w:rsidRPr="000F6316">
              <w:rPr>
                <w:rFonts w:ascii="CS Avva Shenouda" w:hAnsi="CS Avva Shenouda"/>
                <w:sz w:val="24"/>
                <w:szCs w:val="24"/>
              </w:rPr>
              <w:t>¿</w:t>
            </w:r>
          </w:p>
        </w:tc>
        <w:tc>
          <w:tcPr>
            <w:tcW w:w="3960" w:type="dxa"/>
          </w:tcPr>
          <w:p w:rsidR="00E532CC" w:rsidRDefault="00E532CC" w:rsidP="00E532CC">
            <w:pPr>
              <w:pStyle w:val="EngHang"/>
              <w:rPr>
                <w:rFonts w:eastAsiaTheme="minorHAnsi"/>
              </w:rPr>
            </w:pPr>
            <w:r>
              <w:rPr>
                <w:rFonts w:eastAsiaTheme="minorHAnsi"/>
              </w:rPr>
              <w:t>You have born Christ,</w:t>
            </w:r>
          </w:p>
          <w:p w:rsidR="00E532CC" w:rsidRDefault="00E532CC" w:rsidP="00E532CC">
            <w:pPr>
              <w:pStyle w:val="EngHang"/>
              <w:rPr>
                <w:rFonts w:eastAsiaTheme="minorHAnsi"/>
              </w:rPr>
            </w:pPr>
            <w:r>
              <w:rPr>
                <w:rFonts w:eastAsiaTheme="minorHAnsi"/>
              </w:rPr>
              <w:t>Our God in truth,</w:t>
            </w:r>
          </w:p>
          <w:p w:rsidR="00E532CC" w:rsidRDefault="00E532CC" w:rsidP="00E532CC">
            <w:pPr>
              <w:pStyle w:val="EngHang"/>
              <w:rPr>
                <w:rFonts w:eastAsiaTheme="minorHAnsi"/>
              </w:rPr>
            </w:pPr>
            <w:r>
              <w:rPr>
                <w:rFonts w:eastAsiaTheme="minorHAnsi"/>
              </w:rPr>
              <w:t>Without human seed,</w:t>
            </w:r>
          </w:p>
          <w:p w:rsidR="00E532CC" w:rsidRDefault="00E532CC" w:rsidP="00E532CC">
            <w:pPr>
              <w:pStyle w:val="EngHangEnd"/>
            </w:pPr>
            <w:r>
              <w:rPr>
                <w:rFonts w:eastAsiaTheme="minorHAnsi"/>
              </w:rPr>
              <w:t>While being virgin.</w:t>
            </w:r>
          </w:p>
        </w:tc>
        <w:tc>
          <w:tcPr>
            <w:tcW w:w="288" w:type="dxa"/>
          </w:tcPr>
          <w:p w:rsidR="00E532CC" w:rsidRDefault="00E532CC" w:rsidP="00E532CC"/>
        </w:tc>
        <w:tc>
          <w:tcPr>
            <w:tcW w:w="288" w:type="dxa"/>
          </w:tcPr>
          <w:p w:rsidR="00E532CC" w:rsidRDefault="00F60C8A" w:rsidP="00E532CC">
            <w:r w:rsidRPr="000F6316">
              <w:rPr>
                <w:rFonts w:ascii="CS Avva Shenouda" w:hAnsi="CS Avva Shenouda"/>
                <w:sz w:val="24"/>
                <w:szCs w:val="24"/>
              </w:rPr>
              <w:t>¿</w:t>
            </w:r>
          </w:p>
        </w:tc>
        <w:tc>
          <w:tcPr>
            <w:tcW w:w="3960" w:type="dxa"/>
          </w:tcPr>
          <w:p w:rsidR="005D1250" w:rsidRDefault="005D1250" w:rsidP="005D1250">
            <w:pPr>
              <w:pStyle w:val="CopticVersemulti-line"/>
            </w:pPr>
            <w:r w:rsidRPr="005D1250">
              <w:t>Ⲱ̀ ⲑⲏⲉ̀ⲧⲁⲥⲙⲉⲥ Ⲡⲭ̅ⲥ</w:t>
            </w:r>
          </w:p>
          <w:p w:rsidR="005D1250" w:rsidRDefault="005D1250" w:rsidP="005D1250">
            <w:pPr>
              <w:pStyle w:val="CopticVersemulti-line"/>
            </w:pPr>
            <w:r w:rsidRPr="005D1250">
              <w:t>Ⲡⲉⲛⲛⲟⲩϯ ϧⲉⲛ ⲟⲩⲙⲉⲑⲙⲏⲓ</w:t>
            </w:r>
          </w:p>
          <w:p w:rsidR="005D1250" w:rsidRDefault="005D1250" w:rsidP="005D1250">
            <w:pPr>
              <w:pStyle w:val="CopticVersemulti-line"/>
            </w:pPr>
            <w:r w:rsidRPr="005D1250">
              <w:t>ⲁϭⲛⲉ ⲥ̀ⲡⲉⲣⲙⲁ ⲛ̀ⲣⲱⲙⲓ</w:t>
            </w:r>
          </w:p>
          <w:p w:rsidR="00E532CC" w:rsidRDefault="005D1250" w:rsidP="005D1250">
            <w:pPr>
              <w:pStyle w:val="CopticVerse"/>
            </w:pPr>
            <w:r w:rsidRPr="005D1250">
              <w:t>ⲉⲥⲟⲓ ⲙ̀ⲡⲁⲣⲑⲉⲛⲟⲥ</w:t>
            </w:r>
          </w:p>
        </w:tc>
      </w:tr>
      <w:tr w:rsidR="00E532CC" w:rsidTr="00F60C8A">
        <w:trPr>
          <w:cantSplit/>
          <w:jc w:val="center"/>
        </w:trPr>
        <w:tc>
          <w:tcPr>
            <w:tcW w:w="288" w:type="dxa"/>
          </w:tcPr>
          <w:p w:rsidR="00E532CC" w:rsidRDefault="00E532CC" w:rsidP="00E532CC"/>
        </w:tc>
        <w:tc>
          <w:tcPr>
            <w:tcW w:w="3960" w:type="dxa"/>
          </w:tcPr>
          <w:p w:rsidR="00E532CC" w:rsidRDefault="00E532CC" w:rsidP="00E532CC">
            <w:pPr>
              <w:pStyle w:val="EngHang"/>
              <w:rPr>
                <w:rFonts w:eastAsiaTheme="minorHAnsi"/>
              </w:rPr>
            </w:pPr>
            <w:r>
              <w:rPr>
                <w:rFonts w:eastAsiaTheme="minorHAnsi"/>
              </w:rPr>
              <w:t>Wherefore everyone</w:t>
            </w:r>
          </w:p>
          <w:p w:rsidR="00E532CC" w:rsidRDefault="00E532CC" w:rsidP="00E532CC">
            <w:pPr>
              <w:pStyle w:val="EngHang"/>
              <w:rPr>
                <w:rFonts w:eastAsiaTheme="minorHAnsi"/>
              </w:rPr>
            </w:pPr>
            <w:r>
              <w:rPr>
                <w:rFonts w:eastAsiaTheme="minorHAnsi"/>
              </w:rPr>
              <w:t>Magnifies you,</w:t>
            </w:r>
          </w:p>
          <w:p w:rsidR="00E532CC" w:rsidRDefault="00E532CC" w:rsidP="00E532CC">
            <w:pPr>
              <w:pStyle w:val="EngHang"/>
              <w:rPr>
                <w:rFonts w:eastAsiaTheme="minorHAnsi"/>
              </w:rPr>
            </w:pPr>
            <w:r>
              <w:rPr>
                <w:rFonts w:eastAsiaTheme="minorHAnsi"/>
              </w:rPr>
              <w:t>O my lady, the Mother of God,</w:t>
            </w:r>
          </w:p>
          <w:p w:rsidR="00E532CC" w:rsidRDefault="00E532CC" w:rsidP="00E532CC">
            <w:pPr>
              <w:pStyle w:val="EngHangEnd"/>
            </w:pPr>
            <w:r>
              <w:rPr>
                <w:rFonts w:eastAsiaTheme="minorHAnsi"/>
              </w:rPr>
              <w:t>The ever-holy.</w:t>
            </w:r>
          </w:p>
        </w:tc>
        <w:tc>
          <w:tcPr>
            <w:tcW w:w="288" w:type="dxa"/>
          </w:tcPr>
          <w:p w:rsidR="00E532CC" w:rsidRDefault="00E532CC" w:rsidP="00E532CC"/>
        </w:tc>
        <w:tc>
          <w:tcPr>
            <w:tcW w:w="288" w:type="dxa"/>
          </w:tcPr>
          <w:p w:rsidR="00E532CC" w:rsidRDefault="00E532CC" w:rsidP="00E532CC"/>
        </w:tc>
        <w:tc>
          <w:tcPr>
            <w:tcW w:w="3960" w:type="dxa"/>
          </w:tcPr>
          <w:p w:rsidR="005D1250" w:rsidRDefault="005D1250" w:rsidP="005D1250">
            <w:pPr>
              <w:pStyle w:val="CopticVersemulti-line"/>
            </w:pPr>
            <w:r w:rsidRPr="002C2599">
              <w:t>Ⲉⲑⲃⲉ ⲫⲁⲓ ⲟⲩⲟⲛ ⲛⲓⲃⲉⲛ</w:t>
            </w:r>
          </w:p>
          <w:p w:rsidR="005D1250" w:rsidRDefault="005D1250"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D1250" w:rsidRDefault="005D1250"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E532CC" w:rsidRDefault="005D1250"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E532CC" w:rsidTr="00F60C8A">
        <w:trPr>
          <w:cantSplit/>
          <w:jc w:val="center"/>
        </w:trPr>
        <w:tc>
          <w:tcPr>
            <w:tcW w:w="288" w:type="dxa"/>
          </w:tcPr>
          <w:p w:rsidR="00E532CC" w:rsidRDefault="00E532CC" w:rsidP="00E532CC">
            <w:r w:rsidRPr="000F6316">
              <w:rPr>
                <w:rFonts w:ascii="CS Avva Shenouda" w:hAnsi="CS Avva Shenouda"/>
                <w:sz w:val="24"/>
                <w:szCs w:val="24"/>
              </w:rPr>
              <w:t>¿</w:t>
            </w:r>
          </w:p>
        </w:tc>
        <w:tc>
          <w:tcPr>
            <w:tcW w:w="3960" w:type="dxa"/>
          </w:tcPr>
          <w:p w:rsidR="00E532CC" w:rsidRDefault="00E532CC" w:rsidP="00E532CC">
            <w:pPr>
              <w:pStyle w:val="EngHang"/>
              <w:rPr>
                <w:rFonts w:eastAsiaTheme="minorHAnsi"/>
              </w:rPr>
            </w:pPr>
            <w:r>
              <w:rPr>
                <w:rFonts w:eastAsiaTheme="minorHAnsi"/>
              </w:rPr>
              <w:t>And we too,</w:t>
            </w:r>
          </w:p>
          <w:p w:rsidR="00E532CC" w:rsidRDefault="00E532CC" w:rsidP="00E532CC">
            <w:pPr>
              <w:pStyle w:val="EngHang"/>
              <w:rPr>
                <w:rFonts w:eastAsiaTheme="minorHAnsi"/>
              </w:rPr>
            </w:pPr>
            <w:r>
              <w:rPr>
                <w:rFonts w:eastAsiaTheme="minorHAnsi"/>
              </w:rPr>
              <w:t>Hope to win mercy,</w:t>
            </w:r>
          </w:p>
          <w:p w:rsidR="00E532CC" w:rsidRDefault="00E532CC" w:rsidP="00E532CC">
            <w:pPr>
              <w:pStyle w:val="EngHang"/>
              <w:rPr>
                <w:rFonts w:eastAsiaTheme="minorHAnsi"/>
              </w:rPr>
            </w:pPr>
            <w:r>
              <w:rPr>
                <w:rFonts w:eastAsiaTheme="minorHAnsi"/>
              </w:rPr>
              <w:t>Through your intercessions</w:t>
            </w:r>
          </w:p>
          <w:p w:rsidR="00E532CC" w:rsidRDefault="00E532CC" w:rsidP="00E532CC">
            <w:pPr>
              <w:pStyle w:val="EngHangEnd"/>
            </w:pPr>
            <w:r>
              <w:rPr>
                <w:rFonts w:eastAsiaTheme="minorHAnsi"/>
              </w:rPr>
              <w:t>With the Lover of mankind.</w:t>
            </w:r>
          </w:p>
        </w:tc>
        <w:tc>
          <w:tcPr>
            <w:tcW w:w="288" w:type="dxa"/>
          </w:tcPr>
          <w:p w:rsidR="00E532CC" w:rsidRDefault="00E532CC" w:rsidP="00E532CC"/>
        </w:tc>
        <w:tc>
          <w:tcPr>
            <w:tcW w:w="288" w:type="dxa"/>
          </w:tcPr>
          <w:p w:rsidR="00E532CC" w:rsidRDefault="00F60C8A" w:rsidP="00E532CC">
            <w:r w:rsidRPr="000F6316">
              <w:rPr>
                <w:rFonts w:ascii="CS Avva Shenouda" w:hAnsi="CS Avva Shenouda"/>
                <w:sz w:val="24"/>
                <w:szCs w:val="24"/>
              </w:rPr>
              <w:t>¿</w:t>
            </w:r>
          </w:p>
        </w:tc>
        <w:tc>
          <w:tcPr>
            <w:tcW w:w="3960" w:type="dxa"/>
          </w:tcPr>
          <w:p w:rsidR="005D1250" w:rsidRDefault="005D1250"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D1250" w:rsidRDefault="005D1250"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D1250" w:rsidRDefault="005D1250"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E532CC" w:rsidRDefault="005D1250"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60C8A" w:rsidTr="00F60C8A">
        <w:trPr>
          <w:cantSplit/>
          <w:jc w:val="center"/>
        </w:trPr>
        <w:tc>
          <w:tcPr>
            <w:tcW w:w="288" w:type="dxa"/>
          </w:tcPr>
          <w:p w:rsidR="00F60C8A" w:rsidRDefault="00F60C8A" w:rsidP="004F62E4"/>
        </w:tc>
        <w:tc>
          <w:tcPr>
            <w:tcW w:w="3960" w:type="dxa"/>
          </w:tcPr>
          <w:p w:rsidR="00F60C8A" w:rsidRDefault="00F60C8A" w:rsidP="00F60C8A">
            <w:pPr>
              <w:pStyle w:val="EngHang"/>
              <w:rPr>
                <w:rFonts w:eastAsiaTheme="minorHAnsi"/>
              </w:rPr>
            </w:pPr>
            <w:r>
              <w:rPr>
                <w:rFonts w:eastAsiaTheme="minorHAnsi"/>
              </w:rPr>
              <w:t>You are called righteous,</w:t>
            </w:r>
          </w:p>
          <w:p w:rsidR="00F60C8A" w:rsidRDefault="00F60C8A" w:rsidP="00F60C8A">
            <w:pPr>
              <w:pStyle w:val="EngHang"/>
              <w:rPr>
                <w:rFonts w:eastAsiaTheme="minorHAnsi"/>
              </w:rPr>
            </w:pPr>
            <w:r>
              <w:rPr>
                <w:rFonts w:eastAsiaTheme="minorHAnsi"/>
              </w:rPr>
              <w:t>O holy Mary,</w:t>
            </w:r>
          </w:p>
          <w:p w:rsidR="00F60C8A" w:rsidRDefault="00F60C8A" w:rsidP="00F60C8A">
            <w:pPr>
              <w:pStyle w:val="EngHang"/>
              <w:rPr>
                <w:rFonts w:eastAsiaTheme="minorHAnsi"/>
              </w:rPr>
            </w:pPr>
            <w:r>
              <w:rPr>
                <w:rFonts w:eastAsiaTheme="minorHAnsi"/>
              </w:rPr>
              <w:t>The Second Tabernacle</w:t>
            </w:r>
          </w:p>
          <w:p w:rsidR="00F60C8A" w:rsidRDefault="00F60C8A" w:rsidP="00F60C8A">
            <w:pPr>
              <w:pStyle w:val="EngHangEnd"/>
            </w:pPr>
            <w:r>
              <w:rPr>
                <w:rFonts w:eastAsiaTheme="minorHAnsi"/>
              </w:rPr>
              <w:t>Of the Holies:</w:t>
            </w:r>
          </w:p>
        </w:tc>
        <w:tc>
          <w:tcPr>
            <w:tcW w:w="288" w:type="dxa"/>
          </w:tcPr>
          <w:p w:rsidR="00F60C8A" w:rsidRDefault="00F60C8A" w:rsidP="004F62E4"/>
        </w:tc>
        <w:tc>
          <w:tcPr>
            <w:tcW w:w="288" w:type="dxa"/>
          </w:tcPr>
          <w:p w:rsidR="00F60C8A" w:rsidRDefault="00F60C8A" w:rsidP="004F62E4"/>
        </w:tc>
        <w:tc>
          <w:tcPr>
            <w:tcW w:w="3960" w:type="dxa"/>
          </w:tcPr>
          <w:p w:rsidR="005D1250" w:rsidRDefault="005D1250"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5D1250" w:rsidRDefault="005D1250"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5D1250" w:rsidRDefault="005D1250"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F60C8A" w:rsidRDefault="005D1250"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F60C8A" w:rsidTr="00F60C8A">
        <w:trPr>
          <w:cantSplit/>
          <w:jc w:val="center"/>
        </w:trPr>
        <w:tc>
          <w:tcPr>
            <w:tcW w:w="288" w:type="dxa"/>
          </w:tcPr>
          <w:p w:rsidR="00F60C8A" w:rsidRDefault="00F60C8A" w:rsidP="004F62E4">
            <w:r w:rsidRPr="000F6316">
              <w:rPr>
                <w:rFonts w:ascii="CS Avva Shenouda" w:hAnsi="CS Avva Shenouda"/>
                <w:sz w:val="24"/>
                <w:szCs w:val="24"/>
              </w:rPr>
              <w:t>¿</w:t>
            </w:r>
          </w:p>
        </w:tc>
        <w:tc>
          <w:tcPr>
            <w:tcW w:w="3960" w:type="dxa"/>
          </w:tcPr>
          <w:p w:rsidR="00F60C8A" w:rsidRDefault="00F60C8A" w:rsidP="00F60C8A">
            <w:pPr>
              <w:pStyle w:val="EngHang"/>
              <w:rPr>
                <w:rFonts w:eastAsiaTheme="minorHAnsi"/>
              </w:rPr>
            </w:pPr>
            <w:r>
              <w:rPr>
                <w:rFonts w:eastAsiaTheme="minorHAnsi"/>
              </w:rPr>
              <w:t>Wherein was placed</w:t>
            </w:r>
          </w:p>
          <w:p w:rsidR="00F60C8A" w:rsidRDefault="00F60C8A" w:rsidP="00F60C8A">
            <w:pPr>
              <w:pStyle w:val="EngHang"/>
              <w:rPr>
                <w:rFonts w:eastAsiaTheme="minorHAnsi"/>
              </w:rPr>
            </w:pPr>
            <w:r>
              <w:rPr>
                <w:rFonts w:eastAsiaTheme="minorHAnsi"/>
              </w:rPr>
              <w:t>The rod of Aaron,</w:t>
            </w:r>
          </w:p>
          <w:p w:rsidR="00F60C8A" w:rsidRDefault="00F60C8A" w:rsidP="00F60C8A">
            <w:pPr>
              <w:pStyle w:val="EngHang"/>
              <w:rPr>
                <w:rFonts w:eastAsiaTheme="minorHAnsi"/>
              </w:rPr>
            </w:pPr>
            <w:r>
              <w:rPr>
                <w:rFonts w:eastAsiaTheme="minorHAnsi"/>
              </w:rPr>
              <w:t>And the fragrant</w:t>
            </w:r>
          </w:p>
          <w:p w:rsidR="00F60C8A" w:rsidRDefault="00F60C8A" w:rsidP="00F60C8A">
            <w:pPr>
              <w:pStyle w:val="EngHangEnd"/>
            </w:pPr>
            <w:r>
              <w:rPr>
                <w:rFonts w:eastAsiaTheme="minorHAnsi"/>
              </w:rPr>
              <w:t>Holy flower.</w:t>
            </w:r>
          </w:p>
        </w:tc>
        <w:tc>
          <w:tcPr>
            <w:tcW w:w="288" w:type="dxa"/>
          </w:tcPr>
          <w:p w:rsidR="00F60C8A" w:rsidRDefault="00F60C8A" w:rsidP="004F62E4"/>
        </w:tc>
        <w:tc>
          <w:tcPr>
            <w:tcW w:w="288" w:type="dxa"/>
          </w:tcPr>
          <w:p w:rsidR="00F60C8A" w:rsidRDefault="00F60C8A" w:rsidP="004F62E4">
            <w:r w:rsidRPr="000F6316">
              <w:rPr>
                <w:rFonts w:ascii="CS Avva Shenouda" w:hAnsi="CS Avva Shenouda"/>
                <w:sz w:val="24"/>
                <w:szCs w:val="24"/>
              </w:rPr>
              <w:t>¿</w:t>
            </w:r>
          </w:p>
        </w:tc>
        <w:tc>
          <w:tcPr>
            <w:tcW w:w="3960" w:type="dxa"/>
          </w:tcPr>
          <w:p w:rsidR="005D1250" w:rsidRDefault="005D1250" w:rsidP="005D1250">
            <w:pPr>
              <w:pStyle w:val="CopticVersemulti-line"/>
            </w:pPr>
            <w:r w:rsidRPr="005D1250">
              <w:t>Ⲑⲏⲉ̀ⲧⲟⲩⲭⲏ ⲛ̀ϧⲏⲧⲥ</w:t>
            </w:r>
          </w:p>
          <w:p w:rsidR="005D1250" w:rsidRDefault="005D1250" w:rsidP="005D1250">
            <w:pPr>
              <w:pStyle w:val="CopticVersemulti-line"/>
            </w:pPr>
            <w:r w:rsidRPr="005D1250">
              <w:t>ⲛ̀ϫⲉ ⲡⲓϣ̀ⲃⲱⲧ ⲛ̀ⲧⲉ Ⲁⲁⲣⲟⲛ</w:t>
            </w:r>
          </w:p>
          <w:p w:rsidR="005D1250" w:rsidRDefault="005D1250" w:rsidP="005D1250">
            <w:pPr>
              <w:pStyle w:val="CopticVersemulti-line"/>
            </w:pPr>
            <w:r w:rsidRPr="005D1250">
              <w:t>ⲛⲉⲙ ϯϩ̀ⲣⲏⲣⲓ ⲉ̅ⲑ̅ⲩ</w:t>
            </w:r>
          </w:p>
          <w:p w:rsidR="00F60C8A" w:rsidRDefault="005D1250" w:rsidP="005D1250">
            <w:pPr>
              <w:pStyle w:val="CopticVerse"/>
            </w:pPr>
            <w:r w:rsidRPr="005D1250">
              <w:t>ⲛ̀ⲧⲉ ⲡⲓⲥ̀ⲑⲟⲓⲛⲟⲩϥⲓ</w:t>
            </w:r>
          </w:p>
        </w:tc>
      </w:tr>
      <w:tr w:rsidR="00F60C8A" w:rsidTr="00F60C8A">
        <w:trPr>
          <w:cantSplit/>
          <w:jc w:val="center"/>
        </w:trPr>
        <w:tc>
          <w:tcPr>
            <w:tcW w:w="288" w:type="dxa"/>
          </w:tcPr>
          <w:p w:rsidR="00F60C8A" w:rsidRDefault="00F60C8A" w:rsidP="004F62E4"/>
        </w:tc>
        <w:tc>
          <w:tcPr>
            <w:tcW w:w="3960" w:type="dxa"/>
          </w:tcPr>
          <w:p w:rsidR="00F60C8A" w:rsidRDefault="00F60C8A" w:rsidP="00F60C8A">
            <w:pPr>
              <w:pStyle w:val="EngHang"/>
              <w:rPr>
                <w:rFonts w:eastAsiaTheme="minorHAnsi"/>
              </w:rPr>
            </w:pPr>
            <w:r>
              <w:rPr>
                <w:rFonts w:eastAsiaTheme="minorHAnsi"/>
              </w:rPr>
              <w:t>You are clothed with purity,</w:t>
            </w:r>
          </w:p>
          <w:p w:rsidR="00F60C8A" w:rsidRDefault="00F60C8A" w:rsidP="00F60C8A">
            <w:pPr>
              <w:pStyle w:val="EngHang"/>
              <w:rPr>
                <w:rFonts w:eastAsiaTheme="minorHAnsi"/>
              </w:rPr>
            </w:pPr>
            <w:r>
              <w:rPr>
                <w:rFonts w:eastAsiaTheme="minorHAnsi"/>
              </w:rPr>
              <w:t>Within and without,</w:t>
            </w:r>
          </w:p>
          <w:p w:rsidR="00F60C8A" w:rsidRDefault="00F60C8A" w:rsidP="00F60C8A">
            <w:pPr>
              <w:pStyle w:val="EngHang"/>
              <w:rPr>
                <w:rFonts w:eastAsiaTheme="minorHAnsi"/>
              </w:rPr>
            </w:pPr>
            <w:r>
              <w:rPr>
                <w:rFonts w:eastAsiaTheme="minorHAnsi"/>
              </w:rPr>
              <w:t>O pure Tabernacle</w:t>
            </w:r>
          </w:p>
          <w:p w:rsidR="00F60C8A" w:rsidRDefault="00F60C8A" w:rsidP="00F60C8A">
            <w:pPr>
              <w:pStyle w:val="EngHangEnd"/>
            </w:pPr>
            <w:r>
              <w:rPr>
                <w:rFonts w:eastAsiaTheme="minorHAnsi"/>
              </w:rPr>
              <w:t>Of the Righteous.</w:t>
            </w:r>
          </w:p>
        </w:tc>
        <w:tc>
          <w:tcPr>
            <w:tcW w:w="288" w:type="dxa"/>
          </w:tcPr>
          <w:p w:rsidR="00F60C8A" w:rsidRDefault="00F60C8A" w:rsidP="004F62E4"/>
        </w:tc>
        <w:tc>
          <w:tcPr>
            <w:tcW w:w="288" w:type="dxa"/>
          </w:tcPr>
          <w:p w:rsidR="00F60C8A" w:rsidRDefault="00F60C8A" w:rsidP="004F62E4"/>
        </w:tc>
        <w:tc>
          <w:tcPr>
            <w:tcW w:w="3960" w:type="dxa"/>
          </w:tcPr>
          <w:p w:rsidR="005D1250" w:rsidRDefault="005D1250" w:rsidP="005D1250">
            <w:pPr>
              <w:pStyle w:val="CopticVersemulti-line"/>
            </w:pPr>
            <w:r w:rsidRPr="005D1250">
              <w:t>Ⲧⲉϫⲟⲗϩ ⲙ̀ⲡⲓⲧⲟⲩⲃⲟ</w:t>
            </w:r>
          </w:p>
          <w:p w:rsidR="005D1250" w:rsidRDefault="005D1250" w:rsidP="005D1250">
            <w:pPr>
              <w:pStyle w:val="CopticVersemulti-line"/>
            </w:pPr>
            <w:r w:rsidRPr="005D1250">
              <w:t>ⲥⲁϧⲟⲩⲛ ⲛⲉⲙ ⲥⲁⲃⲟⲗ</w:t>
            </w:r>
          </w:p>
          <w:p w:rsidR="005D1250" w:rsidRDefault="005D1250" w:rsidP="005D1250">
            <w:pPr>
              <w:pStyle w:val="CopticVersemulti-line"/>
            </w:pPr>
            <w:r w:rsidRPr="005D1250">
              <w:t>ⲱ̀ ϯⲥ̀ⲕⲏⲛⲏ ⲛ̀ⲕⲁⲑⲁⲣⲟⲥ</w:t>
            </w:r>
          </w:p>
          <w:p w:rsidR="00F60C8A" w:rsidRDefault="005D1250" w:rsidP="005D1250">
            <w:pPr>
              <w:pStyle w:val="CopticVerse"/>
            </w:pPr>
            <w:r w:rsidRPr="005D1250">
              <w:t>ⲫ̀ⲙⲁⲛ̀ϣⲱⲡⲓ ⲛ̀ⲛⲓⲇⲓⲕⲉⲟⲥ</w:t>
            </w:r>
          </w:p>
        </w:tc>
      </w:tr>
      <w:tr w:rsidR="00F60C8A" w:rsidTr="00F60C8A">
        <w:trPr>
          <w:cantSplit/>
          <w:jc w:val="center"/>
        </w:trPr>
        <w:tc>
          <w:tcPr>
            <w:tcW w:w="288" w:type="dxa"/>
          </w:tcPr>
          <w:p w:rsidR="00F60C8A" w:rsidRDefault="00F60C8A" w:rsidP="004F62E4">
            <w:r w:rsidRPr="000F6316">
              <w:rPr>
                <w:rFonts w:ascii="CS Avva Shenouda" w:hAnsi="CS Avva Shenouda"/>
                <w:sz w:val="24"/>
                <w:szCs w:val="24"/>
              </w:rPr>
              <w:t>¿</w:t>
            </w:r>
          </w:p>
        </w:tc>
        <w:tc>
          <w:tcPr>
            <w:tcW w:w="3960" w:type="dxa"/>
          </w:tcPr>
          <w:p w:rsidR="00F60C8A" w:rsidRDefault="00F60C8A" w:rsidP="00F60C8A">
            <w:pPr>
              <w:pStyle w:val="EngHang"/>
              <w:rPr>
                <w:rFonts w:eastAsiaTheme="minorHAnsi"/>
              </w:rPr>
            </w:pPr>
            <w:r>
              <w:rPr>
                <w:rFonts w:eastAsiaTheme="minorHAnsi"/>
              </w:rPr>
              <w:t>The higher orders,</w:t>
            </w:r>
          </w:p>
          <w:p w:rsidR="00F60C8A" w:rsidRDefault="00F60C8A" w:rsidP="00F60C8A">
            <w:pPr>
              <w:pStyle w:val="EngHang"/>
              <w:rPr>
                <w:rFonts w:eastAsiaTheme="minorHAnsi"/>
              </w:rPr>
            </w:pPr>
            <w:r>
              <w:rPr>
                <w:rFonts w:eastAsiaTheme="minorHAnsi"/>
              </w:rPr>
              <w:t>And the choirs of the just,</w:t>
            </w:r>
          </w:p>
          <w:p w:rsidR="00F60C8A" w:rsidRDefault="00F60C8A" w:rsidP="00F60C8A">
            <w:pPr>
              <w:pStyle w:val="EngHang"/>
              <w:rPr>
                <w:rFonts w:eastAsiaTheme="minorHAnsi"/>
              </w:rPr>
            </w:pPr>
            <w:r>
              <w:rPr>
                <w:rFonts w:eastAsiaTheme="minorHAnsi"/>
              </w:rPr>
              <w:t>All glorify</w:t>
            </w:r>
          </w:p>
          <w:p w:rsidR="00F60C8A" w:rsidRDefault="00F60C8A" w:rsidP="00F60C8A">
            <w:pPr>
              <w:pStyle w:val="EngHangEnd"/>
            </w:pPr>
            <w:r>
              <w:rPr>
                <w:rFonts w:eastAsiaTheme="minorHAnsi"/>
              </w:rPr>
              <w:t>Your blessedness.</w:t>
            </w:r>
          </w:p>
        </w:tc>
        <w:tc>
          <w:tcPr>
            <w:tcW w:w="288" w:type="dxa"/>
          </w:tcPr>
          <w:p w:rsidR="00F60C8A" w:rsidRDefault="00F60C8A" w:rsidP="004F62E4"/>
        </w:tc>
        <w:tc>
          <w:tcPr>
            <w:tcW w:w="288" w:type="dxa"/>
          </w:tcPr>
          <w:p w:rsidR="00F60C8A" w:rsidRDefault="00F60C8A" w:rsidP="004F62E4">
            <w:r w:rsidRPr="000F6316">
              <w:rPr>
                <w:rFonts w:ascii="CS Avva Shenouda" w:hAnsi="CS Avva Shenouda"/>
                <w:sz w:val="24"/>
                <w:szCs w:val="24"/>
              </w:rPr>
              <w:t>¿</w:t>
            </w:r>
          </w:p>
        </w:tc>
        <w:tc>
          <w:tcPr>
            <w:tcW w:w="3960" w:type="dxa"/>
          </w:tcPr>
          <w:p w:rsidR="005D1250" w:rsidRDefault="005D1250" w:rsidP="005D1250">
            <w:pPr>
              <w:pStyle w:val="CopticVersemulti-line"/>
            </w:pPr>
            <w:r w:rsidRPr="005D1250">
              <w:t>Ⲛⲓⲧⲁⲅⲙⲁ ⲛ̀ⲧⲉ ⲡ̀ϭⲓⲥⲓ</w:t>
            </w:r>
          </w:p>
          <w:p w:rsidR="005D1250" w:rsidRDefault="005D1250" w:rsidP="005D1250">
            <w:pPr>
              <w:pStyle w:val="CopticVersemulti-line"/>
            </w:pPr>
            <w:r w:rsidRPr="005D1250">
              <w:t xml:space="preserve">ⲛⲉⲙ ⲡ̀ⲭⲟⲣⲟⲥ ⲛ̀ⲧⲉ ⲛⲓⲑ̀ⲙⲏⲓ </w:t>
            </w:r>
          </w:p>
          <w:p w:rsidR="005D1250" w:rsidRDefault="005D1250" w:rsidP="005D1250">
            <w:pPr>
              <w:pStyle w:val="CopticVersemulti-line"/>
            </w:pPr>
            <w:r w:rsidRPr="005D1250">
              <w:t>ⲥⲉⲉⲣⲉⲩⲇⲟⲝⲁⲍⲓⲛ</w:t>
            </w:r>
          </w:p>
          <w:p w:rsidR="00F60C8A" w:rsidRDefault="005D1250" w:rsidP="005D1250">
            <w:pPr>
              <w:pStyle w:val="CopticVerse"/>
            </w:pPr>
            <w:r w:rsidRPr="005D1250">
              <w:t>ⲛ̀ⲛⲉⲙⲁⲕⲁⲣⲓⲥⲙⲟⲥ</w:t>
            </w:r>
          </w:p>
        </w:tc>
      </w:tr>
      <w:tr w:rsidR="00F60C8A" w:rsidTr="00F60C8A">
        <w:trPr>
          <w:cantSplit/>
          <w:jc w:val="center"/>
        </w:trPr>
        <w:tc>
          <w:tcPr>
            <w:tcW w:w="288" w:type="dxa"/>
          </w:tcPr>
          <w:p w:rsidR="00F60C8A" w:rsidRDefault="00F60C8A" w:rsidP="004F62E4"/>
        </w:tc>
        <w:tc>
          <w:tcPr>
            <w:tcW w:w="3960" w:type="dxa"/>
          </w:tcPr>
          <w:p w:rsidR="00F60C8A" w:rsidRDefault="00F60C8A" w:rsidP="00F60C8A">
            <w:pPr>
              <w:pStyle w:val="EngHang"/>
              <w:rPr>
                <w:rFonts w:eastAsiaTheme="minorHAnsi"/>
              </w:rPr>
            </w:pPr>
            <w:r>
              <w:rPr>
                <w:rFonts w:eastAsiaTheme="minorHAnsi"/>
              </w:rPr>
              <w:t>Wherefore we</w:t>
            </w:r>
          </w:p>
          <w:p w:rsidR="00F60C8A" w:rsidRDefault="00F60C8A" w:rsidP="00F60C8A">
            <w:pPr>
              <w:pStyle w:val="EngHang"/>
              <w:rPr>
                <w:rFonts w:eastAsiaTheme="minorHAnsi"/>
              </w:rPr>
            </w:pPr>
            <w:r>
              <w:rPr>
                <w:rFonts w:eastAsiaTheme="minorHAnsi"/>
              </w:rPr>
              <w:t>Exalt you befittingly,</w:t>
            </w:r>
          </w:p>
          <w:p w:rsidR="00F60C8A" w:rsidRDefault="00F60C8A" w:rsidP="00F60C8A">
            <w:pPr>
              <w:pStyle w:val="EngHang"/>
              <w:rPr>
                <w:rFonts w:eastAsiaTheme="minorHAnsi"/>
              </w:rPr>
            </w:pPr>
            <w:r>
              <w:rPr>
                <w:rFonts w:eastAsiaTheme="minorHAnsi"/>
              </w:rPr>
              <w:t>With prophetic</w:t>
            </w:r>
          </w:p>
          <w:p w:rsidR="00F60C8A" w:rsidRDefault="00F60C8A" w:rsidP="00F60C8A">
            <w:pPr>
              <w:pStyle w:val="EngHangEnd"/>
            </w:pPr>
            <w:r>
              <w:rPr>
                <w:rFonts w:eastAsiaTheme="minorHAnsi"/>
              </w:rPr>
              <w:t>Hymnology.</w:t>
            </w:r>
          </w:p>
        </w:tc>
        <w:tc>
          <w:tcPr>
            <w:tcW w:w="288" w:type="dxa"/>
          </w:tcPr>
          <w:p w:rsidR="00F60C8A" w:rsidRDefault="00F60C8A" w:rsidP="004F62E4"/>
        </w:tc>
        <w:tc>
          <w:tcPr>
            <w:tcW w:w="288" w:type="dxa"/>
          </w:tcPr>
          <w:p w:rsidR="00F60C8A" w:rsidRDefault="00F60C8A" w:rsidP="004F62E4"/>
        </w:tc>
        <w:tc>
          <w:tcPr>
            <w:tcW w:w="3960" w:type="dxa"/>
          </w:tcPr>
          <w:p w:rsidR="005D1250" w:rsidRDefault="005D1250"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5D1250" w:rsidRDefault="005D1250"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D1250" w:rsidRDefault="005D1250"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F60C8A" w:rsidRDefault="005D1250"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F60C8A" w:rsidTr="00F60C8A">
        <w:trPr>
          <w:cantSplit/>
          <w:jc w:val="center"/>
        </w:trPr>
        <w:tc>
          <w:tcPr>
            <w:tcW w:w="288" w:type="dxa"/>
          </w:tcPr>
          <w:p w:rsidR="00F60C8A" w:rsidRDefault="00F60C8A" w:rsidP="004F62E4">
            <w:r w:rsidRPr="000F6316">
              <w:rPr>
                <w:rFonts w:ascii="CS Avva Shenouda" w:hAnsi="CS Avva Shenouda"/>
                <w:sz w:val="24"/>
                <w:szCs w:val="24"/>
              </w:rPr>
              <w:t>¿</w:t>
            </w:r>
          </w:p>
        </w:tc>
        <w:tc>
          <w:tcPr>
            <w:tcW w:w="3960" w:type="dxa"/>
          </w:tcPr>
          <w:p w:rsidR="00F60C8A" w:rsidRDefault="00F60C8A" w:rsidP="00F60C8A">
            <w:pPr>
              <w:pStyle w:val="EngHang"/>
              <w:rPr>
                <w:rFonts w:eastAsiaTheme="minorHAnsi"/>
              </w:rPr>
            </w:pPr>
            <w:r>
              <w:rPr>
                <w:rFonts w:eastAsiaTheme="minorHAnsi"/>
              </w:rPr>
              <w:t>For they spoke of you</w:t>
            </w:r>
          </w:p>
          <w:p w:rsidR="00F60C8A" w:rsidRDefault="00F60C8A" w:rsidP="00F60C8A">
            <w:pPr>
              <w:pStyle w:val="EngHang"/>
              <w:rPr>
                <w:rFonts w:eastAsiaTheme="minorHAnsi"/>
              </w:rPr>
            </w:pPr>
            <w:r>
              <w:rPr>
                <w:rFonts w:eastAsiaTheme="minorHAnsi"/>
              </w:rPr>
              <w:t>With great honour</w:t>
            </w:r>
          </w:p>
          <w:p w:rsidR="00F60C8A" w:rsidRDefault="00F60C8A" w:rsidP="00F60C8A">
            <w:pPr>
              <w:pStyle w:val="EngHang"/>
              <w:rPr>
                <w:rFonts w:eastAsiaTheme="minorHAnsi"/>
              </w:rPr>
            </w:pPr>
            <w:r>
              <w:rPr>
                <w:rFonts w:eastAsiaTheme="minorHAnsi"/>
              </w:rPr>
              <w:t>O Holy City,</w:t>
            </w:r>
          </w:p>
          <w:p w:rsidR="00F60C8A" w:rsidRDefault="00F60C8A" w:rsidP="00F60C8A">
            <w:pPr>
              <w:pStyle w:val="EngHangEnd"/>
            </w:pPr>
            <w:r>
              <w:rPr>
                <w:rFonts w:eastAsiaTheme="minorHAnsi"/>
              </w:rPr>
              <w:t>Of the Great King.</w:t>
            </w:r>
          </w:p>
        </w:tc>
        <w:tc>
          <w:tcPr>
            <w:tcW w:w="288" w:type="dxa"/>
          </w:tcPr>
          <w:p w:rsidR="00F60C8A" w:rsidRDefault="00F60C8A" w:rsidP="004F62E4"/>
        </w:tc>
        <w:tc>
          <w:tcPr>
            <w:tcW w:w="288" w:type="dxa"/>
          </w:tcPr>
          <w:p w:rsidR="00F60C8A" w:rsidRDefault="00F60C8A" w:rsidP="004F62E4">
            <w:r w:rsidRPr="000F6316">
              <w:rPr>
                <w:rFonts w:ascii="CS Avva Shenouda" w:hAnsi="CS Avva Shenouda"/>
                <w:sz w:val="24"/>
                <w:szCs w:val="24"/>
              </w:rPr>
              <w:t>¿</w:t>
            </w:r>
          </w:p>
        </w:tc>
        <w:tc>
          <w:tcPr>
            <w:tcW w:w="3960" w:type="dxa"/>
          </w:tcPr>
          <w:p w:rsidR="005D1250" w:rsidRDefault="005D1250"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D1250" w:rsidRDefault="005D1250"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D1250" w:rsidRDefault="005D1250"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F60C8A" w:rsidRDefault="005D1250"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F60C8A" w:rsidTr="00F60C8A">
        <w:trPr>
          <w:cantSplit/>
          <w:jc w:val="center"/>
        </w:trPr>
        <w:tc>
          <w:tcPr>
            <w:tcW w:w="288" w:type="dxa"/>
          </w:tcPr>
          <w:p w:rsidR="00F60C8A" w:rsidRDefault="00F60C8A" w:rsidP="004F62E4"/>
        </w:tc>
        <w:tc>
          <w:tcPr>
            <w:tcW w:w="3960" w:type="dxa"/>
          </w:tcPr>
          <w:p w:rsidR="00F60C8A" w:rsidRDefault="00F60C8A" w:rsidP="00F60C8A">
            <w:pPr>
              <w:pStyle w:val="EngHang"/>
              <w:rPr>
                <w:rFonts w:eastAsiaTheme="minorHAnsi"/>
              </w:rPr>
            </w:pPr>
            <w:r>
              <w:rPr>
                <w:rFonts w:eastAsiaTheme="minorHAnsi"/>
              </w:rPr>
              <w:t>We entreat and pray,</w:t>
            </w:r>
          </w:p>
          <w:p w:rsidR="00F60C8A" w:rsidRDefault="00F60C8A" w:rsidP="00F60C8A">
            <w:pPr>
              <w:pStyle w:val="EngHang"/>
              <w:rPr>
                <w:rFonts w:eastAsiaTheme="minorHAnsi"/>
              </w:rPr>
            </w:pPr>
            <w:r>
              <w:rPr>
                <w:rFonts w:eastAsiaTheme="minorHAnsi"/>
              </w:rPr>
              <w:t>That we may win mercy,</w:t>
            </w:r>
          </w:p>
          <w:p w:rsidR="00F60C8A" w:rsidRDefault="00F60C8A" w:rsidP="00F60C8A">
            <w:pPr>
              <w:pStyle w:val="EngHang"/>
              <w:rPr>
                <w:rFonts w:eastAsiaTheme="minorHAnsi"/>
              </w:rPr>
            </w:pPr>
            <w:r>
              <w:rPr>
                <w:rFonts w:eastAsiaTheme="minorHAnsi"/>
              </w:rPr>
              <w:t>Through your intercessions</w:t>
            </w:r>
          </w:p>
          <w:p w:rsidR="00F60C8A" w:rsidRDefault="00F60C8A" w:rsidP="00F60C8A">
            <w:pPr>
              <w:pStyle w:val="EngHangEnd"/>
            </w:pPr>
            <w:r>
              <w:rPr>
                <w:rFonts w:eastAsiaTheme="minorHAnsi"/>
              </w:rPr>
              <w:t>With the Lover of mankind.</w:t>
            </w:r>
          </w:p>
        </w:tc>
        <w:tc>
          <w:tcPr>
            <w:tcW w:w="288" w:type="dxa"/>
          </w:tcPr>
          <w:p w:rsidR="00F60C8A" w:rsidRDefault="00F60C8A" w:rsidP="004F62E4"/>
        </w:tc>
        <w:tc>
          <w:tcPr>
            <w:tcW w:w="288" w:type="dxa"/>
          </w:tcPr>
          <w:p w:rsidR="00F60C8A" w:rsidRDefault="00F60C8A" w:rsidP="004F62E4"/>
        </w:tc>
        <w:tc>
          <w:tcPr>
            <w:tcW w:w="3960" w:type="dxa"/>
          </w:tcPr>
          <w:p w:rsidR="005D1250" w:rsidRDefault="005D1250"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D1250" w:rsidRDefault="005D1250"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D1250" w:rsidRDefault="005D1250"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F60C8A" w:rsidRDefault="005D1250"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D24FE1">
      <w:pPr>
        <w:pStyle w:val="Heading4"/>
      </w:pPr>
      <w:bookmarkStart w:id="182" w:name="_Toc298445773"/>
      <w:bookmarkStart w:id="183" w:name="_Toc298681258"/>
      <w:bookmarkStart w:id="184" w:name="_Toc298447498"/>
      <w:r>
        <w:lastRenderedPageBreak/>
        <w:t>Part Seven (8)</w:t>
      </w:r>
      <w:bookmarkEnd w:id="182"/>
      <w:bookmarkEnd w:id="183"/>
      <w:bookmarkEnd w:id="184"/>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60C8A" w:rsidTr="00925626">
        <w:trPr>
          <w:cantSplit/>
          <w:jc w:val="center"/>
        </w:trPr>
        <w:tc>
          <w:tcPr>
            <w:tcW w:w="288" w:type="dxa"/>
          </w:tcPr>
          <w:p w:rsidR="00F60C8A" w:rsidRDefault="00925626" w:rsidP="004F62E4">
            <w:r w:rsidRPr="000F6316">
              <w:rPr>
                <w:rFonts w:ascii="CS Avva Shenouda" w:hAnsi="CS Avva Shenouda"/>
                <w:sz w:val="24"/>
                <w:szCs w:val="24"/>
              </w:rPr>
              <w:t>¿</w:t>
            </w:r>
          </w:p>
        </w:tc>
        <w:tc>
          <w:tcPr>
            <w:tcW w:w="3960" w:type="dxa"/>
          </w:tcPr>
          <w:p w:rsidR="004F62E4" w:rsidRDefault="004F62E4" w:rsidP="004F62E4">
            <w:pPr>
              <w:pStyle w:val="EngHang"/>
              <w:rPr>
                <w:rFonts w:eastAsiaTheme="minorHAnsi"/>
              </w:rPr>
            </w:pPr>
            <w:r>
              <w:rPr>
                <w:rFonts w:eastAsiaTheme="minorHAnsi"/>
              </w:rPr>
              <w:t>Seven times everyday</w:t>
            </w:r>
          </w:p>
          <w:p w:rsidR="004F62E4" w:rsidRDefault="004F62E4" w:rsidP="004F62E4">
            <w:pPr>
              <w:pStyle w:val="EngHang"/>
              <w:rPr>
                <w:rFonts w:eastAsiaTheme="minorHAnsi"/>
              </w:rPr>
            </w:pPr>
            <w:r>
              <w:rPr>
                <w:rFonts w:eastAsiaTheme="minorHAnsi"/>
              </w:rPr>
              <w:t>I praise Thine Holy Name,</w:t>
            </w:r>
          </w:p>
          <w:p w:rsidR="004F62E4" w:rsidRDefault="004F62E4" w:rsidP="004F62E4">
            <w:pPr>
              <w:pStyle w:val="EngHang"/>
              <w:rPr>
                <w:rFonts w:eastAsiaTheme="minorHAnsi"/>
              </w:rPr>
            </w:pPr>
            <w:r>
              <w:rPr>
                <w:rFonts w:eastAsiaTheme="minorHAnsi"/>
              </w:rPr>
              <w:t>With all my heart,</w:t>
            </w:r>
          </w:p>
          <w:p w:rsidR="00F60C8A" w:rsidRDefault="004F62E4" w:rsidP="004F62E4">
            <w:pPr>
              <w:pStyle w:val="EngHangEnd"/>
            </w:pPr>
            <w:r>
              <w:rPr>
                <w:rFonts w:eastAsiaTheme="minorHAnsi"/>
              </w:rPr>
              <w:t>O God of everyone.</w:t>
            </w:r>
          </w:p>
        </w:tc>
        <w:tc>
          <w:tcPr>
            <w:tcW w:w="288" w:type="dxa"/>
          </w:tcPr>
          <w:p w:rsidR="00F60C8A" w:rsidRDefault="00F60C8A" w:rsidP="004F62E4"/>
        </w:tc>
        <w:tc>
          <w:tcPr>
            <w:tcW w:w="288" w:type="dxa"/>
          </w:tcPr>
          <w:p w:rsidR="00F60C8A"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1834E6" w:rsidRDefault="001834E6"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1834E6" w:rsidRDefault="001834E6"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F60C8A" w:rsidRDefault="001834E6"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F60C8A" w:rsidTr="00925626">
        <w:trPr>
          <w:cantSplit/>
          <w:jc w:val="center"/>
        </w:trPr>
        <w:tc>
          <w:tcPr>
            <w:tcW w:w="288" w:type="dxa"/>
          </w:tcPr>
          <w:p w:rsidR="00F60C8A" w:rsidRDefault="00F60C8A" w:rsidP="004F62E4"/>
        </w:tc>
        <w:tc>
          <w:tcPr>
            <w:tcW w:w="3960" w:type="dxa"/>
          </w:tcPr>
          <w:p w:rsidR="004F62E4" w:rsidRDefault="004F62E4" w:rsidP="004F62E4">
            <w:pPr>
              <w:pStyle w:val="EngHang"/>
              <w:rPr>
                <w:rFonts w:eastAsiaTheme="minorHAnsi"/>
              </w:rPr>
            </w:pPr>
            <w:r>
              <w:rPr>
                <w:rFonts w:eastAsiaTheme="minorHAnsi"/>
              </w:rPr>
              <w:t>I remembered Thy Name</w:t>
            </w:r>
          </w:p>
          <w:p w:rsidR="004F62E4" w:rsidRDefault="004F62E4" w:rsidP="004F62E4">
            <w:pPr>
              <w:pStyle w:val="EngHang"/>
              <w:rPr>
                <w:rFonts w:eastAsiaTheme="minorHAnsi"/>
              </w:rPr>
            </w:pPr>
            <w:r>
              <w:rPr>
                <w:rFonts w:eastAsiaTheme="minorHAnsi"/>
              </w:rPr>
              <w:t>And I was comforted,</w:t>
            </w:r>
          </w:p>
          <w:p w:rsidR="004F62E4" w:rsidRDefault="004F62E4" w:rsidP="004F62E4">
            <w:pPr>
              <w:pStyle w:val="EngHang"/>
              <w:rPr>
                <w:rFonts w:eastAsiaTheme="minorHAnsi"/>
              </w:rPr>
            </w:pPr>
            <w:r>
              <w:rPr>
                <w:rFonts w:eastAsiaTheme="minorHAnsi"/>
              </w:rPr>
              <w:t>O King of the ages</w:t>
            </w:r>
          </w:p>
          <w:p w:rsidR="00F60C8A" w:rsidRDefault="004F62E4" w:rsidP="004F62E4">
            <w:pPr>
              <w:pStyle w:val="EngHangEnd"/>
            </w:pPr>
            <w:r>
              <w:rPr>
                <w:rFonts w:eastAsiaTheme="minorHAnsi"/>
              </w:rPr>
              <w:t>And God of all gods:</w:t>
            </w:r>
          </w:p>
        </w:tc>
        <w:tc>
          <w:tcPr>
            <w:tcW w:w="288" w:type="dxa"/>
          </w:tcPr>
          <w:p w:rsidR="00F60C8A" w:rsidRDefault="00F60C8A" w:rsidP="004F62E4"/>
        </w:tc>
        <w:tc>
          <w:tcPr>
            <w:tcW w:w="288" w:type="dxa"/>
          </w:tcPr>
          <w:p w:rsidR="00F60C8A" w:rsidRDefault="00F60C8A" w:rsidP="004F62E4"/>
        </w:tc>
        <w:tc>
          <w:tcPr>
            <w:tcW w:w="3960" w:type="dxa"/>
          </w:tcPr>
          <w:p w:rsidR="001834E6" w:rsidRDefault="001834E6" w:rsidP="001834E6">
            <w:pPr>
              <w:pStyle w:val="CopticVersemulti-line"/>
            </w:pPr>
            <w:r w:rsidRPr="001834E6">
              <w:t>Ⲁⲓⲉⲣⲫ̀ⲙⲉⲩⲓ̀ ⲙ̀ⲡⲉⲕⲣⲁⲛ</w:t>
            </w:r>
          </w:p>
          <w:p w:rsidR="001834E6" w:rsidRDefault="001834E6" w:rsidP="001834E6">
            <w:pPr>
              <w:pStyle w:val="CopticVersemulti-line"/>
            </w:pPr>
            <w:r w:rsidRPr="001834E6">
              <w:t>ⲟⲩⲟϩ ⲁⲓϫⲉⲙⲛⲟⲙϯ</w:t>
            </w:r>
          </w:p>
          <w:p w:rsidR="001834E6" w:rsidRDefault="001834E6" w:rsidP="001834E6">
            <w:pPr>
              <w:pStyle w:val="CopticVersemulti-line"/>
            </w:pPr>
            <w:r w:rsidRPr="001834E6">
              <w:t>ⲡ̀ⲟⲩⲣⲟ ⲛ̀ⲛⲓⲉ̀ⲱⲛ</w:t>
            </w:r>
          </w:p>
          <w:p w:rsidR="00F60C8A" w:rsidRDefault="001834E6" w:rsidP="001834E6">
            <w:pPr>
              <w:pStyle w:val="CopticVerse"/>
            </w:pPr>
            <w:r w:rsidRPr="001834E6">
              <w:t>Ⲫϯ ⲛ̀ⲧⲉ ⲛⲓⲛⲟⲩϯ</w:t>
            </w:r>
          </w:p>
        </w:tc>
      </w:tr>
      <w:tr w:rsidR="00F60C8A" w:rsidTr="00925626">
        <w:trPr>
          <w:cantSplit/>
          <w:jc w:val="center"/>
        </w:trPr>
        <w:tc>
          <w:tcPr>
            <w:tcW w:w="288" w:type="dxa"/>
          </w:tcPr>
          <w:p w:rsidR="00F60C8A" w:rsidRDefault="00925626" w:rsidP="004F62E4">
            <w:r w:rsidRPr="000F6316">
              <w:rPr>
                <w:rFonts w:ascii="CS Avva Shenouda" w:hAnsi="CS Avva Shenouda"/>
                <w:sz w:val="24"/>
                <w:szCs w:val="24"/>
              </w:rPr>
              <w:t>¿</w:t>
            </w:r>
          </w:p>
        </w:tc>
        <w:tc>
          <w:tcPr>
            <w:tcW w:w="3960" w:type="dxa"/>
          </w:tcPr>
          <w:p w:rsidR="004F62E4" w:rsidRDefault="004F62E4" w:rsidP="004F62E4">
            <w:pPr>
              <w:pStyle w:val="EngHang"/>
              <w:rPr>
                <w:rFonts w:eastAsiaTheme="minorHAnsi"/>
              </w:rPr>
            </w:pPr>
            <w:r>
              <w:rPr>
                <w:rFonts w:eastAsiaTheme="minorHAnsi"/>
              </w:rPr>
              <w:t>Jesus Christ our Lord,</w:t>
            </w:r>
          </w:p>
          <w:p w:rsidR="004F62E4" w:rsidRDefault="004F62E4" w:rsidP="004F62E4">
            <w:pPr>
              <w:pStyle w:val="EngHang"/>
              <w:rPr>
                <w:rFonts w:eastAsiaTheme="minorHAnsi"/>
              </w:rPr>
            </w:pPr>
            <w:r>
              <w:rPr>
                <w:rFonts w:eastAsiaTheme="minorHAnsi"/>
              </w:rPr>
              <w:t>The True God,</w:t>
            </w:r>
          </w:p>
          <w:p w:rsidR="004F62E4" w:rsidRDefault="004F62E4" w:rsidP="004F62E4">
            <w:pPr>
              <w:pStyle w:val="EngHang"/>
              <w:rPr>
                <w:rFonts w:eastAsiaTheme="minorHAnsi"/>
              </w:rPr>
            </w:pPr>
            <w:r>
              <w:rPr>
                <w:rFonts w:eastAsiaTheme="minorHAnsi"/>
              </w:rPr>
              <w:t>Who was incarnate</w:t>
            </w:r>
          </w:p>
          <w:p w:rsidR="00F60C8A" w:rsidRDefault="004F62E4" w:rsidP="004F62E4">
            <w:pPr>
              <w:pStyle w:val="EngHangEnd"/>
            </w:pPr>
            <w:r>
              <w:rPr>
                <w:rFonts w:eastAsiaTheme="minorHAnsi"/>
              </w:rPr>
              <w:t>For our salvation.</w:t>
            </w:r>
          </w:p>
        </w:tc>
        <w:tc>
          <w:tcPr>
            <w:tcW w:w="288" w:type="dxa"/>
          </w:tcPr>
          <w:p w:rsidR="00F60C8A" w:rsidRDefault="00F60C8A" w:rsidP="004F62E4"/>
        </w:tc>
        <w:tc>
          <w:tcPr>
            <w:tcW w:w="288" w:type="dxa"/>
          </w:tcPr>
          <w:p w:rsidR="00F60C8A"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Ⲓⲏ̅ⲥ Ⲡⲭ̅ⲥ Ⲡⲉⲛⲛⲟⲩϯ</w:t>
            </w:r>
          </w:p>
          <w:p w:rsidR="001834E6" w:rsidRDefault="001834E6" w:rsidP="001834E6">
            <w:pPr>
              <w:pStyle w:val="CopticVersemulti-line"/>
            </w:pPr>
            <w:r w:rsidRPr="001834E6">
              <w:t>ⲡⲓⲁ̀ⲗⲏⲑⲓⲛⲟⲥ</w:t>
            </w:r>
          </w:p>
          <w:p w:rsidR="001834E6" w:rsidRDefault="001834E6" w:rsidP="001834E6">
            <w:pPr>
              <w:pStyle w:val="CopticVersemulti-line"/>
            </w:pPr>
            <w:r w:rsidRPr="001834E6">
              <w:t>ⲫⲏⲉ̀ⲧⲁϥⲓ̀ ⲉⲑⲃⲉ ⲡⲉⲛⲥⲱϯ</w:t>
            </w:r>
          </w:p>
          <w:p w:rsidR="00F60C8A" w:rsidRDefault="001834E6" w:rsidP="001834E6">
            <w:pPr>
              <w:pStyle w:val="CopticVerse"/>
            </w:pPr>
            <w:r w:rsidRPr="001834E6">
              <w:t>ⲁϥⲉⲣⲥⲱⲙⲁⲧⲓⲕⲟⲥ</w:t>
            </w:r>
          </w:p>
        </w:tc>
      </w:tr>
      <w:tr w:rsidR="00F60C8A" w:rsidTr="00925626">
        <w:trPr>
          <w:cantSplit/>
          <w:jc w:val="center"/>
        </w:trPr>
        <w:tc>
          <w:tcPr>
            <w:tcW w:w="288" w:type="dxa"/>
          </w:tcPr>
          <w:p w:rsidR="00F60C8A" w:rsidRDefault="00F60C8A" w:rsidP="004F62E4"/>
        </w:tc>
        <w:tc>
          <w:tcPr>
            <w:tcW w:w="3960" w:type="dxa"/>
          </w:tcPr>
          <w:p w:rsidR="004F62E4" w:rsidRDefault="004F62E4" w:rsidP="004F62E4">
            <w:pPr>
              <w:pStyle w:val="EngHang"/>
              <w:rPr>
                <w:rFonts w:eastAsiaTheme="minorHAnsi"/>
              </w:rPr>
            </w:pPr>
            <w:r>
              <w:rPr>
                <w:rFonts w:eastAsiaTheme="minorHAnsi"/>
              </w:rPr>
              <w:t>He was incarnate</w:t>
            </w:r>
          </w:p>
          <w:p w:rsidR="004F62E4" w:rsidRDefault="004F62E4" w:rsidP="004F62E4">
            <w:pPr>
              <w:pStyle w:val="EngHang"/>
              <w:rPr>
                <w:rFonts w:eastAsiaTheme="minorHAnsi"/>
              </w:rPr>
            </w:pPr>
            <w:r>
              <w:rPr>
                <w:rFonts w:eastAsiaTheme="minorHAnsi"/>
              </w:rPr>
              <w:t>Of the Holy Spirit,</w:t>
            </w:r>
          </w:p>
          <w:p w:rsidR="004F62E4" w:rsidRDefault="004F62E4" w:rsidP="004F62E4">
            <w:pPr>
              <w:pStyle w:val="EngHang"/>
              <w:rPr>
                <w:rFonts w:eastAsiaTheme="minorHAnsi"/>
              </w:rPr>
            </w:pPr>
            <w:r>
              <w:rPr>
                <w:rFonts w:eastAsiaTheme="minorHAnsi"/>
              </w:rPr>
              <w:t>And of the Virgin Mary,</w:t>
            </w:r>
          </w:p>
          <w:p w:rsidR="00F60C8A" w:rsidRDefault="004F62E4" w:rsidP="004F62E4">
            <w:pPr>
              <w:pStyle w:val="EngHangEnd"/>
            </w:pPr>
            <w:r>
              <w:rPr>
                <w:rFonts w:eastAsiaTheme="minorHAnsi"/>
              </w:rPr>
              <w:t>The holy Bride:</w:t>
            </w:r>
          </w:p>
        </w:tc>
        <w:tc>
          <w:tcPr>
            <w:tcW w:w="288" w:type="dxa"/>
          </w:tcPr>
          <w:p w:rsidR="00F60C8A" w:rsidRDefault="00F60C8A" w:rsidP="004F62E4"/>
        </w:tc>
        <w:tc>
          <w:tcPr>
            <w:tcW w:w="288" w:type="dxa"/>
          </w:tcPr>
          <w:p w:rsidR="00F60C8A" w:rsidRDefault="00F60C8A" w:rsidP="004F62E4"/>
        </w:tc>
        <w:tc>
          <w:tcPr>
            <w:tcW w:w="3960" w:type="dxa"/>
          </w:tcPr>
          <w:p w:rsidR="001834E6" w:rsidRDefault="001834E6" w:rsidP="001834E6">
            <w:pPr>
              <w:pStyle w:val="CopticVersemulti-line"/>
            </w:pPr>
            <w:r w:rsidRPr="001834E6">
              <w:t xml:space="preserve">Ⲁϥϭⲓⲥⲁⲣⲝ </w:t>
            </w:r>
            <w:r>
              <w:t>ⲉⲃⲟ</w:t>
            </w:r>
          </w:p>
          <w:p w:rsidR="001834E6" w:rsidRDefault="001834E6" w:rsidP="001834E6">
            <w:pPr>
              <w:pStyle w:val="CopticVersemulti-line"/>
            </w:pPr>
            <w:r w:rsidRPr="001834E6">
              <w:t>ϧⲉⲛ Ⲡⲓⲡ̅ⲛ̅ⲁ ⲉ̅ⲑ̅ⲩ</w:t>
            </w:r>
          </w:p>
          <w:p w:rsidR="001834E6" w:rsidRDefault="001834E6" w:rsidP="001834E6">
            <w:pPr>
              <w:pStyle w:val="CopticVersemulti-line"/>
            </w:pPr>
            <w:r w:rsidRPr="001834E6">
              <w:t>ⲛⲉⲙ ⲉⲃⲟⲗϧⲉⲛ Ⲙⲁⲣⲓⲁ</w:t>
            </w:r>
          </w:p>
          <w:p w:rsidR="00F60C8A" w:rsidRDefault="001834E6" w:rsidP="001834E6">
            <w:pPr>
              <w:pStyle w:val="CopticVerse"/>
            </w:pPr>
            <w:r w:rsidRPr="001834E6">
              <w:t>ϯϣⲉⲗⲉⲧ ⲉ̅ⲑ̅ⲩ</w:t>
            </w:r>
          </w:p>
        </w:tc>
      </w:tr>
      <w:tr w:rsidR="00F60C8A" w:rsidTr="00925626">
        <w:trPr>
          <w:cantSplit/>
          <w:jc w:val="center"/>
        </w:trPr>
        <w:tc>
          <w:tcPr>
            <w:tcW w:w="288" w:type="dxa"/>
          </w:tcPr>
          <w:p w:rsidR="00F60C8A" w:rsidRDefault="00925626" w:rsidP="004F62E4">
            <w:r w:rsidRPr="000F6316">
              <w:rPr>
                <w:rFonts w:ascii="CS Avva Shenouda" w:hAnsi="CS Avva Shenouda"/>
                <w:sz w:val="24"/>
                <w:szCs w:val="24"/>
              </w:rPr>
              <w:t>¿</w:t>
            </w:r>
          </w:p>
        </w:tc>
        <w:tc>
          <w:tcPr>
            <w:tcW w:w="3960" w:type="dxa"/>
          </w:tcPr>
          <w:p w:rsidR="004F62E4" w:rsidRDefault="004F62E4" w:rsidP="004F62E4">
            <w:pPr>
              <w:pStyle w:val="EngHang"/>
              <w:rPr>
                <w:rFonts w:eastAsiaTheme="minorHAnsi"/>
              </w:rPr>
            </w:pPr>
            <w:r>
              <w:rPr>
                <w:rFonts w:eastAsiaTheme="minorHAnsi"/>
              </w:rPr>
              <w:t>And changed our sorrow,</w:t>
            </w:r>
          </w:p>
          <w:p w:rsidR="004F62E4" w:rsidRDefault="004F62E4" w:rsidP="004F62E4">
            <w:pPr>
              <w:pStyle w:val="EngHang"/>
              <w:rPr>
                <w:rFonts w:eastAsiaTheme="minorHAnsi"/>
              </w:rPr>
            </w:pPr>
            <w:r>
              <w:rPr>
                <w:rFonts w:eastAsiaTheme="minorHAnsi"/>
              </w:rPr>
              <w:t>And all our afflictions,</w:t>
            </w:r>
          </w:p>
          <w:p w:rsidR="004F62E4" w:rsidRDefault="004F62E4" w:rsidP="004F62E4">
            <w:pPr>
              <w:pStyle w:val="EngHang"/>
              <w:rPr>
                <w:rFonts w:eastAsiaTheme="minorHAnsi"/>
              </w:rPr>
            </w:pPr>
            <w:r>
              <w:rPr>
                <w:rFonts w:eastAsiaTheme="minorHAnsi"/>
              </w:rPr>
              <w:t>To joy for our hearts</w:t>
            </w:r>
          </w:p>
          <w:p w:rsidR="00F60C8A" w:rsidRDefault="004F62E4" w:rsidP="004F62E4">
            <w:pPr>
              <w:pStyle w:val="EngHangEnd"/>
            </w:pPr>
            <w:r>
              <w:rPr>
                <w:rFonts w:eastAsiaTheme="minorHAnsi"/>
              </w:rPr>
              <w:t>And rejoicing for all.</w:t>
            </w:r>
          </w:p>
        </w:tc>
        <w:tc>
          <w:tcPr>
            <w:tcW w:w="288" w:type="dxa"/>
          </w:tcPr>
          <w:p w:rsidR="00F60C8A" w:rsidRDefault="00F60C8A" w:rsidP="004F62E4"/>
        </w:tc>
        <w:tc>
          <w:tcPr>
            <w:tcW w:w="288" w:type="dxa"/>
          </w:tcPr>
          <w:p w:rsidR="00F60C8A"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Ⲁϥⲫⲱⲛϩ ⲙ̀ⲡⲉⲛϩⲏⲃⲓ</w:t>
            </w:r>
          </w:p>
          <w:p w:rsidR="001834E6" w:rsidRDefault="001834E6" w:rsidP="001834E6">
            <w:pPr>
              <w:pStyle w:val="CopticVersemulti-line"/>
            </w:pPr>
            <w:r w:rsidRPr="001834E6">
              <w:t>ⲛⲉⲙ ⲡⲉⲛϩⲟϫϩⲉϫ ⲧⲏⲣϥ</w:t>
            </w:r>
          </w:p>
          <w:p w:rsidR="001834E6" w:rsidRDefault="001834E6" w:rsidP="001834E6">
            <w:pPr>
              <w:pStyle w:val="CopticVersemulti-line"/>
            </w:pPr>
            <w:r w:rsidRPr="001834E6">
              <w:t>ⲉ̀ⲟⲩⲣⲁϣⲓ ⲛ̀ϩⲏⲧ</w:t>
            </w:r>
          </w:p>
          <w:p w:rsidR="00F60C8A" w:rsidRDefault="001834E6" w:rsidP="001834E6">
            <w:pPr>
              <w:pStyle w:val="CopticVerse"/>
            </w:pPr>
            <w:r w:rsidRPr="001834E6">
              <w:t>ⲛⲉⲙ ⲟⲩⲑⲉⲗⲏⲗ ⲉ̀ⲡ̀ⲧⲏⲣϥ</w:t>
            </w:r>
          </w:p>
        </w:tc>
      </w:tr>
      <w:tr w:rsidR="00F60C8A" w:rsidTr="00925626">
        <w:trPr>
          <w:cantSplit/>
          <w:jc w:val="center"/>
        </w:trPr>
        <w:tc>
          <w:tcPr>
            <w:tcW w:w="288" w:type="dxa"/>
          </w:tcPr>
          <w:p w:rsidR="00F60C8A" w:rsidRDefault="00F60C8A" w:rsidP="004F62E4"/>
        </w:tc>
        <w:tc>
          <w:tcPr>
            <w:tcW w:w="3960" w:type="dxa"/>
          </w:tcPr>
          <w:p w:rsidR="004F62E4" w:rsidRDefault="004F62E4" w:rsidP="004F62E4">
            <w:pPr>
              <w:pStyle w:val="EngHang"/>
              <w:rPr>
                <w:rFonts w:eastAsiaTheme="minorHAnsi"/>
              </w:rPr>
            </w:pPr>
            <w:r>
              <w:rPr>
                <w:rFonts w:eastAsiaTheme="minorHAnsi"/>
              </w:rPr>
              <w:t>Let us worship Him,</w:t>
            </w:r>
          </w:p>
          <w:p w:rsidR="004F62E4" w:rsidRDefault="004F62E4" w:rsidP="004F62E4">
            <w:pPr>
              <w:pStyle w:val="EngHang"/>
              <w:rPr>
                <w:rFonts w:eastAsiaTheme="minorHAnsi"/>
              </w:rPr>
            </w:pPr>
            <w:r>
              <w:rPr>
                <w:rFonts w:eastAsiaTheme="minorHAnsi"/>
              </w:rPr>
              <w:t>And sing about His Mother,</w:t>
            </w:r>
          </w:p>
          <w:p w:rsidR="004F62E4" w:rsidRDefault="004F62E4" w:rsidP="004F62E4">
            <w:pPr>
              <w:pStyle w:val="EngHang"/>
              <w:rPr>
                <w:rFonts w:eastAsiaTheme="minorHAnsi"/>
              </w:rPr>
            </w:pPr>
            <w:r>
              <w:rPr>
                <w:rFonts w:eastAsiaTheme="minorHAnsi"/>
              </w:rPr>
              <w:t>The Virgin Mary,</w:t>
            </w:r>
          </w:p>
          <w:p w:rsidR="00F60C8A" w:rsidRDefault="004F62E4" w:rsidP="004F62E4">
            <w:pPr>
              <w:pStyle w:val="EngHangEnd"/>
            </w:pPr>
            <w:r>
              <w:rPr>
                <w:rFonts w:eastAsiaTheme="minorHAnsi"/>
              </w:rPr>
              <w:t>The fair dove.</w:t>
            </w:r>
          </w:p>
        </w:tc>
        <w:tc>
          <w:tcPr>
            <w:tcW w:w="288" w:type="dxa"/>
          </w:tcPr>
          <w:p w:rsidR="00F60C8A" w:rsidRDefault="00F60C8A" w:rsidP="004F62E4"/>
        </w:tc>
        <w:tc>
          <w:tcPr>
            <w:tcW w:w="288" w:type="dxa"/>
          </w:tcPr>
          <w:p w:rsidR="00F60C8A" w:rsidRDefault="00F60C8A" w:rsidP="004F62E4"/>
        </w:tc>
        <w:tc>
          <w:tcPr>
            <w:tcW w:w="3960" w:type="dxa"/>
          </w:tcPr>
          <w:p w:rsidR="001834E6" w:rsidRDefault="001834E6" w:rsidP="001834E6">
            <w:pPr>
              <w:pStyle w:val="CopticVersemulti-line"/>
            </w:pPr>
            <w:r w:rsidRPr="001834E6">
              <w:t>Ⲙⲁⲣⲉⲛⲟⲩⲱϣⲧ ⲙ̀ⲙⲟϥ</w:t>
            </w:r>
          </w:p>
          <w:p w:rsidR="001834E6" w:rsidRDefault="001834E6" w:rsidP="001834E6">
            <w:pPr>
              <w:pStyle w:val="CopticVersemulti-line"/>
            </w:pPr>
            <w:r w:rsidRPr="001834E6">
              <w:t>ⲟⲩⲟϩ ⲛ̀ⲧⲉⲛⲉⲣϩⲩⲙⲛⲟⲥ</w:t>
            </w:r>
          </w:p>
          <w:p w:rsidR="001834E6" w:rsidRDefault="001834E6" w:rsidP="001834E6">
            <w:pPr>
              <w:pStyle w:val="CopticVersemulti-line"/>
            </w:pPr>
            <w:r w:rsidRPr="001834E6">
              <w:t>ⲛ̀ⲧⲉϥⲙⲁⲩ Ⲙⲁⲣⲓⲁ</w:t>
            </w:r>
          </w:p>
          <w:p w:rsidR="00F60C8A" w:rsidRDefault="001834E6" w:rsidP="001834E6">
            <w:pPr>
              <w:pStyle w:val="CopticVerse"/>
            </w:pPr>
            <w:r w:rsidRPr="001834E6">
              <w:t>ϯϭⲣⲟⲙⲡⲓ ⲉⲑⲛⲉⲥⲱⲥ</w:t>
            </w:r>
          </w:p>
        </w:tc>
      </w:tr>
      <w:tr w:rsidR="00F60C8A" w:rsidTr="00925626">
        <w:trPr>
          <w:cantSplit/>
          <w:jc w:val="center"/>
        </w:trPr>
        <w:tc>
          <w:tcPr>
            <w:tcW w:w="288" w:type="dxa"/>
          </w:tcPr>
          <w:p w:rsidR="00F60C8A" w:rsidRDefault="00925626" w:rsidP="004F62E4">
            <w:r w:rsidRPr="000F6316">
              <w:rPr>
                <w:rFonts w:ascii="CS Avva Shenouda" w:hAnsi="CS Avva Shenouda"/>
                <w:sz w:val="24"/>
                <w:szCs w:val="24"/>
              </w:rPr>
              <w:lastRenderedPageBreak/>
              <w:t>¿</w:t>
            </w:r>
          </w:p>
        </w:tc>
        <w:tc>
          <w:tcPr>
            <w:tcW w:w="3960" w:type="dxa"/>
          </w:tcPr>
          <w:p w:rsidR="004F62E4" w:rsidRDefault="004F62E4" w:rsidP="004F62E4">
            <w:pPr>
              <w:pStyle w:val="EngHang"/>
              <w:rPr>
                <w:rFonts w:eastAsiaTheme="minorHAnsi"/>
              </w:rPr>
            </w:pPr>
            <w:r>
              <w:rPr>
                <w:rFonts w:eastAsiaTheme="minorHAnsi"/>
              </w:rPr>
              <w:t>Let us all proclaim,</w:t>
            </w:r>
          </w:p>
          <w:p w:rsidR="004F62E4" w:rsidRDefault="004F62E4" w:rsidP="004F62E4">
            <w:pPr>
              <w:pStyle w:val="EngHang"/>
              <w:rPr>
                <w:rFonts w:eastAsiaTheme="minorHAnsi"/>
              </w:rPr>
            </w:pPr>
            <w:r>
              <w:rPr>
                <w:rFonts w:eastAsiaTheme="minorHAnsi"/>
              </w:rPr>
              <w:t>With the voice of joy,</w:t>
            </w:r>
          </w:p>
          <w:p w:rsidR="004F62E4" w:rsidRDefault="004F62E4" w:rsidP="004F62E4">
            <w:pPr>
              <w:pStyle w:val="EngHang"/>
              <w:rPr>
                <w:rFonts w:eastAsiaTheme="minorHAnsi"/>
              </w:rPr>
            </w:pPr>
            <w:r>
              <w:rPr>
                <w:rFonts w:eastAsiaTheme="minorHAnsi"/>
              </w:rPr>
              <w:t>Saying, "Hail to you, O Mary,</w:t>
            </w:r>
          </w:p>
          <w:p w:rsidR="00F60C8A" w:rsidRDefault="004F62E4" w:rsidP="004F62E4">
            <w:pPr>
              <w:pStyle w:val="EngHangEnd"/>
            </w:pPr>
            <w:r>
              <w:rPr>
                <w:rFonts w:eastAsiaTheme="minorHAnsi"/>
              </w:rPr>
              <w:t>The Mother of Emmanuel."</w:t>
            </w:r>
          </w:p>
        </w:tc>
        <w:tc>
          <w:tcPr>
            <w:tcW w:w="288" w:type="dxa"/>
          </w:tcPr>
          <w:p w:rsidR="00F60C8A" w:rsidRDefault="00F60C8A" w:rsidP="004F62E4"/>
        </w:tc>
        <w:tc>
          <w:tcPr>
            <w:tcW w:w="288" w:type="dxa"/>
          </w:tcPr>
          <w:p w:rsidR="00F60C8A"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Ⲟⲩⲟϩ ⲛ̀ⲧⲉⲛⲱϣ ⲉⲃⲟⲗ</w:t>
            </w:r>
          </w:p>
          <w:p w:rsidR="001834E6" w:rsidRDefault="001834E6" w:rsidP="001834E6">
            <w:pPr>
              <w:pStyle w:val="CopticVersemulti-line"/>
            </w:pPr>
            <w:r w:rsidRPr="001834E6">
              <w:t>ϧⲉⲛ ⲟⲩⲥ̀ⲙⲏ ⲛ̀ⲑⲉⲗⲏⲗ</w:t>
            </w:r>
          </w:p>
          <w:p w:rsidR="001834E6" w:rsidRDefault="001834E6" w:rsidP="001834E6">
            <w:pPr>
              <w:pStyle w:val="CopticVersemulti-line"/>
            </w:pPr>
            <w:r w:rsidRPr="001834E6">
              <w:t>ϫⲉ ⲭⲉⲣⲉ ⲛⲉ Ⲙⲁⲣⲓⲁ</w:t>
            </w:r>
          </w:p>
          <w:p w:rsidR="00F60C8A" w:rsidRDefault="001834E6" w:rsidP="001834E6">
            <w:pPr>
              <w:pStyle w:val="CopticVerse"/>
            </w:pPr>
            <w:r w:rsidRPr="001834E6">
              <w:t>ⲑ̀ⲙⲁⲩ ⲛ̀Ⲉⲙⲙⲁⲛⲟⲩⲏⲗ</w:t>
            </w:r>
          </w:p>
        </w:tc>
      </w:tr>
      <w:tr w:rsidR="00F60C8A" w:rsidTr="00925626">
        <w:trPr>
          <w:cantSplit/>
          <w:jc w:val="center"/>
        </w:trPr>
        <w:tc>
          <w:tcPr>
            <w:tcW w:w="288" w:type="dxa"/>
          </w:tcPr>
          <w:p w:rsidR="00F60C8A" w:rsidRDefault="00F60C8A" w:rsidP="004F62E4"/>
        </w:tc>
        <w:tc>
          <w:tcPr>
            <w:tcW w:w="3960" w:type="dxa"/>
          </w:tcPr>
          <w:p w:rsidR="004F62E4" w:rsidRDefault="004F62E4" w:rsidP="004F62E4">
            <w:pPr>
              <w:pStyle w:val="EngHang"/>
              <w:rPr>
                <w:rFonts w:eastAsiaTheme="minorHAnsi"/>
              </w:rPr>
            </w:pPr>
            <w:r>
              <w:rPr>
                <w:rFonts w:eastAsiaTheme="minorHAnsi"/>
              </w:rPr>
              <w:t xml:space="preserve">Hail to you O Mary: </w:t>
            </w:r>
            <w:r w:rsidR="00925626">
              <w:rPr>
                <w:rFonts w:eastAsiaTheme="minorHAnsi"/>
              </w:rPr>
              <w:t xml:space="preserve">(Shéré ne Maria:) </w:t>
            </w:r>
            <w:r>
              <w:rPr>
                <w:rFonts w:eastAsiaTheme="minorHAnsi"/>
              </w:rPr>
              <w:t>the salvation of Adam.</w:t>
            </w:r>
          </w:p>
          <w:p w:rsidR="004F62E4" w:rsidRDefault="004F62E4" w:rsidP="004F62E4">
            <w:pPr>
              <w:pStyle w:val="EngHang"/>
              <w:rPr>
                <w:rFonts w:eastAsiaTheme="minorHAnsi"/>
              </w:rPr>
            </w:pPr>
            <w:r>
              <w:rPr>
                <w:rFonts w:eastAsiaTheme="minorHAnsi"/>
              </w:rPr>
              <w:t>Hail to you O Mary: the Mother of the Refuge.</w:t>
            </w:r>
          </w:p>
          <w:p w:rsidR="004F62E4" w:rsidRDefault="004F62E4" w:rsidP="004F62E4">
            <w:pPr>
              <w:pStyle w:val="EngHang"/>
              <w:rPr>
                <w:rFonts w:eastAsiaTheme="minorHAnsi"/>
              </w:rPr>
            </w:pPr>
            <w:r>
              <w:rPr>
                <w:rFonts w:eastAsiaTheme="minorHAnsi"/>
              </w:rPr>
              <w:t>Hail to you O Mary: the rejoicing of Eve.</w:t>
            </w:r>
          </w:p>
          <w:p w:rsidR="00F60C8A" w:rsidRDefault="004F62E4" w:rsidP="00925626">
            <w:pPr>
              <w:pStyle w:val="EnglishHangVerse"/>
            </w:pPr>
            <w:r>
              <w:t>Hail to you O Mary: the joy of all nations.</w:t>
            </w:r>
          </w:p>
        </w:tc>
        <w:tc>
          <w:tcPr>
            <w:tcW w:w="288" w:type="dxa"/>
          </w:tcPr>
          <w:p w:rsidR="00F60C8A" w:rsidRDefault="00F60C8A" w:rsidP="004F62E4"/>
        </w:tc>
        <w:tc>
          <w:tcPr>
            <w:tcW w:w="288" w:type="dxa"/>
          </w:tcPr>
          <w:p w:rsidR="00F60C8A" w:rsidRDefault="00F60C8A" w:rsidP="004F62E4"/>
        </w:tc>
        <w:tc>
          <w:tcPr>
            <w:tcW w:w="3960" w:type="dxa"/>
          </w:tcPr>
          <w:p w:rsidR="001834E6" w:rsidRDefault="001834E6" w:rsidP="001834E6">
            <w:pPr>
              <w:pStyle w:val="CopticVersemulti-line"/>
            </w:pPr>
            <w:r w:rsidRPr="001834E6">
              <w:t>Ⲭⲉⲣⲉ ⲛⲉ Ⲙⲁⲣⲓⲁ ⲡ̀ⲥⲱϯ ⲛ̀Ⲁⲇⲁⲙ ⲡⲉⲛⲓⲱⲧ</w:t>
            </w:r>
          </w:p>
          <w:p w:rsidR="001834E6" w:rsidRDefault="001834E6" w:rsidP="001834E6">
            <w:pPr>
              <w:pStyle w:val="CopticVersemulti-line"/>
            </w:pPr>
            <w:r w:rsidRPr="001834E6">
              <w:t>ⲭ̅ⲉ̅ ⲑ̀ⲙⲁⲩ ⲙ̀ⲡⲓⲙⲁⲙ̀ⲫⲱⲧ</w:t>
            </w:r>
          </w:p>
          <w:p w:rsidR="001834E6" w:rsidRDefault="001834E6" w:rsidP="001834E6">
            <w:pPr>
              <w:pStyle w:val="CopticVersemulti-line"/>
            </w:pPr>
            <w:r w:rsidRPr="001834E6">
              <w:t>ⲭ̅ⲉ̅ ⲡ̀ⲑⲉⲗⲏⲗ ⲛ̀Ⲉⲩⲁ</w:t>
            </w:r>
          </w:p>
          <w:p w:rsidR="00F60C8A" w:rsidRDefault="001834E6" w:rsidP="001834E6">
            <w:pPr>
              <w:pStyle w:val="CopticVerse"/>
            </w:pPr>
            <w:r w:rsidRPr="001834E6">
              <w:t>ⲭ̅ⲉ̅ ⲡ̀ⲟⲩⲛⲟϥ ⲛ̀ⲛⲓⲅⲉⲛⲉⲁ̀</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925626" w:rsidP="00925626">
            <w:pPr>
              <w:pStyle w:val="EngHang"/>
            </w:pPr>
            <w:r>
              <w:rPr>
                <w:rFonts w:eastAsiaTheme="minorHAnsi"/>
              </w:rPr>
              <w:t xml:space="preserve">Hail to you O Mary: </w:t>
            </w:r>
            <w:r w:rsidR="004F62E4">
              <w:t>the joy of Abel.</w:t>
            </w:r>
          </w:p>
          <w:p w:rsidR="004F62E4" w:rsidRDefault="00925626" w:rsidP="00925626">
            <w:pPr>
              <w:pStyle w:val="EngHang"/>
            </w:pPr>
            <w:r>
              <w:rPr>
                <w:rFonts w:eastAsiaTheme="minorHAnsi"/>
              </w:rPr>
              <w:t xml:space="preserve">Hail to you O Mary: </w:t>
            </w:r>
            <w:r w:rsidR="004F62E4">
              <w:t>the true Virgin.</w:t>
            </w:r>
          </w:p>
          <w:p w:rsidR="004F62E4" w:rsidRDefault="00925626" w:rsidP="00925626">
            <w:pPr>
              <w:pStyle w:val="EngHang"/>
            </w:pPr>
            <w:r>
              <w:rPr>
                <w:rFonts w:eastAsiaTheme="minorHAnsi"/>
              </w:rPr>
              <w:t xml:space="preserve">Hail to you O Mary: </w:t>
            </w:r>
            <w:r w:rsidR="004F62E4">
              <w:t>the salvation of Noah.</w:t>
            </w:r>
          </w:p>
          <w:p w:rsidR="004F62E4" w:rsidRDefault="00925626" w:rsidP="00925626">
            <w:pPr>
              <w:pStyle w:val="EnglishHangVerse"/>
            </w:pPr>
            <w:r>
              <w:t xml:space="preserve">Hail to you O Mary: </w:t>
            </w:r>
            <w:r w:rsidR="004F62E4">
              <w:t>the meek and undefiled.</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Ⲭ̅ⲉ̅ ⲫ̀ⲣⲁϣⲓ ⲛ̀Ⲁⲃⲉⲗ ⲡⲓⲑ̀ⲙⲏⲓ</w:t>
            </w:r>
          </w:p>
          <w:p w:rsidR="001834E6" w:rsidRDefault="001834E6" w:rsidP="001834E6">
            <w:pPr>
              <w:pStyle w:val="CopticVersemulti-line"/>
            </w:pPr>
            <w:r w:rsidRPr="001834E6">
              <w:t>ⲭ̅ⲉ̅ ϯⲡⲁⲣⲑⲉⲛⲟⲥ ⲛ̀ⲧⲁⲫ̀ⲙⲏⲓ</w:t>
            </w:r>
          </w:p>
          <w:p w:rsidR="001834E6" w:rsidRDefault="001834E6" w:rsidP="001834E6">
            <w:pPr>
              <w:pStyle w:val="CopticVersemulti-line"/>
            </w:pPr>
            <w:r w:rsidRPr="001834E6">
              <w:t>ⲭ̅ⲉ̅ ⲫ̀ⲛⲟϩⲉⲙ ⲛ̀Ⲛⲱⲉ̀</w:t>
            </w:r>
          </w:p>
          <w:p w:rsidR="004F62E4" w:rsidRDefault="001834E6" w:rsidP="001834E6">
            <w:pPr>
              <w:pStyle w:val="CopticVerse"/>
            </w:pPr>
            <w:r w:rsidRPr="001834E6">
              <w:t>ⲭ̅ⲉ̅ ϯⲁⲧⲑⲱⲗⲉⲃ ⲛ̀ⲥⲉⲙⲛⲉ</w:t>
            </w:r>
          </w:p>
        </w:tc>
      </w:tr>
      <w:tr w:rsidR="004F62E4" w:rsidTr="00925626">
        <w:trPr>
          <w:cantSplit/>
          <w:jc w:val="center"/>
        </w:trPr>
        <w:tc>
          <w:tcPr>
            <w:tcW w:w="288" w:type="dxa"/>
          </w:tcPr>
          <w:p w:rsidR="004F62E4" w:rsidRDefault="004F62E4" w:rsidP="004F62E4"/>
        </w:tc>
        <w:tc>
          <w:tcPr>
            <w:tcW w:w="3960" w:type="dxa"/>
          </w:tcPr>
          <w:p w:rsidR="004F62E4" w:rsidRDefault="00925626" w:rsidP="00925626">
            <w:pPr>
              <w:pStyle w:val="EngHang"/>
            </w:pPr>
            <w:r>
              <w:rPr>
                <w:rFonts w:eastAsiaTheme="minorHAnsi"/>
              </w:rPr>
              <w:t xml:space="preserve">Hail to you O Mary: </w:t>
            </w:r>
            <w:r w:rsidR="004F62E4">
              <w:t>the grace of Abraham.</w:t>
            </w:r>
          </w:p>
          <w:p w:rsidR="004F62E4" w:rsidRDefault="00925626" w:rsidP="00925626">
            <w:pPr>
              <w:pStyle w:val="EngHang"/>
            </w:pPr>
            <w:r>
              <w:rPr>
                <w:rFonts w:eastAsiaTheme="minorHAnsi"/>
              </w:rPr>
              <w:t xml:space="preserve">Hail to you O Mary: </w:t>
            </w:r>
            <w:r w:rsidR="004F62E4">
              <w:t>the unfading crown.</w:t>
            </w:r>
          </w:p>
          <w:p w:rsidR="004F62E4" w:rsidRDefault="00925626" w:rsidP="00925626">
            <w:pPr>
              <w:pStyle w:val="EngHang"/>
            </w:pPr>
            <w:r>
              <w:rPr>
                <w:rFonts w:eastAsiaTheme="minorHAnsi"/>
              </w:rPr>
              <w:t xml:space="preserve">Hail to you O Mary: </w:t>
            </w:r>
            <w:r w:rsidR="004F62E4">
              <w:t>the redemption of Isaac.</w:t>
            </w:r>
          </w:p>
          <w:p w:rsidR="004F62E4" w:rsidRDefault="00925626" w:rsidP="00925626">
            <w:pPr>
              <w:pStyle w:val="EnglishHangVerse"/>
            </w:pPr>
            <w:r>
              <w:t xml:space="preserve">Hail to you O Mary: </w:t>
            </w:r>
            <w:r w:rsidR="004F62E4">
              <w:t>the Mother of the Holy.</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Ⲭ̅ⲉ̅ ⲡ̀ϩ̀ⲙⲟⲧ ⲛ̀Ⲁⲃⲣⲁⲁⲙ</w:t>
            </w:r>
          </w:p>
          <w:p w:rsidR="001834E6" w:rsidRDefault="001834E6" w:rsidP="001834E6">
            <w:pPr>
              <w:pStyle w:val="CopticVersemulti-line"/>
            </w:pPr>
            <w:r w:rsidRPr="001834E6">
              <w:t>ⲭ̅ⲉ̅ ⲡⲓⲭ̀ⲗⲟⲙ ⲛ̀ⲁⲑⲗⲱⲙ</w:t>
            </w:r>
          </w:p>
          <w:p w:rsidR="001834E6" w:rsidRDefault="001834E6" w:rsidP="001834E6">
            <w:pPr>
              <w:pStyle w:val="CopticVersemulti-line"/>
            </w:pPr>
            <w:r w:rsidRPr="001834E6">
              <w:t>ⲭ̅ⲉ̅ ⲡ̀ⲥⲱϯ ⲛ̀Ⲓⲥⲁⲁⲕ ⲡⲉⲑⲟⲩⲁⲃ</w:t>
            </w:r>
          </w:p>
          <w:p w:rsidR="004F62E4" w:rsidRDefault="001834E6" w:rsidP="001834E6">
            <w:pPr>
              <w:pStyle w:val="CopticVerse"/>
            </w:pPr>
            <w:r w:rsidRPr="001834E6">
              <w:t>ⲭ̅ⲉ̅ ⲑ̀ⲙⲁⲩ ⲙ̀ⲫⲏⲉ̅ⲑ̅ⲩ</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925626" w:rsidP="00925626">
            <w:pPr>
              <w:pStyle w:val="EngHang"/>
            </w:pPr>
            <w:r>
              <w:rPr>
                <w:rFonts w:eastAsiaTheme="minorHAnsi"/>
              </w:rPr>
              <w:t xml:space="preserve">Hail to you O Mary: </w:t>
            </w:r>
            <w:r w:rsidR="004F62E4">
              <w:t>the rejoicing of Jacob.</w:t>
            </w:r>
          </w:p>
          <w:p w:rsidR="004F62E4" w:rsidRDefault="00925626" w:rsidP="00925626">
            <w:pPr>
              <w:pStyle w:val="EngHang"/>
            </w:pPr>
            <w:r>
              <w:rPr>
                <w:rFonts w:eastAsiaTheme="minorHAnsi"/>
              </w:rPr>
              <w:t xml:space="preserve">Hail to you O Mary: </w:t>
            </w:r>
            <w:r w:rsidR="004F62E4">
              <w:t>myriads of myriads.</w:t>
            </w:r>
          </w:p>
          <w:p w:rsidR="004F62E4" w:rsidRDefault="00925626" w:rsidP="00925626">
            <w:pPr>
              <w:pStyle w:val="EngHang"/>
            </w:pPr>
            <w:r>
              <w:rPr>
                <w:rFonts w:eastAsiaTheme="minorHAnsi"/>
              </w:rPr>
              <w:t xml:space="preserve">Hail to you O Mary: </w:t>
            </w:r>
            <w:r w:rsidR="004F62E4">
              <w:t>the glory of Judah.</w:t>
            </w:r>
          </w:p>
          <w:p w:rsidR="004F62E4" w:rsidRDefault="00925626" w:rsidP="00925626">
            <w:pPr>
              <w:pStyle w:val="EnglishHangVerse"/>
            </w:pPr>
            <w:r>
              <w:t xml:space="preserve">Hail to you O Mary: </w:t>
            </w:r>
            <w:r w:rsidR="004F62E4">
              <w:t>the Mother of the Master.</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Ⲭ̅ⲉ̅ ⲡ̀ⲑⲉⲗⲏⲗ ⲛ̀Ⲓⲁⲕⲱⲃ</w:t>
            </w:r>
          </w:p>
          <w:p w:rsidR="001834E6" w:rsidRDefault="001834E6" w:rsidP="001834E6">
            <w:pPr>
              <w:pStyle w:val="CopticVersemulti-line"/>
            </w:pPr>
            <w:r w:rsidRPr="001834E6">
              <w:t>ⲭ̅ⲉ̅ ϩⲁⲛⲑ̀ⲃⲁ ⲛ̀ⲕⲱⲃ</w:t>
            </w:r>
          </w:p>
          <w:p w:rsidR="001834E6" w:rsidRDefault="001834E6" w:rsidP="001834E6">
            <w:pPr>
              <w:pStyle w:val="CopticVersemulti-line"/>
            </w:pPr>
            <w:r w:rsidRPr="001834E6">
              <w:t>ⲭ̅ⲉ̅ ⲡ̀ϣⲟⲩϣⲟⲩ ⲛ̀Ⲓⲟⲩⲇⲁ</w:t>
            </w:r>
          </w:p>
          <w:p w:rsidR="004F62E4" w:rsidRDefault="001834E6" w:rsidP="001834E6">
            <w:pPr>
              <w:pStyle w:val="CopticVerse"/>
            </w:pPr>
            <w:r w:rsidRPr="001834E6">
              <w:t>ⲭ̅ⲉ̅ ⲑ̀ⲙⲁⲩ ⲙ̀ⲡⲓⲇⲉⲥⲡⲟⲧⲁ</w:t>
            </w:r>
          </w:p>
        </w:tc>
      </w:tr>
      <w:tr w:rsidR="004F62E4" w:rsidTr="00925626">
        <w:trPr>
          <w:cantSplit/>
          <w:jc w:val="center"/>
        </w:trPr>
        <w:tc>
          <w:tcPr>
            <w:tcW w:w="288" w:type="dxa"/>
          </w:tcPr>
          <w:p w:rsidR="004F62E4" w:rsidRDefault="004F62E4" w:rsidP="004F62E4"/>
        </w:tc>
        <w:tc>
          <w:tcPr>
            <w:tcW w:w="3960" w:type="dxa"/>
          </w:tcPr>
          <w:p w:rsidR="004F62E4" w:rsidRDefault="00925626" w:rsidP="00925626">
            <w:pPr>
              <w:pStyle w:val="EngHang"/>
            </w:pPr>
            <w:r>
              <w:rPr>
                <w:rFonts w:eastAsiaTheme="minorHAnsi"/>
              </w:rPr>
              <w:t xml:space="preserve">Hail to you O Mary: </w:t>
            </w:r>
            <w:r w:rsidR="004F62E4">
              <w:t>the preaching of Moses.</w:t>
            </w:r>
          </w:p>
          <w:p w:rsidR="004F62E4" w:rsidRDefault="00925626" w:rsidP="00925626">
            <w:pPr>
              <w:pStyle w:val="EngHang"/>
            </w:pPr>
            <w:r>
              <w:rPr>
                <w:rFonts w:eastAsiaTheme="minorHAnsi"/>
              </w:rPr>
              <w:t xml:space="preserve">Hail to you O Mary: </w:t>
            </w:r>
            <w:r w:rsidR="004F62E4">
              <w:t>the Mother of the Lord.</w:t>
            </w:r>
          </w:p>
          <w:p w:rsidR="004F62E4" w:rsidRDefault="00925626" w:rsidP="00925626">
            <w:pPr>
              <w:pStyle w:val="EngHang"/>
            </w:pPr>
            <w:r>
              <w:rPr>
                <w:rFonts w:eastAsiaTheme="minorHAnsi"/>
              </w:rPr>
              <w:t xml:space="preserve">Hail to you O Mary: </w:t>
            </w:r>
            <w:r w:rsidR="004F62E4">
              <w:t>the pride of Samuel.</w:t>
            </w:r>
          </w:p>
          <w:p w:rsidR="004F62E4" w:rsidRDefault="00925626" w:rsidP="00925626">
            <w:pPr>
              <w:pStyle w:val="EngHangEnd"/>
              <w:rPr>
                <w:rFonts w:eastAsiaTheme="minorHAnsi"/>
              </w:rPr>
            </w:pPr>
            <w:r>
              <w:rPr>
                <w:rFonts w:eastAsiaTheme="minorHAnsi"/>
              </w:rPr>
              <w:t xml:space="preserve">Hail to you O Mary: </w:t>
            </w:r>
            <w:r w:rsidR="004F62E4">
              <w:t>the glory of Israel.</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Ⲭ̅ⲉ̅ ⲡ̀ϩⲓⲱⲓϣ ̀̀ⲙⲘⲱⲩⲥⲏⲥ</w:t>
            </w:r>
          </w:p>
          <w:p w:rsidR="001834E6" w:rsidRDefault="001834E6" w:rsidP="001834E6">
            <w:pPr>
              <w:pStyle w:val="CopticVersemulti-line"/>
            </w:pPr>
            <w:r w:rsidRPr="001834E6">
              <w:t>ⲭ̅ⲉ̅ ⲑ̀ⲙⲁⲩ ⲙ̀ⲡⲓⲇⲉⲥⲡⲟⲧⲏⲥ</w:t>
            </w:r>
          </w:p>
          <w:p w:rsidR="001834E6" w:rsidRDefault="001834E6" w:rsidP="001834E6">
            <w:pPr>
              <w:pStyle w:val="CopticVersemulti-line"/>
            </w:pPr>
            <w:r w:rsidRPr="001834E6">
              <w:t>ⲭ̅ⲉ̅ ⲡ̀ⲧⲁⲓⲟ̀ ⲛ̀Ⲥⲁⲙⲟⲩⲏⲗ</w:t>
            </w:r>
          </w:p>
          <w:p w:rsidR="004F62E4" w:rsidRDefault="001834E6" w:rsidP="001834E6">
            <w:pPr>
              <w:pStyle w:val="CopticVerse"/>
            </w:pPr>
            <w:r w:rsidRPr="001834E6">
              <w:t>ⲭ̅ⲉ̅ ⲡ̀ϣⲟⲩϣⲟⲩ ⲙ̀Ⲡⲓⲥ̅ⲗ</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925626" w:rsidP="00925626">
            <w:pPr>
              <w:pStyle w:val="EngHang"/>
            </w:pPr>
            <w:r>
              <w:rPr>
                <w:rFonts w:eastAsiaTheme="minorHAnsi"/>
              </w:rPr>
              <w:t xml:space="preserve">Hail to you O Mary: </w:t>
            </w:r>
            <w:r w:rsidR="004F62E4">
              <w:t>the steadfastness of Job.</w:t>
            </w:r>
          </w:p>
          <w:p w:rsidR="004F62E4" w:rsidRDefault="00925626" w:rsidP="00925626">
            <w:pPr>
              <w:pStyle w:val="EngHang"/>
            </w:pPr>
            <w:r>
              <w:rPr>
                <w:rFonts w:eastAsiaTheme="minorHAnsi"/>
              </w:rPr>
              <w:t xml:space="preserve">Hail to you O Mary: </w:t>
            </w:r>
            <w:r w:rsidR="004F62E4">
              <w:t>the precious stone.</w:t>
            </w:r>
          </w:p>
          <w:p w:rsidR="004F62E4" w:rsidRDefault="00925626" w:rsidP="00925626">
            <w:pPr>
              <w:pStyle w:val="EngHang"/>
            </w:pPr>
            <w:r>
              <w:rPr>
                <w:rFonts w:eastAsiaTheme="minorHAnsi"/>
              </w:rPr>
              <w:t xml:space="preserve">Hail to you O Mary: </w:t>
            </w:r>
            <w:r w:rsidR="004F62E4">
              <w:t>the Mother of the Beloved.</w:t>
            </w:r>
          </w:p>
          <w:p w:rsidR="004F62E4" w:rsidRDefault="00925626" w:rsidP="00925626">
            <w:pPr>
              <w:pStyle w:val="EnglishHangVerse"/>
            </w:pPr>
            <w:r>
              <w:t xml:space="preserve">Hail to you O Mary: </w:t>
            </w:r>
            <w:r w:rsidR="004F62E4">
              <w:t>the daughter of King David.</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Ⲭ̅ⲉ̅ ⲡ̀ⲧⲁϫⲣⲟ ⲛ̀Ⲓⲱⲃ ⲡⲓⲑⲙⲏⲓ</w:t>
            </w:r>
          </w:p>
          <w:p w:rsidR="001834E6" w:rsidRDefault="001834E6" w:rsidP="001834E6">
            <w:pPr>
              <w:pStyle w:val="CopticVersemulti-line"/>
            </w:pPr>
            <w:r w:rsidRPr="001834E6">
              <w:t>ⲭ̅ⲉ̅ ⲡⲓⲱ̀ⲛⲓ ⲛ̀ⲁ̀ⲛⲁⲙⲏⲓ</w:t>
            </w:r>
          </w:p>
          <w:p w:rsidR="001834E6" w:rsidRDefault="001834E6" w:rsidP="001834E6">
            <w:pPr>
              <w:pStyle w:val="CopticVersemulti-line"/>
            </w:pPr>
            <w:r w:rsidRPr="001834E6">
              <w:t>ⲭ̅ⲉ̅ ⲑ̀ⲙⲁⲩ ⲙ̀ⲡⲓⲙⲉⲛⲣⲓⲧ</w:t>
            </w:r>
          </w:p>
          <w:p w:rsidR="004F62E4" w:rsidRDefault="001834E6" w:rsidP="001834E6">
            <w:pPr>
              <w:pStyle w:val="CopticVerse"/>
            </w:pPr>
            <w:r w:rsidRPr="001834E6">
              <w:t>ⲭ̅ⲉ̅ ⲧ̀ϣⲉⲣⲓ ⲙ̀ⲡ̀ⲟⲩⲣⲟ Ⲇⲁⲩⲓⲇ</w:t>
            </w:r>
          </w:p>
        </w:tc>
      </w:tr>
      <w:tr w:rsidR="004F62E4" w:rsidTr="00925626">
        <w:trPr>
          <w:cantSplit/>
          <w:jc w:val="center"/>
        </w:trPr>
        <w:tc>
          <w:tcPr>
            <w:tcW w:w="288" w:type="dxa"/>
          </w:tcPr>
          <w:p w:rsidR="004F62E4" w:rsidRDefault="004F62E4" w:rsidP="004F62E4"/>
        </w:tc>
        <w:tc>
          <w:tcPr>
            <w:tcW w:w="3960" w:type="dxa"/>
          </w:tcPr>
          <w:p w:rsidR="004F62E4" w:rsidRDefault="00925626" w:rsidP="00925626">
            <w:pPr>
              <w:pStyle w:val="EngHang"/>
            </w:pPr>
            <w:r>
              <w:rPr>
                <w:rFonts w:eastAsiaTheme="minorHAnsi"/>
              </w:rPr>
              <w:t xml:space="preserve">Hail to you O Mary: </w:t>
            </w:r>
            <w:r w:rsidR="004F62E4">
              <w:t>the spouse of Solomon.</w:t>
            </w:r>
          </w:p>
          <w:p w:rsidR="004F62E4" w:rsidRDefault="00925626" w:rsidP="00925626">
            <w:pPr>
              <w:pStyle w:val="EngHang"/>
            </w:pPr>
            <w:r>
              <w:rPr>
                <w:rFonts w:eastAsiaTheme="minorHAnsi"/>
              </w:rPr>
              <w:t xml:space="preserve">Hail to you O Mary: </w:t>
            </w:r>
            <w:r w:rsidR="004F62E4">
              <w:t>exaltation of the just.</w:t>
            </w:r>
          </w:p>
          <w:p w:rsidR="004F62E4" w:rsidRDefault="00925626" w:rsidP="00925626">
            <w:pPr>
              <w:pStyle w:val="EngHang"/>
            </w:pPr>
            <w:r>
              <w:rPr>
                <w:rFonts w:eastAsiaTheme="minorHAnsi"/>
              </w:rPr>
              <w:t xml:space="preserve">Hail to you O Mary: </w:t>
            </w:r>
            <w:r w:rsidR="004F62E4">
              <w:t>the deliverance of Isaiah.</w:t>
            </w:r>
          </w:p>
          <w:p w:rsidR="004F62E4" w:rsidRDefault="00925626" w:rsidP="00925626">
            <w:pPr>
              <w:pStyle w:val="EnglishHangVerse"/>
            </w:pPr>
            <w:r>
              <w:t xml:space="preserve">Hail to you O Mary: </w:t>
            </w:r>
            <w:r w:rsidR="004F62E4">
              <w:t>the healing of Jeremiah.</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Ⲭ̅ⲉ̅ ϯϣ̀ⲫⲉⲣⲓ ⲛ̀Ⲥⲟⲗⲟⲙⲱⲛ</w:t>
            </w:r>
          </w:p>
          <w:p w:rsidR="001834E6" w:rsidRDefault="001834E6" w:rsidP="001834E6">
            <w:pPr>
              <w:pStyle w:val="CopticVersemulti-line"/>
            </w:pPr>
            <w:r w:rsidRPr="001834E6">
              <w:t>ⲭ̅ⲉ̅ ⲡ̀ϭ̀ⲓⲥⲓ ⲛ̀ⲛⲓⲇⲓⲕⲉⲟⲛ</w:t>
            </w:r>
          </w:p>
          <w:p w:rsidR="001834E6" w:rsidRDefault="001834E6" w:rsidP="001834E6">
            <w:pPr>
              <w:pStyle w:val="CopticVersemulti-line"/>
            </w:pPr>
            <w:r w:rsidRPr="001834E6">
              <w:t>ⲭ̅ⲉ̅ ⲡ̀ⲟⲩϫⲁⲓ ⲛ̀Ⲏⲥⲁⲏ̀ⲁⲥ</w:t>
            </w:r>
          </w:p>
          <w:p w:rsidR="004F62E4" w:rsidRDefault="001834E6" w:rsidP="001834E6">
            <w:pPr>
              <w:pStyle w:val="CopticVerse"/>
            </w:pPr>
            <w:r w:rsidRPr="001834E6">
              <w:t>ⲭ̅ⲉ̅ ⲡ̀ⲧⲁⲗϭⲟ ⲛ̀Ⲓⲉⲣⲉⲙⲓⲁⲥ</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925626" w:rsidP="00925626">
            <w:pPr>
              <w:pStyle w:val="EngHang"/>
            </w:pPr>
            <w:r>
              <w:rPr>
                <w:rFonts w:eastAsiaTheme="minorHAnsi"/>
              </w:rPr>
              <w:t xml:space="preserve">Hail to you O Mary: </w:t>
            </w:r>
            <w:r w:rsidR="004F62E4">
              <w:t>the knowledge of Ezekiel.</w:t>
            </w:r>
          </w:p>
          <w:p w:rsidR="004F62E4" w:rsidRDefault="00925626" w:rsidP="00925626">
            <w:pPr>
              <w:pStyle w:val="EngHang"/>
            </w:pPr>
            <w:r>
              <w:rPr>
                <w:rFonts w:eastAsiaTheme="minorHAnsi"/>
              </w:rPr>
              <w:t xml:space="preserve">Hail to you O Mary: </w:t>
            </w:r>
            <w:r w:rsidR="004F62E4">
              <w:t>the gift of Daniel.</w:t>
            </w:r>
          </w:p>
          <w:p w:rsidR="004F62E4" w:rsidRDefault="00925626" w:rsidP="00925626">
            <w:pPr>
              <w:pStyle w:val="EngHang"/>
            </w:pPr>
            <w:r>
              <w:rPr>
                <w:rFonts w:eastAsiaTheme="minorHAnsi"/>
              </w:rPr>
              <w:t xml:space="preserve">Hail to you O Mary: </w:t>
            </w:r>
            <w:r w:rsidR="004F62E4">
              <w:t>the power of Elijah.</w:t>
            </w:r>
          </w:p>
          <w:p w:rsidR="004F62E4" w:rsidRDefault="00925626" w:rsidP="00925626">
            <w:pPr>
              <w:pStyle w:val="EnglishHangVerse"/>
            </w:pPr>
            <w:r>
              <w:t xml:space="preserve">Hail to you O Mary: </w:t>
            </w:r>
            <w:r w:rsidR="004F62E4">
              <w:t>the grace of Elisha.</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Ⲭ̅ⲉ̅ ⲡ̀ⲉ̀ⲙⲓ ⲛ̀Ⲓⲉⲍⲉⲕⲓⲏⲗ</w:t>
            </w:r>
          </w:p>
          <w:p w:rsidR="001834E6" w:rsidRDefault="001834E6" w:rsidP="001834E6">
            <w:pPr>
              <w:pStyle w:val="CopticVersemulti-line"/>
            </w:pPr>
            <w:r w:rsidRPr="001834E6">
              <w:t>ⲭ̅ⲉ̅ ⲭⲁⲣⲓⲥ ⲧⲟⲩ Ⲇⲁⲛⲓⲏⲗ</w:t>
            </w:r>
          </w:p>
          <w:p w:rsidR="001834E6" w:rsidRDefault="001834E6" w:rsidP="001834E6">
            <w:pPr>
              <w:pStyle w:val="CopticVersemulti-line"/>
            </w:pPr>
            <w:r w:rsidRPr="001834E6">
              <w:t>ⲭ̅ⲉ̅ ⲧ̀ϫⲟⲙ ⲛ̀Ⲏⲗⲓⲁⲥ</w:t>
            </w:r>
          </w:p>
          <w:p w:rsidR="004F62E4" w:rsidRDefault="001834E6" w:rsidP="001834E6">
            <w:pPr>
              <w:pStyle w:val="CopticVerse"/>
            </w:pPr>
            <w:r w:rsidRPr="001834E6">
              <w:t>ⲭ̅ⲉ̅ ⲡⲓϩ̀ⲙⲟⲧ ⲛ̀Ⲉⲗⲓⲥⲉⲟⲥ</w:t>
            </w:r>
          </w:p>
        </w:tc>
      </w:tr>
      <w:tr w:rsidR="004F62E4" w:rsidTr="00925626">
        <w:trPr>
          <w:cantSplit/>
          <w:jc w:val="center"/>
        </w:trPr>
        <w:tc>
          <w:tcPr>
            <w:tcW w:w="288" w:type="dxa"/>
          </w:tcPr>
          <w:p w:rsidR="004F62E4" w:rsidRDefault="004F62E4" w:rsidP="004F62E4"/>
        </w:tc>
        <w:tc>
          <w:tcPr>
            <w:tcW w:w="3960" w:type="dxa"/>
          </w:tcPr>
          <w:p w:rsidR="004F62E4" w:rsidRDefault="00925626" w:rsidP="00925626">
            <w:pPr>
              <w:pStyle w:val="EngHang"/>
            </w:pPr>
            <w:r>
              <w:rPr>
                <w:rFonts w:eastAsiaTheme="minorHAnsi"/>
              </w:rPr>
              <w:t xml:space="preserve">Hail to you O Mary: </w:t>
            </w:r>
            <w:r w:rsidR="004F62E4">
              <w:t>the Mother of God.</w:t>
            </w:r>
          </w:p>
          <w:p w:rsidR="004F62E4" w:rsidRDefault="00925626" w:rsidP="00925626">
            <w:pPr>
              <w:pStyle w:val="EngHang"/>
            </w:pPr>
            <w:r>
              <w:rPr>
                <w:rFonts w:eastAsiaTheme="minorHAnsi"/>
              </w:rPr>
              <w:t xml:space="preserve">Hail to you O Mary: </w:t>
            </w:r>
            <w:r w:rsidR="004F62E4">
              <w:t>the Mother of Jesus Christ.</w:t>
            </w:r>
          </w:p>
          <w:p w:rsidR="004F62E4" w:rsidRDefault="00925626" w:rsidP="00925626">
            <w:pPr>
              <w:pStyle w:val="EngHang"/>
            </w:pPr>
            <w:r>
              <w:rPr>
                <w:rFonts w:eastAsiaTheme="minorHAnsi"/>
              </w:rPr>
              <w:t xml:space="preserve">Hail to you O Mary: </w:t>
            </w:r>
            <w:r w:rsidR="004F62E4">
              <w:t>the fair dove.</w:t>
            </w:r>
          </w:p>
          <w:p w:rsidR="004F62E4" w:rsidRDefault="00925626" w:rsidP="00925626">
            <w:pPr>
              <w:pStyle w:val="EnglishHangVerse"/>
            </w:pPr>
            <w:r>
              <w:t xml:space="preserve">Hail to you O Mary: </w:t>
            </w:r>
            <w:r w:rsidR="004F62E4">
              <w:t>the Mother of the Son of God.</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Ⲭ̅ⲉ̅ ϯⲑⲉⲟⲧⲟⲕⲟⲥ</w:t>
            </w:r>
          </w:p>
          <w:p w:rsidR="001834E6" w:rsidRDefault="001834E6" w:rsidP="001834E6">
            <w:pPr>
              <w:pStyle w:val="CopticVersemulti-line"/>
            </w:pPr>
            <w:r w:rsidRPr="001834E6">
              <w:t>ⲭ̅ⲉ̅ ⲑ̀ⲙⲁⲩ ⲛ̀Ⲓⲏ̅ⲥ Ⲡⲭ̅ⲥ</w:t>
            </w:r>
          </w:p>
          <w:p w:rsidR="001834E6" w:rsidRDefault="001834E6" w:rsidP="001834E6">
            <w:pPr>
              <w:pStyle w:val="CopticVersemulti-line"/>
            </w:pPr>
            <w:r w:rsidRPr="001834E6">
              <w:t>ⲭ̅ⲉ̅ ϯϭ̀ⲣⲟⲙⲡⲓ ⲉⲑⲛⲉⲥⲱⲥ</w:t>
            </w:r>
          </w:p>
          <w:p w:rsidR="004F62E4" w:rsidRDefault="001834E6" w:rsidP="001834E6">
            <w:pPr>
              <w:pStyle w:val="CopticVerse"/>
            </w:pPr>
            <w:r w:rsidRPr="001834E6">
              <w:t>ⲭ̅ⲉ̅ ⲑⲙⲁⲩ ⲛ̀Ⲩⲓⲟⲥ Ⲑⲉⲟⲥ</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4F62E4" w:rsidP="00925626">
            <w:pPr>
              <w:pStyle w:val="EngHang"/>
            </w:pPr>
            <w:r>
              <w:t>Hail to you, O Mary,</w:t>
            </w:r>
          </w:p>
          <w:p w:rsidR="004F62E4" w:rsidRDefault="004F62E4" w:rsidP="00925626">
            <w:pPr>
              <w:pStyle w:val="EngHang"/>
            </w:pPr>
            <w:r>
              <w:t>About whom</w:t>
            </w:r>
          </w:p>
          <w:p w:rsidR="004F62E4" w:rsidRDefault="004F62E4" w:rsidP="00925626">
            <w:pPr>
              <w:pStyle w:val="EngHang"/>
            </w:pPr>
            <w:r>
              <w:t>All the prophets</w:t>
            </w:r>
          </w:p>
          <w:p w:rsidR="004F62E4" w:rsidRDefault="004F62E4" w:rsidP="00925626">
            <w:pPr>
              <w:pStyle w:val="EngHangEnd"/>
              <w:rPr>
                <w:rFonts w:eastAsiaTheme="minorHAnsi"/>
              </w:rPr>
            </w:pPr>
            <w:r>
              <w:t>Prophesied and said,</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Ⲭⲉⲣⲉ ⲛⲉ Ⲙⲁⲣⲓⲁ</w:t>
            </w:r>
          </w:p>
          <w:p w:rsidR="001834E6" w:rsidRDefault="001834E6" w:rsidP="001834E6">
            <w:pPr>
              <w:pStyle w:val="CopticVersemulti-line"/>
            </w:pPr>
            <w:r w:rsidRPr="001834E6">
              <w:t>ⲉⲧⲁⲩⲉⲣⲙⲉⲑⲣⲉ ⲛⲁⲥ</w:t>
            </w:r>
          </w:p>
          <w:p w:rsidR="001834E6" w:rsidRDefault="001834E6" w:rsidP="001834E6">
            <w:pPr>
              <w:pStyle w:val="CopticVersemulti-line"/>
            </w:pPr>
            <w:r w:rsidRPr="001834E6">
              <w:t>ⲛ̀ϫⲉ ⲛⲓⲡⲣⲟⲫⲏⲧⲏⲥ ⲧⲏⲣⲟⲩ</w:t>
            </w:r>
          </w:p>
          <w:p w:rsidR="004F62E4" w:rsidRDefault="001834E6" w:rsidP="001834E6">
            <w:pPr>
              <w:pStyle w:val="CopticVerse"/>
            </w:pPr>
            <w:r w:rsidRPr="001834E6">
              <w:t>ⲟⲩⲟϩ ⲁⲩϫⲱ ⲙ̀ⲙⲟⲥ</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4F62E4" w:rsidP="00925626">
            <w:pPr>
              <w:pStyle w:val="EngHang"/>
            </w:pPr>
            <w:r>
              <w:t>"Behold, God the Logos</w:t>
            </w:r>
          </w:p>
          <w:p w:rsidR="004F62E4" w:rsidRDefault="004F62E4" w:rsidP="00925626">
            <w:pPr>
              <w:pStyle w:val="EngHang"/>
            </w:pPr>
            <w:r>
              <w:t>Was incarnate of you,</w:t>
            </w:r>
          </w:p>
          <w:p w:rsidR="004F62E4" w:rsidRDefault="004F62E4" w:rsidP="00925626">
            <w:pPr>
              <w:pStyle w:val="EngHang"/>
            </w:pPr>
            <w:r>
              <w:t>With a unity</w:t>
            </w:r>
          </w:p>
          <w:p w:rsidR="004F62E4" w:rsidRDefault="004F62E4" w:rsidP="00925626">
            <w:pPr>
              <w:pStyle w:val="EngHangEnd"/>
              <w:rPr>
                <w:rFonts w:eastAsiaTheme="minorHAnsi"/>
              </w:rPr>
            </w:pPr>
            <w:r>
              <w:t>Unparalleled."</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Ϩⲏⲡⲡⲉ Ⲫϯ ⲡⲓⲗⲟⲅⲟⲥ</w:t>
            </w:r>
          </w:p>
          <w:p w:rsidR="001834E6" w:rsidRDefault="001834E6" w:rsidP="001834E6">
            <w:pPr>
              <w:pStyle w:val="CopticVersemulti-line"/>
            </w:pPr>
            <w:r w:rsidRPr="001834E6">
              <w:t>ⲉ̀ⲧⲁϥϭⲓⲥⲁⲣⲝ ⲛ̀ϧⲏϯ</w:t>
            </w:r>
          </w:p>
          <w:p w:rsidR="001834E6" w:rsidRDefault="001834E6" w:rsidP="001834E6">
            <w:pPr>
              <w:pStyle w:val="CopticVersemulti-line"/>
            </w:pPr>
            <w:r w:rsidRPr="001834E6">
              <w:t>ϧⲉⲛ ⲟⲩⲙⲉⲧⲟⲩⲁⲓ</w:t>
            </w:r>
          </w:p>
          <w:p w:rsidR="004F62E4" w:rsidRDefault="001834E6" w:rsidP="001834E6">
            <w:pPr>
              <w:pStyle w:val="CopticVerse"/>
            </w:pPr>
            <w:r w:rsidRPr="001834E6">
              <w:t>ⲛ̀ⲁⲧⲥⲁϫⲓ ⲙ̀ⲡⲉⲥⲣⲏϯ</w:t>
            </w:r>
          </w:p>
        </w:tc>
      </w:tr>
      <w:tr w:rsidR="004F62E4" w:rsidTr="00925626">
        <w:trPr>
          <w:cantSplit/>
          <w:jc w:val="center"/>
        </w:trPr>
        <w:tc>
          <w:tcPr>
            <w:tcW w:w="288" w:type="dxa"/>
          </w:tcPr>
          <w:p w:rsidR="004F62E4" w:rsidRDefault="004F62E4" w:rsidP="004F62E4"/>
        </w:tc>
        <w:tc>
          <w:tcPr>
            <w:tcW w:w="3960" w:type="dxa"/>
          </w:tcPr>
          <w:p w:rsidR="004F62E4" w:rsidRDefault="004F62E4" w:rsidP="00925626">
            <w:pPr>
              <w:pStyle w:val="EngHang"/>
            </w:pPr>
            <w:r>
              <w:t>You are exalted,</w:t>
            </w:r>
          </w:p>
          <w:p w:rsidR="004F62E4" w:rsidRDefault="004F62E4" w:rsidP="00925626">
            <w:pPr>
              <w:pStyle w:val="EngHang"/>
            </w:pPr>
            <w:r>
              <w:t>In truth, more</w:t>
            </w:r>
          </w:p>
          <w:p w:rsidR="004F62E4" w:rsidRDefault="004F62E4" w:rsidP="00925626">
            <w:pPr>
              <w:pStyle w:val="EngHang"/>
            </w:pPr>
            <w:r>
              <w:t>Than the rod of Aaron,</w:t>
            </w:r>
          </w:p>
          <w:p w:rsidR="004F62E4" w:rsidRPr="00925626" w:rsidRDefault="004F62E4" w:rsidP="00925626">
            <w:pPr>
              <w:pStyle w:val="EngHangEnd"/>
              <w:rPr>
                <w:color w:val="auto"/>
                <w:szCs w:val="22"/>
              </w:rPr>
            </w:pPr>
            <w:r>
              <w:t>O full of grace.</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Ⲧⲉϭⲟⲥⲓ ⲁⲗⲏⲑⲱⲥ</w:t>
            </w:r>
          </w:p>
          <w:p w:rsidR="001834E6" w:rsidRDefault="001834E6" w:rsidP="001834E6">
            <w:pPr>
              <w:pStyle w:val="CopticVersemulti-line"/>
            </w:pPr>
            <w:r w:rsidRPr="001834E6">
              <w:t>ⲉ̀ϩⲟⲧⲉ ⲡⲓϣ̀ⲃⲱⲧ</w:t>
            </w:r>
          </w:p>
          <w:p w:rsidR="001834E6" w:rsidRDefault="001834E6" w:rsidP="001834E6">
            <w:pPr>
              <w:pStyle w:val="CopticVersemulti-line"/>
            </w:pPr>
            <w:r w:rsidRPr="001834E6">
              <w:t>ⲛ̀ⲧⲉ Ⲁⲁⲣⲟⲛ</w:t>
            </w:r>
          </w:p>
          <w:p w:rsidR="004F62E4" w:rsidRDefault="001834E6" w:rsidP="001834E6">
            <w:pPr>
              <w:pStyle w:val="CopticVerse"/>
            </w:pPr>
            <w:r w:rsidRPr="001834E6">
              <w:t>ⲱ̀ ⲑⲏⲉⲑⲙⲉϩ ⲛ̀ϩ̀ⲙⲟⲧ</w:t>
            </w:r>
          </w:p>
        </w:tc>
      </w:tr>
      <w:tr w:rsidR="004F62E4" w:rsidTr="00925626">
        <w:trPr>
          <w:cantSplit/>
          <w:jc w:val="center"/>
        </w:trPr>
        <w:tc>
          <w:tcPr>
            <w:tcW w:w="288" w:type="dxa"/>
          </w:tcPr>
          <w:p w:rsidR="004F62E4" w:rsidRDefault="004F62E4" w:rsidP="004F62E4"/>
        </w:tc>
        <w:tc>
          <w:tcPr>
            <w:tcW w:w="3960" w:type="dxa"/>
          </w:tcPr>
          <w:p w:rsidR="004F62E4" w:rsidRDefault="004F62E4" w:rsidP="00925626">
            <w:pPr>
              <w:pStyle w:val="EngHang"/>
            </w:pPr>
            <w:r>
              <w:t>The rod is none</w:t>
            </w:r>
          </w:p>
          <w:p w:rsidR="004F62E4" w:rsidRDefault="004F62E4" w:rsidP="00925626">
            <w:pPr>
              <w:pStyle w:val="EngHang"/>
            </w:pPr>
            <w:r>
              <w:t>Other than Mary,</w:t>
            </w:r>
          </w:p>
          <w:p w:rsidR="004F62E4" w:rsidRDefault="004F62E4" w:rsidP="00925626">
            <w:pPr>
              <w:pStyle w:val="EngHang"/>
            </w:pPr>
            <w:r>
              <w:t>For it is a type</w:t>
            </w:r>
          </w:p>
          <w:p w:rsidR="004F62E4" w:rsidRPr="00925626" w:rsidRDefault="004F62E4" w:rsidP="00925626">
            <w:pPr>
              <w:pStyle w:val="EngHangEnd"/>
              <w:rPr>
                <w:color w:val="auto"/>
                <w:szCs w:val="22"/>
              </w:rPr>
            </w:pPr>
            <w:r>
              <w:t>Of her virginity.</w:t>
            </w:r>
          </w:p>
        </w:tc>
        <w:tc>
          <w:tcPr>
            <w:tcW w:w="288" w:type="dxa"/>
          </w:tcPr>
          <w:p w:rsidR="004F62E4" w:rsidRDefault="004F62E4" w:rsidP="004F62E4"/>
        </w:tc>
        <w:tc>
          <w:tcPr>
            <w:tcW w:w="288" w:type="dxa"/>
          </w:tcPr>
          <w:p w:rsidR="004F62E4" w:rsidRDefault="004F62E4" w:rsidP="004F62E4"/>
        </w:tc>
        <w:tc>
          <w:tcPr>
            <w:tcW w:w="3960" w:type="dxa"/>
          </w:tcPr>
          <w:p w:rsidR="001834E6" w:rsidRDefault="001834E6" w:rsidP="001834E6">
            <w:pPr>
              <w:pStyle w:val="CopticVersemulti-line"/>
            </w:pPr>
            <w:r w:rsidRPr="001834E6">
              <w:t>Ⲁϣ ⲡⲉ ⲡⲓϣ̀ⲃⲱⲧ</w:t>
            </w:r>
          </w:p>
          <w:p w:rsidR="001834E6" w:rsidRDefault="001834E6" w:rsidP="001834E6">
            <w:pPr>
              <w:pStyle w:val="CopticVersemulti-line"/>
            </w:pPr>
            <w:r w:rsidRPr="001834E6">
              <w:t>ⲉ̀ⲃⲏⲗ ⲉ̀Ⲙⲁⲣⲓⲁ</w:t>
            </w:r>
          </w:p>
          <w:p w:rsidR="001834E6" w:rsidRDefault="001834E6" w:rsidP="001834E6">
            <w:pPr>
              <w:pStyle w:val="CopticVersemulti-line"/>
            </w:pPr>
            <w:r w:rsidRPr="001834E6">
              <w:t>ϫⲉ ⲛ̀ⲑⲟϥ ⲡⲉ ⲡ̀ⲧⲩⲡⲟⲥ</w:t>
            </w:r>
          </w:p>
          <w:p w:rsidR="004F62E4" w:rsidRDefault="001834E6" w:rsidP="001834E6">
            <w:pPr>
              <w:pStyle w:val="CopticVerse"/>
            </w:pPr>
            <w:r w:rsidRPr="001834E6">
              <w:t>ⲛ̀ⲧⲉⲥⲡⲁⲣⲑⲉⲛⲓⲁ̀</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t>¿</w:t>
            </w:r>
          </w:p>
        </w:tc>
        <w:tc>
          <w:tcPr>
            <w:tcW w:w="3960" w:type="dxa"/>
          </w:tcPr>
          <w:p w:rsidR="004F62E4" w:rsidRDefault="004F62E4" w:rsidP="00925626">
            <w:pPr>
              <w:pStyle w:val="EngHang"/>
            </w:pPr>
            <w:r>
              <w:t>She conceived and bore,</w:t>
            </w:r>
          </w:p>
          <w:p w:rsidR="004F62E4" w:rsidRDefault="004F62E4" w:rsidP="00925626">
            <w:pPr>
              <w:pStyle w:val="EngHang"/>
            </w:pPr>
            <w:r>
              <w:t>Without human seed,</w:t>
            </w:r>
          </w:p>
          <w:p w:rsidR="004F62E4" w:rsidRDefault="004F62E4" w:rsidP="00925626">
            <w:pPr>
              <w:pStyle w:val="EngHang"/>
            </w:pPr>
            <w:r>
              <w:t>The Son of the Most High,</w:t>
            </w:r>
          </w:p>
          <w:p w:rsidR="004F62E4" w:rsidRPr="00925626" w:rsidRDefault="004F62E4" w:rsidP="00925626">
            <w:pPr>
              <w:pStyle w:val="EngHangEnd"/>
              <w:rPr>
                <w:color w:val="auto"/>
                <w:szCs w:val="22"/>
              </w:rPr>
            </w:pPr>
            <w:r>
              <w:t>The Eternal Logos.</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1834E6" w:rsidRDefault="001834E6" w:rsidP="001834E6">
            <w:pPr>
              <w:pStyle w:val="CopticVersemulti-line"/>
            </w:pPr>
            <w:r w:rsidRPr="001834E6">
              <w:t>Ⲁⲥⲉⲣⲃⲟⲕⲓ ⲁⲥⲙⲓⲥⲓ</w:t>
            </w:r>
          </w:p>
          <w:p w:rsidR="001834E6" w:rsidRDefault="001834E6" w:rsidP="001834E6">
            <w:pPr>
              <w:pStyle w:val="CopticVersemulti-line"/>
            </w:pPr>
            <w:r w:rsidRPr="001834E6">
              <w:t>ⲭⲱⲣⲓⲥ ⲥⲩⲛⲟⲩⲥⲓⲁ̀</w:t>
            </w:r>
          </w:p>
          <w:p w:rsidR="001834E6" w:rsidRDefault="001834E6" w:rsidP="001834E6">
            <w:pPr>
              <w:pStyle w:val="CopticVersemulti-line"/>
            </w:pPr>
            <w:r w:rsidRPr="001834E6">
              <w:t>ⲙ̀ⲡ̀ϣⲏⲣⲓ ⲙ̀ⲫⲏⲉⲧϭⲟⲥⲓ</w:t>
            </w:r>
          </w:p>
          <w:p w:rsidR="004F62E4" w:rsidRDefault="001834E6" w:rsidP="001834E6">
            <w:pPr>
              <w:pStyle w:val="CopticVerse"/>
            </w:pPr>
            <w:r w:rsidRPr="001834E6">
              <w:t>ⲡⲓⲗⲟⲅⲟⲥ ⲛ̀ⲁⲓⲇⲓⲁ̀</w:t>
            </w:r>
          </w:p>
        </w:tc>
      </w:tr>
      <w:tr w:rsidR="004F62E4" w:rsidTr="00925626">
        <w:trPr>
          <w:cantSplit/>
          <w:jc w:val="center"/>
        </w:trPr>
        <w:tc>
          <w:tcPr>
            <w:tcW w:w="288" w:type="dxa"/>
          </w:tcPr>
          <w:p w:rsidR="004F62E4" w:rsidRDefault="00925626" w:rsidP="004F62E4">
            <w:r w:rsidRPr="000F6316">
              <w:rPr>
                <w:rFonts w:ascii="CS Avva Shenouda" w:hAnsi="CS Avva Shenouda"/>
                <w:sz w:val="24"/>
                <w:szCs w:val="24"/>
              </w:rPr>
              <w:lastRenderedPageBreak/>
              <w:t>¿</w:t>
            </w:r>
          </w:p>
        </w:tc>
        <w:tc>
          <w:tcPr>
            <w:tcW w:w="3960" w:type="dxa"/>
          </w:tcPr>
          <w:p w:rsidR="004F62E4" w:rsidRDefault="004F62E4" w:rsidP="00925626">
            <w:pPr>
              <w:pStyle w:val="EngHang"/>
            </w:pPr>
            <w:r>
              <w:t>Through her prayers</w:t>
            </w:r>
          </w:p>
          <w:p w:rsidR="004F62E4" w:rsidRDefault="004F62E4" w:rsidP="00925626">
            <w:pPr>
              <w:pStyle w:val="EngHang"/>
            </w:pPr>
            <w:r>
              <w:t>And intercessions,</w:t>
            </w:r>
          </w:p>
          <w:p w:rsidR="004F62E4" w:rsidRDefault="004F62E4" w:rsidP="00925626">
            <w:pPr>
              <w:pStyle w:val="EngHang"/>
            </w:pPr>
            <w:r>
              <w:t>O Lord, open to us</w:t>
            </w:r>
          </w:p>
          <w:p w:rsidR="004F62E4" w:rsidRPr="00925626" w:rsidRDefault="004F62E4" w:rsidP="00925626">
            <w:pPr>
              <w:pStyle w:val="EngHangEnd"/>
              <w:rPr>
                <w:color w:val="auto"/>
                <w:szCs w:val="22"/>
              </w:rPr>
            </w:pPr>
            <w:r>
              <w:t>The door of the church.</w:t>
            </w:r>
          </w:p>
        </w:tc>
        <w:tc>
          <w:tcPr>
            <w:tcW w:w="288" w:type="dxa"/>
          </w:tcPr>
          <w:p w:rsidR="004F62E4" w:rsidRDefault="004F62E4" w:rsidP="004F62E4"/>
        </w:tc>
        <w:tc>
          <w:tcPr>
            <w:tcW w:w="288" w:type="dxa"/>
          </w:tcPr>
          <w:p w:rsidR="004F62E4" w:rsidRDefault="00925626" w:rsidP="004F62E4">
            <w:r w:rsidRPr="000F6316">
              <w:rPr>
                <w:rFonts w:ascii="CS Avva Shenouda" w:hAnsi="CS Avva Shenouda"/>
                <w:sz w:val="24"/>
                <w:szCs w:val="24"/>
              </w:rPr>
              <w:t>¿</w:t>
            </w:r>
          </w:p>
        </w:tc>
        <w:tc>
          <w:tcPr>
            <w:tcW w:w="3960" w:type="dxa"/>
          </w:tcPr>
          <w:p w:rsidR="008D3689" w:rsidRDefault="008D3689" w:rsidP="001834E6">
            <w:pPr>
              <w:pStyle w:val="CopticVersemulti-line"/>
            </w:pPr>
            <w:r w:rsidRPr="008D3689">
              <w:t>Ϩⲓⲧⲉⲛ ⲛⲉⲥⲉⲩⲭⲏ</w:t>
            </w:r>
          </w:p>
          <w:p w:rsidR="008D3689" w:rsidRDefault="008D3689" w:rsidP="001834E6">
            <w:pPr>
              <w:pStyle w:val="CopticVersemulti-line"/>
            </w:pPr>
            <w:r w:rsidRPr="008D3689">
              <w:t>ⲛⲉⲙ ⲛⲉⲥⲡ̀ⲣⲉⲥⲃⲓⲁ̀</w:t>
            </w:r>
          </w:p>
          <w:p w:rsidR="008D3689" w:rsidRDefault="008D3689" w:rsidP="001834E6">
            <w:pPr>
              <w:pStyle w:val="CopticVersemulti-line"/>
            </w:pPr>
            <w:r w:rsidRPr="008D3689">
              <w:t>ⲁ̀ⲟⲩⲱⲛ ⲛⲁⲛ Ⲡⲟ̅ⲥ̅</w:t>
            </w:r>
          </w:p>
          <w:p w:rsidR="004F62E4" w:rsidRDefault="008D3689" w:rsidP="008D3689">
            <w:pPr>
              <w:pStyle w:val="CopticVerse"/>
            </w:pPr>
            <w:r w:rsidRPr="008D3689">
              <w:t>ⲙ̀ⲫ̀ⲣⲟ ⲛ̀ⲧⲉ ϯⲉⲕⲕⲗⲏⲥⲓⲁ̀</w:t>
            </w:r>
          </w:p>
        </w:tc>
      </w:tr>
      <w:tr w:rsidR="004F62E4" w:rsidTr="00925626">
        <w:trPr>
          <w:cantSplit/>
          <w:jc w:val="center"/>
        </w:trPr>
        <w:tc>
          <w:tcPr>
            <w:tcW w:w="288" w:type="dxa"/>
          </w:tcPr>
          <w:p w:rsidR="004F62E4" w:rsidRDefault="004F62E4" w:rsidP="004F62E4"/>
        </w:tc>
        <w:tc>
          <w:tcPr>
            <w:tcW w:w="3960" w:type="dxa"/>
          </w:tcPr>
          <w:p w:rsidR="004F62E4" w:rsidRDefault="004F62E4" w:rsidP="00925626">
            <w:pPr>
              <w:pStyle w:val="EngHang"/>
            </w:pPr>
            <w:r>
              <w:t>I ask you,</w:t>
            </w:r>
          </w:p>
          <w:p w:rsidR="004F62E4" w:rsidRDefault="004F62E4" w:rsidP="00925626">
            <w:pPr>
              <w:pStyle w:val="EngHang"/>
            </w:pPr>
            <w:r>
              <w:t>O Mother of God,</w:t>
            </w:r>
          </w:p>
          <w:p w:rsidR="004F62E4" w:rsidRDefault="004F62E4" w:rsidP="00925626">
            <w:pPr>
              <w:pStyle w:val="EngHang"/>
            </w:pPr>
            <w:r>
              <w:t>Keep the door of the church</w:t>
            </w:r>
          </w:p>
          <w:p w:rsidR="004F62E4" w:rsidRPr="00925626" w:rsidRDefault="004F62E4" w:rsidP="00925626">
            <w:pPr>
              <w:pStyle w:val="EngHangEnd"/>
              <w:rPr>
                <w:color w:val="auto"/>
                <w:szCs w:val="22"/>
              </w:rPr>
            </w:pPr>
            <w:r>
              <w:t>Open to the faithful.</w:t>
            </w:r>
          </w:p>
        </w:tc>
        <w:tc>
          <w:tcPr>
            <w:tcW w:w="288" w:type="dxa"/>
          </w:tcPr>
          <w:p w:rsidR="004F62E4" w:rsidRDefault="004F62E4" w:rsidP="004F62E4"/>
        </w:tc>
        <w:tc>
          <w:tcPr>
            <w:tcW w:w="288" w:type="dxa"/>
          </w:tcPr>
          <w:p w:rsidR="004F62E4" w:rsidRDefault="004F62E4" w:rsidP="004F62E4"/>
        </w:tc>
        <w:tc>
          <w:tcPr>
            <w:tcW w:w="3960" w:type="dxa"/>
          </w:tcPr>
          <w:p w:rsidR="008D3689" w:rsidRDefault="008D3689" w:rsidP="001834E6">
            <w:pPr>
              <w:pStyle w:val="CopticVersemulti-line"/>
            </w:pPr>
            <w:r w:rsidRPr="008D3689">
              <w:rPr>
                <w:highlight w:val="yellow"/>
              </w:rPr>
              <w:t>Ϯϯϩⲟ</w:t>
            </w:r>
            <w:r w:rsidRPr="008D3689">
              <w:t xml:space="preserve"> ⲉ̀ⲣⲟ</w:t>
            </w:r>
          </w:p>
          <w:p w:rsidR="008D3689" w:rsidRDefault="008D3689" w:rsidP="001834E6">
            <w:pPr>
              <w:pStyle w:val="CopticVersemulti-line"/>
            </w:pPr>
            <w:r w:rsidRPr="008D3689">
              <w:t>ⲱ̀ ϯⲑⲉⲟⲧⲟⲕⲟⲥ</w:t>
            </w:r>
          </w:p>
          <w:p w:rsidR="008D3689" w:rsidRDefault="008D3689" w:rsidP="001834E6">
            <w:pPr>
              <w:pStyle w:val="CopticVersemulti-line"/>
            </w:pPr>
            <w:r w:rsidRPr="008D3689">
              <w:t>ⲭⲁ ⲫ̀ⲣⲟ ⲛ̀ⲛⲓⲉⲕⲕⲗⲏⲥⲓⲁ̀</w:t>
            </w:r>
          </w:p>
          <w:p w:rsidR="004F62E4" w:rsidRDefault="008D3689" w:rsidP="008D3689">
            <w:pPr>
              <w:pStyle w:val="CopticVerse"/>
            </w:pPr>
            <w:r w:rsidRPr="008D3689">
              <w:t>ⲉⲩⲟⲩⲏⲛ ⲛ̀ⲛⲓⲡⲓⲥⲧⲟⲥ</w:t>
            </w:r>
          </w:p>
        </w:tc>
      </w:tr>
      <w:tr w:rsidR="004F62E4" w:rsidTr="00925626">
        <w:trPr>
          <w:cantSplit/>
          <w:jc w:val="center"/>
        </w:trPr>
        <w:tc>
          <w:tcPr>
            <w:tcW w:w="288" w:type="dxa"/>
          </w:tcPr>
          <w:p w:rsidR="004F62E4" w:rsidRDefault="004F62E4" w:rsidP="004F62E4"/>
        </w:tc>
        <w:tc>
          <w:tcPr>
            <w:tcW w:w="3960" w:type="dxa"/>
          </w:tcPr>
          <w:p w:rsidR="004F62E4" w:rsidRDefault="004F62E4" w:rsidP="00925626">
            <w:pPr>
              <w:pStyle w:val="EngHang"/>
            </w:pPr>
            <w:r>
              <w:t>Let us ask her</w:t>
            </w:r>
          </w:p>
          <w:p w:rsidR="004F62E4" w:rsidRDefault="004F62E4" w:rsidP="00925626">
            <w:pPr>
              <w:pStyle w:val="EngHang"/>
            </w:pPr>
            <w:r>
              <w:t>To intercede for us,</w:t>
            </w:r>
          </w:p>
          <w:p w:rsidR="004F62E4" w:rsidRDefault="004F62E4" w:rsidP="00925626">
            <w:pPr>
              <w:pStyle w:val="EngHang"/>
            </w:pPr>
            <w:r>
              <w:t>With her Beloved,</w:t>
            </w:r>
          </w:p>
          <w:p w:rsidR="004F62E4" w:rsidRPr="00925626" w:rsidRDefault="004F62E4" w:rsidP="00925626">
            <w:pPr>
              <w:pStyle w:val="EngHangEnd"/>
              <w:rPr>
                <w:color w:val="auto"/>
                <w:szCs w:val="22"/>
              </w:rPr>
            </w:pPr>
            <w:r>
              <w:t>That He may forgive us.</w:t>
            </w:r>
          </w:p>
        </w:tc>
        <w:tc>
          <w:tcPr>
            <w:tcW w:w="288" w:type="dxa"/>
          </w:tcPr>
          <w:p w:rsidR="004F62E4" w:rsidRDefault="004F62E4" w:rsidP="004F62E4"/>
        </w:tc>
        <w:tc>
          <w:tcPr>
            <w:tcW w:w="288" w:type="dxa"/>
          </w:tcPr>
          <w:p w:rsidR="004F62E4" w:rsidRDefault="004F62E4" w:rsidP="004F62E4"/>
        </w:tc>
        <w:tc>
          <w:tcPr>
            <w:tcW w:w="3960" w:type="dxa"/>
          </w:tcPr>
          <w:p w:rsidR="008D3689" w:rsidRDefault="008D3689" w:rsidP="001834E6">
            <w:pPr>
              <w:pStyle w:val="CopticVersemulti-line"/>
            </w:pPr>
            <w:r w:rsidRPr="008D3689">
              <w:t>Ⲙⲁⲣⲉⲛϯϩⲟ ⲉ̀ⲣⲟⲥ</w:t>
            </w:r>
          </w:p>
          <w:p w:rsidR="008D3689" w:rsidRDefault="008D3689" w:rsidP="001834E6">
            <w:pPr>
              <w:pStyle w:val="CopticVersemulti-line"/>
            </w:pPr>
            <w:r w:rsidRPr="008D3689">
              <w:t>ⲉⲑⲣⲉⲥⲧⲱⲃϩ ⲉ̀ϫⲱⲛ</w:t>
            </w:r>
          </w:p>
          <w:p w:rsidR="008D3689" w:rsidRDefault="008D3689" w:rsidP="001834E6">
            <w:pPr>
              <w:pStyle w:val="CopticVersemulti-line"/>
            </w:pPr>
            <w:r w:rsidRPr="008D3689">
              <w:t>ⲛⲁϩⲣⲉⲛ ⲡⲉⲥⲙⲉⲛⲣⲓⲧ</w:t>
            </w:r>
          </w:p>
          <w:p w:rsidR="004F62E4" w:rsidRDefault="008D3689" w:rsidP="008D3689">
            <w:pPr>
              <w:pStyle w:val="CopticVerse"/>
            </w:pPr>
            <w:r w:rsidRPr="008D3689">
              <w:t>ⲉⲑⲣⲉϥⲭⲱ ⲛⲁⲛ ⲉⲃⲟⲗ</w:t>
            </w:r>
          </w:p>
        </w:tc>
      </w:tr>
    </w:tbl>
    <w:p w:rsidR="001B6BC6" w:rsidRDefault="009D6F61" w:rsidP="00D24FE1">
      <w:pPr>
        <w:pStyle w:val="Heading4"/>
      </w:pPr>
      <w:bookmarkStart w:id="185" w:name="_Toc298445774"/>
      <w:bookmarkStart w:id="186" w:name="_Toc298681259"/>
      <w:bookmarkStart w:id="187" w:name="_Toc298447499"/>
      <w:r>
        <w:t>Part Nine</w:t>
      </w:r>
      <w:bookmarkEnd w:id="185"/>
      <w:bookmarkEnd w:id="186"/>
      <w:bookmarkEnd w:id="187"/>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D6F61" w:rsidTr="00A2562D">
        <w:trPr>
          <w:cantSplit/>
          <w:jc w:val="center"/>
        </w:trPr>
        <w:tc>
          <w:tcPr>
            <w:tcW w:w="288" w:type="dxa"/>
          </w:tcPr>
          <w:p w:rsidR="009D6F61" w:rsidRDefault="009D6F61" w:rsidP="009D6F61">
            <w:pPr>
              <w:pStyle w:val="CopticCross"/>
            </w:pPr>
            <w:r w:rsidRPr="000F6316">
              <w:t>¿</w:t>
            </w:r>
          </w:p>
        </w:tc>
        <w:tc>
          <w:tcPr>
            <w:tcW w:w="3960" w:type="dxa"/>
          </w:tcPr>
          <w:p w:rsidR="009D6F61" w:rsidRPr="007425E1" w:rsidRDefault="009D6F61" w:rsidP="00A2562D">
            <w:pPr>
              <w:pStyle w:val="EngHang"/>
            </w:pPr>
            <w:r w:rsidRPr="007425E1">
              <w:t>You are called,</w:t>
            </w:r>
          </w:p>
          <w:p w:rsidR="009D6F61" w:rsidRPr="007425E1" w:rsidRDefault="009D6F61" w:rsidP="00A2562D">
            <w:pPr>
              <w:pStyle w:val="EngHang"/>
            </w:pPr>
            <w:r w:rsidRPr="007425E1">
              <w:t>O Virgin Mary,</w:t>
            </w:r>
          </w:p>
          <w:p w:rsidR="009D6F61" w:rsidRPr="007425E1" w:rsidRDefault="009D6F61" w:rsidP="00A2562D">
            <w:pPr>
              <w:pStyle w:val="EngHang"/>
            </w:pPr>
            <w:r w:rsidRPr="007425E1">
              <w:t>The fragrant,</w:t>
            </w:r>
          </w:p>
          <w:p w:rsidR="009D6F61" w:rsidRDefault="009D6F61" w:rsidP="00A2562D">
            <w:pPr>
              <w:pStyle w:val="EngHangEnd"/>
            </w:pPr>
            <w:r w:rsidRPr="007425E1">
              <w:t>Holy flower.</w:t>
            </w:r>
          </w:p>
        </w:tc>
        <w:tc>
          <w:tcPr>
            <w:tcW w:w="288" w:type="dxa"/>
          </w:tcPr>
          <w:p w:rsidR="009D6F61" w:rsidRDefault="009D6F61" w:rsidP="009D6F61"/>
        </w:tc>
        <w:tc>
          <w:tcPr>
            <w:tcW w:w="288" w:type="dxa"/>
          </w:tcPr>
          <w:p w:rsidR="009D6F61" w:rsidRDefault="009D6F61" w:rsidP="009D6F61">
            <w:pPr>
              <w:pStyle w:val="CopticCross"/>
            </w:pPr>
            <w:r w:rsidRPr="000F6316">
              <w:t>¿</w:t>
            </w:r>
          </w:p>
        </w:tc>
        <w:tc>
          <w:tcPr>
            <w:tcW w:w="3960" w:type="dxa"/>
          </w:tcPr>
          <w:p w:rsidR="008D3689" w:rsidRDefault="008D3689"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8D3689" w:rsidRDefault="008D3689"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8D3689" w:rsidRDefault="008D3689"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9D6F61" w:rsidRDefault="008D3689"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9D6F61" w:rsidTr="00A2562D">
        <w:trPr>
          <w:cantSplit/>
          <w:jc w:val="center"/>
        </w:trPr>
        <w:tc>
          <w:tcPr>
            <w:tcW w:w="288" w:type="dxa"/>
          </w:tcPr>
          <w:p w:rsidR="009D6F61" w:rsidRDefault="009D6F61" w:rsidP="009D6F61">
            <w:pPr>
              <w:pStyle w:val="CopticCross"/>
            </w:pPr>
          </w:p>
        </w:tc>
        <w:tc>
          <w:tcPr>
            <w:tcW w:w="3960" w:type="dxa"/>
          </w:tcPr>
          <w:p w:rsidR="009D6F61" w:rsidRPr="007425E1" w:rsidRDefault="009D6F61" w:rsidP="00A2562D">
            <w:pPr>
              <w:pStyle w:val="EngHang"/>
            </w:pPr>
            <w:r w:rsidRPr="007425E1">
              <w:t>Which blossomed,</w:t>
            </w:r>
          </w:p>
          <w:p w:rsidR="009D6F61" w:rsidRPr="007425E1" w:rsidRDefault="009D6F61" w:rsidP="00A2562D">
            <w:pPr>
              <w:pStyle w:val="EngHang"/>
            </w:pPr>
            <w:r w:rsidRPr="007425E1">
              <w:t>And came forth</w:t>
            </w:r>
            <w:r>
              <w:rPr>
                <w:rStyle w:val="FootnoteReference"/>
                <w:lang w:val="en-GB"/>
              </w:rPr>
              <w:t xml:space="preserve">  </w:t>
            </w:r>
            <w:r w:rsidRPr="007425E1">
              <w:t>,</w:t>
            </w:r>
          </w:p>
          <w:p w:rsidR="009D6F61" w:rsidRPr="007425E1" w:rsidRDefault="009D6F61" w:rsidP="00A2562D">
            <w:pPr>
              <w:pStyle w:val="EngHang"/>
            </w:pPr>
            <w:r w:rsidRPr="007425E1">
              <w:t>From the root of the patriarchs,</w:t>
            </w:r>
          </w:p>
          <w:p w:rsidR="009D6F61" w:rsidRDefault="009D6F61" w:rsidP="00A2562D">
            <w:pPr>
              <w:pStyle w:val="EngHangEnd"/>
            </w:pPr>
            <w:r w:rsidRPr="007425E1">
              <w:t>And the prophets.</w:t>
            </w:r>
          </w:p>
        </w:tc>
        <w:tc>
          <w:tcPr>
            <w:tcW w:w="288" w:type="dxa"/>
          </w:tcPr>
          <w:p w:rsidR="009D6F61" w:rsidRDefault="009D6F61" w:rsidP="009D6F61"/>
        </w:tc>
        <w:tc>
          <w:tcPr>
            <w:tcW w:w="288" w:type="dxa"/>
          </w:tcPr>
          <w:p w:rsidR="009D6F61" w:rsidRDefault="009D6F61" w:rsidP="009D6F61">
            <w:pPr>
              <w:pStyle w:val="CopticCross"/>
            </w:pPr>
          </w:p>
        </w:tc>
        <w:tc>
          <w:tcPr>
            <w:tcW w:w="3960" w:type="dxa"/>
          </w:tcPr>
          <w:p w:rsidR="008D3689" w:rsidRDefault="008D3689" w:rsidP="008D3689">
            <w:pPr>
              <w:pStyle w:val="CopticVersemulti-line"/>
            </w:pPr>
            <w:r w:rsidRPr="008D3689">
              <w:t>Ⲑⲏⲉ̀ⲧⲁⲥϯⲟⲩⲱ̀ ⲉ̀ⲡ̀ϣⲱⲓ</w:t>
            </w:r>
          </w:p>
          <w:p w:rsidR="008D3689" w:rsidRDefault="008D3689" w:rsidP="008D3689">
            <w:pPr>
              <w:pStyle w:val="CopticVersemulti-line"/>
            </w:pPr>
            <w:r w:rsidRPr="008D3689">
              <w:t>ⲁⲥⲫⲓⲣⲓ ⲉ̀ⲃⲟⲗ</w:t>
            </w:r>
          </w:p>
          <w:p w:rsidR="008D3689" w:rsidRDefault="008D3689" w:rsidP="008D3689">
            <w:pPr>
              <w:pStyle w:val="CopticVersemulti-line"/>
            </w:pPr>
            <w:r w:rsidRPr="008D3689">
              <w:t>ϧⲉⲛ ⲑ̀ⲛⲟⲩⲛⲓ ⲛ̀ⲛⲓⲡⲁⲧⲣⲓⲁⲣⲭⲏⲥ</w:t>
            </w:r>
          </w:p>
          <w:p w:rsidR="009D6F61" w:rsidRDefault="008D3689" w:rsidP="008D3689">
            <w:pPr>
              <w:pStyle w:val="CopticVerse"/>
            </w:pPr>
            <w:r w:rsidRPr="008D3689">
              <w:t>ⲛⲉⲙ ⲛⲓⲡ̀ⲣⲟⲫⲏⲧⲏⲥ</w:t>
            </w:r>
          </w:p>
        </w:tc>
      </w:tr>
      <w:tr w:rsidR="009D6F61" w:rsidTr="00A2562D">
        <w:trPr>
          <w:cantSplit/>
          <w:jc w:val="center"/>
        </w:trPr>
        <w:tc>
          <w:tcPr>
            <w:tcW w:w="288" w:type="dxa"/>
          </w:tcPr>
          <w:p w:rsidR="009D6F61" w:rsidRDefault="009D6F61" w:rsidP="009D6F61">
            <w:pPr>
              <w:pStyle w:val="CopticCross"/>
            </w:pPr>
            <w:r w:rsidRPr="000F6316">
              <w:t>¿</w:t>
            </w:r>
          </w:p>
        </w:tc>
        <w:tc>
          <w:tcPr>
            <w:tcW w:w="3960" w:type="dxa"/>
          </w:tcPr>
          <w:p w:rsidR="009D6F61" w:rsidRPr="007425E1" w:rsidRDefault="009D6F61" w:rsidP="00A2562D">
            <w:pPr>
              <w:pStyle w:val="EngHang"/>
            </w:pPr>
            <w:r w:rsidRPr="007425E1">
              <w:t>In the likeness of the rod,</w:t>
            </w:r>
          </w:p>
          <w:p w:rsidR="009D6F61" w:rsidRPr="007425E1" w:rsidRDefault="009D6F61" w:rsidP="00A2562D">
            <w:pPr>
              <w:pStyle w:val="EngHang"/>
            </w:pPr>
            <w:r w:rsidRPr="007425E1">
              <w:t>Of Aaron the priest,</w:t>
            </w:r>
          </w:p>
          <w:p w:rsidR="009D6F61" w:rsidRPr="007425E1" w:rsidRDefault="009D6F61" w:rsidP="00A2562D">
            <w:pPr>
              <w:pStyle w:val="EngHang"/>
            </w:pPr>
            <w:r w:rsidRPr="007425E1">
              <w:t>Which budded,</w:t>
            </w:r>
          </w:p>
          <w:p w:rsidR="009D6F61" w:rsidRDefault="009D6F61" w:rsidP="00A2562D">
            <w:pPr>
              <w:pStyle w:val="EngHangEnd"/>
            </w:pPr>
            <w:r w:rsidRPr="007425E1">
              <w:t>And was laden with fruit.</w:t>
            </w:r>
          </w:p>
        </w:tc>
        <w:tc>
          <w:tcPr>
            <w:tcW w:w="288" w:type="dxa"/>
          </w:tcPr>
          <w:p w:rsidR="009D6F61" w:rsidRDefault="009D6F61" w:rsidP="009D6F61"/>
        </w:tc>
        <w:tc>
          <w:tcPr>
            <w:tcW w:w="288" w:type="dxa"/>
          </w:tcPr>
          <w:p w:rsidR="009D6F61" w:rsidRDefault="009D6F61" w:rsidP="009D6F61">
            <w:pPr>
              <w:pStyle w:val="CopticCross"/>
            </w:pPr>
            <w:r w:rsidRPr="000F6316">
              <w:t>¿</w:t>
            </w:r>
          </w:p>
        </w:tc>
        <w:tc>
          <w:tcPr>
            <w:tcW w:w="3960" w:type="dxa"/>
          </w:tcPr>
          <w:p w:rsidR="008D3689" w:rsidRDefault="008D3689" w:rsidP="008D3689">
            <w:pPr>
              <w:pStyle w:val="CopticVersemulti-line"/>
            </w:pPr>
            <w:r w:rsidRPr="008D3689">
              <w:t>Ⲙ̀ⲫⲣⲏϯ ⲙ̀ⲡⲓϣ̀ⲃⲱⲧ</w:t>
            </w:r>
          </w:p>
          <w:p w:rsidR="008D3689" w:rsidRDefault="008D3689" w:rsidP="008D3689">
            <w:pPr>
              <w:pStyle w:val="CopticVersemulti-line"/>
            </w:pPr>
            <w:r w:rsidRPr="008D3689">
              <w:t>ⲛ̀ⲧⲉ Ⲁⲁⲣⲟⲛ ⲡⲓⲟⲩⲏⲃ</w:t>
            </w:r>
          </w:p>
          <w:p w:rsidR="008D3689" w:rsidRDefault="008D3689" w:rsidP="008D3689">
            <w:pPr>
              <w:pStyle w:val="CopticVersemulti-line"/>
            </w:pPr>
            <w:r w:rsidRPr="008D3689">
              <w:t>ⲉ̀ⲧⲁϥⲫⲓⲣⲓ ⲉ̀ⲃⲟⲗ</w:t>
            </w:r>
          </w:p>
          <w:p w:rsidR="009D6F61" w:rsidRDefault="008D3689" w:rsidP="008D3689">
            <w:pPr>
              <w:pStyle w:val="CopticVerse"/>
            </w:pPr>
            <w:r w:rsidRPr="008D3689">
              <w:t>ⲁϥⲟⲡⲧ ⲛ̀ⲕⲁⲣⲡⲟⲥ</w:t>
            </w:r>
          </w:p>
        </w:tc>
      </w:tr>
      <w:tr w:rsidR="009D6F61" w:rsidTr="00A2562D">
        <w:trPr>
          <w:cantSplit/>
          <w:jc w:val="center"/>
        </w:trPr>
        <w:tc>
          <w:tcPr>
            <w:tcW w:w="288" w:type="dxa"/>
          </w:tcPr>
          <w:p w:rsidR="009D6F61" w:rsidRDefault="009D6F61" w:rsidP="009D6F61">
            <w:pPr>
              <w:pStyle w:val="CopticCross"/>
            </w:pPr>
          </w:p>
        </w:tc>
        <w:tc>
          <w:tcPr>
            <w:tcW w:w="3960" w:type="dxa"/>
          </w:tcPr>
          <w:p w:rsidR="009D6F61" w:rsidRPr="007425E1" w:rsidRDefault="009D6F61" w:rsidP="00A2562D">
            <w:pPr>
              <w:pStyle w:val="EngHang"/>
            </w:pPr>
            <w:r w:rsidRPr="007425E1">
              <w:t>For you brought forth the Logos,</w:t>
            </w:r>
          </w:p>
          <w:p w:rsidR="009D6F61" w:rsidRPr="007425E1" w:rsidRDefault="009D6F61" w:rsidP="00A2562D">
            <w:pPr>
              <w:pStyle w:val="EngHang"/>
            </w:pPr>
            <w:r w:rsidRPr="007425E1">
              <w:t>Without the seed of man,</w:t>
            </w:r>
          </w:p>
          <w:p w:rsidR="009D6F61" w:rsidRPr="007425E1" w:rsidRDefault="009D6F61" w:rsidP="00A2562D">
            <w:pPr>
              <w:pStyle w:val="EngHang"/>
            </w:pPr>
            <w:r w:rsidRPr="007425E1">
              <w:t>And your virginity,</w:t>
            </w:r>
          </w:p>
          <w:p w:rsidR="009D6F61" w:rsidRDefault="009D6F61" w:rsidP="00A2562D">
            <w:pPr>
              <w:pStyle w:val="EngHangEnd"/>
            </w:pPr>
            <w:r w:rsidRPr="007425E1">
              <w:t>Remained incorrupt.</w:t>
            </w:r>
          </w:p>
        </w:tc>
        <w:tc>
          <w:tcPr>
            <w:tcW w:w="288" w:type="dxa"/>
          </w:tcPr>
          <w:p w:rsidR="009D6F61" w:rsidRDefault="009D6F61" w:rsidP="009D6F61"/>
        </w:tc>
        <w:tc>
          <w:tcPr>
            <w:tcW w:w="288" w:type="dxa"/>
          </w:tcPr>
          <w:p w:rsidR="009D6F61" w:rsidRDefault="009D6F61" w:rsidP="009D6F61">
            <w:pPr>
              <w:pStyle w:val="CopticCross"/>
            </w:pPr>
          </w:p>
        </w:tc>
        <w:tc>
          <w:tcPr>
            <w:tcW w:w="3960" w:type="dxa"/>
          </w:tcPr>
          <w:p w:rsidR="008D3689" w:rsidRDefault="008D3689" w:rsidP="008D3689">
            <w:pPr>
              <w:pStyle w:val="CopticVersemulti-line"/>
            </w:pPr>
            <w:r w:rsidRPr="008D3689">
              <w:t>Ϫⲉ ⲁ̀ⲣⲉϫ̀ⲫⲟ ⲙ̀ⲡⲓⲗⲟⲅⲟⲥ</w:t>
            </w:r>
          </w:p>
          <w:p w:rsidR="008D3689" w:rsidRDefault="008D3689" w:rsidP="008D3689">
            <w:pPr>
              <w:pStyle w:val="CopticVersemulti-line"/>
            </w:pPr>
            <w:r w:rsidRPr="008D3689">
              <w:t>ⲁϭⲛⲉ ⲥ̀ⲡⲉⲣⲙⲁ ⲛ̀ⲣⲱⲙⲓ</w:t>
            </w:r>
          </w:p>
          <w:p w:rsidR="008D3689" w:rsidRDefault="008D3689" w:rsidP="008D3689">
            <w:pPr>
              <w:pStyle w:val="CopticVersemulti-line"/>
            </w:pPr>
            <w:r w:rsidRPr="008D3689">
              <w:t>ⲉⲥⲟⲓ ⲛ̀ⲁⲧⲧⲁⲕⲟ</w:t>
            </w:r>
          </w:p>
          <w:p w:rsidR="009D6F61" w:rsidRDefault="008D3689" w:rsidP="008D3689">
            <w:pPr>
              <w:pStyle w:val="CopticVerse"/>
            </w:pPr>
            <w:r w:rsidRPr="008D3689">
              <w:t>ⲛ̀ϫⲉ ⲧⲉⲡⲁⲣⲑⲉⲛⲓⲁ̀</w:t>
            </w:r>
          </w:p>
        </w:tc>
      </w:tr>
      <w:tr w:rsidR="009D6F61" w:rsidTr="00A2562D">
        <w:trPr>
          <w:cantSplit/>
          <w:jc w:val="center"/>
        </w:trPr>
        <w:tc>
          <w:tcPr>
            <w:tcW w:w="288" w:type="dxa"/>
          </w:tcPr>
          <w:p w:rsidR="009D6F61" w:rsidRDefault="009D6F61" w:rsidP="009D6F61">
            <w:pPr>
              <w:pStyle w:val="CopticCross"/>
            </w:pPr>
            <w:r w:rsidRPr="000F6316">
              <w:t>¿</w:t>
            </w:r>
          </w:p>
        </w:tc>
        <w:tc>
          <w:tcPr>
            <w:tcW w:w="3960" w:type="dxa"/>
          </w:tcPr>
          <w:p w:rsidR="009D6F61" w:rsidRPr="007425E1" w:rsidRDefault="009D6F61" w:rsidP="00A2562D">
            <w:pPr>
              <w:pStyle w:val="EngHang"/>
            </w:pPr>
            <w:r w:rsidRPr="007425E1">
              <w:t>Wherefore we glorify you,</w:t>
            </w:r>
          </w:p>
          <w:p w:rsidR="009D6F61" w:rsidRPr="007425E1" w:rsidRDefault="009D6F61" w:rsidP="00A2562D">
            <w:pPr>
              <w:pStyle w:val="EngHang"/>
            </w:pPr>
            <w:r w:rsidRPr="007425E1">
              <w:t>As the Mother of God,</w:t>
            </w:r>
          </w:p>
          <w:p w:rsidR="009D6F61" w:rsidRPr="007425E1" w:rsidRDefault="009D6F61" w:rsidP="00A2562D">
            <w:pPr>
              <w:pStyle w:val="EngHang"/>
            </w:pPr>
            <w:r w:rsidRPr="007425E1">
              <w:t>Ask</w:t>
            </w:r>
            <w:r>
              <w:rPr>
                <w:rStyle w:val="FootnoteReference"/>
                <w:lang w:val="en-GB"/>
              </w:rPr>
              <w:t xml:space="preserve">  </w:t>
            </w:r>
            <w:r w:rsidRPr="007425E1">
              <w:t xml:space="preserve"> your son,</w:t>
            </w:r>
          </w:p>
          <w:p w:rsidR="009D6F61" w:rsidRDefault="009D6F61" w:rsidP="00A2562D">
            <w:pPr>
              <w:pStyle w:val="EngHangEnd"/>
            </w:pPr>
            <w:r w:rsidRPr="007425E1">
              <w:t>That He may forgive us.</w:t>
            </w:r>
          </w:p>
        </w:tc>
        <w:tc>
          <w:tcPr>
            <w:tcW w:w="288" w:type="dxa"/>
          </w:tcPr>
          <w:p w:rsidR="009D6F61" w:rsidRDefault="009D6F61" w:rsidP="009D6F61"/>
        </w:tc>
        <w:tc>
          <w:tcPr>
            <w:tcW w:w="288" w:type="dxa"/>
          </w:tcPr>
          <w:p w:rsidR="009D6F61" w:rsidRDefault="009D6F61" w:rsidP="009D6F61">
            <w:pPr>
              <w:pStyle w:val="CopticCross"/>
            </w:pPr>
            <w:r w:rsidRPr="000F6316">
              <w:t>¿</w:t>
            </w:r>
          </w:p>
        </w:tc>
        <w:tc>
          <w:tcPr>
            <w:tcW w:w="3960" w:type="dxa"/>
          </w:tcPr>
          <w:p w:rsidR="008D3689" w:rsidRDefault="008D3689" w:rsidP="008D3689">
            <w:pPr>
              <w:pStyle w:val="CopticVersemulti-line"/>
            </w:pPr>
            <w:r w:rsidRPr="008D3689">
              <w:t>Ⲉⲑⲃⲉ ⲫⲁⲓ ⲧⲉⲛϯⲱ̀ⲟⲩ ⲛⲉ</w:t>
            </w:r>
          </w:p>
          <w:p w:rsidR="008D3689" w:rsidRDefault="008D3689" w:rsidP="008D3689">
            <w:pPr>
              <w:pStyle w:val="CopticVersemulti-line"/>
            </w:pPr>
            <w:r w:rsidRPr="008D3689">
              <w:t>ϩⲱⲥ ⲑⲉⲟⲧⲟⲕⲟⲥ</w:t>
            </w:r>
          </w:p>
          <w:p w:rsidR="008D3689" w:rsidRDefault="008D3689" w:rsidP="008D3689">
            <w:pPr>
              <w:pStyle w:val="CopticVersemulti-line"/>
            </w:pPr>
            <w:r w:rsidRPr="008D3689">
              <w:t>ⲙⲁϯϩⲟ ⲙ̀ⲡⲉϣⲏⲣⲓ</w:t>
            </w:r>
          </w:p>
          <w:p w:rsidR="009D6F61" w:rsidRDefault="008D3689" w:rsidP="008D3689">
            <w:pPr>
              <w:pStyle w:val="CopticVerse"/>
            </w:pPr>
            <w:r w:rsidRPr="008D3689">
              <w:t>ⲉⲑⲣⲉϥⲭⲱ ⲛⲁⲛ ⲉⲃⲟⲗ</w:t>
            </w:r>
          </w:p>
        </w:tc>
      </w:tr>
    </w:tbl>
    <w:p w:rsidR="009D6F61" w:rsidRDefault="009D6F61" w:rsidP="009D6F61">
      <w:r>
        <w:t xml:space="preserve">On non-Sundays, return to the Second Canticle on Page </w:t>
      </w:r>
      <w:r w:rsidR="000C2C94">
        <w:fldChar w:fldCharType="begin"/>
      </w:r>
      <w:r>
        <w:instrText xml:space="preserve"> PAGEREF _Ref297493889 </w:instrText>
      </w:r>
      <w:r w:rsidR="000C2C94">
        <w:fldChar w:fldCharType="separate"/>
      </w:r>
      <w:r w:rsidR="003032D8">
        <w:rPr>
          <w:noProof/>
        </w:rPr>
        <w:t>10</w:t>
      </w:r>
      <w:r w:rsidR="000C2C94">
        <w:fldChar w:fldCharType="end"/>
      </w:r>
      <w:r>
        <w:t>.</w:t>
      </w:r>
    </w:p>
    <w:p w:rsidR="00A2562D" w:rsidRDefault="00A2562D" w:rsidP="00D24FE1">
      <w:pPr>
        <w:pStyle w:val="Heading4"/>
      </w:pPr>
      <w:bookmarkStart w:id="188" w:name="_Toc298445775"/>
      <w:bookmarkStart w:id="189" w:name="_Toc298681260"/>
      <w:bookmarkStart w:id="190" w:name="_Toc298447500"/>
      <w:r>
        <w:t>Part Ten</w:t>
      </w:r>
      <w:bookmarkEnd w:id="188"/>
      <w:bookmarkEnd w:id="189"/>
      <w:bookmarkEnd w:id="190"/>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2562D" w:rsidTr="00A2562D">
        <w:trPr>
          <w:cantSplit/>
          <w:jc w:val="center"/>
        </w:trPr>
        <w:tc>
          <w:tcPr>
            <w:tcW w:w="288" w:type="dxa"/>
          </w:tcPr>
          <w:p w:rsidR="00A2562D" w:rsidRDefault="00A2562D" w:rsidP="00A2562D">
            <w:pPr>
              <w:pStyle w:val="CopticCross"/>
            </w:pPr>
          </w:p>
        </w:tc>
        <w:tc>
          <w:tcPr>
            <w:tcW w:w="3960" w:type="dxa"/>
          </w:tcPr>
          <w:p w:rsidR="00A2562D" w:rsidRPr="007425E1" w:rsidRDefault="00A2562D" w:rsidP="00A2562D">
            <w:pPr>
              <w:pStyle w:val="EngHang"/>
            </w:pPr>
            <w:r w:rsidRPr="007425E1">
              <w:t xml:space="preserve">You are </w:t>
            </w:r>
            <w:r w:rsidRPr="007425E1">
              <w:rPr>
                <w:color w:val="FF0000"/>
              </w:rPr>
              <w:t>worthy</w:t>
            </w:r>
            <w:r>
              <w:rPr>
                <w:rStyle w:val="FootnoteReference"/>
                <w:lang w:val="en-GB"/>
              </w:rPr>
              <w:t xml:space="preserve">  </w:t>
            </w:r>
            <w:r w:rsidRPr="007425E1">
              <w:t>,</w:t>
            </w:r>
          </w:p>
          <w:p w:rsidR="00A2562D" w:rsidRPr="007425E1" w:rsidRDefault="00A2562D" w:rsidP="00A2562D">
            <w:pPr>
              <w:pStyle w:val="EngHang"/>
            </w:pPr>
            <w:r w:rsidRPr="007425E1">
              <w:t>More than all the saints,</w:t>
            </w:r>
          </w:p>
          <w:p w:rsidR="00A2562D" w:rsidRPr="007425E1" w:rsidRDefault="00A2562D" w:rsidP="00A2562D">
            <w:pPr>
              <w:pStyle w:val="EngHang"/>
            </w:pPr>
            <w:r w:rsidRPr="007425E1">
              <w:t>To entreat on our behalf,</w:t>
            </w:r>
          </w:p>
          <w:p w:rsidR="00A2562D" w:rsidRDefault="00A2562D" w:rsidP="00A2562D">
            <w:pPr>
              <w:pStyle w:val="EngHangEnd"/>
            </w:pPr>
            <w:r w:rsidRPr="007425E1">
              <w:t>O full of grace.</w:t>
            </w:r>
          </w:p>
        </w:tc>
        <w:tc>
          <w:tcPr>
            <w:tcW w:w="288" w:type="dxa"/>
          </w:tcPr>
          <w:p w:rsidR="00A2562D" w:rsidRDefault="00A2562D" w:rsidP="007A058B"/>
        </w:tc>
        <w:tc>
          <w:tcPr>
            <w:tcW w:w="288" w:type="dxa"/>
          </w:tcPr>
          <w:p w:rsidR="00A2562D" w:rsidRDefault="00A2562D" w:rsidP="00A2562D">
            <w:pPr>
              <w:pStyle w:val="CopticCross"/>
            </w:pPr>
          </w:p>
        </w:tc>
        <w:tc>
          <w:tcPr>
            <w:tcW w:w="3960" w:type="dxa"/>
          </w:tcPr>
          <w:p w:rsidR="008D3689" w:rsidRDefault="008D3689" w:rsidP="008D3689">
            <w:pPr>
              <w:pStyle w:val="CopticVersemulti-line"/>
            </w:pPr>
            <w:r w:rsidRPr="008D3689">
              <w:t>Ⲧⲉⲟⲓ ⲛ</w:t>
            </w:r>
            <w:r w:rsidRPr="008D3689">
              <w:rPr>
                <w:rFonts w:ascii="Times New Roman" w:hAnsi="Times New Roman" w:cs="Times New Roman"/>
              </w:rPr>
              <w:t>̀ϩ</w:t>
            </w:r>
            <w:r w:rsidRPr="008D3689">
              <w:t>ⲓⲕⲁⲛⲟⲥ</w:t>
            </w:r>
          </w:p>
          <w:p w:rsidR="008D3689" w:rsidRDefault="008D3689"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8D3689" w:rsidRDefault="008D3689"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2562D" w:rsidRDefault="008D3689"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2562D" w:rsidTr="00A2562D">
        <w:trPr>
          <w:cantSplit/>
          <w:jc w:val="center"/>
        </w:trPr>
        <w:tc>
          <w:tcPr>
            <w:tcW w:w="288" w:type="dxa"/>
          </w:tcPr>
          <w:p w:rsidR="00A2562D" w:rsidRDefault="00A2562D" w:rsidP="00A2562D">
            <w:pPr>
              <w:pStyle w:val="CopticCross"/>
            </w:pPr>
            <w:r w:rsidRPr="000F6316">
              <w:t>¿</w:t>
            </w:r>
          </w:p>
        </w:tc>
        <w:tc>
          <w:tcPr>
            <w:tcW w:w="3960" w:type="dxa"/>
          </w:tcPr>
          <w:p w:rsidR="00A2562D" w:rsidRPr="007425E1" w:rsidRDefault="00A2562D" w:rsidP="00A2562D">
            <w:pPr>
              <w:pStyle w:val="EngHang"/>
            </w:pPr>
            <w:r w:rsidRPr="007425E1">
              <w:t>You are exceedingly exalted,</w:t>
            </w:r>
          </w:p>
          <w:p w:rsidR="00A2562D" w:rsidRPr="007425E1" w:rsidRDefault="00A2562D" w:rsidP="00A2562D">
            <w:pPr>
              <w:pStyle w:val="EngHang"/>
            </w:pPr>
            <w:r w:rsidRPr="007425E1">
              <w:t>Above the patriarchs,</w:t>
            </w:r>
          </w:p>
          <w:p w:rsidR="00A2562D" w:rsidRPr="007425E1" w:rsidRDefault="00A2562D" w:rsidP="00A2562D">
            <w:pPr>
              <w:pStyle w:val="EngHang"/>
            </w:pPr>
            <w:r w:rsidRPr="007425E1">
              <w:t>And more honoured,</w:t>
            </w:r>
          </w:p>
          <w:p w:rsidR="00A2562D" w:rsidRDefault="00A2562D" w:rsidP="00A2562D">
            <w:pPr>
              <w:pStyle w:val="EngHangEnd"/>
            </w:pPr>
            <w:r w:rsidRPr="007425E1">
              <w:t>Than the prophets.</w:t>
            </w:r>
          </w:p>
        </w:tc>
        <w:tc>
          <w:tcPr>
            <w:tcW w:w="288" w:type="dxa"/>
          </w:tcPr>
          <w:p w:rsidR="00A2562D" w:rsidRDefault="00A2562D" w:rsidP="007A058B"/>
        </w:tc>
        <w:tc>
          <w:tcPr>
            <w:tcW w:w="288" w:type="dxa"/>
          </w:tcPr>
          <w:p w:rsidR="00A2562D" w:rsidRDefault="00A2562D" w:rsidP="00A2562D">
            <w:pPr>
              <w:pStyle w:val="CopticCross"/>
            </w:pPr>
            <w:r w:rsidRPr="000F6316">
              <w:t>¿</w:t>
            </w:r>
          </w:p>
        </w:tc>
        <w:tc>
          <w:tcPr>
            <w:tcW w:w="3960" w:type="dxa"/>
          </w:tcPr>
          <w:p w:rsidR="008D3689" w:rsidRDefault="008D3689" w:rsidP="008D3689">
            <w:pPr>
              <w:pStyle w:val="CopticVersemulti-line"/>
            </w:pPr>
            <w:r w:rsidRPr="008D3689">
              <w:t>Ⲧⲉϭⲟⲥⲓ ⲉ̀ⲙⲁϣⲱ</w:t>
            </w:r>
          </w:p>
          <w:p w:rsidR="008D3689" w:rsidRDefault="008D3689" w:rsidP="008D3689">
            <w:pPr>
              <w:pStyle w:val="CopticVersemulti-line"/>
            </w:pPr>
            <w:r w:rsidRPr="008D3689">
              <w:t>ⲉ̀ϩⲟⲧⲉ ⲛⲓⲡⲁⲧⲣⲓⲁⲣⲭⲏⲥ</w:t>
            </w:r>
          </w:p>
          <w:p w:rsidR="008D3689" w:rsidRDefault="008D3689" w:rsidP="008D3689">
            <w:pPr>
              <w:pStyle w:val="CopticVersemulti-line"/>
            </w:pPr>
            <w:r w:rsidRPr="008D3689">
              <w:t>ⲟⲩⲟϩ ⲧⲉⲧⲁⲓⲏⲟⲩⲧ</w:t>
            </w:r>
          </w:p>
          <w:p w:rsidR="00A2562D" w:rsidRDefault="008D3689" w:rsidP="008D3689">
            <w:pPr>
              <w:pStyle w:val="CopticVerse"/>
            </w:pPr>
            <w:r w:rsidRPr="008D3689">
              <w:t>ⲉ̀ϩⲟⲧⲉ ⲛⲓⲡⲣⲟⲫⲏⲧⲏⲥ</w:t>
            </w:r>
          </w:p>
        </w:tc>
      </w:tr>
      <w:tr w:rsidR="00A2562D" w:rsidTr="00A2562D">
        <w:trPr>
          <w:cantSplit/>
          <w:jc w:val="center"/>
        </w:trPr>
        <w:tc>
          <w:tcPr>
            <w:tcW w:w="288" w:type="dxa"/>
          </w:tcPr>
          <w:p w:rsidR="00A2562D" w:rsidRDefault="00A2562D" w:rsidP="00A2562D">
            <w:pPr>
              <w:pStyle w:val="CopticCross"/>
            </w:pPr>
          </w:p>
        </w:tc>
        <w:tc>
          <w:tcPr>
            <w:tcW w:w="3960" w:type="dxa"/>
          </w:tcPr>
          <w:p w:rsidR="00A2562D" w:rsidRPr="007425E1" w:rsidRDefault="00A2562D" w:rsidP="00A2562D">
            <w:pPr>
              <w:pStyle w:val="EngHang"/>
            </w:pPr>
            <w:r w:rsidRPr="007425E1">
              <w:t>And you have a means</w:t>
            </w:r>
            <w:r>
              <w:rPr>
                <w:rStyle w:val="FootnoteReference"/>
                <w:lang w:val="en-GB"/>
              </w:rPr>
              <w:t xml:space="preserve">  </w:t>
            </w:r>
            <w:r w:rsidRPr="007425E1">
              <w:t>,</w:t>
            </w:r>
          </w:p>
          <w:p w:rsidR="00A2562D" w:rsidRPr="007425E1" w:rsidRDefault="00A2562D" w:rsidP="00A2562D">
            <w:pPr>
              <w:pStyle w:val="EngHang"/>
            </w:pPr>
            <w:r w:rsidRPr="007425E1">
              <w:t>With freedom of speech</w:t>
            </w:r>
            <w:r>
              <w:rPr>
                <w:rStyle w:val="FootnoteReference"/>
                <w:lang w:val="en-GB"/>
              </w:rPr>
              <w:t xml:space="preserve">  </w:t>
            </w:r>
            <w:r w:rsidRPr="007425E1">
              <w:t>,</w:t>
            </w:r>
          </w:p>
          <w:p w:rsidR="00A2562D" w:rsidRPr="007425E1" w:rsidRDefault="00A2562D" w:rsidP="00A2562D">
            <w:pPr>
              <w:pStyle w:val="EngHang"/>
            </w:pPr>
            <w:r w:rsidRPr="007425E1">
              <w:t>Greater than the Cherubim,</w:t>
            </w:r>
          </w:p>
          <w:p w:rsidR="00A2562D" w:rsidRDefault="00A2562D" w:rsidP="00A2562D">
            <w:pPr>
              <w:pStyle w:val="EngHangEnd"/>
            </w:pPr>
            <w:r w:rsidRPr="007425E1">
              <w:t>And the Seraphim.</w:t>
            </w:r>
          </w:p>
        </w:tc>
        <w:tc>
          <w:tcPr>
            <w:tcW w:w="288" w:type="dxa"/>
          </w:tcPr>
          <w:p w:rsidR="00A2562D" w:rsidRDefault="00A2562D" w:rsidP="007A058B"/>
        </w:tc>
        <w:tc>
          <w:tcPr>
            <w:tcW w:w="288" w:type="dxa"/>
          </w:tcPr>
          <w:p w:rsidR="00A2562D" w:rsidRDefault="00A2562D" w:rsidP="00A2562D">
            <w:pPr>
              <w:pStyle w:val="CopticCross"/>
            </w:pPr>
          </w:p>
        </w:tc>
        <w:tc>
          <w:tcPr>
            <w:tcW w:w="3960" w:type="dxa"/>
          </w:tcPr>
          <w:p w:rsidR="008D3689" w:rsidRDefault="008D3689" w:rsidP="008D3689">
            <w:pPr>
              <w:pStyle w:val="CopticVersemulti-line"/>
            </w:pPr>
            <w:r w:rsidRPr="008D3689">
              <w:t>Ⲟⲩⲟⲛ ⲧⲉ ϫⲓⲛⲙⲟϣⲓ</w:t>
            </w:r>
          </w:p>
          <w:p w:rsidR="008D3689" w:rsidRDefault="008D3689" w:rsidP="008D3689">
            <w:pPr>
              <w:pStyle w:val="CopticVersemulti-line"/>
            </w:pPr>
            <w:r w:rsidRPr="008D3689">
              <w:t>ϧⲉⲛ ⲟⲩⲡⲁⲣⲣⲏⲥⲓⲁ̀</w:t>
            </w:r>
          </w:p>
          <w:p w:rsidR="008D3689" w:rsidRDefault="008D3689" w:rsidP="008D3689">
            <w:pPr>
              <w:pStyle w:val="CopticVersemulti-line"/>
            </w:pPr>
            <w:r w:rsidRPr="008D3689">
              <w:t>ⲉ̀ϩⲟⲧⲉ ⲛⲓⲭⲉⲣⲟⲩⲃⲓⲙ</w:t>
            </w:r>
          </w:p>
          <w:p w:rsidR="00A2562D" w:rsidRDefault="008D3689" w:rsidP="008D3689">
            <w:pPr>
              <w:pStyle w:val="CopticVerse"/>
            </w:pPr>
            <w:r w:rsidRPr="008D3689">
              <w:t>ⲛⲉⲙ ⲛⲓⲥⲉⲣⲁⲫⲓⲙ</w:t>
            </w:r>
          </w:p>
        </w:tc>
      </w:tr>
      <w:tr w:rsidR="00A2562D" w:rsidTr="00A2562D">
        <w:trPr>
          <w:cantSplit/>
          <w:jc w:val="center"/>
        </w:trPr>
        <w:tc>
          <w:tcPr>
            <w:tcW w:w="288" w:type="dxa"/>
          </w:tcPr>
          <w:p w:rsidR="00A2562D" w:rsidRDefault="00A2562D" w:rsidP="00A2562D">
            <w:pPr>
              <w:pStyle w:val="CopticCross"/>
            </w:pPr>
            <w:r w:rsidRPr="000F6316">
              <w:t>¿</w:t>
            </w:r>
          </w:p>
        </w:tc>
        <w:tc>
          <w:tcPr>
            <w:tcW w:w="3960" w:type="dxa"/>
          </w:tcPr>
          <w:p w:rsidR="00A2562D" w:rsidRPr="007425E1" w:rsidRDefault="00A2562D" w:rsidP="00A2562D">
            <w:pPr>
              <w:pStyle w:val="EngHang"/>
            </w:pPr>
            <w:r w:rsidRPr="007425E1">
              <w:t xml:space="preserve">For, truly, you are, </w:t>
            </w:r>
          </w:p>
          <w:p w:rsidR="00A2562D" w:rsidRPr="007425E1" w:rsidRDefault="00A2562D" w:rsidP="00A2562D">
            <w:pPr>
              <w:pStyle w:val="EngHang"/>
            </w:pPr>
            <w:r w:rsidRPr="007425E1">
              <w:t>The pride of our race,</w:t>
            </w:r>
          </w:p>
          <w:p w:rsidR="00A2562D" w:rsidRPr="007425E1" w:rsidRDefault="00A2562D" w:rsidP="00A2562D">
            <w:pPr>
              <w:pStyle w:val="EngHang"/>
            </w:pPr>
            <w:r w:rsidRPr="007425E1">
              <w:t>And the advocate,</w:t>
            </w:r>
          </w:p>
          <w:p w:rsidR="00A2562D" w:rsidRDefault="00A2562D" w:rsidP="00A2562D">
            <w:pPr>
              <w:pStyle w:val="EngHangEnd"/>
            </w:pPr>
            <w:r w:rsidRPr="007425E1">
              <w:t>Of our souls.</w:t>
            </w:r>
          </w:p>
        </w:tc>
        <w:tc>
          <w:tcPr>
            <w:tcW w:w="288" w:type="dxa"/>
          </w:tcPr>
          <w:p w:rsidR="00A2562D" w:rsidRDefault="00A2562D" w:rsidP="007A058B"/>
        </w:tc>
        <w:tc>
          <w:tcPr>
            <w:tcW w:w="288" w:type="dxa"/>
          </w:tcPr>
          <w:p w:rsidR="00A2562D" w:rsidRDefault="00A2562D" w:rsidP="00A2562D">
            <w:pPr>
              <w:pStyle w:val="CopticCross"/>
            </w:pPr>
            <w:r w:rsidRPr="000F6316">
              <w:t>¿</w:t>
            </w:r>
          </w:p>
        </w:tc>
        <w:tc>
          <w:tcPr>
            <w:tcW w:w="3960" w:type="dxa"/>
          </w:tcPr>
          <w:p w:rsidR="008D3689" w:rsidRDefault="008D3689" w:rsidP="008D3689">
            <w:pPr>
              <w:pStyle w:val="CopticVersemulti-line"/>
            </w:pPr>
            <w:r w:rsidRPr="008D3689">
              <w:t>Ⲛ̀ⲑⲟ ⲅⲁⲣ ⲁⲗⲏⲑⲱⲥ</w:t>
            </w:r>
          </w:p>
          <w:p w:rsidR="008D3689" w:rsidRDefault="008D3689" w:rsidP="008D3689">
            <w:pPr>
              <w:pStyle w:val="CopticVersemulti-line"/>
            </w:pPr>
            <w:r w:rsidRPr="008D3689">
              <w:t>ⲡⲉ ⲡ̀ϣⲟⲩϣⲟⲩ ⲙ̀ⲡⲉⲛⲅⲉⲛⲟⲥ</w:t>
            </w:r>
          </w:p>
          <w:p w:rsidR="008D3689" w:rsidRDefault="008D3689" w:rsidP="008D3689">
            <w:pPr>
              <w:pStyle w:val="CopticVersemulti-line"/>
            </w:pPr>
            <w:r w:rsidRPr="008D3689">
              <w:t>ⲟⲩⲟϩ ϯⲡ̀ⲣⲟⲥⲧⲁⲧⲏⲥ</w:t>
            </w:r>
          </w:p>
          <w:p w:rsidR="00A2562D" w:rsidRDefault="008D3689" w:rsidP="008D3689">
            <w:pPr>
              <w:pStyle w:val="CopticVerse"/>
            </w:pPr>
            <w:r w:rsidRPr="008D3689">
              <w:t>ⲛ̀ⲧⲉ ⲛⲉⲛⲯⲩⲭⲏ</w:t>
            </w:r>
          </w:p>
        </w:tc>
      </w:tr>
      <w:tr w:rsidR="00A2562D" w:rsidTr="00A2562D">
        <w:trPr>
          <w:cantSplit/>
          <w:jc w:val="center"/>
        </w:trPr>
        <w:tc>
          <w:tcPr>
            <w:tcW w:w="288" w:type="dxa"/>
          </w:tcPr>
          <w:p w:rsidR="00A2562D" w:rsidRDefault="00A2562D" w:rsidP="00A2562D">
            <w:pPr>
              <w:pStyle w:val="CopticCross"/>
            </w:pPr>
          </w:p>
        </w:tc>
        <w:tc>
          <w:tcPr>
            <w:tcW w:w="3960" w:type="dxa"/>
          </w:tcPr>
          <w:p w:rsidR="00A2562D" w:rsidRPr="007425E1" w:rsidRDefault="00A2562D" w:rsidP="00A2562D">
            <w:pPr>
              <w:pStyle w:val="EngHang"/>
            </w:pPr>
            <w:r w:rsidRPr="007425E1">
              <w:t>Intercede on our behalf,</w:t>
            </w:r>
          </w:p>
          <w:p w:rsidR="00A2562D" w:rsidRPr="007425E1" w:rsidRDefault="00A2562D" w:rsidP="00A2562D">
            <w:pPr>
              <w:pStyle w:val="EngHang"/>
            </w:pPr>
            <w:r w:rsidRPr="007425E1">
              <w:t>Before our Saviour,</w:t>
            </w:r>
          </w:p>
          <w:p w:rsidR="00A2562D" w:rsidRPr="007425E1" w:rsidRDefault="00A2562D" w:rsidP="00A2562D">
            <w:pPr>
              <w:pStyle w:val="EngHang"/>
            </w:pPr>
            <w:r w:rsidRPr="007425E1">
              <w:t>That He may confirm us,</w:t>
            </w:r>
          </w:p>
          <w:p w:rsidR="00A2562D" w:rsidRDefault="00A2562D" w:rsidP="00A2562D">
            <w:pPr>
              <w:pStyle w:val="EngHangEnd"/>
            </w:pPr>
            <w:r w:rsidRPr="007425E1">
              <w:t>In the upright faith.</w:t>
            </w:r>
          </w:p>
        </w:tc>
        <w:tc>
          <w:tcPr>
            <w:tcW w:w="288" w:type="dxa"/>
          </w:tcPr>
          <w:p w:rsidR="00A2562D" w:rsidRDefault="00A2562D" w:rsidP="007A058B"/>
        </w:tc>
        <w:tc>
          <w:tcPr>
            <w:tcW w:w="288" w:type="dxa"/>
          </w:tcPr>
          <w:p w:rsidR="00A2562D" w:rsidRDefault="00A2562D" w:rsidP="00A2562D">
            <w:pPr>
              <w:pStyle w:val="CopticCross"/>
            </w:pPr>
          </w:p>
        </w:tc>
        <w:tc>
          <w:tcPr>
            <w:tcW w:w="3960" w:type="dxa"/>
          </w:tcPr>
          <w:p w:rsidR="008D3689" w:rsidRDefault="008D3689" w:rsidP="008D3689">
            <w:pPr>
              <w:pStyle w:val="CopticVersemulti-line"/>
            </w:pPr>
            <w:r w:rsidRPr="008D3689">
              <w:t>Ⲁ̀ⲣⲓⲡⲣⲉⲥⲃⲉⲩⲓⲛ ⲉ̀ϫⲱⲛ</w:t>
            </w:r>
          </w:p>
          <w:p w:rsidR="008D3689" w:rsidRDefault="008D3689" w:rsidP="008D3689">
            <w:pPr>
              <w:pStyle w:val="CopticVersemulti-line"/>
            </w:pPr>
            <w:r w:rsidRPr="008D3689">
              <w:t>ⲛⲁϩⲣⲉⲛ ⲡⲉⲛⲥⲱⲧⲏⲣ</w:t>
            </w:r>
          </w:p>
          <w:p w:rsidR="008D3689" w:rsidRDefault="008D3689" w:rsidP="008D3689">
            <w:pPr>
              <w:pStyle w:val="CopticVersemulti-line"/>
            </w:pPr>
            <w:r w:rsidRPr="008D3689">
              <w:t>ϩⲟⲡⲱⲥ ⲛ̀ⲧⲉϥⲧⲁϫⲣⲟⲛ</w:t>
            </w:r>
          </w:p>
          <w:p w:rsidR="00A2562D" w:rsidRDefault="008D3689" w:rsidP="008D3689">
            <w:pPr>
              <w:pStyle w:val="CopticVerse"/>
            </w:pPr>
            <w:r w:rsidRPr="008D3689">
              <w:t>ϧⲉⲛ ⲡⲓⲛⲁϩϯ ⲉⲧⲥⲟⲩⲧⲱⲛ</w:t>
            </w:r>
          </w:p>
        </w:tc>
      </w:tr>
      <w:tr w:rsidR="00A2562D" w:rsidTr="00A2562D">
        <w:trPr>
          <w:cantSplit/>
          <w:jc w:val="center"/>
        </w:trPr>
        <w:tc>
          <w:tcPr>
            <w:tcW w:w="288" w:type="dxa"/>
          </w:tcPr>
          <w:p w:rsidR="00A2562D" w:rsidRDefault="00A2562D" w:rsidP="00A2562D">
            <w:pPr>
              <w:pStyle w:val="CopticCross"/>
            </w:pPr>
            <w:r w:rsidRPr="000F6316">
              <w:t>¿</w:t>
            </w:r>
          </w:p>
        </w:tc>
        <w:tc>
          <w:tcPr>
            <w:tcW w:w="3960" w:type="dxa"/>
          </w:tcPr>
          <w:p w:rsidR="00A2562D" w:rsidRPr="007425E1" w:rsidRDefault="00A2562D" w:rsidP="00A2562D">
            <w:pPr>
              <w:pStyle w:val="EngHang"/>
            </w:pPr>
            <w:r w:rsidRPr="007425E1">
              <w:t>That He may grant us,</w:t>
            </w:r>
          </w:p>
          <w:p w:rsidR="00A2562D" w:rsidRPr="007425E1" w:rsidRDefault="00A2562D" w:rsidP="00A2562D">
            <w:pPr>
              <w:pStyle w:val="EngHang"/>
            </w:pPr>
            <w:r w:rsidRPr="007425E1">
              <w:t>The forgiveness of our sins,</w:t>
            </w:r>
          </w:p>
          <w:p w:rsidR="00A2562D" w:rsidRPr="007425E1" w:rsidRDefault="00A2562D" w:rsidP="00A2562D">
            <w:pPr>
              <w:pStyle w:val="EngHang"/>
            </w:pPr>
            <w:r w:rsidRPr="007425E1">
              <w:t>And that we may obtain mercy,</w:t>
            </w:r>
          </w:p>
          <w:p w:rsidR="00A2562D" w:rsidRDefault="00A2562D" w:rsidP="00A2562D">
            <w:pPr>
              <w:pStyle w:val="EngHangEnd"/>
            </w:pPr>
            <w:r w:rsidRPr="007425E1">
              <w:t>Through your intercessions.</w:t>
            </w:r>
          </w:p>
        </w:tc>
        <w:tc>
          <w:tcPr>
            <w:tcW w:w="288" w:type="dxa"/>
          </w:tcPr>
          <w:p w:rsidR="00A2562D" w:rsidRDefault="00A2562D" w:rsidP="007A058B"/>
        </w:tc>
        <w:tc>
          <w:tcPr>
            <w:tcW w:w="288" w:type="dxa"/>
          </w:tcPr>
          <w:p w:rsidR="00A2562D" w:rsidRDefault="00A2562D" w:rsidP="00A2562D">
            <w:pPr>
              <w:pStyle w:val="CopticCross"/>
            </w:pPr>
            <w:r w:rsidRPr="000F6316">
              <w:t>¿</w:t>
            </w:r>
          </w:p>
        </w:tc>
        <w:tc>
          <w:tcPr>
            <w:tcW w:w="3960" w:type="dxa"/>
          </w:tcPr>
          <w:p w:rsidR="008D3689" w:rsidRDefault="008D3689" w:rsidP="008D3689">
            <w:pPr>
              <w:pStyle w:val="CopticVersemulti-line"/>
            </w:pPr>
            <w:r w:rsidRPr="008D3689">
              <w:t>Ⲛ̀ⲧⲉϥⲉⲣϩ̀ⲙⲟⲧ ⲛⲁⲛ</w:t>
            </w:r>
          </w:p>
          <w:p w:rsidR="008D3689" w:rsidRDefault="008D3689" w:rsidP="008D3689">
            <w:pPr>
              <w:pStyle w:val="CopticVersemulti-line"/>
            </w:pPr>
            <w:r w:rsidRPr="008D3689">
              <w:t>ⲙ̀ⲡⲓⲭⲱ ⲉ̀ⲃⲟⲗ ⲛ̀ⲧⲉ ⲛⲉⲛⲛⲟⲃⲓ</w:t>
            </w:r>
          </w:p>
          <w:p w:rsidR="008D3689" w:rsidRDefault="008D3689" w:rsidP="008D3689">
            <w:pPr>
              <w:pStyle w:val="CopticVersemulti-line"/>
            </w:pPr>
            <w:r w:rsidRPr="008D3689">
              <w:t>ⲛ̀ⲧⲉⲛϣⲁϣⲛⲓ ⲉⲩⲛⲁⲓ</w:t>
            </w:r>
          </w:p>
          <w:p w:rsidR="00A2562D" w:rsidRDefault="008D3689" w:rsidP="008D3689">
            <w:pPr>
              <w:pStyle w:val="CopticVerse"/>
            </w:pPr>
            <w:r w:rsidRPr="008D3689">
              <w:t>ϩⲓⲧⲉⲛ ⲛⲉⲡⲣⲉⲥⲃⲓⲁ̀</w:t>
            </w:r>
          </w:p>
        </w:tc>
      </w:tr>
    </w:tbl>
    <w:p w:rsidR="00A2562D" w:rsidRDefault="007A058B" w:rsidP="00D24FE1">
      <w:pPr>
        <w:pStyle w:val="Heading4"/>
      </w:pPr>
      <w:bookmarkStart w:id="191" w:name="_Toc298445776"/>
      <w:bookmarkStart w:id="192" w:name="_Toc298681261"/>
      <w:bookmarkStart w:id="193" w:name="_Toc298447501"/>
      <w:r w:rsidRPr="00D24FE1">
        <w:t>Part</w:t>
      </w:r>
      <w:r>
        <w:t xml:space="preserve"> Eleven</w:t>
      </w:r>
      <w:bookmarkEnd w:id="191"/>
      <w:bookmarkEnd w:id="192"/>
      <w:bookmarkEnd w:id="193"/>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A058B" w:rsidTr="007A058B">
        <w:trPr>
          <w:cantSplit/>
          <w:jc w:val="center"/>
        </w:trPr>
        <w:tc>
          <w:tcPr>
            <w:tcW w:w="288" w:type="dxa"/>
          </w:tcPr>
          <w:p w:rsidR="007A058B" w:rsidRDefault="007A058B" w:rsidP="007A058B">
            <w:pPr>
              <w:pStyle w:val="CopticCross"/>
            </w:pPr>
          </w:p>
        </w:tc>
        <w:tc>
          <w:tcPr>
            <w:tcW w:w="3960" w:type="dxa"/>
          </w:tcPr>
          <w:p w:rsidR="007A058B" w:rsidRPr="007425E1" w:rsidRDefault="007A058B" w:rsidP="007A058B">
            <w:pPr>
              <w:pStyle w:val="EngHang"/>
            </w:pPr>
            <w:r w:rsidRPr="007425E1">
              <w:t>All the exalted names,</w:t>
            </w:r>
          </w:p>
          <w:p w:rsidR="007A058B" w:rsidRPr="007425E1" w:rsidRDefault="007A058B" w:rsidP="007A058B">
            <w:pPr>
              <w:pStyle w:val="EngHang"/>
            </w:pPr>
            <w:r w:rsidRPr="007425E1">
              <w:t>Of the incorporeal,</w:t>
            </w:r>
          </w:p>
          <w:p w:rsidR="007A058B" w:rsidRPr="007425E1" w:rsidRDefault="007A058B" w:rsidP="007A058B">
            <w:pPr>
              <w:pStyle w:val="EngHang"/>
            </w:pPr>
            <w:r w:rsidRPr="007425E1">
              <w:t>The thousands of angels,</w:t>
            </w:r>
          </w:p>
          <w:p w:rsidR="007A058B" w:rsidRDefault="007A058B" w:rsidP="007A058B">
            <w:pPr>
              <w:pStyle w:val="EngHangEnd"/>
            </w:pPr>
            <w:r w:rsidRPr="007425E1">
              <w:t>And archangels,</w:t>
            </w:r>
          </w:p>
        </w:tc>
        <w:tc>
          <w:tcPr>
            <w:tcW w:w="288" w:type="dxa"/>
          </w:tcPr>
          <w:p w:rsidR="007A058B" w:rsidRDefault="007A058B" w:rsidP="007A058B"/>
        </w:tc>
        <w:tc>
          <w:tcPr>
            <w:tcW w:w="288" w:type="dxa"/>
          </w:tcPr>
          <w:p w:rsidR="007A058B" w:rsidRDefault="007A058B" w:rsidP="007A058B">
            <w:pPr>
              <w:pStyle w:val="CopticCross"/>
            </w:pPr>
          </w:p>
        </w:tc>
        <w:tc>
          <w:tcPr>
            <w:tcW w:w="3960" w:type="dxa"/>
          </w:tcPr>
          <w:p w:rsidR="00CB2D55" w:rsidRDefault="00CB2D55" w:rsidP="00CB2D55">
            <w:pPr>
              <w:pStyle w:val="CopticVersemulti-line"/>
            </w:pPr>
            <w:r w:rsidRPr="00CB2D55">
              <w:t>Ⲣⲁⲛ ⲛⲓⲃⲉⲛ ⲉⲧϭⲟⲥⲓ</w:t>
            </w:r>
          </w:p>
          <w:p w:rsidR="00CB2D55" w:rsidRDefault="00CB2D55" w:rsidP="00CB2D55">
            <w:pPr>
              <w:pStyle w:val="CopticVersemulti-line"/>
            </w:pPr>
            <w:r w:rsidRPr="00CB2D55">
              <w:t>ⲛ̀ⲧⲉ ⲛⲓⲁ̀ⲥⲱⲙⲁⲧⲟⲥ</w:t>
            </w:r>
          </w:p>
          <w:p w:rsidR="00CB2D55" w:rsidRDefault="00CB2D55" w:rsidP="00CB2D55">
            <w:pPr>
              <w:pStyle w:val="CopticVersemulti-line"/>
            </w:pPr>
            <w:r w:rsidRPr="00CB2D55">
              <w:t>ⲛⲓⲁ̀ⲛⲁⲛ̀ϣⲟ ⲛ̀ⲁⲅⲅⲉⲗⲟⲥ</w:t>
            </w:r>
          </w:p>
          <w:p w:rsidR="007A058B" w:rsidRPr="00CB2D55" w:rsidRDefault="00CB2D55" w:rsidP="00CB2D55">
            <w:pPr>
              <w:pStyle w:val="CopticVerse"/>
            </w:pPr>
            <w:r w:rsidRPr="00CB2D55">
              <w:t>ⲛⲉⲙ ⲁⲣⲭⲏⲁⲅⲅⲉⲗⲟⲥ</w:t>
            </w:r>
          </w:p>
        </w:tc>
      </w:tr>
      <w:tr w:rsidR="007A058B" w:rsidTr="007A058B">
        <w:trPr>
          <w:cantSplit/>
          <w:jc w:val="center"/>
        </w:trPr>
        <w:tc>
          <w:tcPr>
            <w:tcW w:w="288" w:type="dxa"/>
          </w:tcPr>
          <w:p w:rsidR="007A058B" w:rsidRDefault="007A058B" w:rsidP="007A058B">
            <w:pPr>
              <w:pStyle w:val="CopticCross"/>
            </w:pPr>
            <w:r w:rsidRPr="000F6316">
              <w:t>¿</w:t>
            </w:r>
          </w:p>
        </w:tc>
        <w:tc>
          <w:tcPr>
            <w:tcW w:w="3960" w:type="dxa"/>
          </w:tcPr>
          <w:p w:rsidR="007A058B" w:rsidRPr="007425E1" w:rsidRDefault="007A058B" w:rsidP="007A058B">
            <w:pPr>
              <w:pStyle w:val="EngHang"/>
            </w:pPr>
            <w:r w:rsidRPr="007425E1">
              <w:t>They did not attain,</w:t>
            </w:r>
          </w:p>
          <w:p w:rsidR="007A058B" w:rsidRPr="007425E1" w:rsidRDefault="007A058B" w:rsidP="007A058B">
            <w:pPr>
              <w:pStyle w:val="EngHang"/>
            </w:pPr>
            <w:r w:rsidRPr="007425E1">
              <w:t>The greatness of your blessedness,</w:t>
            </w:r>
          </w:p>
          <w:p w:rsidR="007A058B" w:rsidRPr="007425E1" w:rsidRDefault="007A058B" w:rsidP="007A058B">
            <w:pPr>
              <w:pStyle w:val="EngHang"/>
            </w:pPr>
            <w:r w:rsidRPr="007425E1">
              <w:t>O you who are clothed with the glory,</w:t>
            </w:r>
          </w:p>
          <w:p w:rsidR="007A058B" w:rsidRDefault="007A058B" w:rsidP="007A058B">
            <w:pPr>
              <w:pStyle w:val="EngHangEnd"/>
            </w:pPr>
            <w:r w:rsidRPr="007425E1">
              <w:t>Of the Lord of Hosts.</w:t>
            </w:r>
          </w:p>
        </w:tc>
        <w:tc>
          <w:tcPr>
            <w:tcW w:w="288" w:type="dxa"/>
          </w:tcPr>
          <w:p w:rsidR="007A058B" w:rsidRDefault="007A058B" w:rsidP="007A058B"/>
        </w:tc>
        <w:tc>
          <w:tcPr>
            <w:tcW w:w="288" w:type="dxa"/>
          </w:tcPr>
          <w:p w:rsidR="007A058B" w:rsidRDefault="007A058B" w:rsidP="007A058B">
            <w:pPr>
              <w:pStyle w:val="CopticCross"/>
            </w:pPr>
            <w:r w:rsidRPr="000F6316">
              <w:t>¿</w:t>
            </w:r>
          </w:p>
        </w:tc>
        <w:tc>
          <w:tcPr>
            <w:tcW w:w="3960" w:type="dxa"/>
          </w:tcPr>
          <w:p w:rsidR="00CB2D55" w:rsidRDefault="00CB2D55" w:rsidP="00CB2D55">
            <w:pPr>
              <w:pStyle w:val="CopticVersemulti-line"/>
            </w:pPr>
            <w:r w:rsidRPr="00CB2D55">
              <w:t>Ⲙ̀ⲡⲟⲩϣ̀ⲫⲟϩ ⲉ̀ⲡ̀ϭⲓⲥⲓ</w:t>
            </w:r>
          </w:p>
          <w:p w:rsidR="00CB2D55" w:rsidRDefault="00CB2D55" w:rsidP="00CB2D55">
            <w:pPr>
              <w:pStyle w:val="CopticVersemulti-line"/>
            </w:pPr>
            <w:r w:rsidRPr="00CB2D55">
              <w:t>ⲛ̀ⲧⲉ ⲛⲉⲙⲁⲕⲁⲣⲓⲥⲙⲟⲥ</w:t>
            </w:r>
          </w:p>
          <w:p w:rsidR="00CB2D55" w:rsidRDefault="00CB2D55" w:rsidP="00CB2D55">
            <w:pPr>
              <w:pStyle w:val="CopticVersemulti-line"/>
            </w:pPr>
            <w:r w:rsidRPr="00CB2D55">
              <w:t>ⲱ̀ ⲑⲏⲉⲧϫⲟⲗϩ ⲙ̀ⲡⲓⲱ̀ⲟⲩ</w:t>
            </w:r>
          </w:p>
          <w:p w:rsidR="007A058B" w:rsidRPr="00CB2D55" w:rsidRDefault="00CB2D55" w:rsidP="00CB2D55">
            <w:pPr>
              <w:pStyle w:val="CopticVerse"/>
            </w:pPr>
            <w:r w:rsidRPr="00CB2D55">
              <w:t>ⲛ̀ⲧⲉ Ⲡⲟ̅ⲥ̅ ⲥⲁⲃⲁⲱⲑ</w:t>
            </w:r>
          </w:p>
        </w:tc>
      </w:tr>
      <w:tr w:rsidR="007A058B" w:rsidTr="007A058B">
        <w:trPr>
          <w:cantSplit/>
          <w:jc w:val="center"/>
        </w:trPr>
        <w:tc>
          <w:tcPr>
            <w:tcW w:w="288" w:type="dxa"/>
          </w:tcPr>
          <w:p w:rsidR="007A058B" w:rsidRDefault="007A058B" w:rsidP="007A058B">
            <w:pPr>
              <w:pStyle w:val="CopticCross"/>
            </w:pPr>
          </w:p>
        </w:tc>
        <w:tc>
          <w:tcPr>
            <w:tcW w:w="3960" w:type="dxa"/>
          </w:tcPr>
          <w:p w:rsidR="007A058B" w:rsidRPr="007425E1" w:rsidRDefault="007A058B" w:rsidP="007A058B">
            <w:pPr>
              <w:pStyle w:val="EngHang"/>
            </w:pPr>
            <w:r w:rsidRPr="007425E1">
              <w:t>You shine,</w:t>
            </w:r>
          </w:p>
          <w:p w:rsidR="007A058B" w:rsidRPr="007425E1" w:rsidRDefault="007A058B" w:rsidP="007A058B">
            <w:pPr>
              <w:pStyle w:val="EngHang"/>
            </w:pPr>
            <w:r w:rsidRPr="007425E1">
              <w:t>Greater than the sun,</w:t>
            </w:r>
          </w:p>
          <w:p w:rsidR="007A058B" w:rsidRPr="007425E1" w:rsidRDefault="007A058B" w:rsidP="007A058B">
            <w:pPr>
              <w:pStyle w:val="EngHang"/>
            </w:pPr>
            <w:r w:rsidRPr="007425E1">
              <w:t>And you are brighter,</w:t>
            </w:r>
          </w:p>
          <w:p w:rsidR="007A058B" w:rsidRDefault="007A058B" w:rsidP="007A058B">
            <w:pPr>
              <w:pStyle w:val="EngHangEnd"/>
            </w:pPr>
            <w:r w:rsidRPr="007425E1">
              <w:t>Than the Cherubim,</w:t>
            </w:r>
          </w:p>
        </w:tc>
        <w:tc>
          <w:tcPr>
            <w:tcW w:w="288" w:type="dxa"/>
          </w:tcPr>
          <w:p w:rsidR="007A058B" w:rsidRDefault="007A058B" w:rsidP="007A058B"/>
        </w:tc>
        <w:tc>
          <w:tcPr>
            <w:tcW w:w="288" w:type="dxa"/>
          </w:tcPr>
          <w:p w:rsidR="007A058B" w:rsidRDefault="007A058B" w:rsidP="007A058B">
            <w:pPr>
              <w:pStyle w:val="CopticCross"/>
            </w:pPr>
          </w:p>
        </w:tc>
        <w:tc>
          <w:tcPr>
            <w:tcW w:w="3960" w:type="dxa"/>
          </w:tcPr>
          <w:p w:rsidR="00CB2D55" w:rsidRDefault="00CB2D55" w:rsidP="00CB2D55">
            <w:pPr>
              <w:pStyle w:val="CopticVersemulti-line"/>
            </w:pPr>
            <w:r w:rsidRPr="00CB2D55">
              <w:t>Ⲧⲉϩⲓⲁⲕⲧⲓⲛ ⲉ̀ⲃⲟⲗ</w:t>
            </w:r>
          </w:p>
          <w:p w:rsidR="00CB2D55" w:rsidRDefault="00CB2D55" w:rsidP="00CB2D55">
            <w:pPr>
              <w:pStyle w:val="CopticVersemulti-line"/>
            </w:pPr>
            <w:r w:rsidRPr="00CB2D55">
              <w:t>ⲉ̀ϩⲟⲧⲉ ⲫ̀ⲣⲏ</w:t>
            </w:r>
          </w:p>
          <w:p w:rsidR="00CB2D55" w:rsidRDefault="00CB2D55" w:rsidP="00CB2D55">
            <w:pPr>
              <w:pStyle w:val="CopticVersemulti-line"/>
            </w:pPr>
            <w:r w:rsidRPr="00CB2D55">
              <w:t>ⲧⲉⲟⲓ ⲛ̀ⲗⲁⲙⲡⲣⲟⲥ</w:t>
            </w:r>
          </w:p>
          <w:p w:rsidR="007A058B" w:rsidRPr="00CB2D55" w:rsidRDefault="00CB2D55" w:rsidP="00CB2D55">
            <w:pPr>
              <w:pStyle w:val="CopticVerse"/>
            </w:pPr>
            <w:r w:rsidRPr="00CB2D55">
              <w:t>ⲉ̀ϩⲟⲧⲉ Ⲛⲓⲭⲉⲣⲟⲩⲃⲓⲙ</w:t>
            </w:r>
          </w:p>
        </w:tc>
      </w:tr>
      <w:tr w:rsidR="007A058B" w:rsidTr="007A058B">
        <w:trPr>
          <w:cantSplit/>
          <w:jc w:val="center"/>
        </w:trPr>
        <w:tc>
          <w:tcPr>
            <w:tcW w:w="288" w:type="dxa"/>
          </w:tcPr>
          <w:p w:rsidR="007A058B" w:rsidRDefault="007A058B" w:rsidP="007A058B">
            <w:pPr>
              <w:pStyle w:val="CopticCross"/>
            </w:pPr>
            <w:r w:rsidRPr="000F6316">
              <w:t>¿</w:t>
            </w:r>
          </w:p>
        </w:tc>
        <w:tc>
          <w:tcPr>
            <w:tcW w:w="3960" w:type="dxa"/>
          </w:tcPr>
          <w:p w:rsidR="007A058B" w:rsidRPr="007425E1" w:rsidRDefault="007A058B" w:rsidP="007A058B">
            <w:pPr>
              <w:pStyle w:val="EngHang"/>
            </w:pPr>
            <w:r w:rsidRPr="007425E1">
              <w:t>And the Seraphim,</w:t>
            </w:r>
          </w:p>
          <w:p w:rsidR="007A058B" w:rsidRPr="007425E1" w:rsidRDefault="007A058B" w:rsidP="007A058B">
            <w:pPr>
              <w:pStyle w:val="EngHang"/>
            </w:pPr>
            <w:r w:rsidRPr="007425E1">
              <w:t>With the six wings,</w:t>
            </w:r>
          </w:p>
          <w:p w:rsidR="007A058B" w:rsidRPr="007425E1" w:rsidRDefault="007A058B" w:rsidP="007A058B">
            <w:pPr>
              <w:pStyle w:val="EngHang"/>
            </w:pPr>
            <w:r w:rsidRPr="007425E1">
              <w:t>Fluttering over you,</w:t>
            </w:r>
          </w:p>
          <w:p w:rsidR="007A058B" w:rsidRDefault="007A058B" w:rsidP="007A058B">
            <w:pPr>
              <w:pStyle w:val="EngHangEnd"/>
            </w:pPr>
            <w:r w:rsidRPr="007425E1">
              <w:t>With rejoicing.</w:t>
            </w:r>
          </w:p>
        </w:tc>
        <w:tc>
          <w:tcPr>
            <w:tcW w:w="288" w:type="dxa"/>
          </w:tcPr>
          <w:p w:rsidR="007A058B" w:rsidRDefault="007A058B" w:rsidP="007A058B"/>
        </w:tc>
        <w:tc>
          <w:tcPr>
            <w:tcW w:w="288" w:type="dxa"/>
          </w:tcPr>
          <w:p w:rsidR="007A058B" w:rsidRDefault="007A058B" w:rsidP="007A058B">
            <w:pPr>
              <w:pStyle w:val="CopticCross"/>
            </w:pPr>
            <w:r w:rsidRPr="000F6316">
              <w:t>¿</w:t>
            </w:r>
          </w:p>
        </w:tc>
        <w:tc>
          <w:tcPr>
            <w:tcW w:w="3960" w:type="dxa"/>
          </w:tcPr>
          <w:p w:rsidR="00CB2D55" w:rsidRDefault="00CB2D55" w:rsidP="00CB2D55">
            <w:pPr>
              <w:pStyle w:val="CopticVersemulti-line"/>
            </w:pPr>
            <w:r w:rsidRPr="00CB2D55">
              <w:t>Ⲛⲉⲙ ⲛⲓⲥⲉⲣⲁⲫⲓⲙ</w:t>
            </w:r>
          </w:p>
          <w:p w:rsidR="00CB2D55" w:rsidRDefault="00CB2D55" w:rsidP="00CB2D55">
            <w:pPr>
              <w:pStyle w:val="CopticVersemulti-line"/>
            </w:pPr>
            <w:r w:rsidRPr="00CB2D55">
              <w:t>ⲛⲁ ⲡⲓⲥⲟⲟⲩ ⲛ̀ⲧⲉⲛϩ</w:t>
            </w:r>
          </w:p>
          <w:p w:rsidR="00CB2D55" w:rsidRDefault="00CB2D55" w:rsidP="00CB2D55">
            <w:pPr>
              <w:pStyle w:val="CopticVersemulti-line"/>
            </w:pPr>
            <w:r w:rsidRPr="00CB2D55">
              <w:t>ⲥⲉⲉⲣⲣⲓⲡⲓⲍⲓⲛ ϧⲁϫⲱ</w:t>
            </w:r>
          </w:p>
          <w:p w:rsidR="007A058B" w:rsidRPr="00CB2D55" w:rsidRDefault="00CB2D55" w:rsidP="00CB2D55">
            <w:pPr>
              <w:pStyle w:val="CopticVerse"/>
            </w:pPr>
            <w:r w:rsidRPr="00CB2D55">
              <w:t>ϧⲉⲛ ⲟⲩⲉ̀ϣ̀ⲗⲏⲗⲟⲩⲓ̀</w:t>
            </w:r>
          </w:p>
        </w:tc>
      </w:tr>
    </w:tbl>
    <w:p w:rsidR="007A058B" w:rsidRDefault="007A058B" w:rsidP="00D24FE1">
      <w:pPr>
        <w:pStyle w:val="Heading4"/>
      </w:pPr>
      <w:bookmarkStart w:id="194" w:name="_Toc298445777"/>
      <w:bookmarkStart w:id="195" w:name="_Toc298681262"/>
      <w:bookmarkStart w:id="196" w:name="_Toc298447502"/>
      <w:r>
        <w:lastRenderedPageBreak/>
        <w:t>Part Twelve</w:t>
      </w:r>
      <w:bookmarkEnd w:id="194"/>
      <w:bookmarkEnd w:id="195"/>
      <w:bookmarkEnd w:id="1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789" w:rsidTr="00654789">
        <w:trPr>
          <w:cantSplit/>
          <w:jc w:val="center"/>
        </w:trPr>
        <w:tc>
          <w:tcPr>
            <w:tcW w:w="288" w:type="dxa"/>
          </w:tcPr>
          <w:p w:rsidR="00654789" w:rsidRDefault="00654789" w:rsidP="00654789">
            <w:pPr>
              <w:pStyle w:val="CopticCross"/>
            </w:pPr>
          </w:p>
        </w:tc>
        <w:tc>
          <w:tcPr>
            <w:tcW w:w="3960" w:type="dxa"/>
          </w:tcPr>
          <w:p w:rsidR="00654789" w:rsidRPr="007425E1" w:rsidRDefault="00654789" w:rsidP="00654789">
            <w:pPr>
              <w:pStyle w:val="EngHang"/>
            </w:pPr>
            <w:r w:rsidRPr="007425E1">
              <w:t>Your glory, O Mary,</w:t>
            </w:r>
          </w:p>
          <w:p w:rsidR="00654789" w:rsidRPr="007425E1" w:rsidRDefault="00654789" w:rsidP="00654789">
            <w:pPr>
              <w:pStyle w:val="EngHang"/>
            </w:pPr>
            <w:r w:rsidRPr="007425E1">
              <w:t>Is exalted above the heaven,</w:t>
            </w:r>
          </w:p>
          <w:p w:rsidR="00654789" w:rsidRPr="007425E1" w:rsidRDefault="00654789" w:rsidP="00654789">
            <w:pPr>
              <w:pStyle w:val="EngHang"/>
            </w:pPr>
            <w:r w:rsidRPr="007425E1">
              <w:t>And the honour of the earth,</w:t>
            </w:r>
          </w:p>
          <w:p w:rsidR="00654789" w:rsidRDefault="00654789" w:rsidP="00654789">
            <w:pPr>
              <w:pStyle w:val="EngHangEnd"/>
            </w:pPr>
            <w:r w:rsidRPr="007425E1">
              <w:t>And those that dwell therein.</w:t>
            </w:r>
          </w:p>
        </w:tc>
        <w:tc>
          <w:tcPr>
            <w:tcW w:w="288" w:type="dxa"/>
          </w:tcPr>
          <w:p w:rsidR="00654789" w:rsidRDefault="00654789" w:rsidP="00654789"/>
        </w:tc>
        <w:tc>
          <w:tcPr>
            <w:tcW w:w="288" w:type="dxa"/>
          </w:tcPr>
          <w:p w:rsidR="00654789" w:rsidRDefault="00654789" w:rsidP="00654789">
            <w:pPr>
              <w:pStyle w:val="CopticCross"/>
            </w:pPr>
          </w:p>
        </w:tc>
        <w:tc>
          <w:tcPr>
            <w:tcW w:w="3960" w:type="dxa"/>
          </w:tcPr>
          <w:p w:rsidR="00CB2D55" w:rsidRDefault="00CB2D55" w:rsidP="00CB2D55">
            <w:pPr>
              <w:pStyle w:val="CopticVersemulti-line"/>
            </w:pPr>
            <w:r w:rsidRPr="00CB2D55">
              <w:t>Ⲡⲉⲱ</w:t>
            </w:r>
            <w:r w:rsidRPr="00CB2D55">
              <w:rPr>
                <w:rFonts w:ascii="Times New Roman" w:hAnsi="Times New Roman" w:cs="Times New Roman"/>
              </w:rPr>
              <w:t>̀</w:t>
            </w:r>
            <w:r w:rsidRPr="00CB2D55">
              <w:t>ⲟⲩ Ⲙⲁⲣⲓⲁ</w:t>
            </w:r>
          </w:p>
          <w:p w:rsidR="00CB2D55" w:rsidRDefault="00CB2D5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CB2D55" w:rsidRDefault="00CB2D5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654789" w:rsidRDefault="00CB2D5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654789" w:rsidTr="00654789">
        <w:trPr>
          <w:cantSplit/>
          <w:jc w:val="center"/>
        </w:trPr>
        <w:tc>
          <w:tcPr>
            <w:tcW w:w="288" w:type="dxa"/>
          </w:tcPr>
          <w:p w:rsidR="00654789" w:rsidRDefault="00654789" w:rsidP="00654789">
            <w:pPr>
              <w:pStyle w:val="CopticCross"/>
            </w:pPr>
            <w:r w:rsidRPr="000F6316">
              <w:t>¿</w:t>
            </w:r>
          </w:p>
        </w:tc>
        <w:tc>
          <w:tcPr>
            <w:tcW w:w="3960" w:type="dxa"/>
          </w:tcPr>
          <w:p w:rsidR="00654789" w:rsidRPr="007425E1" w:rsidRDefault="00654789" w:rsidP="00654789">
            <w:pPr>
              <w:pStyle w:val="EngHang"/>
            </w:pPr>
            <w:r w:rsidRPr="007425E1">
              <w:t>For you are truly,</w:t>
            </w:r>
          </w:p>
          <w:p w:rsidR="00654789" w:rsidRPr="007425E1" w:rsidRDefault="00654789" w:rsidP="00654789">
            <w:pPr>
              <w:pStyle w:val="EngHang"/>
            </w:pPr>
            <w:r w:rsidRPr="007425E1">
              <w:t>The true path,</w:t>
            </w:r>
          </w:p>
          <w:p w:rsidR="00654789" w:rsidRPr="007425E1" w:rsidRDefault="00654789" w:rsidP="00654789">
            <w:pPr>
              <w:pStyle w:val="EngHang"/>
            </w:pPr>
            <w:r w:rsidRPr="007425E1">
              <w:t>Reaching up,</w:t>
            </w:r>
          </w:p>
          <w:p w:rsidR="00654789" w:rsidRDefault="00654789" w:rsidP="00654789">
            <w:pPr>
              <w:pStyle w:val="EngHangEnd"/>
            </w:pPr>
            <w:r w:rsidRPr="007425E1">
              <w:t>Toward the heavens.</w:t>
            </w:r>
          </w:p>
        </w:tc>
        <w:tc>
          <w:tcPr>
            <w:tcW w:w="288" w:type="dxa"/>
          </w:tcPr>
          <w:p w:rsidR="00654789" w:rsidRDefault="00654789" w:rsidP="00654789"/>
        </w:tc>
        <w:tc>
          <w:tcPr>
            <w:tcW w:w="288" w:type="dxa"/>
          </w:tcPr>
          <w:p w:rsidR="00654789" w:rsidRDefault="00654789" w:rsidP="00654789">
            <w:pPr>
              <w:pStyle w:val="CopticCross"/>
            </w:pPr>
            <w:r w:rsidRPr="000F6316">
              <w:t>¿</w:t>
            </w:r>
          </w:p>
        </w:tc>
        <w:tc>
          <w:tcPr>
            <w:tcW w:w="3960" w:type="dxa"/>
          </w:tcPr>
          <w:p w:rsidR="00CB2D55" w:rsidRDefault="00CB2D55" w:rsidP="00CB2D55">
            <w:pPr>
              <w:pStyle w:val="CopticVersemulti-line"/>
            </w:pPr>
            <w:r w:rsidRPr="00CB2D55">
              <w:t>Ⲛ̀ⲑⲟ ⲅⲁⲣ ⲁ̀ⲗⲏⲑⲱⲥ</w:t>
            </w:r>
          </w:p>
          <w:p w:rsidR="00CB2D55" w:rsidRDefault="00CB2D55" w:rsidP="00CB2D55">
            <w:pPr>
              <w:pStyle w:val="CopticVersemulti-line"/>
            </w:pPr>
            <w:r w:rsidRPr="00CB2D55">
              <w:t>ⲧⲉ ϯⲥⲧⲣⲁⲧⲁ ⲙ̀ⲙⲏⲓ</w:t>
            </w:r>
          </w:p>
          <w:p w:rsidR="00CB2D55" w:rsidRDefault="00CB2D55" w:rsidP="00CB2D55">
            <w:pPr>
              <w:pStyle w:val="CopticVersemulti-line"/>
            </w:pPr>
            <w:r w:rsidRPr="00CB2D55">
              <w:t>ⲉⲧⲟⲓ ⲙ̀ⲙⲁⲙ̀ⲙⲟϣⲓ</w:t>
            </w:r>
          </w:p>
          <w:p w:rsidR="00654789" w:rsidRDefault="00CB2D55" w:rsidP="00CB2D55">
            <w:pPr>
              <w:pStyle w:val="CopticVerse"/>
            </w:pPr>
            <w:r w:rsidRPr="00CB2D55">
              <w:t>ⲉ̀ⲡ̀ϣⲱⲓ ⲉ̀ⲛⲓⲫⲏⲟⲩⲓ̀</w:t>
            </w:r>
          </w:p>
        </w:tc>
      </w:tr>
      <w:tr w:rsidR="00654789" w:rsidTr="00654789">
        <w:trPr>
          <w:cantSplit/>
          <w:jc w:val="center"/>
        </w:trPr>
        <w:tc>
          <w:tcPr>
            <w:tcW w:w="288" w:type="dxa"/>
          </w:tcPr>
          <w:p w:rsidR="00654789" w:rsidRDefault="00654789" w:rsidP="00654789">
            <w:pPr>
              <w:pStyle w:val="CopticCross"/>
            </w:pPr>
          </w:p>
        </w:tc>
        <w:tc>
          <w:tcPr>
            <w:tcW w:w="3960" w:type="dxa"/>
          </w:tcPr>
          <w:p w:rsidR="00654789" w:rsidRPr="007425E1" w:rsidRDefault="00654789" w:rsidP="00654789">
            <w:pPr>
              <w:pStyle w:val="EngHang"/>
            </w:pPr>
            <w:r w:rsidRPr="007425E1">
              <w:t>You are clothed,</w:t>
            </w:r>
          </w:p>
          <w:p w:rsidR="00654789" w:rsidRPr="007425E1" w:rsidRDefault="00654789" w:rsidP="00654789">
            <w:pPr>
              <w:pStyle w:val="EngHang"/>
            </w:pPr>
            <w:r w:rsidRPr="007425E1">
              <w:t>In joy and rejoicing,</w:t>
            </w:r>
          </w:p>
          <w:p w:rsidR="00654789" w:rsidRPr="007425E1" w:rsidRDefault="00654789" w:rsidP="00654789">
            <w:pPr>
              <w:pStyle w:val="EngHang"/>
            </w:pPr>
            <w:r w:rsidRPr="007425E1">
              <w:t>And girded</w:t>
            </w:r>
            <w:r>
              <w:rPr>
                <w:rStyle w:val="FootnoteReference"/>
                <w:lang w:val="en-GB"/>
              </w:rPr>
              <w:t xml:space="preserve">  </w:t>
            </w:r>
            <w:r w:rsidRPr="007425E1">
              <w:t xml:space="preserve"> with power,</w:t>
            </w:r>
          </w:p>
          <w:p w:rsidR="00654789" w:rsidRDefault="00654789" w:rsidP="00654789">
            <w:pPr>
              <w:pStyle w:val="EngHangEnd"/>
            </w:pPr>
            <w:r w:rsidRPr="007425E1">
              <w:t>O Daughter of Zion.</w:t>
            </w:r>
          </w:p>
        </w:tc>
        <w:tc>
          <w:tcPr>
            <w:tcW w:w="288" w:type="dxa"/>
          </w:tcPr>
          <w:p w:rsidR="00654789" w:rsidRDefault="00654789" w:rsidP="00654789"/>
        </w:tc>
        <w:tc>
          <w:tcPr>
            <w:tcW w:w="288" w:type="dxa"/>
          </w:tcPr>
          <w:p w:rsidR="00654789" w:rsidRDefault="00654789" w:rsidP="00654789">
            <w:pPr>
              <w:pStyle w:val="CopticCross"/>
            </w:pPr>
          </w:p>
        </w:tc>
        <w:tc>
          <w:tcPr>
            <w:tcW w:w="3960" w:type="dxa"/>
          </w:tcPr>
          <w:p w:rsidR="00CB2D55" w:rsidRDefault="00CB2D55" w:rsidP="00CB2D55">
            <w:pPr>
              <w:pStyle w:val="CopticVersemulti-line"/>
            </w:pPr>
            <w:r w:rsidRPr="00CB2D55">
              <w:t>Ⲁ̀ⲣⲉϯϩⲓⲱϯ</w:t>
            </w:r>
          </w:p>
          <w:p w:rsidR="00CB2D55" w:rsidRDefault="00CB2D55" w:rsidP="00CB2D55">
            <w:pPr>
              <w:pStyle w:val="CopticVersemulti-line"/>
            </w:pPr>
            <w:r w:rsidRPr="00CB2D55">
              <w:t>ⲙ̀ⲫ̀ⲣⲁϣⲓ ⲛⲉⲙ ⲡ̀ⲑⲉⲗⲏⲗ</w:t>
            </w:r>
          </w:p>
          <w:p w:rsidR="00CB2D55" w:rsidRDefault="00CB2D55" w:rsidP="00CB2D55">
            <w:pPr>
              <w:pStyle w:val="CopticVersemulti-line"/>
            </w:pPr>
            <w:r w:rsidRPr="00CB2D55">
              <w:t>ⲁ̀ⲣⲉⲙⲟⲣϯ ⲛ̀ⲟⲩϫⲟⲙ</w:t>
            </w:r>
          </w:p>
          <w:p w:rsidR="00654789" w:rsidRDefault="00CB2D55" w:rsidP="00CB2D55">
            <w:pPr>
              <w:pStyle w:val="CopticVerse"/>
            </w:pPr>
            <w:r w:rsidRPr="00CB2D55">
              <w:t>ⲱ̀ ⲧ̀ϣⲉⲣⲓ ⲛ̀Ⲥⲓⲱⲛ</w:t>
            </w:r>
          </w:p>
        </w:tc>
      </w:tr>
      <w:tr w:rsidR="00654789" w:rsidTr="00654789">
        <w:trPr>
          <w:cantSplit/>
          <w:jc w:val="center"/>
        </w:trPr>
        <w:tc>
          <w:tcPr>
            <w:tcW w:w="288" w:type="dxa"/>
          </w:tcPr>
          <w:p w:rsidR="00654789" w:rsidRDefault="00654789" w:rsidP="00654789">
            <w:pPr>
              <w:pStyle w:val="CopticCross"/>
            </w:pPr>
            <w:r w:rsidRPr="000F6316">
              <w:t>¿</w:t>
            </w:r>
          </w:p>
        </w:tc>
        <w:tc>
          <w:tcPr>
            <w:tcW w:w="3960" w:type="dxa"/>
          </w:tcPr>
          <w:p w:rsidR="00654789" w:rsidRPr="007425E1" w:rsidRDefault="00654789" w:rsidP="00654789">
            <w:pPr>
              <w:pStyle w:val="EngHang"/>
            </w:pPr>
            <w:r w:rsidRPr="007425E1">
              <w:t>O you who were clothed,</w:t>
            </w:r>
          </w:p>
          <w:p w:rsidR="00654789" w:rsidRPr="007425E1" w:rsidRDefault="00654789" w:rsidP="00654789">
            <w:pPr>
              <w:pStyle w:val="EngHang"/>
            </w:pPr>
            <w:r w:rsidRPr="007425E1">
              <w:t>With the garment of the heavenly,</w:t>
            </w:r>
          </w:p>
          <w:p w:rsidR="00654789" w:rsidRPr="007425E1" w:rsidRDefault="00654789" w:rsidP="00654789">
            <w:pPr>
              <w:pStyle w:val="EngHang"/>
            </w:pPr>
            <w:r w:rsidRPr="007425E1">
              <w:t>That you may cover Adam,</w:t>
            </w:r>
          </w:p>
          <w:p w:rsidR="00654789" w:rsidRDefault="00654789" w:rsidP="00654789">
            <w:pPr>
              <w:pStyle w:val="EngHangEnd"/>
            </w:pPr>
            <w:r w:rsidRPr="007425E1">
              <w:t>With the garment of grace.</w:t>
            </w:r>
          </w:p>
        </w:tc>
        <w:tc>
          <w:tcPr>
            <w:tcW w:w="288" w:type="dxa"/>
          </w:tcPr>
          <w:p w:rsidR="00654789" w:rsidRDefault="00654789" w:rsidP="00654789"/>
        </w:tc>
        <w:tc>
          <w:tcPr>
            <w:tcW w:w="288" w:type="dxa"/>
          </w:tcPr>
          <w:p w:rsidR="00654789" w:rsidRDefault="00654789" w:rsidP="00654789">
            <w:pPr>
              <w:pStyle w:val="CopticCross"/>
            </w:pPr>
            <w:r w:rsidRPr="000F6316">
              <w:t>¿</w:t>
            </w:r>
          </w:p>
        </w:tc>
        <w:tc>
          <w:tcPr>
            <w:tcW w:w="3960" w:type="dxa"/>
          </w:tcPr>
          <w:p w:rsidR="00CB2D55" w:rsidRDefault="00CB2D55" w:rsidP="00CB2D55">
            <w:pPr>
              <w:pStyle w:val="CopticVersemulti-line"/>
            </w:pPr>
            <w:r w:rsidRPr="00CB2D55">
              <w:t>Ⲱ̀ ⲑⲏⲉ̀ⲧⲁⲥϯϩⲓⲱⲧⲥ</w:t>
            </w:r>
          </w:p>
          <w:p w:rsidR="00CB2D55" w:rsidRDefault="00CB2D55" w:rsidP="00CB2D55">
            <w:pPr>
              <w:pStyle w:val="CopticVersemulti-line"/>
            </w:pPr>
            <w:r w:rsidRPr="00CB2D55">
              <w:t>ⲛ̀ⲧ̀ϩⲉⲃⲥⲱ ⲛ̀ⲛⲁ ⲛⲓⲫⲏⲟⲩⲓ̀</w:t>
            </w:r>
          </w:p>
          <w:p w:rsidR="00CB2D55" w:rsidRDefault="00CB2D55" w:rsidP="00CB2D55">
            <w:pPr>
              <w:pStyle w:val="CopticVersemulti-line"/>
            </w:pPr>
            <w:r w:rsidRPr="00CB2D55">
              <w:t>ϣⲁⲛ̀ⲧⲉⲥϩⲱⲃⲥ ⲛ̀Ⲁⲇⲁⲙ</w:t>
            </w:r>
          </w:p>
          <w:p w:rsidR="00654789" w:rsidRDefault="00CB2D55" w:rsidP="00CB2D55">
            <w:pPr>
              <w:pStyle w:val="CopticVerse"/>
            </w:pPr>
            <w:r w:rsidRPr="00CB2D55">
              <w:t>ⲛ̀ⲧ̀ϩⲉⲃⲥⲱ ⲙ̀ⲡⲓϩ̀ⲙⲟⲧ</w:t>
            </w:r>
          </w:p>
        </w:tc>
      </w:tr>
      <w:tr w:rsidR="00654789" w:rsidTr="00654789">
        <w:trPr>
          <w:cantSplit/>
          <w:jc w:val="center"/>
        </w:trPr>
        <w:tc>
          <w:tcPr>
            <w:tcW w:w="288" w:type="dxa"/>
          </w:tcPr>
          <w:p w:rsidR="00654789" w:rsidRDefault="00654789" w:rsidP="00654789">
            <w:pPr>
              <w:pStyle w:val="CopticCross"/>
            </w:pPr>
          </w:p>
        </w:tc>
        <w:tc>
          <w:tcPr>
            <w:tcW w:w="3960" w:type="dxa"/>
          </w:tcPr>
          <w:p w:rsidR="00654789" w:rsidRPr="007425E1" w:rsidRDefault="00654789" w:rsidP="00654789">
            <w:pPr>
              <w:pStyle w:val="EngHang"/>
            </w:pPr>
            <w:r w:rsidRPr="007425E1">
              <w:t>And restored him again,</w:t>
            </w:r>
          </w:p>
          <w:p w:rsidR="00654789" w:rsidRPr="007425E1" w:rsidRDefault="00654789" w:rsidP="00654789">
            <w:pPr>
              <w:pStyle w:val="EngHang"/>
            </w:pPr>
            <w:r w:rsidRPr="007425E1">
              <w:t>To Paradise,</w:t>
            </w:r>
          </w:p>
          <w:p w:rsidR="00654789" w:rsidRPr="007425E1" w:rsidRDefault="00654789" w:rsidP="00654789">
            <w:pPr>
              <w:pStyle w:val="EngHang"/>
            </w:pPr>
            <w:r w:rsidRPr="007425E1">
              <w:t>The place of joy,</w:t>
            </w:r>
          </w:p>
          <w:p w:rsidR="00654789" w:rsidRDefault="00654789" w:rsidP="00654789">
            <w:pPr>
              <w:pStyle w:val="EngHangEnd"/>
            </w:pPr>
            <w:r w:rsidRPr="007425E1">
              <w:t>And dwelling of the righteous.</w:t>
            </w:r>
          </w:p>
        </w:tc>
        <w:tc>
          <w:tcPr>
            <w:tcW w:w="288" w:type="dxa"/>
          </w:tcPr>
          <w:p w:rsidR="00654789" w:rsidRDefault="00654789" w:rsidP="00654789"/>
        </w:tc>
        <w:tc>
          <w:tcPr>
            <w:tcW w:w="288" w:type="dxa"/>
          </w:tcPr>
          <w:p w:rsidR="00654789" w:rsidRDefault="00654789" w:rsidP="00654789">
            <w:pPr>
              <w:pStyle w:val="CopticCross"/>
            </w:pPr>
          </w:p>
        </w:tc>
        <w:tc>
          <w:tcPr>
            <w:tcW w:w="3960" w:type="dxa"/>
          </w:tcPr>
          <w:p w:rsidR="00CB2D55" w:rsidRDefault="00CB2D55" w:rsidP="00CB2D55">
            <w:pPr>
              <w:pStyle w:val="CopticVersemulti-line"/>
            </w:pPr>
            <w:r w:rsidRPr="00CB2D55">
              <w:t>Ⲁ̀ⲣⲉⲧⲁⲥⲑⲟϥ ⲛ̀ⲕⲉⲥⲟⲡ</w:t>
            </w:r>
          </w:p>
          <w:p w:rsidR="00CB2D55" w:rsidRDefault="00CB2D55" w:rsidP="00CB2D55">
            <w:pPr>
              <w:pStyle w:val="CopticVersemulti-line"/>
            </w:pPr>
            <w:r w:rsidRPr="00CB2D55">
              <w:t>ⲉ̀ⲡⲓⲡⲁⲣⲁⲇⲓⲥⲟⲥ</w:t>
            </w:r>
          </w:p>
          <w:p w:rsidR="00CB2D55" w:rsidRDefault="00CB2D55" w:rsidP="00CB2D55">
            <w:pPr>
              <w:pStyle w:val="CopticVersemulti-line"/>
            </w:pPr>
            <w:r w:rsidRPr="00CB2D55">
              <w:t>ⲡ̀ⲧⲟⲡⲟⲥ ⲙ̀ⲡ̀ⲟⲩⲛⲟϥ</w:t>
            </w:r>
          </w:p>
          <w:p w:rsidR="00654789" w:rsidRDefault="00CB2D55" w:rsidP="00CB2D55">
            <w:pPr>
              <w:pStyle w:val="CopticVerse"/>
            </w:pPr>
            <w:r w:rsidRPr="00CB2D55">
              <w:t>ⲫ̀ⲙⲁ̀̀ⲛϣⲱⲡⲓ ⲛ̀ⲛⲓⲇⲓⲕⲉⲟⲥ</w:t>
            </w:r>
          </w:p>
        </w:tc>
      </w:tr>
    </w:tbl>
    <w:p w:rsidR="007A058B" w:rsidRDefault="00654789" w:rsidP="00D24FE1">
      <w:pPr>
        <w:pStyle w:val="Heading4"/>
      </w:pPr>
      <w:bookmarkStart w:id="197" w:name="_Toc298445778"/>
      <w:bookmarkStart w:id="198" w:name="_Toc298681263"/>
      <w:bookmarkStart w:id="199" w:name="_Toc298447503"/>
      <w:r>
        <w:t>Part Thirteen</w:t>
      </w:r>
      <w:bookmarkEnd w:id="197"/>
      <w:bookmarkEnd w:id="198"/>
      <w:bookmarkEnd w:id="1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789" w:rsidTr="00654789">
        <w:trPr>
          <w:cantSplit/>
          <w:jc w:val="center"/>
        </w:trPr>
        <w:tc>
          <w:tcPr>
            <w:tcW w:w="288" w:type="dxa"/>
          </w:tcPr>
          <w:p w:rsidR="00654789" w:rsidRDefault="00654789" w:rsidP="00654789">
            <w:pPr>
              <w:pStyle w:val="CopticCross"/>
            </w:pPr>
            <w:r w:rsidRPr="000F6316">
              <w:t>¿</w:t>
            </w:r>
          </w:p>
        </w:tc>
        <w:tc>
          <w:tcPr>
            <w:tcW w:w="3960" w:type="dxa"/>
          </w:tcPr>
          <w:p w:rsidR="00654789" w:rsidRPr="007425E1" w:rsidRDefault="00654789" w:rsidP="00654789">
            <w:pPr>
              <w:pStyle w:val="EngHang"/>
            </w:pPr>
            <w:r w:rsidRPr="007425E1">
              <w:t>A true tabernacle,</w:t>
            </w:r>
          </w:p>
          <w:p w:rsidR="00654789" w:rsidRPr="007425E1" w:rsidRDefault="00654789" w:rsidP="00654789">
            <w:pPr>
              <w:pStyle w:val="EngHang"/>
            </w:pPr>
            <w:r w:rsidRPr="007425E1">
              <w:t>Is Mary the Virgin,</w:t>
            </w:r>
          </w:p>
          <w:p w:rsidR="00654789" w:rsidRPr="007425E1" w:rsidRDefault="00654789" w:rsidP="00654789">
            <w:pPr>
              <w:pStyle w:val="EngHang"/>
            </w:pPr>
            <w:r w:rsidRPr="007425E1">
              <w:t>In the midst thereof,</w:t>
            </w:r>
          </w:p>
          <w:p w:rsidR="00654789" w:rsidRDefault="00654789" w:rsidP="00654789">
            <w:pPr>
              <w:pStyle w:val="EngHangEnd"/>
            </w:pPr>
            <w:r w:rsidRPr="007425E1">
              <w:t>Are the faithful testimonies:</w:t>
            </w:r>
          </w:p>
        </w:tc>
        <w:tc>
          <w:tcPr>
            <w:tcW w:w="288" w:type="dxa"/>
          </w:tcPr>
          <w:p w:rsidR="00654789" w:rsidRDefault="00654789" w:rsidP="00654789"/>
        </w:tc>
        <w:tc>
          <w:tcPr>
            <w:tcW w:w="288" w:type="dxa"/>
          </w:tcPr>
          <w:p w:rsidR="00654789" w:rsidRDefault="00654789" w:rsidP="00654789">
            <w:pPr>
              <w:pStyle w:val="CopticCross"/>
            </w:pPr>
            <w:r w:rsidRPr="000F6316">
              <w:t>¿</w:t>
            </w:r>
          </w:p>
        </w:tc>
        <w:tc>
          <w:tcPr>
            <w:tcW w:w="3960" w:type="dxa"/>
          </w:tcPr>
          <w:p w:rsidR="00CB2D55" w:rsidRDefault="00CB2D5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CB2D55" w:rsidRDefault="00CB2D5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CB2D55" w:rsidRDefault="00CB2D5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654789" w:rsidRDefault="00CB2D5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654789" w:rsidTr="00654789">
        <w:trPr>
          <w:cantSplit/>
          <w:jc w:val="center"/>
        </w:trPr>
        <w:tc>
          <w:tcPr>
            <w:tcW w:w="288" w:type="dxa"/>
          </w:tcPr>
          <w:p w:rsidR="00654789" w:rsidRDefault="00654789" w:rsidP="00654789">
            <w:pPr>
              <w:pStyle w:val="CopticCross"/>
            </w:pPr>
          </w:p>
        </w:tc>
        <w:tc>
          <w:tcPr>
            <w:tcW w:w="3960" w:type="dxa"/>
          </w:tcPr>
          <w:p w:rsidR="00654789" w:rsidRPr="007425E1" w:rsidRDefault="00654789" w:rsidP="00654789">
            <w:pPr>
              <w:pStyle w:val="EngHang"/>
            </w:pPr>
            <w:r w:rsidRPr="007425E1">
              <w:t>The unblemished ark,</w:t>
            </w:r>
          </w:p>
          <w:p w:rsidR="00654789" w:rsidRPr="007425E1" w:rsidRDefault="00654789" w:rsidP="00654789">
            <w:pPr>
              <w:pStyle w:val="EngHang"/>
            </w:pPr>
            <w:r w:rsidRPr="007425E1">
              <w:t>Overlaid roundabout with gold</w:t>
            </w:r>
            <w:r>
              <w:rPr>
                <w:rStyle w:val="FootnoteReference"/>
                <w:lang w:val="en-GB"/>
              </w:rPr>
              <w:t xml:space="preserve">  </w:t>
            </w:r>
            <w:r w:rsidRPr="007425E1">
              <w:t>,</w:t>
            </w:r>
          </w:p>
          <w:p w:rsidR="00654789" w:rsidRPr="007425E1" w:rsidRDefault="00654789" w:rsidP="00654789">
            <w:pPr>
              <w:pStyle w:val="EngHang"/>
            </w:pPr>
            <w:r w:rsidRPr="007425E1">
              <w:t>And the Cherubic,</w:t>
            </w:r>
          </w:p>
          <w:p w:rsidR="00654789" w:rsidRDefault="00654789" w:rsidP="00654789">
            <w:pPr>
              <w:pStyle w:val="EngHangEnd"/>
            </w:pPr>
            <w:r w:rsidRPr="007425E1">
              <w:t>Mercy Seat,</w:t>
            </w:r>
          </w:p>
        </w:tc>
        <w:tc>
          <w:tcPr>
            <w:tcW w:w="288" w:type="dxa"/>
          </w:tcPr>
          <w:p w:rsidR="00654789" w:rsidRDefault="00654789" w:rsidP="00654789"/>
        </w:tc>
        <w:tc>
          <w:tcPr>
            <w:tcW w:w="288" w:type="dxa"/>
          </w:tcPr>
          <w:p w:rsidR="00654789" w:rsidRDefault="00654789" w:rsidP="00654789">
            <w:pPr>
              <w:pStyle w:val="CopticCross"/>
            </w:pPr>
          </w:p>
        </w:tc>
        <w:tc>
          <w:tcPr>
            <w:tcW w:w="3960" w:type="dxa"/>
          </w:tcPr>
          <w:p w:rsidR="00CB2D55" w:rsidRDefault="00CB2D55" w:rsidP="00CB2D55">
            <w:pPr>
              <w:pStyle w:val="CopticVersemulti-line"/>
            </w:pPr>
            <w:r w:rsidRPr="00CB2D55">
              <w:t>Ϯⲕⲓⲃⲱⲧⲟⲥ ⲛ̀ⲁⲧⲑⲱⲗⲉⲃ</w:t>
            </w:r>
          </w:p>
          <w:p w:rsidR="00CB2D55" w:rsidRDefault="00CB2D55" w:rsidP="00CB2D55">
            <w:pPr>
              <w:pStyle w:val="CopticVersemulti-line"/>
            </w:pPr>
            <w:r w:rsidRPr="00CB2D55">
              <w:t>ⲉⲧⲟϣϫ ⲛ̀ⲛⲟⲩⲃ ⲛ̀ⲥⲁⲥⲁ ⲛⲓⲃⲉⲛ</w:t>
            </w:r>
          </w:p>
          <w:p w:rsidR="00CB2D55" w:rsidRDefault="00CB2D55" w:rsidP="00CB2D55">
            <w:pPr>
              <w:pStyle w:val="CopticVersemulti-line"/>
            </w:pPr>
            <w:r w:rsidRPr="00CB2D55">
              <w:t>ⲛⲉⲙ ⲡⲓⲓ̀ⲗⲁⲥⲧⲏⲣⲓⲟⲛ</w:t>
            </w:r>
          </w:p>
          <w:p w:rsidR="00654789" w:rsidRDefault="00CB2D55" w:rsidP="00CB2D55">
            <w:pPr>
              <w:pStyle w:val="CopticVerse"/>
            </w:pPr>
            <w:r w:rsidRPr="00CB2D55">
              <w:t>ⲛ̀ⲭⲉⲣⲟⲩⲃⲓⲙⲓⲕⲟⲛ</w:t>
            </w:r>
          </w:p>
        </w:tc>
      </w:tr>
      <w:tr w:rsidR="00654789" w:rsidTr="00654789">
        <w:trPr>
          <w:cantSplit/>
          <w:jc w:val="center"/>
        </w:trPr>
        <w:tc>
          <w:tcPr>
            <w:tcW w:w="288" w:type="dxa"/>
          </w:tcPr>
          <w:p w:rsidR="00654789" w:rsidRDefault="00654789" w:rsidP="00654789">
            <w:pPr>
              <w:pStyle w:val="CopticCross"/>
            </w:pPr>
            <w:r w:rsidRPr="000F6316">
              <w:t>¿</w:t>
            </w:r>
          </w:p>
        </w:tc>
        <w:tc>
          <w:tcPr>
            <w:tcW w:w="3960" w:type="dxa"/>
          </w:tcPr>
          <w:p w:rsidR="00654789" w:rsidRPr="007425E1" w:rsidRDefault="00654789" w:rsidP="00654789">
            <w:pPr>
              <w:pStyle w:val="EngHang"/>
            </w:pPr>
            <w:r w:rsidRPr="007425E1">
              <w:t>The golden pot,</w:t>
            </w:r>
          </w:p>
          <w:p w:rsidR="00654789" w:rsidRPr="007425E1" w:rsidRDefault="00654789" w:rsidP="00654789">
            <w:pPr>
              <w:pStyle w:val="EngHang"/>
            </w:pPr>
            <w:r w:rsidRPr="007425E1">
              <w:t>In which the manna was hid,</w:t>
            </w:r>
          </w:p>
          <w:p w:rsidR="00654789" w:rsidRPr="007425E1" w:rsidRDefault="00654789" w:rsidP="00654789">
            <w:pPr>
              <w:pStyle w:val="EngHang"/>
            </w:pPr>
            <w:r w:rsidRPr="007425E1">
              <w:t>Lo, the Word of the Father,</w:t>
            </w:r>
          </w:p>
          <w:p w:rsidR="00654789" w:rsidRDefault="00654789" w:rsidP="00654789">
            <w:pPr>
              <w:pStyle w:val="EngHangEnd"/>
            </w:pPr>
            <w:r w:rsidRPr="007425E1">
              <w:t>Came and was incarnate of you.</w:t>
            </w:r>
          </w:p>
        </w:tc>
        <w:tc>
          <w:tcPr>
            <w:tcW w:w="288" w:type="dxa"/>
          </w:tcPr>
          <w:p w:rsidR="00654789" w:rsidRDefault="00654789" w:rsidP="00654789"/>
        </w:tc>
        <w:tc>
          <w:tcPr>
            <w:tcW w:w="288" w:type="dxa"/>
          </w:tcPr>
          <w:p w:rsidR="00654789" w:rsidRDefault="00654789" w:rsidP="00654789">
            <w:pPr>
              <w:pStyle w:val="CopticCross"/>
            </w:pPr>
            <w:r w:rsidRPr="000F6316">
              <w:t>¿</w:t>
            </w:r>
          </w:p>
        </w:tc>
        <w:tc>
          <w:tcPr>
            <w:tcW w:w="3960" w:type="dxa"/>
          </w:tcPr>
          <w:p w:rsidR="00CB2D55" w:rsidRDefault="00CB2D55" w:rsidP="00CB2D55">
            <w:pPr>
              <w:pStyle w:val="CopticVersemulti-line"/>
            </w:pPr>
            <w:r w:rsidRPr="00CB2D55">
              <w:t>Ⲡⲓⲥ̀ⲧⲁⲙⲛⲟⲥ ⲛ̀ⲛⲟⲩⲃ</w:t>
            </w:r>
          </w:p>
          <w:p w:rsidR="00CB2D55" w:rsidRDefault="00CB2D55" w:rsidP="00CB2D55">
            <w:pPr>
              <w:pStyle w:val="CopticVersemulti-line"/>
            </w:pPr>
            <w:r w:rsidRPr="00CB2D55">
              <w:t>ⲉ̀ⲣⲉ ⲡⲓⲙⲁⲛⲛⲁ ϩⲏⲡ ⲛ̀ϧⲏⲧϥ</w:t>
            </w:r>
          </w:p>
          <w:p w:rsidR="00CB2D55" w:rsidRDefault="00CB2D55" w:rsidP="00CB2D55">
            <w:pPr>
              <w:pStyle w:val="CopticVersemulti-line"/>
            </w:pPr>
            <w:r w:rsidRPr="00CB2D55">
              <w:t>ⲓⲥ ⲡⲓⲗⲟⲅⲟⲥ ⲛ̀ⲧⲉ Ⲫⲓⲱⲧ</w:t>
            </w:r>
          </w:p>
          <w:p w:rsidR="00654789" w:rsidRDefault="00CB2D55" w:rsidP="00CB2D55">
            <w:pPr>
              <w:pStyle w:val="CopticVerse"/>
            </w:pPr>
            <w:r w:rsidRPr="00CB2D55">
              <w:t>ⲓ̀ ⲁϥϭⲓⲥⲁⲣⲝ ⲛ̀ϧⲏϯ</w:t>
            </w:r>
          </w:p>
        </w:tc>
      </w:tr>
      <w:tr w:rsidR="00E46608" w:rsidTr="00654789">
        <w:trPr>
          <w:cantSplit/>
          <w:jc w:val="center"/>
        </w:trPr>
        <w:tc>
          <w:tcPr>
            <w:tcW w:w="288" w:type="dxa"/>
          </w:tcPr>
          <w:p w:rsidR="00E46608" w:rsidRPr="000F6316" w:rsidRDefault="00E46608" w:rsidP="00654789">
            <w:pPr>
              <w:pStyle w:val="CopticCross"/>
            </w:pPr>
          </w:p>
        </w:tc>
        <w:tc>
          <w:tcPr>
            <w:tcW w:w="3960" w:type="dxa"/>
          </w:tcPr>
          <w:p w:rsidR="00E46608" w:rsidRPr="007425E1" w:rsidRDefault="00E46608" w:rsidP="00E46608">
            <w:pPr>
              <w:pStyle w:val="EngHang"/>
            </w:pPr>
            <w:r w:rsidRPr="007425E1">
              <w:t>The golden candlestick,</w:t>
            </w:r>
          </w:p>
          <w:p w:rsidR="00E46608" w:rsidRPr="007425E1" w:rsidRDefault="00E46608" w:rsidP="00E46608">
            <w:pPr>
              <w:pStyle w:val="EngHang"/>
            </w:pPr>
            <w:r w:rsidRPr="007425E1">
              <w:t>Carrying</w:t>
            </w:r>
            <w:r>
              <w:rPr>
                <w:rStyle w:val="FootnoteReference"/>
                <w:lang w:val="en-GB"/>
              </w:rPr>
              <w:t xml:space="preserve">  </w:t>
            </w:r>
            <w:r w:rsidRPr="007425E1">
              <w:t xml:space="preserve"> the True Light,</w:t>
            </w:r>
          </w:p>
          <w:p w:rsidR="00E46608" w:rsidRPr="007425E1" w:rsidRDefault="00E46608" w:rsidP="00E46608">
            <w:pPr>
              <w:pStyle w:val="EngHang"/>
            </w:pPr>
            <w:r w:rsidRPr="007425E1">
              <w:t>Which is the Light of the World,</w:t>
            </w:r>
          </w:p>
          <w:p w:rsidR="00E46608" w:rsidRPr="007425E1" w:rsidRDefault="00E46608" w:rsidP="00E46608">
            <w:pPr>
              <w:pStyle w:val="EngHangEnd"/>
            </w:pPr>
            <w:r w:rsidRPr="007425E1">
              <w:t>The Unapproachable.</w:t>
            </w:r>
          </w:p>
        </w:tc>
        <w:tc>
          <w:tcPr>
            <w:tcW w:w="288" w:type="dxa"/>
          </w:tcPr>
          <w:p w:rsidR="00E46608" w:rsidRDefault="00E46608" w:rsidP="00654789"/>
        </w:tc>
        <w:tc>
          <w:tcPr>
            <w:tcW w:w="288" w:type="dxa"/>
          </w:tcPr>
          <w:p w:rsidR="00E46608" w:rsidRPr="000F6316" w:rsidRDefault="00E46608" w:rsidP="00654789">
            <w:pPr>
              <w:pStyle w:val="CopticCross"/>
            </w:pPr>
          </w:p>
        </w:tc>
        <w:tc>
          <w:tcPr>
            <w:tcW w:w="3960" w:type="dxa"/>
          </w:tcPr>
          <w:p w:rsidR="00CB2D55" w:rsidRDefault="00CB2D55" w:rsidP="00CB2D55">
            <w:pPr>
              <w:pStyle w:val="CopticVersemulti-line"/>
            </w:pPr>
            <w:r w:rsidRPr="00CB2D55">
              <w:t>Ϯⲗⲩⲕⲛⲓⲁ̀ ⲛ̀ⲛⲟⲩⲃ</w:t>
            </w:r>
          </w:p>
          <w:p w:rsidR="00CB2D55" w:rsidRDefault="00CB2D55" w:rsidP="00CB2D55">
            <w:pPr>
              <w:pStyle w:val="CopticVersemulti-line"/>
            </w:pPr>
            <w:r w:rsidRPr="00CB2D55">
              <w:t>ⲉⲧϥⲁⲓ ϧⲁ ⲡⲓⲟⲩⲱⲓⲛⲓ ⲙ̀ⲙⲏⲓ</w:t>
            </w:r>
          </w:p>
          <w:p w:rsidR="00CB2D55" w:rsidRDefault="00CB2D55" w:rsidP="00CB2D55">
            <w:pPr>
              <w:pStyle w:val="CopticVersemulti-line"/>
            </w:pPr>
            <w:r w:rsidRPr="00CB2D55">
              <w:t>ⲉ̀ⲧⲉ ⲫ̀ⲟⲩⲱⲓⲛⲓ ⲙ̀ⲡⲓⲕⲟⲥⲙⲟⲥ</w:t>
            </w:r>
          </w:p>
          <w:p w:rsidR="00E46608" w:rsidRDefault="00CB2D55" w:rsidP="00CB2D55">
            <w:pPr>
              <w:pStyle w:val="CopticVerse"/>
            </w:pPr>
            <w:r w:rsidRPr="00CB2D55">
              <w:t>ⲡⲓⲁⲧϣ̀ϧⲱⲛⲧ ⲉ̀ⲣⲟϥ</w:t>
            </w:r>
          </w:p>
        </w:tc>
      </w:tr>
      <w:tr w:rsidR="00654789" w:rsidTr="00654789">
        <w:trPr>
          <w:cantSplit/>
          <w:jc w:val="center"/>
        </w:trPr>
        <w:tc>
          <w:tcPr>
            <w:tcW w:w="288" w:type="dxa"/>
          </w:tcPr>
          <w:p w:rsidR="00654789" w:rsidRDefault="00E46608" w:rsidP="00654789">
            <w:pPr>
              <w:pStyle w:val="CopticCross"/>
            </w:pPr>
            <w:r w:rsidRPr="000F6316">
              <w:t>¿</w:t>
            </w:r>
          </w:p>
        </w:tc>
        <w:tc>
          <w:tcPr>
            <w:tcW w:w="3960" w:type="dxa"/>
          </w:tcPr>
          <w:p w:rsidR="00654789" w:rsidRPr="007425E1" w:rsidRDefault="00654789" w:rsidP="00654789">
            <w:pPr>
              <w:pStyle w:val="EngHang"/>
            </w:pPr>
            <w:r w:rsidRPr="007425E1">
              <w:t>The golden censer,</w:t>
            </w:r>
          </w:p>
          <w:p w:rsidR="00654789" w:rsidRPr="007425E1" w:rsidRDefault="00654789" w:rsidP="00654789">
            <w:pPr>
              <w:pStyle w:val="EngHang"/>
            </w:pPr>
            <w:r w:rsidRPr="007425E1">
              <w:t>That carries the fiery ember,</w:t>
            </w:r>
          </w:p>
          <w:p w:rsidR="00654789" w:rsidRPr="007425E1" w:rsidRDefault="00654789" w:rsidP="00654789">
            <w:pPr>
              <w:pStyle w:val="EngHang"/>
            </w:pPr>
            <w:r w:rsidRPr="007425E1">
              <w:t>And the choicest,</w:t>
            </w:r>
          </w:p>
          <w:p w:rsidR="00654789" w:rsidRDefault="00654789" w:rsidP="00654789">
            <w:pPr>
              <w:pStyle w:val="EngHangEnd"/>
            </w:pPr>
            <w:r w:rsidRPr="007425E1">
              <w:t>Fragrant incense.</w:t>
            </w:r>
          </w:p>
        </w:tc>
        <w:tc>
          <w:tcPr>
            <w:tcW w:w="288" w:type="dxa"/>
          </w:tcPr>
          <w:p w:rsidR="00654789" w:rsidRDefault="00654789" w:rsidP="00654789"/>
        </w:tc>
        <w:tc>
          <w:tcPr>
            <w:tcW w:w="288" w:type="dxa"/>
          </w:tcPr>
          <w:p w:rsidR="00654789" w:rsidRDefault="00E46608" w:rsidP="00654789">
            <w:pPr>
              <w:pStyle w:val="CopticCross"/>
            </w:pPr>
            <w:r w:rsidRPr="000F6316">
              <w:t>¿</w:t>
            </w:r>
          </w:p>
        </w:tc>
        <w:tc>
          <w:tcPr>
            <w:tcW w:w="3960" w:type="dxa"/>
          </w:tcPr>
          <w:p w:rsidR="00CB2D55" w:rsidRDefault="00CB2D55" w:rsidP="00CB2D55">
            <w:pPr>
              <w:pStyle w:val="CopticVersemulti-line"/>
            </w:pPr>
            <w:r w:rsidRPr="00CB2D55">
              <w:t>Ϯϣⲟⲩⲣⲏ ⲛ̀ⲛⲟⲩⲃ</w:t>
            </w:r>
          </w:p>
          <w:p w:rsidR="00CB2D55" w:rsidRDefault="00CB2D55" w:rsidP="00CB2D55">
            <w:pPr>
              <w:pStyle w:val="CopticVersemulti-line"/>
            </w:pPr>
            <w:r w:rsidRPr="00CB2D55">
              <w:t>ⲉⲧϥⲁⲓ ϧⲁ ⲡⲓϫⲉⲃⲥ ⲛ̀ⲭ̀ⲣⲱⲙ</w:t>
            </w:r>
          </w:p>
          <w:p w:rsidR="00CB2D55" w:rsidRDefault="00CB2D55" w:rsidP="00CB2D55">
            <w:pPr>
              <w:pStyle w:val="CopticVersemulti-line"/>
            </w:pPr>
            <w:r w:rsidRPr="00CB2D55">
              <w:t>ⲛⲉⲙ ⲡⲓⲥ̀ⲑⲟⲓⲛⲟⲩϥⲓ ⲉⲧⲥⲱⲧⲡ</w:t>
            </w:r>
          </w:p>
          <w:p w:rsidR="00654789" w:rsidRDefault="00CB2D55" w:rsidP="00CB2D55">
            <w:pPr>
              <w:pStyle w:val="CopticVerse"/>
            </w:pPr>
            <w:r w:rsidRPr="00CB2D55">
              <w:t>ⲛ̀ⲁ̀ⲣⲱⲙⲁⲧⲁ</w:t>
            </w:r>
          </w:p>
        </w:tc>
      </w:tr>
      <w:tr w:rsidR="00654789" w:rsidTr="00654789">
        <w:trPr>
          <w:cantSplit/>
          <w:jc w:val="center"/>
        </w:trPr>
        <w:tc>
          <w:tcPr>
            <w:tcW w:w="288" w:type="dxa"/>
          </w:tcPr>
          <w:p w:rsidR="00654789" w:rsidRDefault="00654789" w:rsidP="00654789">
            <w:pPr>
              <w:pStyle w:val="CopticCross"/>
            </w:pPr>
          </w:p>
        </w:tc>
        <w:tc>
          <w:tcPr>
            <w:tcW w:w="3960" w:type="dxa"/>
          </w:tcPr>
          <w:p w:rsidR="00654789" w:rsidRPr="007425E1" w:rsidRDefault="00654789" w:rsidP="00654789">
            <w:pPr>
              <w:pStyle w:val="EngHang"/>
            </w:pPr>
            <w:r w:rsidRPr="007425E1">
              <w:t>The rod of Aaron,</w:t>
            </w:r>
          </w:p>
          <w:p w:rsidR="00654789" w:rsidRPr="007425E1" w:rsidRDefault="00654789" w:rsidP="00654789">
            <w:pPr>
              <w:pStyle w:val="EngHang"/>
            </w:pPr>
            <w:r w:rsidRPr="007425E1">
              <w:t>Which budded,</w:t>
            </w:r>
          </w:p>
          <w:p w:rsidR="00654789" w:rsidRPr="007425E1" w:rsidRDefault="00654789" w:rsidP="00654789">
            <w:pPr>
              <w:pStyle w:val="EngHang"/>
            </w:pPr>
            <w:r w:rsidRPr="007425E1">
              <w:t>And the fragrant,</w:t>
            </w:r>
          </w:p>
          <w:p w:rsidR="00654789" w:rsidRDefault="00654789" w:rsidP="00654789">
            <w:pPr>
              <w:pStyle w:val="EngHangEnd"/>
            </w:pPr>
            <w:r w:rsidRPr="007425E1">
              <w:t>Holy flower.</w:t>
            </w:r>
          </w:p>
        </w:tc>
        <w:tc>
          <w:tcPr>
            <w:tcW w:w="288" w:type="dxa"/>
          </w:tcPr>
          <w:p w:rsidR="00654789" w:rsidRDefault="00654789" w:rsidP="00654789"/>
        </w:tc>
        <w:tc>
          <w:tcPr>
            <w:tcW w:w="288" w:type="dxa"/>
          </w:tcPr>
          <w:p w:rsidR="00654789" w:rsidRDefault="00654789" w:rsidP="00654789">
            <w:pPr>
              <w:pStyle w:val="CopticCross"/>
            </w:pPr>
          </w:p>
        </w:tc>
        <w:tc>
          <w:tcPr>
            <w:tcW w:w="3960" w:type="dxa"/>
          </w:tcPr>
          <w:p w:rsidR="00CB2D55" w:rsidRDefault="00CB2D55" w:rsidP="00CB2D55">
            <w:pPr>
              <w:pStyle w:val="CopticVersemulti-line"/>
            </w:pPr>
            <w:r w:rsidRPr="00CB2D55">
              <w:t>Ⲡⲓϣ̀ⲃⲱⲧ ⲛ̀ⲧⲉ Ⲁ̀ⲁⲣⲱⲛ</w:t>
            </w:r>
          </w:p>
          <w:p w:rsidR="00CB2D55" w:rsidRDefault="00CB2D55" w:rsidP="00CB2D55">
            <w:pPr>
              <w:pStyle w:val="CopticVersemulti-line"/>
            </w:pPr>
            <w:r w:rsidRPr="00CB2D55">
              <w:t>ⲉ̀ⲧⲁϥⲫⲓⲣⲓ ⲉ̀ⲃⲟⲗ</w:t>
            </w:r>
          </w:p>
          <w:p w:rsidR="00CB2D55" w:rsidRDefault="00CB2D55" w:rsidP="00CB2D55">
            <w:pPr>
              <w:pStyle w:val="CopticVersemulti-line"/>
            </w:pPr>
            <w:r w:rsidRPr="00CB2D55">
              <w:t>ⲛⲉⲙ ϯϩ̀ⲣⲓⲣⲓ ⲉ̅ⲑ̅ⲩ</w:t>
            </w:r>
          </w:p>
          <w:p w:rsidR="00654789" w:rsidRDefault="00CB2D55" w:rsidP="00CB2D55">
            <w:pPr>
              <w:pStyle w:val="CopticVerse"/>
            </w:pPr>
            <w:r w:rsidRPr="00CB2D55">
              <w:t>ⲛ̀ⲧⲉ ⲡⲓⲥ̀ⲑⲟⲓⲛⲟⲩϥⲓ</w:t>
            </w:r>
          </w:p>
        </w:tc>
      </w:tr>
      <w:tr w:rsidR="00654789" w:rsidTr="00654789">
        <w:trPr>
          <w:cantSplit/>
          <w:jc w:val="center"/>
        </w:trPr>
        <w:tc>
          <w:tcPr>
            <w:tcW w:w="288" w:type="dxa"/>
          </w:tcPr>
          <w:p w:rsidR="00654789" w:rsidRDefault="00E46608" w:rsidP="00654789">
            <w:pPr>
              <w:pStyle w:val="CopticCross"/>
            </w:pPr>
            <w:r w:rsidRPr="000F6316">
              <w:t>¿</w:t>
            </w:r>
          </w:p>
        </w:tc>
        <w:tc>
          <w:tcPr>
            <w:tcW w:w="3960" w:type="dxa"/>
          </w:tcPr>
          <w:p w:rsidR="00654789" w:rsidRPr="007425E1" w:rsidRDefault="00654789" w:rsidP="00654789">
            <w:pPr>
              <w:pStyle w:val="EngHang"/>
            </w:pPr>
            <w:r w:rsidRPr="007425E1">
              <w:t>All these together,</w:t>
            </w:r>
          </w:p>
          <w:p w:rsidR="00654789" w:rsidRPr="007425E1" w:rsidRDefault="00654789" w:rsidP="00654789">
            <w:pPr>
              <w:pStyle w:val="EngHang"/>
            </w:pPr>
            <w:r w:rsidRPr="007425E1">
              <w:t>Signified</w:t>
            </w:r>
            <w:r>
              <w:rPr>
                <w:rStyle w:val="FootnoteReference"/>
                <w:lang w:val="en-GB"/>
              </w:rPr>
              <w:t xml:space="preserve">  </w:t>
            </w:r>
            <w:r w:rsidRPr="007425E1">
              <w:t xml:space="preserve"> for us,</w:t>
            </w:r>
          </w:p>
          <w:p w:rsidR="00654789" w:rsidRPr="007425E1" w:rsidRDefault="00654789" w:rsidP="00654789">
            <w:pPr>
              <w:pStyle w:val="EngHang"/>
            </w:pPr>
            <w:r w:rsidRPr="007425E1">
              <w:t>Your wondrous birth-giving,</w:t>
            </w:r>
          </w:p>
          <w:p w:rsidR="00654789" w:rsidRDefault="00654789" w:rsidP="00654789">
            <w:pPr>
              <w:pStyle w:val="EngHangEnd"/>
            </w:pPr>
            <w:r w:rsidRPr="007425E1">
              <w:t>O Virgin Mary.</w:t>
            </w:r>
          </w:p>
        </w:tc>
        <w:tc>
          <w:tcPr>
            <w:tcW w:w="288" w:type="dxa"/>
          </w:tcPr>
          <w:p w:rsidR="00654789" w:rsidRDefault="00654789" w:rsidP="00654789"/>
        </w:tc>
        <w:tc>
          <w:tcPr>
            <w:tcW w:w="288" w:type="dxa"/>
          </w:tcPr>
          <w:p w:rsidR="00654789" w:rsidRDefault="00E46608" w:rsidP="00654789">
            <w:pPr>
              <w:pStyle w:val="CopticCross"/>
            </w:pPr>
            <w:r w:rsidRPr="000F6316">
              <w:t>¿</w:t>
            </w:r>
          </w:p>
        </w:tc>
        <w:tc>
          <w:tcPr>
            <w:tcW w:w="3960" w:type="dxa"/>
          </w:tcPr>
          <w:p w:rsidR="00CB2D55" w:rsidRDefault="00CB2D55" w:rsidP="00CB2D55">
            <w:pPr>
              <w:pStyle w:val="CopticVersemulti-line"/>
            </w:pPr>
            <w:r w:rsidRPr="00CB2D55">
              <w:t>Ⲛⲁⲓ ⲧⲏⲣⲟⲩ ⲉⲩⲥⲟⲡ</w:t>
            </w:r>
          </w:p>
          <w:p w:rsidR="00CB2D55" w:rsidRDefault="00CB2D55" w:rsidP="00CB2D55">
            <w:pPr>
              <w:pStyle w:val="CopticVersemulti-line"/>
            </w:pPr>
            <w:r w:rsidRPr="00CB2D55">
              <w:t>ⲥⲉⲉⲣⲥⲩⲙⲙⲉⲛⲓⲛ ⲛⲁⲛ</w:t>
            </w:r>
          </w:p>
          <w:p w:rsidR="00CB2D55" w:rsidRDefault="00CB2D55" w:rsidP="00CB2D55">
            <w:pPr>
              <w:pStyle w:val="CopticVersemulti-line"/>
            </w:pPr>
            <w:r w:rsidRPr="00CB2D55">
              <w:t>ⲙ̀ⲡⲉϫⲓⲛⲙⲓⲥⲓ ⲛ̀ϣ̀ⲫⲏⲣⲓ</w:t>
            </w:r>
          </w:p>
          <w:p w:rsidR="00654789" w:rsidRDefault="00CB2D55" w:rsidP="00CB2D55">
            <w:pPr>
              <w:pStyle w:val="CopticVerse"/>
            </w:pPr>
            <w:r w:rsidRPr="00CB2D55">
              <w:t>ⲱ̀ Ⲙⲁⲣⲓⲁ ϯⲡⲁⲣⲑⲉⲛⲟⲥ</w:t>
            </w:r>
          </w:p>
        </w:tc>
      </w:tr>
    </w:tbl>
    <w:p w:rsidR="00654789" w:rsidRDefault="00654789" w:rsidP="00D24FE1">
      <w:pPr>
        <w:pStyle w:val="Heading4"/>
      </w:pPr>
      <w:bookmarkStart w:id="200" w:name="_Toc298445779"/>
      <w:bookmarkStart w:id="201" w:name="_Toc298681264"/>
      <w:bookmarkStart w:id="202" w:name="_Toc298447504"/>
      <w:r>
        <w:lastRenderedPageBreak/>
        <w:t>Part Fourteen</w:t>
      </w:r>
      <w:bookmarkEnd w:id="200"/>
      <w:bookmarkEnd w:id="201"/>
      <w:bookmarkEnd w:id="2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789" w:rsidTr="00E46608">
        <w:trPr>
          <w:cantSplit/>
          <w:jc w:val="center"/>
        </w:trPr>
        <w:tc>
          <w:tcPr>
            <w:tcW w:w="288" w:type="dxa"/>
          </w:tcPr>
          <w:p w:rsidR="00654789" w:rsidRDefault="00654789" w:rsidP="00E46608">
            <w:pPr>
              <w:pStyle w:val="CopticCross"/>
            </w:pPr>
          </w:p>
        </w:tc>
        <w:tc>
          <w:tcPr>
            <w:tcW w:w="3960" w:type="dxa"/>
          </w:tcPr>
          <w:p w:rsidR="00654789" w:rsidRPr="007425E1" w:rsidRDefault="00654789" w:rsidP="00E46608">
            <w:pPr>
              <w:pStyle w:val="EngHang"/>
            </w:pPr>
            <w:r w:rsidRPr="007425E1">
              <w:t>You adorn</w:t>
            </w:r>
            <w:r>
              <w:rPr>
                <w:rStyle w:val="FootnoteReference"/>
                <w:lang w:val="en-GB"/>
              </w:rPr>
              <w:t xml:space="preserve">  </w:t>
            </w:r>
            <w:r w:rsidRPr="007425E1">
              <w:t>our souls,</w:t>
            </w:r>
          </w:p>
          <w:p w:rsidR="00654789" w:rsidRPr="007425E1" w:rsidRDefault="00654789" w:rsidP="00E46608">
            <w:pPr>
              <w:pStyle w:val="EngHang"/>
            </w:pPr>
            <w:r w:rsidRPr="007425E1">
              <w:t>O Moses the Prophet,</w:t>
            </w:r>
          </w:p>
          <w:p w:rsidR="00654789" w:rsidRPr="007425E1" w:rsidRDefault="00654789" w:rsidP="00E46608">
            <w:pPr>
              <w:pStyle w:val="EngHang"/>
            </w:pPr>
            <w:r w:rsidRPr="007425E1">
              <w:t>Through the honour of the tabernacle,</w:t>
            </w:r>
          </w:p>
          <w:p w:rsidR="00654789" w:rsidRDefault="00654789" w:rsidP="00E46608">
            <w:pPr>
              <w:pStyle w:val="EngHangEnd"/>
            </w:pPr>
            <w:r w:rsidRPr="007425E1">
              <w:t>That you decorated.</w:t>
            </w:r>
          </w:p>
        </w:tc>
        <w:tc>
          <w:tcPr>
            <w:tcW w:w="288" w:type="dxa"/>
          </w:tcPr>
          <w:p w:rsidR="00654789" w:rsidRDefault="00654789" w:rsidP="00654789"/>
        </w:tc>
        <w:tc>
          <w:tcPr>
            <w:tcW w:w="288" w:type="dxa"/>
          </w:tcPr>
          <w:p w:rsidR="00654789" w:rsidRDefault="00654789" w:rsidP="00E46608">
            <w:pPr>
              <w:pStyle w:val="CopticCross"/>
            </w:pPr>
          </w:p>
        </w:tc>
        <w:tc>
          <w:tcPr>
            <w:tcW w:w="3960" w:type="dxa"/>
          </w:tcPr>
          <w:p w:rsidR="00CB2D55" w:rsidRDefault="00CB2D5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CB2D55" w:rsidRDefault="00CB2D5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CB2D55" w:rsidRDefault="00CB2D5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654789" w:rsidRDefault="00CB2D5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654789" w:rsidTr="00E46608">
        <w:trPr>
          <w:cantSplit/>
          <w:jc w:val="center"/>
        </w:trPr>
        <w:tc>
          <w:tcPr>
            <w:tcW w:w="288" w:type="dxa"/>
          </w:tcPr>
          <w:p w:rsidR="00654789" w:rsidRDefault="00E46608" w:rsidP="00E46608">
            <w:pPr>
              <w:pStyle w:val="CopticCross"/>
            </w:pPr>
            <w:r w:rsidRPr="000F6316">
              <w:t>¿</w:t>
            </w:r>
          </w:p>
        </w:tc>
        <w:tc>
          <w:tcPr>
            <w:tcW w:w="3960" w:type="dxa"/>
          </w:tcPr>
          <w:p w:rsidR="00654789" w:rsidRPr="007425E1" w:rsidRDefault="00654789" w:rsidP="00E46608">
            <w:pPr>
              <w:pStyle w:val="EngHang"/>
            </w:pPr>
            <w:r w:rsidRPr="007425E1">
              <w:t>The first tabernacle,</w:t>
            </w:r>
          </w:p>
          <w:p w:rsidR="00654789" w:rsidRPr="007425E1" w:rsidRDefault="00654789" w:rsidP="00E46608">
            <w:pPr>
              <w:pStyle w:val="EngHang"/>
            </w:pPr>
            <w:r w:rsidRPr="007425E1">
              <w:t>Which Moses made,</w:t>
            </w:r>
          </w:p>
          <w:p w:rsidR="00654789" w:rsidRPr="007425E1" w:rsidRDefault="00654789" w:rsidP="00E46608">
            <w:pPr>
              <w:pStyle w:val="EngHang"/>
            </w:pPr>
            <w:r w:rsidRPr="007425E1">
              <w:t>A place of forgiveness,</w:t>
            </w:r>
          </w:p>
          <w:p w:rsidR="00654789" w:rsidRDefault="00654789" w:rsidP="00E46608">
            <w:pPr>
              <w:pStyle w:val="EngHangEnd"/>
            </w:pPr>
            <w:r w:rsidRPr="007425E1">
              <w:t>For the children of Israel.</w:t>
            </w:r>
          </w:p>
        </w:tc>
        <w:tc>
          <w:tcPr>
            <w:tcW w:w="288" w:type="dxa"/>
          </w:tcPr>
          <w:p w:rsidR="00654789" w:rsidRDefault="00654789" w:rsidP="00654789"/>
        </w:tc>
        <w:tc>
          <w:tcPr>
            <w:tcW w:w="288" w:type="dxa"/>
          </w:tcPr>
          <w:p w:rsidR="00654789" w:rsidRDefault="00E46608" w:rsidP="00E46608">
            <w:pPr>
              <w:pStyle w:val="CopticCross"/>
            </w:pPr>
            <w:r w:rsidRPr="000F6316">
              <w:t>¿</w:t>
            </w:r>
          </w:p>
        </w:tc>
        <w:tc>
          <w:tcPr>
            <w:tcW w:w="3960" w:type="dxa"/>
          </w:tcPr>
          <w:p w:rsidR="00CB2D55" w:rsidRDefault="00CB2D55" w:rsidP="00CB2D55">
            <w:pPr>
              <w:pStyle w:val="CopticVersemulti-line"/>
            </w:pPr>
            <w:r w:rsidRPr="00CB2D55">
              <w:t>Ϯⲥ̀ⲕⲏⲛⲏ ⲛ̀ϩⲟⲩⲓϯ</w:t>
            </w:r>
          </w:p>
          <w:p w:rsidR="00CB2D55" w:rsidRDefault="00CB2D55" w:rsidP="00CB2D55">
            <w:pPr>
              <w:pStyle w:val="CopticVersemulti-line"/>
            </w:pPr>
            <w:r w:rsidRPr="00CB2D55">
              <w:t>ⲉ̀ⲧⲁ Ⲙⲱⲩⲥⲏⲥ ⲑⲁⲙⲓⲟⲥ</w:t>
            </w:r>
          </w:p>
          <w:p w:rsidR="00CB2D55" w:rsidRDefault="00CB2D55" w:rsidP="00CB2D55">
            <w:pPr>
              <w:pStyle w:val="CopticVersemulti-line"/>
            </w:pPr>
            <w:r w:rsidRPr="00CB2D55">
              <w:t>ⲛ̀ⲟⲩⲙⲁⲛ̀ⲭⲁⲛⲟⲃⲓ ⲉ̀ⲃⲟⲗ</w:t>
            </w:r>
          </w:p>
          <w:p w:rsidR="00654789" w:rsidRDefault="00CB2D55" w:rsidP="00CB2D55">
            <w:pPr>
              <w:pStyle w:val="CopticVerse"/>
            </w:pPr>
            <w:r w:rsidRPr="00CB2D55">
              <w:t>ⲛ̀ⲧⲉ ⲛⲉⲛϣⲏⲣⲓ ⲙ̀Ⲡⲓⲥ̅ⲗ</w:t>
            </w:r>
          </w:p>
        </w:tc>
      </w:tr>
      <w:tr w:rsidR="00654789" w:rsidTr="00E46608">
        <w:trPr>
          <w:cantSplit/>
          <w:jc w:val="center"/>
        </w:trPr>
        <w:tc>
          <w:tcPr>
            <w:tcW w:w="288" w:type="dxa"/>
          </w:tcPr>
          <w:p w:rsidR="00654789" w:rsidRDefault="00654789" w:rsidP="00E46608">
            <w:pPr>
              <w:pStyle w:val="CopticCross"/>
            </w:pPr>
          </w:p>
        </w:tc>
        <w:tc>
          <w:tcPr>
            <w:tcW w:w="3960" w:type="dxa"/>
          </w:tcPr>
          <w:p w:rsidR="00654789" w:rsidRPr="007425E1" w:rsidRDefault="00654789" w:rsidP="00E46608">
            <w:pPr>
              <w:pStyle w:val="EngHang"/>
            </w:pPr>
            <w:r w:rsidRPr="007425E1">
              <w:t>He made it with glory,</w:t>
            </w:r>
          </w:p>
          <w:p w:rsidR="00654789" w:rsidRPr="007425E1" w:rsidRDefault="00654789" w:rsidP="00E46608">
            <w:pPr>
              <w:pStyle w:val="EngHang"/>
            </w:pPr>
            <w:r w:rsidRPr="007425E1">
              <w:t>As commanded by the Lord,</w:t>
            </w:r>
          </w:p>
          <w:p w:rsidR="00654789" w:rsidRPr="007425E1" w:rsidRDefault="00654789" w:rsidP="00E46608">
            <w:pPr>
              <w:pStyle w:val="EngHang"/>
            </w:pPr>
            <w:r w:rsidRPr="007425E1">
              <w:t>According to the pattern,</w:t>
            </w:r>
          </w:p>
          <w:p w:rsidR="00654789" w:rsidRDefault="00654789" w:rsidP="00E46608">
            <w:pPr>
              <w:pStyle w:val="EngHangEnd"/>
            </w:pPr>
            <w:r w:rsidRPr="007425E1">
              <w:t>Shown unto Him.</w:t>
            </w:r>
          </w:p>
        </w:tc>
        <w:tc>
          <w:tcPr>
            <w:tcW w:w="288" w:type="dxa"/>
          </w:tcPr>
          <w:p w:rsidR="00654789" w:rsidRDefault="00654789" w:rsidP="00654789"/>
        </w:tc>
        <w:tc>
          <w:tcPr>
            <w:tcW w:w="288" w:type="dxa"/>
          </w:tcPr>
          <w:p w:rsidR="00654789" w:rsidRDefault="00654789" w:rsidP="00E46608">
            <w:pPr>
              <w:pStyle w:val="CopticCross"/>
            </w:pPr>
          </w:p>
        </w:tc>
        <w:tc>
          <w:tcPr>
            <w:tcW w:w="3960" w:type="dxa"/>
          </w:tcPr>
          <w:p w:rsidR="00CE29B0" w:rsidRDefault="00CE29B0" w:rsidP="00CB2D55">
            <w:pPr>
              <w:pStyle w:val="CopticVersemulti-line"/>
            </w:pPr>
            <w:r w:rsidRPr="00CE29B0">
              <w:t>Ⲁϥⲑⲁⲙⲓⲟⲥ ϧⲉⲛ ⲟⲩⲱ̀ⲟⲩ</w:t>
            </w:r>
          </w:p>
          <w:p w:rsidR="00CE29B0" w:rsidRDefault="00CE29B0" w:rsidP="00CB2D55">
            <w:pPr>
              <w:pStyle w:val="CopticVersemulti-line"/>
            </w:pPr>
            <w:r w:rsidRPr="00CE29B0">
              <w:t>ⲕⲁⲧⲁ ⲡ̀ⲥⲥⲁϫⲓ ⲙ̀Ⲡⲟ̅ⲥ̅</w:t>
            </w:r>
          </w:p>
          <w:p w:rsidR="00CE29B0" w:rsidRDefault="00CE29B0" w:rsidP="00CB2D55">
            <w:pPr>
              <w:pStyle w:val="CopticVersemulti-line"/>
            </w:pPr>
            <w:r w:rsidRPr="00CE29B0">
              <w:t>ⲛⲉⲙ ⲕⲁⲧⲁ ⲛⲓⲧⲩⲡⲟⲥ ⲧⲏⲣⲟⲩ</w:t>
            </w:r>
          </w:p>
          <w:p w:rsidR="00654789" w:rsidRDefault="00CE29B0" w:rsidP="00CE29B0">
            <w:pPr>
              <w:pStyle w:val="CopticVerse"/>
            </w:pPr>
            <w:r w:rsidRPr="00CE29B0">
              <w:t>ⲉ̀ⲧⲁⲩⲧⲁⲙⲟϥ ⲉ̀ⲣⲱⲟⲩ</w:t>
            </w:r>
          </w:p>
        </w:tc>
      </w:tr>
      <w:tr w:rsidR="00654789" w:rsidTr="00E46608">
        <w:trPr>
          <w:cantSplit/>
          <w:jc w:val="center"/>
        </w:trPr>
        <w:tc>
          <w:tcPr>
            <w:tcW w:w="288" w:type="dxa"/>
          </w:tcPr>
          <w:p w:rsidR="00654789" w:rsidRDefault="00E46608" w:rsidP="00E46608">
            <w:pPr>
              <w:pStyle w:val="CopticCross"/>
            </w:pPr>
            <w:r w:rsidRPr="000F6316">
              <w:t>¿</w:t>
            </w:r>
          </w:p>
        </w:tc>
        <w:tc>
          <w:tcPr>
            <w:tcW w:w="3960" w:type="dxa"/>
          </w:tcPr>
          <w:p w:rsidR="00E46608" w:rsidRPr="007425E1" w:rsidRDefault="00E46608" w:rsidP="00E46608">
            <w:pPr>
              <w:pStyle w:val="EngHang"/>
            </w:pPr>
            <w:r w:rsidRPr="007425E1">
              <w:t>There was an Ark,</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And golden Cherubim,</w:t>
            </w:r>
          </w:p>
          <w:p w:rsidR="00654789" w:rsidRDefault="00E46608" w:rsidP="00E46608">
            <w:pPr>
              <w:pStyle w:val="EngHangEnd"/>
            </w:pPr>
            <w:r w:rsidRPr="007425E1">
              <w:t>Overshadowing it.</w:t>
            </w:r>
          </w:p>
        </w:tc>
        <w:tc>
          <w:tcPr>
            <w:tcW w:w="288" w:type="dxa"/>
          </w:tcPr>
          <w:p w:rsidR="00654789" w:rsidRDefault="00654789" w:rsidP="00654789"/>
        </w:tc>
        <w:tc>
          <w:tcPr>
            <w:tcW w:w="288" w:type="dxa"/>
          </w:tcPr>
          <w:p w:rsidR="00654789" w:rsidRDefault="00E46608" w:rsidP="00E46608">
            <w:pPr>
              <w:pStyle w:val="CopticCross"/>
            </w:pPr>
            <w:r w:rsidRPr="000F6316">
              <w:t>¿</w:t>
            </w:r>
          </w:p>
        </w:tc>
        <w:tc>
          <w:tcPr>
            <w:tcW w:w="3960" w:type="dxa"/>
          </w:tcPr>
          <w:p w:rsidR="00CE29B0" w:rsidRDefault="00CE29B0" w:rsidP="00CB2D55">
            <w:pPr>
              <w:pStyle w:val="CopticVersemulti-line"/>
            </w:pPr>
            <w:r w:rsidRPr="00CE29B0">
              <w:t>Ⲟⲩⲟⲛ ⲟⲩⲕⲓⲃⲱⲧⲟⲥ</w:t>
            </w:r>
          </w:p>
          <w:p w:rsidR="00CE29B0" w:rsidRDefault="00CE29B0" w:rsidP="00CB2D55">
            <w:pPr>
              <w:pStyle w:val="CopticVersemulti-line"/>
            </w:pPr>
            <w:r w:rsidRPr="00CE29B0">
              <w:t>ⲭⲏ ϧⲉⲛ ϯⲥ̀ⲕⲏⲛⲏ</w:t>
            </w:r>
          </w:p>
          <w:p w:rsidR="00CE29B0" w:rsidRDefault="00CE29B0" w:rsidP="00CB2D55">
            <w:pPr>
              <w:pStyle w:val="CopticVersemulti-line"/>
            </w:pPr>
            <w:r w:rsidRPr="00CE29B0">
              <w:t>ⲉⲥⲗⲁⲗⲏⲟⲩⲧ ⲛ̀ⲛⲟⲩⲃ</w:t>
            </w:r>
          </w:p>
          <w:p w:rsidR="00654789" w:rsidRDefault="00CE29B0" w:rsidP="00CE29B0">
            <w:pPr>
              <w:pStyle w:val="CopticVerse"/>
            </w:pPr>
            <w:r w:rsidRPr="00CE29B0">
              <w:t>ⲥⲁϧⲟⲩⲛ ⲛⲉⲙ ⲥⲁⲃⲟⲗ</w:t>
            </w:r>
          </w:p>
        </w:tc>
      </w:tr>
      <w:tr w:rsidR="00E46608" w:rsidTr="00E46608">
        <w:trPr>
          <w:cantSplit/>
          <w:jc w:val="center"/>
        </w:trPr>
        <w:tc>
          <w:tcPr>
            <w:tcW w:w="288" w:type="dxa"/>
          </w:tcPr>
          <w:p w:rsidR="00E46608" w:rsidRPr="000F6316" w:rsidRDefault="00E46608" w:rsidP="00E46608">
            <w:pPr>
              <w:pStyle w:val="CopticCross"/>
            </w:pPr>
          </w:p>
        </w:tc>
        <w:tc>
          <w:tcPr>
            <w:tcW w:w="3960" w:type="dxa"/>
          </w:tcPr>
          <w:p w:rsidR="00E46608" w:rsidRDefault="00E46608" w:rsidP="00E46608">
            <w:pPr>
              <w:pStyle w:val="EngHang"/>
            </w:pPr>
            <w:r w:rsidRPr="00E46608">
              <w:rPr>
                <w:highlight w:val="yellow"/>
              </w:rPr>
              <w:t>Missing Verse!</w:t>
            </w:r>
            <w:r>
              <w:t xml:space="preserve"> There was a Mercy-Seat,</w:t>
            </w:r>
          </w:p>
          <w:p w:rsidR="00E46608" w:rsidRDefault="00E46608" w:rsidP="00E46608">
            <w:pPr>
              <w:pStyle w:val="EngHang"/>
            </w:pPr>
            <w:r>
              <w:t>In the tabernacle,</w:t>
            </w:r>
          </w:p>
          <w:p w:rsidR="00E46608" w:rsidRDefault="00E46608" w:rsidP="00E46608">
            <w:pPr>
              <w:pStyle w:val="EngHang"/>
            </w:pPr>
            <w:r>
              <w:t>And the golden Cherubim,</w:t>
            </w:r>
          </w:p>
          <w:p w:rsidR="00E46608" w:rsidRPr="007425E1" w:rsidRDefault="00E46608" w:rsidP="00E46608">
            <w:pPr>
              <w:pStyle w:val="EngHangEnd"/>
            </w:pPr>
            <w:r>
              <w:t>Overshadowed it.</w:t>
            </w:r>
          </w:p>
        </w:tc>
        <w:tc>
          <w:tcPr>
            <w:tcW w:w="288" w:type="dxa"/>
          </w:tcPr>
          <w:p w:rsidR="00E46608" w:rsidRDefault="00E46608" w:rsidP="00654789"/>
        </w:tc>
        <w:tc>
          <w:tcPr>
            <w:tcW w:w="288" w:type="dxa"/>
          </w:tcPr>
          <w:p w:rsidR="00E46608" w:rsidRDefault="00E46608" w:rsidP="00E46608">
            <w:pPr>
              <w:pStyle w:val="CopticCross"/>
            </w:pPr>
          </w:p>
        </w:tc>
        <w:tc>
          <w:tcPr>
            <w:tcW w:w="3960" w:type="dxa"/>
          </w:tcPr>
          <w:p w:rsidR="00CE29B0" w:rsidRDefault="00CE29B0" w:rsidP="00CB2D55">
            <w:pPr>
              <w:pStyle w:val="CopticVersemulti-line"/>
            </w:pPr>
            <w:r w:rsidRPr="00CE29B0">
              <w:t>Ⲟⲩⲟⲛ ⲟⲩⲓⲗⲁⲥⲧⲏⲣⲓⲟⲛ</w:t>
            </w:r>
          </w:p>
          <w:p w:rsidR="00CE29B0" w:rsidRDefault="00CE29B0" w:rsidP="00CB2D55">
            <w:pPr>
              <w:pStyle w:val="CopticVersemulti-line"/>
            </w:pPr>
            <w:r w:rsidRPr="00CE29B0">
              <w:t>ⲭⲏ ϧⲉⲛ ϯⲥⲕ̀ⲏⲛⲏ</w:t>
            </w:r>
          </w:p>
          <w:p w:rsidR="00CE29B0" w:rsidRDefault="00CE29B0" w:rsidP="00CB2D55">
            <w:pPr>
              <w:pStyle w:val="CopticVersemulti-line"/>
            </w:pPr>
            <w:r w:rsidRPr="00CE29B0">
              <w:t>ϩⲁⲛⲭⲉⲣⲟⲩⲃⲓⲙ ⲛ̀ⲛⲟⲩⲃ</w:t>
            </w:r>
          </w:p>
          <w:p w:rsidR="00E46608" w:rsidRDefault="00CE29B0" w:rsidP="00CE29B0">
            <w:pPr>
              <w:pStyle w:val="CopticVerse"/>
            </w:pPr>
            <w:r w:rsidRPr="00CE29B0">
              <w:t>ⲥⲉⲉⲣϧⲏⲓⲃⲓ ⲉ̀ϫⲱϥ</w:t>
            </w:r>
          </w:p>
        </w:tc>
      </w:tr>
      <w:tr w:rsidR="00654789" w:rsidTr="00E46608">
        <w:trPr>
          <w:cantSplit/>
          <w:jc w:val="center"/>
        </w:trPr>
        <w:tc>
          <w:tcPr>
            <w:tcW w:w="288" w:type="dxa"/>
          </w:tcPr>
          <w:p w:rsidR="00654789" w:rsidRDefault="00E46608" w:rsidP="00E46608">
            <w:pPr>
              <w:pStyle w:val="CopticCross"/>
            </w:pPr>
            <w:r w:rsidRPr="000F6316">
              <w:t>¿</w:t>
            </w:r>
          </w:p>
        </w:tc>
        <w:tc>
          <w:tcPr>
            <w:tcW w:w="3960" w:type="dxa"/>
          </w:tcPr>
          <w:p w:rsidR="00E46608" w:rsidRPr="007425E1" w:rsidRDefault="00E46608" w:rsidP="00E46608">
            <w:pPr>
              <w:pStyle w:val="EngHang"/>
            </w:pPr>
            <w:r w:rsidRPr="007425E1">
              <w:t>There was a golden pot,</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Where a measure of the manna,</w:t>
            </w:r>
          </w:p>
          <w:p w:rsidR="00654789" w:rsidRDefault="00E46608" w:rsidP="00E46608">
            <w:pPr>
              <w:pStyle w:val="EngHangEnd"/>
            </w:pPr>
            <w:r w:rsidRPr="007425E1">
              <w:t>Was hidden within.</w:t>
            </w:r>
          </w:p>
        </w:tc>
        <w:tc>
          <w:tcPr>
            <w:tcW w:w="288" w:type="dxa"/>
          </w:tcPr>
          <w:p w:rsidR="00654789" w:rsidRDefault="00654789" w:rsidP="00654789"/>
        </w:tc>
        <w:tc>
          <w:tcPr>
            <w:tcW w:w="288" w:type="dxa"/>
          </w:tcPr>
          <w:p w:rsidR="00654789" w:rsidRDefault="00E46608" w:rsidP="00E46608">
            <w:pPr>
              <w:pStyle w:val="CopticCross"/>
            </w:pPr>
            <w:r w:rsidRPr="000F6316">
              <w:t>¿</w:t>
            </w:r>
          </w:p>
        </w:tc>
        <w:tc>
          <w:tcPr>
            <w:tcW w:w="3960" w:type="dxa"/>
          </w:tcPr>
          <w:p w:rsidR="00CE29B0" w:rsidRDefault="00CE29B0" w:rsidP="00CB2D55">
            <w:pPr>
              <w:pStyle w:val="CopticVersemulti-line"/>
            </w:pPr>
            <w:r w:rsidRPr="00CE29B0">
              <w:t>Ⲟⲩⲟⲛ ⲟⲩⲥ̀ⲧⲁⲙⲛⲟⲥ ⲛ̀ⲛⲟⲩⲃ</w:t>
            </w:r>
          </w:p>
          <w:p w:rsidR="00CE29B0" w:rsidRDefault="00CE29B0" w:rsidP="00CB2D55">
            <w:pPr>
              <w:pStyle w:val="CopticVersemulti-line"/>
            </w:pPr>
            <w:r w:rsidRPr="00CE29B0">
              <w:t>ⲭⲏ ϧⲉⲛ ϯⲥ̀ⲕⲏⲛⲏ</w:t>
            </w:r>
          </w:p>
          <w:p w:rsidR="00CE29B0" w:rsidRDefault="00CE29B0" w:rsidP="00CB2D55">
            <w:pPr>
              <w:pStyle w:val="CopticVersemulti-line"/>
            </w:pPr>
            <w:r w:rsidRPr="00CE29B0">
              <w:t>ⲉ̀ⲣⲉ ⲟⲩϣⲓ ⲙ̀ⲙⲁⲛⲛⲁ ϩⲏⲡ</w:t>
            </w:r>
          </w:p>
          <w:p w:rsidR="00654789" w:rsidRDefault="00CE29B0" w:rsidP="00CE29B0">
            <w:pPr>
              <w:pStyle w:val="CopticVerse"/>
            </w:pPr>
            <w:r w:rsidRPr="00CE29B0">
              <w:t>ⲛ̀ϧ̀ⲣⲏⲓ ⲛ̀ϧⲏⲧϥ</w:t>
            </w:r>
          </w:p>
        </w:tc>
      </w:tr>
      <w:tr w:rsidR="00654789" w:rsidTr="00E46608">
        <w:trPr>
          <w:cantSplit/>
          <w:jc w:val="center"/>
        </w:trPr>
        <w:tc>
          <w:tcPr>
            <w:tcW w:w="288" w:type="dxa"/>
          </w:tcPr>
          <w:p w:rsidR="00654789" w:rsidRDefault="00654789" w:rsidP="00E46608">
            <w:pPr>
              <w:pStyle w:val="CopticCross"/>
            </w:pPr>
          </w:p>
        </w:tc>
        <w:tc>
          <w:tcPr>
            <w:tcW w:w="3960" w:type="dxa"/>
          </w:tcPr>
          <w:p w:rsidR="00E46608" w:rsidRPr="007425E1" w:rsidRDefault="00E46608" w:rsidP="00E46608">
            <w:pPr>
              <w:pStyle w:val="EngHang"/>
            </w:pPr>
            <w:r w:rsidRPr="007425E1">
              <w:t>There was a candlestick of gold,</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Upon which the seven lamps,</w:t>
            </w:r>
          </w:p>
          <w:p w:rsidR="00654789" w:rsidRDefault="00E46608" w:rsidP="00E46608">
            <w:pPr>
              <w:pStyle w:val="EngHangEnd"/>
            </w:pPr>
            <w:r w:rsidRPr="007425E1">
              <w:t>Were giving light.</w:t>
            </w:r>
          </w:p>
        </w:tc>
        <w:tc>
          <w:tcPr>
            <w:tcW w:w="288" w:type="dxa"/>
          </w:tcPr>
          <w:p w:rsidR="00654789" w:rsidRDefault="00654789" w:rsidP="00654789"/>
        </w:tc>
        <w:tc>
          <w:tcPr>
            <w:tcW w:w="288" w:type="dxa"/>
          </w:tcPr>
          <w:p w:rsidR="00654789" w:rsidRDefault="00654789" w:rsidP="00E46608">
            <w:pPr>
              <w:pStyle w:val="CopticCross"/>
            </w:pPr>
          </w:p>
        </w:tc>
        <w:tc>
          <w:tcPr>
            <w:tcW w:w="3960" w:type="dxa"/>
          </w:tcPr>
          <w:p w:rsidR="00CE29B0" w:rsidRDefault="00CE29B0" w:rsidP="00CB2D55">
            <w:pPr>
              <w:pStyle w:val="CopticVersemulti-line"/>
            </w:pPr>
            <w:r w:rsidRPr="00CE29B0">
              <w:t>Ⲟⲩⲟⲛ ⲟⲩⲗⲩⲭⲛⲓⲁ̀ ⲛ̀ⲛⲟⲩⲃ</w:t>
            </w:r>
          </w:p>
          <w:p w:rsidR="00CE29B0" w:rsidRDefault="00CE29B0" w:rsidP="00CB2D55">
            <w:pPr>
              <w:pStyle w:val="CopticVersemulti-line"/>
            </w:pPr>
            <w:r w:rsidRPr="00CE29B0">
              <w:t>ⲭⲏ ϧⲉⲛ ϯⲥ̀ⲕⲏⲛⲏ</w:t>
            </w:r>
          </w:p>
          <w:p w:rsidR="00CE29B0" w:rsidRDefault="00CE29B0" w:rsidP="00CB2D55">
            <w:pPr>
              <w:pStyle w:val="CopticVersemulti-line"/>
            </w:pPr>
            <w:r w:rsidRPr="00CE29B0">
              <w:t>ⲉ̀ⲣⲉ ⲡⲓϣⲁϣϤ ⲛ̀ϧⲏⲃⲥ</w:t>
            </w:r>
          </w:p>
          <w:p w:rsidR="00654789" w:rsidRDefault="00CE29B0" w:rsidP="00CE29B0">
            <w:pPr>
              <w:pStyle w:val="CopticVerse"/>
            </w:pPr>
            <w:r w:rsidRPr="00CE29B0">
              <w:t>ⲉ̀ⲣⲟⲩⲱⲓⲛⲓ ⲉ̀ϫⲱⲥ</w:t>
            </w:r>
          </w:p>
        </w:tc>
      </w:tr>
      <w:tr w:rsidR="00654789" w:rsidTr="00E46608">
        <w:trPr>
          <w:cantSplit/>
          <w:jc w:val="center"/>
        </w:trPr>
        <w:tc>
          <w:tcPr>
            <w:tcW w:w="288" w:type="dxa"/>
          </w:tcPr>
          <w:p w:rsidR="00654789" w:rsidRDefault="00E46608" w:rsidP="00E46608">
            <w:pPr>
              <w:pStyle w:val="CopticCross"/>
            </w:pPr>
            <w:r w:rsidRPr="000F6316">
              <w:t>¿</w:t>
            </w:r>
          </w:p>
        </w:tc>
        <w:tc>
          <w:tcPr>
            <w:tcW w:w="3960" w:type="dxa"/>
          </w:tcPr>
          <w:p w:rsidR="00E46608" w:rsidRPr="007425E1" w:rsidRDefault="00E46608" w:rsidP="00E46608">
            <w:pPr>
              <w:pStyle w:val="EngHang"/>
            </w:pPr>
            <w:r w:rsidRPr="007425E1">
              <w:t>There was a golden censer,</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Where the choice incense,</w:t>
            </w:r>
          </w:p>
          <w:p w:rsidR="00654789" w:rsidRDefault="00E46608" w:rsidP="00E46608">
            <w:pPr>
              <w:pStyle w:val="EngHangEnd"/>
            </w:pPr>
            <w:r w:rsidRPr="007425E1">
              <w:t>Was in its midst.</w:t>
            </w:r>
          </w:p>
        </w:tc>
        <w:tc>
          <w:tcPr>
            <w:tcW w:w="288" w:type="dxa"/>
          </w:tcPr>
          <w:p w:rsidR="00654789" w:rsidRDefault="00654789" w:rsidP="00654789"/>
        </w:tc>
        <w:tc>
          <w:tcPr>
            <w:tcW w:w="288" w:type="dxa"/>
          </w:tcPr>
          <w:p w:rsidR="00654789" w:rsidRDefault="00E46608" w:rsidP="00E46608">
            <w:pPr>
              <w:pStyle w:val="CopticCross"/>
            </w:pPr>
            <w:r w:rsidRPr="000F6316">
              <w:t>¿</w:t>
            </w:r>
          </w:p>
        </w:tc>
        <w:tc>
          <w:tcPr>
            <w:tcW w:w="3960" w:type="dxa"/>
          </w:tcPr>
          <w:p w:rsidR="00CE29B0" w:rsidRDefault="00CE29B0" w:rsidP="00CB2D55">
            <w:pPr>
              <w:pStyle w:val="CopticVersemulti-line"/>
            </w:pPr>
            <w:r w:rsidRPr="00CE29B0">
              <w:t>Ⲟⲩⲟⲛ ⲟⲩϣⲟⲩⲣⲏ ⲛ̀ⲛⲟⲩⲃ</w:t>
            </w:r>
          </w:p>
          <w:p w:rsidR="00CE29B0" w:rsidRDefault="00CE29B0" w:rsidP="00CB2D55">
            <w:pPr>
              <w:pStyle w:val="CopticVersemulti-line"/>
            </w:pPr>
            <w:r w:rsidRPr="00CE29B0">
              <w:t>ⲭⲏ ϧⲉⲛ ϯⲥ̀ⲕⲏⲛⲏ</w:t>
            </w:r>
          </w:p>
          <w:p w:rsidR="00CE29B0" w:rsidRDefault="00CE29B0" w:rsidP="00CB2D55">
            <w:pPr>
              <w:pStyle w:val="CopticVersemulti-line"/>
            </w:pPr>
            <w:r w:rsidRPr="00CE29B0">
              <w:t>ⲉ̀ⲣⲉ ⲡⲓⲕⲩⲛⲁⲙⲱⲛⲟⲛ</w:t>
            </w:r>
          </w:p>
          <w:p w:rsidR="00654789" w:rsidRDefault="00CE29B0" w:rsidP="00CE29B0">
            <w:pPr>
              <w:pStyle w:val="CopticVerse"/>
            </w:pPr>
            <w:r w:rsidRPr="00CE29B0">
              <w:t>ⲉⲧⲱⲧⲡ ϧⲉⲛ ⲧⲉⲥⲙⲏϯ</w:t>
            </w:r>
          </w:p>
        </w:tc>
      </w:tr>
      <w:tr w:rsidR="00654789" w:rsidTr="00E46608">
        <w:trPr>
          <w:cantSplit/>
          <w:jc w:val="center"/>
        </w:trPr>
        <w:tc>
          <w:tcPr>
            <w:tcW w:w="288" w:type="dxa"/>
          </w:tcPr>
          <w:p w:rsidR="00654789" w:rsidRDefault="00654789" w:rsidP="00E46608">
            <w:pPr>
              <w:pStyle w:val="CopticCross"/>
            </w:pPr>
          </w:p>
        </w:tc>
        <w:tc>
          <w:tcPr>
            <w:tcW w:w="3960" w:type="dxa"/>
          </w:tcPr>
          <w:p w:rsidR="00E46608" w:rsidRPr="007425E1" w:rsidRDefault="00E46608" w:rsidP="00E46608">
            <w:pPr>
              <w:pStyle w:val="EngHang"/>
            </w:pPr>
            <w:r w:rsidRPr="007425E1">
              <w:t>There was a fragrant flower</w:t>
            </w:r>
            <w:r>
              <w:rPr>
                <w:rStyle w:val="FootnoteReference"/>
                <w:lang w:val="en-GB"/>
              </w:rPr>
              <w:t xml:space="preserve">  </w:t>
            </w:r>
            <w:r w:rsidRPr="007425E1">
              <w:t>,</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Smelled</w:t>
            </w:r>
            <w:r>
              <w:rPr>
                <w:rStyle w:val="FootnoteReference"/>
                <w:lang w:val="en-GB"/>
              </w:rPr>
              <w:t xml:space="preserve">  </w:t>
            </w:r>
            <w:r w:rsidRPr="007425E1">
              <w:t>by all</w:t>
            </w:r>
          </w:p>
          <w:p w:rsidR="00654789" w:rsidRDefault="00E46608" w:rsidP="00E46608">
            <w:pPr>
              <w:pStyle w:val="EngHangEnd"/>
            </w:pPr>
            <w:r w:rsidRPr="007425E1">
              <w:t>The house of Israel.</w:t>
            </w:r>
          </w:p>
        </w:tc>
        <w:tc>
          <w:tcPr>
            <w:tcW w:w="288" w:type="dxa"/>
          </w:tcPr>
          <w:p w:rsidR="00654789" w:rsidRDefault="00654789" w:rsidP="00654789"/>
        </w:tc>
        <w:tc>
          <w:tcPr>
            <w:tcW w:w="288" w:type="dxa"/>
          </w:tcPr>
          <w:p w:rsidR="00654789" w:rsidRDefault="00654789" w:rsidP="00E46608">
            <w:pPr>
              <w:pStyle w:val="CopticCross"/>
            </w:pPr>
          </w:p>
        </w:tc>
        <w:tc>
          <w:tcPr>
            <w:tcW w:w="3960" w:type="dxa"/>
          </w:tcPr>
          <w:p w:rsidR="00CE29B0" w:rsidRDefault="00CE29B0" w:rsidP="00CB2D55">
            <w:pPr>
              <w:pStyle w:val="CopticVersemulti-line"/>
            </w:pPr>
            <w:r w:rsidRPr="00CE29B0">
              <w:t>Ⲟⲩⲟⲛ ⲟⲩϩ̀ⲣⲏⲣⲓ ⲛ̀ⲥ̀ⲑⲟⲓⲛⲟⲩϥⲓ</w:t>
            </w:r>
          </w:p>
          <w:p w:rsidR="00CE29B0" w:rsidRDefault="00CE29B0" w:rsidP="00CB2D55">
            <w:pPr>
              <w:pStyle w:val="CopticVersemulti-line"/>
            </w:pPr>
            <w:r w:rsidRPr="00CE29B0">
              <w:t>ⲭⲏ ϧⲉⲛ ϯⲥ̀ⲭⲏⲛⲏ</w:t>
            </w:r>
          </w:p>
          <w:p w:rsidR="00CE29B0" w:rsidRDefault="00CE29B0" w:rsidP="00CB2D55">
            <w:pPr>
              <w:pStyle w:val="CopticVersemulti-line"/>
            </w:pPr>
            <w:r w:rsidRPr="00CE29B0">
              <w:t>ⲉⲩϣⲱⲗⲉⲙ ⲉ̀ⲣⲟⲥ ⲧⲏⲣⲟⲩ</w:t>
            </w:r>
          </w:p>
          <w:p w:rsidR="00654789" w:rsidRDefault="00CE29B0" w:rsidP="00CE29B0">
            <w:pPr>
              <w:pStyle w:val="CopticVerse"/>
            </w:pPr>
            <w:r w:rsidRPr="00CE29B0">
              <w:t>ⲛ̀ϫⲉ ⲛⲁ ⲡ̀ⲏⲓ ⲙ̀Ⲡⲓⲥ̅ⲗ</w:t>
            </w:r>
          </w:p>
        </w:tc>
      </w:tr>
      <w:tr w:rsidR="00E46608" w:rsidTr="00E46608">
        <w:trPr>
          <w:cantSplit/>
          <w:jc w:val="center"/>
        </w:trPr>
        <w:tc>
          <w:tcPr>
            <w:tcW w:w="288" w:type="dxa"/>
          </w:tcPr>
          <w:p w:rsidR="00E46608" w:rsidRDefault="00E46608" w:rsidP="00E46608">
            <w:pPr>
              <w:pStyle w:val="CopticCross"/>
            </w:pPr>
            <w:r w:rsidRPr="000F6316">
              <w:t>¿</w:t>
            </w:r>
          </w:p>
        </w:tc>
        <w:tc>
          <w:tcPr>
            <w:tcW w:w="3960" w:type="dxa"/>
          </w:tcPr>
          <w:p w:rsidR="00E46608" w:rsidRPr="007425E1" w:rsidRDefault="00E46608" w:rsidP="00E46608">
            <w:pPr>
              <w:pStyle w:val="EngHang"/>
            </w:pPr>
            <w:r w:rsidRPr="007425E1">
              <w:t>There was the rod of Aaron,</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Which blossomed,</w:t>
            </w:r>
          </w:p>
          <w:p w:rsidR="00E46608" w:rsidRPr="007425E1" w:rsidRDefault="00E46608" w:rsidP="00E46608">
            <w:pPr>
              <w:pStyle w:val="EngHangEnd"/>
            </w:pPr>
            <w:r w:rsidRPr="007425E1">
              <w:t>Without planting or watering.</w:t>
            </w:r>
          </w:p>
        </w:tc>
        <w:tc>
          <w:tcPr>
            <w:tcW w:w="288" w:type="dxa"/>
          </w:tcPr>
          <w:p w:rsidR="00E46608" w:rsidRDefault="00E46608" w:rsidP="00654789"/>
        </w:tc>
        <w:tc>
          <w:tcPr>
            <w:tcW w:w="288" w:type="dxa"/>
          </w:tcPr>
          <w:p w:rsidR="00E46608" w:rsidRDefault="00E46608" w:rsidP="00E46608">
            <w:pPr>
              <w:pStyle w:val="CopticCross"/>
            </w:pPr>
            <w:r w:rsidRPr="000F6316">
              <w:t>¿</w:t>
            </w:r>
          </w:p>
        </w:tc>
        <w:tc>
          <w:tcPr>
            <w:tcW w:w="3960" w:type="dxa"/>
          </w:tcPr>
          <w:p w:rsidR="00CE29B0" w:rsidRDefault="00CE29B0" w:rsidP="00CB2D55">
            <w:pPr>
              <w:pStyle w:val="CopticVersemulti-line"/>
            </w:pPr>
            <w:r w:rsidRPr="00CE29B0">
              <w:t>Ⲟⲩⲟⲛ ⲟⲩϣ̀ⲃⲱⲧ ⲛ̀ⲧⲉ Ⲁⲁⲣⲱⲛ</w:t>
            </w:r>
          </w:p>
          <w:p w:rsidR="00CE29B0" w:rsidRDefault="00CE29B0" w:rsidP="00CB2D55">
            <w:pPr>
              <w:pStyle w:val="CopticVersemulti-line"/>
            </w:pPr>
            <w:r w:rsidRPr="00CE29B0">
              <w:t>ⲭⲏ ϧⲉⲛ ϯⲥ̀ⲭⲏⲛⲏ</w:t>
            </w:r>
          </w:p>
          <w:p w:rsidR="00CE29B0" w:rsidRDefault="00CE29B0" w:rsidP="00CB2D55">
            <w:pPr>
              <w:pStyle w:val="CopticVersemulti-line"/>
            </w:pPr>
            <w:r w:rsidRPr="00CE29B0">
              <w:t>ⲫⲁⲓ ⲉ̀ⲧⲁϥⲫⲓⲣⲓ ⲉ̀ⲃⲟⲗ</w:t>
            </w:r>
          </w:p>
          <w:p w:rsidR="00E46608" w:rsidRDefault="00CE29B0" w:rsidP="00CE29B0">
            <w:pPr>
              <w:pStyle w:val="CopticVerse"/>
            </w:pPr>
            <w:r w:rsidRPr="00CE29B0">
              <w:t>ⲭⲱⲣⲓⲥ ϭⲟ ⲛⲉⲙ ⲧ̀ⲥⲟ</w:t>
            </w:r>
          </w:p>
        </w:tc>
      </w:tr>
      <w:tr w:rsidR="00E46608" w:rsidTr="00E46608">
        <w:trPr>
          <w:cantSplit/>
          <w:jc w:val="center"/>
        </w:trPr>
        <w:tc>
          <w:tcPr>
            <w:tcW w:w="288" w:type="dxa"/>
          </w:tcPr>
          <w:p w:rsidR="00E46608" w:rsidRDefault="00E46608" w:rsidP="00E46608">
            <w:pPr>
              <w:pStyle w:val="CopticCross"/>
            </w:pPr>
          </w:p>
        </w:tc>
        <w:tc>
          <w:tcPr>
            <w:tcW w:w="3960" w:type="dxa"/>
          </w:tcPr>
          <w:p w:rsidR="00E46608" w:rsidRPr="007425E1" w:rsidRDefault="00E46608" w:rsidP="00E46608">
            <w:pPr>
              <w:pStyle w:val="EngHang"/>
            </w:pPr>
            <w:r w:rsidRPr="007425E1">
              <w:t>There was a table of gold,</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And the shewbread,</w:t>
            </w:r>
          </w:p>
          <w:p w:rsidR="00E46608" w:rsidRPr="007425E1" w:rsidRDefault="00E46608" w:rsidP="00E46608">
            <w:pPr>
              <w:pStyle w:val="EngHangEnd"/>
            </w:pPr>
            <w:r w:rsidRPr="007425E1">
              <w:t>Set upon it</w:t>
            </w:r>
            <w:r>
              <w:rPr>
                <w:rStyle w:val="FootnoteReference"/>
                <w:color w:val="FF0000"/>
                <w:lang w:val="en-GB"/>
              </w:rPr>
              <w:t xml:space="preserve">  </w:t>
            </w:r>
            <w:r w:rsidRPr="007425E1">
              <w:t>.</w:t>
            </w:r>
          </w:p>
        </w:tc>
        <w:tc>
          <w:tcPr>
            <w:tcW w:w="288" w:type="dxa"/>
          </w:tcPr>
          <w:p w:rsidR="00E46608" w:rsidRDefault="00E46608" w:rsidP="00654789"/>
        </w:tc>
        <w:tc>
          <w:tcPr>
            <w:tcW w:w="288" w:type="dxa"/>
          </w:tcPr>
          <w:p w:rsidR="00E46608" w:rsidRDefault="00E46608" w:rsidP="00E46608">
            <w:pPr>
              <w:pStyle w:val="CopticCross"/>
            </w:pPr>
          </w:p>
        </w:tc>
        <w:tc>
          <w:tcPr>
            <w:tcW w:w="3960" w:type="dxa"/>
          </w:tcPr>
          <w:p w:rsidR="00CE29B0" w:rsidRDefault="00CE29B0" w:rsidP="00CB2D55">
            <w:pPr>
              <w:pStyle w:val="CopticVersemulti-line"/>
            </w:pPr>
            <w:r w:rsidRPr="00CE29B0">
              <w:t>Ⲟⲩⲟⲛ ⲟⲩⲧ̀ⲣⲁⲡⲉⲍⲁ ⲛ̀ⲛⲟⲩⲃ</w:t>
            </w:r>
          </w:p>
          <w:p w:rsidR="00CE29B0" w:rsidRDefault="00CE29B0" w:rsidP="00CB2D55">
            <w:pPr>
              <w:pStyle w:val="CopticVersemulti-line"/>
            </w:pPr>
            <w:r w:rsidRPr="00CE29B0">
              <w:t>ⲭⲏ ϧⲉⲛ ϯⲥ̀ⲭⲏⲛⲏ</w:t>
            </w:r>
          </w:p>
          <w:p w:rsidR="00CE29B0" w:rsidRDefault="00CE29B0" w:rsidP="00CB2D55">
            <w:pPr>
              <w:pStyle w:val="CopticVersemulti-line"/>
            </w:pPr>
            <w:r w:rsidRPr="00CE29B0">
              <w:t>ⲡ̀ⲱⲓⲕ ⲛ̀ϯⲡ̀ⲣⲟⲑⲉⲥⲓⲥ</w:t>
            </w:r>
          </w:p>
          <w:p w:rsidR="00E46608" w:rsidRDefault="00CE29B0" w:rsidP="00CE29B0">
            <w:pPr>
              <w:pStyle w:val="CopticVerse"/>
            </w:pPr>
            <w:r w:rsidRPr="00CE29B0">
              <w:t>ⲭⲏ ⲉ̀ϩ̀ⲣⲏⲓ ⲉ̀ϫⲱⲥ</w:t>
            </w:r>
          </w:p>
        </w:tc>
      </w:tr>
      <w:tr w:rsidR="00E46608" w:rsidTr="00E46608">
        <w:trPr>
          <w:cantSplit/>
          <w:jc w:val="center"/>
        </w:trPr>
        <w:tc>
          <w:tcPr>
            <w:tcW w:w="288" w:type="dxa"/>
          </w:tcPr>
          <w:p w:rsidR="00E46608" w:rsidRDefault="00E46608" w:rsidP="00E46608">
            <w:pPr>
              <w:pStyle w:val="CopticCross"/>
            </w:pPr>
            <w:r w:rsidRPr="000F6316">
              <w:t>¿</w:t>
            </w:r>
          </w:p>
        </w:tc>
        <w:tc>
          <w:tcPr>
            <w:tcW w:w="3960" w:type="dxa"/>
          </w:tcPr>
          <w:p w:rsidR="00E46608" w:rsidRPr="007425E1" w:rsidRDefault="00E46608" w:rsidP="00E46608">
            <w:pPr>
              <w:pStyle w:val="EngHang"/>
            </w:pPr>
            <w:r w:rsidRPr="007425E1">
              <w:t>There was a high priest,</w:t>
            </w:r>
          </w:p>
          <w:p w:rsidR="00E46608" w:rsidRPr="007425E1" w:rsidRDefault="00E46608" w:rsidP="00E46608">
            <w:pPr>
              <w:pStyle w:val="EngHang"/>
            </w:pPr>
            <w:r>
              <w:t>I</w:t>
            </w:r>
            <w:r w:rsidRPr="007425E1">
              <w:t>n the tabernacle,</w:t>
            </w:r>
          </w:p>
          <w:p w:rsidR="00E46608" w:rsidRPr="007425E1" w:rsidRDefault="00E46608" w:rsidP="00E46608">
            <w:pPr>
              <w:pStyle w:val="EngHang"/>
            </w:pPr>
            <w:r w:rsidRPr="007425E1">
              <w:t>Offering</w:t>
            </w:r>
            <w:r>
              <w:rPr>
                <w:rStyle w:val="FootnoteReference"/>
                <w:lang w:val="en-GB"/>
              </w:rPr>
              <w:t xml:space="preserve">  </w:t>
            </w:r>
            <w:r w:rsidRPr="007425E1">
              <w:t xml:space="preserve"> up sacrifices,</w:t>
            </w:r>
          </w:p>
          <w:p w:rsidR="00E46608" w:rsidRPr="007425E1" w:rsidRDefault="00E46608" w:rsidP="00E46608">
            <w:pPr>
              <w:pStyle w:val="EngHangEnd"/>
            </w:pPr>
            <w:r w:rsidRPr="007425E1">
              <w:t>For the sins of the people.</w:t>
            </w:r>
          </w:p>
        </w:tc>
        <w:tc>
          <w:tcPr>
            <w:tcW w:w="288" w:type="dxa"/>
          </w:tcPr>
          <w:p w:rsidR="00E46608" w:rsidRDefault="00E46608" w:rsidP="00654789"/>
        </w:tc>
        <w:tc>
          <w:tcPr>
            <w:tcW w:w="288" w:type="dxa"/>
          </w:tcPr>
          <w:p w:rsidR="00E46608" w:rsidRDefault="00E46608" w:rsidP="00E46608">
            <w:pPr>
              <w:pStyle w:val="CopticCross"/>
            </w:pPr>
            <w:r w:rsidRPr="000F6316">
              <w:t>¿</w:t>
            </w:r>
          </w:p>
        </w:tc>
        <w:tc>
          <w:tcPr>
            <w:tcW w:w="3960" w:type="dxa"/>
          </w:tcPr>
          <w:p w:rsidR="00CE29B0" w:rsidRDefault="00CE29B0" w:rsidP="00CB2D55">
            <w:pPr>
              <w:pStyle w:val="CopticVersemulti-line"/>
            </w:pPr>
            <w:r w:rsidRPr="00CE29B0">
              <w:t>Ⲟⲩⲟⲛ ⲟⲩⲁⲣⲭⲏⲉ̀ⲣⲉⲩⲥ</w:t>
            </w:r>
          </w:p>
          <w:p w:rsidR="00CE29B0" w:rsidRDefault="00CE29B0" w:rsidP="00CB2D55">
            <w:pPr>
              <w:pStyle w:val="CopticVersemulti-line"/>
            </w:pPr>
            <w:r w:rsidRPr="00CE29B0">
              <w:t>ⲭⲏ ϧⲉⲛ ϯⲥ̀ⲭⲏⲛⲏ</w:t>
            </w:r>
          </w:p>
          <w:p w:rsidR="00CE29B0" w:rsidRDefault="00CE29B0" w:rsidP="00CB2D55">
            <w:pPr>
              <w:pStyle w:val="CopticVersemulti-line"/>
            </w:pPr>
            <w:r w:rsidRPr="00CE29B0">
              <w:t>ⲉϥⲉⲛϣⲟⲩϣⲱⲟⲩϣⲓ ⲉ̀ⲡ̀ϣⲱⲓ</w:t>
            </w:r>
          </w:p>
          <w:p w:rsidR="00E46608" w:rsidRDefault="00CE29B0" w:rsidP="00CE29B0">
            <w:pPr>
              <w:pStyle w:val="CopticVerse"/>
            </w:pPr>
            <w:r w:rsidRPr="00CE29B0">
              <w:t>ⲉϫⲉⲛ ⲛⲓⲛⲟⲃⲓ ⲛ̀ⲧⲉ ⲡⲓⲗⲁⲟⲥ</w:t>
            </w:r>
          </w:p>
        </w:tc>
      </w:tr>
      <w:tr w:rsidR="00E46608" w:rsidTr="00E46608">
        <w:trPr>
          <w:cantSplit/>
          <w:jc w:val="center"/>
        </w:trPr>
        <w:tc>
          <w:tcPr>
            <w:tcW w:w="288" w:type="dxa"/>
          </w:tcPr>
          <w:p w:rsidR="00E46608" w:rsidRDefault="00E46608" w:rsidP="00E46608">
            <w:pPr>
              <w:pStyle w:val="CopticCross"/>
            </w:pPr>
          </w:p>
        </w:tc>
        <w:tc>
          <w:tcPr>
            <w:tcW w:w="3960" w:type="dxa"/>
          </w:tcPr>
          <w:p w:rsidR="00E46608" w:rsidRPr="007425E1" w:rsidRDefault="00E46608" w:rsidP="00E46608">
            <w:pPr>
              <w:pStyle w:val="EngHang"/>
            </w:pPr>
            <w:r w:rsidRPr="007425E1">
              <w:t>And when the Pantocrator,</w:t>
            </w:r>
          </w:p>
          <w:p w:rsidR="00E46608" w:rsidRPr="007425E1" w:rsidRDefault="00E46608" w:rsidP="00E46608">
            <w:pPr>
              <w:pStyle w:val="EngHang"/>
            </w:pPr>
            <w:r w:rsidRPr="007425E1">
              <w:t>Smelled</w:t>
            </w:r>
            <w:r w:rsidRPr="007425E1">
              <w:rPr>
                <w:b/>
                <w:color w:val="FF0000"/>
              </w:rPr>
              <w:t xml:space="preserve"> </w:t>
            </w:r>
            <w:r w:rsidRPr="007425E1">
              <w:t>the sweet savour</w:t>
            </w:r>
            <w:r>
              <w:rPr>
                <w:rStyle w:val="FootnoteReference"/>
                <w:lang w:val="en-GB"/>
              </w:rPr>
              <w:t xml:space="preserve"> </w:t>
            </w:r>
            <w:r w:rsidRPr="007425E1">
              <w:t>,</w:t>
            </w:r>
          </w:p>
          <w:p w:rsidR="00E46608" w:rsidRPr="007425E1" w:rsidRDefault="00E46608" w:rsidP="00E46608">
            <w:pPr>
              <w:pStyle w:val="EngHang"/>
            </w:pPr>
            <w:r w:rsidRPr="007425E1">
              <w:t>He takes</w:t>
            </w:r>
            <w:r>
              <w:rPr>
                <w:rStyle w:val="FootnoteReference"/>
                <w:lang w:val="en-GB"/>
              </w:rPr>
              <w:t xml:space="preserve">  </w:t>
            </w:r>
            <w:r w:rsidRPr="007425E1">
              <w:t xml:space="preserve"> away,</w:t>
            </w:r>
          </w:p>
          <w:p w:rsidR="00E46608" w:rsidRPr="007425E1" w:rsidRDefault="00E46608" w:rsidP="00E46608">
            <w:pPr>
              <w:pStyle w:val="EngHangEnd"/>
            </w:pPr>
            <w:r w:rsidRPr="007425E1">
              <w:t>The sins of the people.</w:t>
            </w:r>
          </w:p>
        </w:tc>
        <w:tc>
          <w:tcPr>
            <w:tcW w:w="288" w:type="dxa"/>
          </w:tcPr>
          <w:p w:rsidR="00E46608" w:rsidRDefault="00E46608" w:rsidP="00654789"/>
        </w:tc>
        <w:tc>
          <w:tcPr>
            <w:tcW w:w="288" w:type="dxa"/>
          </w:tcPr>
          <w:p w:rsidR="00E46608" w:rsidRDefault="00E46608" w:rsidP="00E46608">
            <w:pPr>
              <w:pStyle w:val="CopticCross"/>
            </w:pPr>
          </w:p>
        </w:tc>
        <w:tc>
          <w:tcPr>
            <w:tcW w:w="3960" w:type="dxa"/>
          </w:tcPr>
          <w:p w:rsidR="00CE29B0" w:rsidRDefault="00CE29B0" w:rsidP="00CB2D55">
            <w:pPr>
              <w:pStyle w:val="CopticVersemulti-line"/>
            </w:pPr>
            <w:r w:rsidRPr="00CE29B0">
              <w:t>Ⲁϥϣⲁⲛϣⲱⲗⲉⲙ ⲉ̀ⲣⲟϥ</w:t>
            </w:r>
          </w:p>
          <w:p w:rsidR="00CE29B0" w:rsidRDefault="00CE29B0" w:rsidP="00CB2D55">
            <w:pPr>
              <w:pStyle w:val="CopticVersemulti-line"/>
            </w:pPr>
            <w:r w:rsidRPr="00CE29B0">
              <w:t>ⲛ̀ϫⲉ ⲡⲓⲡⲁⲛⲧⲟⲕⲣⲁⲧⲱⲣ</w:t>
            </w:r>
          </w:p>
          <w:p w:rsidR="00CE29B0" w:rsidRDefault="00CE29B0" w:rsidP="00CB2D55">
            <w:pPr>
              <w:pStyle w:val="CopticVersemulti-line"/>
            </w:pPr>
            <w:r w:rsidRPr="00CE29B0">
              <w:t>ϣⲁϥⲱ̀ⲗⲓ ⲙ̀ⲙⲁⲩ</w:t>
            </w:r>
          </w:p>
          <w:p w:rsidR="00E46608" w:rsidRDefault="00CE29B0" w:rsidP="00CE29B0">
            <w:pPr>
              <w:pStyle w:val="CopticVerse"/>
            </w:pPr>
            <w:r w:rsidRPr="00CE29B0">
              <w:t>ⲛ̀ⲛⲓⲛⲟⲃⲓ ⲛ̀ⲧⲉ ⲡⲓⲗⲁⲟⲥ</w:t>
            </w:r>
          </w:p>
        </w:tc>
      </w:tr>
      <w:tr w:rsidR="00E46608" w:rsidTr="00E46608">
        <w:trPr>
          <w:cantSplit/>
          <w:jc w:val="center"/>
        </w:trPr>
        <w:tc>
          <w:tcPr>
            <w:tcW w:w="288" w:type="dxa"/>
          </w:tcPr>
          <w:p w:rsidR="00E46608" w:rsidRDefault="00E46608" w:rsidP="00E46608">
            <w:pPr>
              <w:pStyle w:val="CopticCross"/>
            </w:pPr>
            <w:r w:rsidRPr="000F6316">
              <w:lastRenderedPageBreak/>
              <w:t>¿</w:t>
            </w:r>
          </w:p>
        </w:tc>
        <w:tc>
          <w:tcPr>
            <w:tcW w:w="3960" w:type="dxa"/>
          </w:tcPr>
          <w:p w:rsidR="00E46608" w:rsidRPr="007425E1" w:rsidRDefault="00E46608" w:rsidP="00E46608">
            <w:pPr>
              <w:pStyle w:val="EngHang"/>
            </w:pPr>
            <w:r w:rsidRPr="007425E1">
              <w:t>Through Mary,</w:t>
            </w:r>
          </w:p>
          <w:p w:rsidR="00E46608" w:rsidRPr="007425E1" w:rsidRDefault="00E46608" w:rsidP="00E46608">
            <w:pPr>
              <w:pStyle w:val="EngHang"/>
            </w:pPr>
            <w:r w:rsidRPr="007425E1">
              <w:t>The daughter of Joachim,</w:t>
            </w:r>
          </w:p>
          <w:p w:rsidR="00E46608" w:rsidRPr="007425E1" w:rsidRDefault="00E46608" w:rsidP="00E46608">
            <w:pPr>
              <w:pStyle w:val="EngHang"/>
            </w:pPr>
            <w:r w:rsidRPr="007425E1">
              <w:t>We knew the True Sacrifice,</w:t>
            </w:r>
          </w:p>
          <w:p w:rsidR="00E46608" w:rsidRPr="007425E1" w:rsidRDefault="00E46608" w:rsidP="00E46608">
            <w:pPr>
              <w:pStyle w:val="EngHangEnd"/>
            </w:pPr>
            <w:r w:rsidRPr="007425E1">
              <w:t>Of the forgiveness of sins.</w:t>
            </w:r>
          </w:p>
        </w:tc>
        <w:tc>
          <w:tcPr>
            <w:tcW w:w="288" w:type="dxa"/>
          </w:tcPr>
          <w:p w:rsidR="00E46608" w:rsidRDefault="00E46608" w:rsidP="00654789"/>
        </w:tc>
        <w:tc>
          <w:tcPr>
            <w:tcW w:w="288" w:type="dxa"/>
          </w:tcPr>
          <w:p w:rsidR="00E46608" w:rsidRDefault="00E46608" w:rsidP="00E46608">
            <w:pPr>
              <w:pStyle w:val="CopticCross"/>
            </w:pPr>
            <w:r w:rsidRPr="000F6316">
              <w:t>¿</w:t>
            </w:r>
          </w:p>
        </w:tc>
        <w:tc>
          <w:tcPr>
            <w:tcW w:w="3960" w:type="dxa"/>
          </w:tcPr>
          <w:p w:rsidR="00CE29B0" w:rsidRDefault="00CE29B0" w:rsidP="00CB2D55">
            <w:pPr>
              <w:pStyle w:val="CopticVersemulti-line"/>
            </w:pPr>
            <w:r w:rsidRPr="00CE29B0">
              <w:t>Ⲉ̀ⲃⲟⲗϩⲓⲧⲉⲛ Ⲙⲁⲣⲓⲁ</w:t>
            </w:r>
          </w:p>
          <w:p w:rsidR="00CE29B0" w:rsidRDefault="00CE29B0" w:rsidP="00CB2D55">
            <w:pPr>
              <w:pStyle w:val="CopticVersemulti-line"/>
            </w:pPr>
            <w:r w:rsidRPr="00CE29B0">
              <w:t>ⲧ̀ϣⲉⲣⲓ ⲛ̀Ⲓⲱⲁⲕⲓⲙ</w:t>
            </w:r>
          </w:p>
          <w:p w:rsidR="00CE29B0" w:rsidRDefault="00CE29B0" w:rsidP="00CB2D55">
            <w:pPr>
              <w:pStyle w:val="CopticVersemulti-line"/>
            </w:pPr>
            <w:r w:rsidRPr="00CE29B0">
              <w:t>ⲁⲛⲥⲟⲩⲉⲛ ⲡⲓϣⲟⲩϣⲱⲟⲩϣⲓ ⲙ̀ⲙⲏⲓ</w:t>
            </w:r>
          </w:p>
          <w:p w:rsidR="00E46608" w:rsidRDefault="00CE29B0" w:rsidP="00CE29B0">
            <w:pPr>
              <w:pStyle w:val="CopticVerse"/>
            </w:pPr>
            <w:r w:rsidRPr="00CE29B0">
              <w:t>ⲛ̀ⲭⲁⲛⲟⲃⲓ ⲉ̀ⲃⲟⲗ</w:t>
            </w:r>
          </w:p>
        </w:tc>
      </w:tr>
    </w:tbl>
    <w:p w:rsidR="00654789" w:rsidRDefault="00E46608" w:rsidP="00D24FE1">
      <w:pPr>
        <w:pStyle w:val="Heading4"/>
      </w:pPr>
      <w:bookmarkStart w:id="203" w:name="_Toc298445780"/>
      <w:bookmarkStart w:id="204" w:name="_Toc298681265"/>
      <w:bookmarkStart w:id="205" w:name="_Toc298447505"/>
      <w:r>
        <w:t>Part Fifteen</w:t>
      </w:r>
      <w:bookmarkEnd w:id="203"/>
      <w:bookmarkEnd w:id="204"/>
      <w:bookmarkEnd w:id="2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Who can speak of,</w:t>
            </w:r>
          </w:p>
          <w:p w:rsidR="00E46608" w:rsidRPr="007425E1" w:rsidRDefault="00E46608" w:rsidP="00CF4119">
            <w:pPr>
              <w:pStyle w:val="EngHang"/>
            </w:pPr>
            <w:r w:rsidRPr="007425E1">
              <w:t>The honour of the tabernacle,</w:t>
            </w:r>
          </w:p>
          <w:p w:rsidR="00E46608" w:rsidRPr="007425E1" w:rsidRDefault="00E46608" w:rsidP="00CF4119">
            <w:pPr>
              <w:pStyle w:val="EngHang"/>
            </w:pPr>
            <w:r w:rsidRPr="007425E1">
              <w:t>That was adorned,</w:t>
            </w:r>
          </w:p>
          <w:p w:rsidR="00E46608" w:rsidRDefault="00E46608" w:rsidP="00CF4119">
            <w:pPr>
              <w:pStyle w:val="EngHangEnd"/>
            </w:pPr>
            <w:r w:rsidRPr="007425E1">
              <w:t>By the prophet?</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6738A5" w:rsidRDefault="006738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6738A5" w:rsidRDefault="006738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E46608" w:rsidRDefault="006738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When they saw it –</w:t>
            </w:r>
          </w:p>
          <w:p w:rsidR="00E46608" w:rsidRPr="007425E1" w:rsidRDefault="00E46608" w:rsidP="00CF4119">
            <w:pPr>
              <w:pStyle w:val="EngHang"/>
            </w:pPr>
            <w:r w:rsidRPr="007425E1">
              <w:t>The chosen teachers</w:t>
            </w:r>
          </w:p>
          <w:p w:rsidR="00E46608" w:rsidRPr="007425E1" w:rsidRDefault="00E46608" w:rsidP="00CF4119">
            <w:pPr>
              <w:pStyle w:val="EngHang"/>
            </w:pPr>
            <w:r w:rsidRPr="007425E1">
              <w:t>Of the Holy Scriptures –</w:t>
            </w:r>
          </w:p>
          <w:p w:rsidR="00E46608" w:rsidRDefault="00E46608" w:rsidP="00CF4119">
            <w:pPr>
              <w:pStyle w:val="EngHangEnd"/>
            </w:pPr>
            <w:r w:rsidRPr="007425E1">
              <w:t>They greatly marvelled.</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Ⲉ̀ⲧⲁⲩⲛⲁⲩ ⲉ̀ⲣⲟⲥ</w:t>
            </w:r>
          </w:p>
          <w:p w:rsidR="006738A5" w:rsidRDefault="006738A5" w:rsidP="006738A5">
            <w:pPr>
              <w:pStyle w:val="CopticVersemulti-line"/>
            </w:pPr>
            <w:r w:rsidRPr="006738A5">
              <w:t>ⲛ̀ϫⲉ ⲛⲓⲥⲱⲧⲡ ⲛ̀ⲥⲁϧ</w:t>
            </w:r>
          </w:p>
          <w:p w:rsidR="006738A5" w:rsidRDefault="006738A5" w:rsidP="006738A5">
            <w:pPr>
              <w:pStyle w:val="CopticVersemulti-line"/>
            </w:pPr>
            <w:r w:rsidRPr="006738A5">
              <w:t>ⲛ̀ⲧⲉ ⲛⲓⲅ̀ⲣⲁⲫⲏ ⲉ̅ⲑ̅ⲩ</w:t>
            </w:r>
          </w:p>
          <w:p w:rsidR="00E46608" w:rsidRDefault="006738A5" w:rsidP="006738A5">
            <w:pPr>
              <w:pStyle w:val="CopticVerse"/>
            </w:pPr>
            <w:r w:rsidRPr="006738A5">
              <w:t>ⲁⲩϭⲓϣ̀ⲫⲏⲣⲓ ⲉ̀ⲙⲁϣⲱ</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They thought,</w:t>
            </w:r>
          </w:p>
          <w:p w:rsidR="00E46608" w:rsidRPr="007425E1" w:rsidRDefault="00E46608" w:rsidP="00CF4119">
            <w:pPr>
              <w:pStyle w:val="EngHang"/>
            </w:pPr>
            <w:r w:rsidRPr="007425E1">
              <w:t>With their fine</w:t>
            </w:r>
            <w:r w:rsidR="006738A5">
              <w:t xml:space="preserve"> </w:t>
            </w:r>
            <w:r w:rsidRPr="007425E1">
              <w:t>understanding,</w:t>
            </w:r>
          </w:p>
          <w:p w:rsidR="00E46608" w:rsidRPr="007425E1" w:rsidRDefault="00E46608" w:rsidP="00CF4119">
            <w:pPr>
              <w:pStyle w:val="EngHang"/>
            </w:pPr>
            <w:r w:rsidRPr="007425E1">
              <w:t>And interpreted it,</w:t>
            </w:r>
          </w:p>
          <w:p w:rsidR="00E46608" w:rsidRDefault="00E46608" w:rsidP="00CF4119">
            <w:pPr>
              <w:pStyle w:val="EngHangEnd"/>
            </w:pPr>
            <w:r w:rsidRPr="007425E1">
              <w:t>Through the Holy Scriptures.</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Ⲁⲩⲙⲟⲕⲙⲉⲕ ⲉ̀ⲃⲟⲗ</w:t>
            </w:r>
          </w:p>
          <w:p w:rsidR="006738A5" w:rsidRDefault="006738A5" w:rsidP="006738A5">
            <w:pPr>
              <w:pStyle w:val="CopticVersemulti-line"/>
            </w:pPr>
            <w:r w:rsidRPr="006738A5">
              <w:t>ϧⲉⲛ ⲡⲟⲩⲕⲁϯ ⲉⲧϣⲟⲙ</w:t>
            </w:r>
          </w:p>
          <w:p w:rsidR="006738A5" w:rsidRDefault="006738A5" w:rsidP="006738A5">
            <w:pPr>
              <w:pStyle w:val="CopticVersemulti-line"/>
            </w:pPr>
            <w:r w:rsidRPr="006738A5">
              <w:t>ⲁⲩⲉⲣⲙⲏⲛⲉⲩⲓⲛ ⲙ̀ⲙⲟⲥ</w:t>
            </w:r>
          </w:p>
          <w:p w:rsidR="00E46608" w:rsidRDefault="006738A5" w:rsidP="006738A5">
            <w:pPr>
              <w:pStyle w:val="CopticVerse"/>
            </w:pPr>
            <w:r w:rsidRPr="006738A5">
              <w:t>ϧⲉⲛ ⲛⲓⲅ̀ⲣⲁⲫⲏ ⲉ̅ⲑ̅ⲩ</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They called Mary,</w:t>
            </w:r>
          </w:p>
          <w:p w:rsidR="00E46608" w:rsidRPr="007425E1" w:rsidRDefault="00E46608" w:rsidP="00CF4119">
            <w:pPr>
              <w:pStyle w:val="EngHang"/>
            </w:pPr>
            <w:r w:rsidRPr="007425E1">
              <w:t>The daughter of Joachim,</w:t>
            </w:r>
          </w:p>
          <w:p w:rsidR="00E46608" w:rsidRPr="007425E1" w:rsidRDefault="00E46608" w:rsidP="00CF4119">
            <w:pPr>
              <w:pStyle w:val="EngHang"/>
            </w:pPr>
            <w:r w:rsidRPr="007425E1">
              <w:t>The true tabernacle,</w:t>
            </w:r>
          </w:p>
          <w:p w:rsidR="00E46608" w:rsidRDefault="00E46608" w:rsidP="00CF4119">
            <w:pPr>
              <w:pStyle w:val="EngHangEnd"/>
            </w:pPr>
            <w:r w:rsidRPr="007425E1">
              <w:t>Of the Lord of Hosts.</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Ⲁⲩⲙⲟⲩϯ ⲉ̀Ⲙⲁⲣⲓⲁ</w:t>
            </w:r>
          </w:p>
          <w:p w:rsidR="006738A5" w:rsidRDefault="006738A5" w:rsidP="006738A5">
            <w:pPr>
              <w:pStyle w:val="CopticVersemulti-line"/>
            </w:pPr>
            <w:r w:rsidRPr="006738A5">
              <w:t>ⲧ̀ϣⲉⲣⲓ ⲛ̀Ⲓⲱⲁⲕⲓⲙ</w:t>
            </w:r>
          </w:p>
          <w:p w:rsidR="006738A5" w:rsidRDefault="006738A5" w:rsidP="006738A5">
            <w:pPr>
              <w:pStyle w:val="CopticVersemulti-line"/>
            </w:pPr>
            <w:r w:rsidRPr="006738A5">
              <w:t>ϫⲉ ϯⲥ̀ⲕⲏⲛⲏ ⲙ̀ⲙⲏⲓ</w:t>
            </w:r>
          </w:p>
          <w:p w:rsidR="00E46608" w:rsidRDefault="006738A5" w:rsidP="006738A5">
            <w:pPr>
              <w:pStyle w:val="CopticVerse"/>
            </w:pPr>
            <w:r w:rsidRPr="006738A5">
              <w:t>ⲛ̀ⲧⲉ Ⲡⲟ̅ⲥ̅ ⲥⲁⲃⲁⲱⲑ</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They likened the Ark,</w:t>
            </w:r>
          </w:p>
          <w:p w:rsidR="00E46608" w:rsidRPr="007425E1" w:rsidRDefault="00E46608" w:rsidP="00CF4119">
            <w:pPr>
              <w:pStyle w:val="EngHang"/>
            </w:pPr>
            <w:r w:rsidRPr="007425E1">
              <w:t>To the Virgin,</w:t>
            </w:r>
          </w:p>
          <w:p w:rsidR="00E46608" w:rsidRPr="007425E1" w:rsidRDefault="00E46608" w:rsidP="00CF4119">
            <w:pPr>
              <w:pStyle w:val="EngHang"/>
            </w:pPr>
            <w:r w:rsidRPr="007425E1">
              <w:t>And its choice gold,</w:t>
            </w:r>
          </w:p>
          <w:p w:rsidR="00E46608" w:rsidRDefault="00E46608" w:rsidP="00CF4119">
            <w:pPr>
              <w:pStyle w:val="EngHangEnd"/>
            </w:pPr>
            <w:r w:rsidRPr="007425E1">
              <w:t>To her purity.</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Ⲁⲩⲉⲛ ϯⲕⲓⲃⲱⲧⲟⲥ</w:t>
            </w:r>
          </w:p>
          <w:p w:rsidR="006738A5" w:rsidRDefault="006738A5" w:rsidP="006738A5">
            <w:pPr>
              <w:pStyle w:val="CopticVersemulti-line"/>
            </w:pPr>
            <w:r w:rsidRPr="006738A5">
              <w:t>ϩⲓϫⲉⲛ ϯⲡⲁⲣⲑⲉⲛⲟⲥ</w:t>
            </w:r>
          </w:p>
          <w:p w:rsidR="006738A5" w:rsidRDefault="006738A5" w:rsidP="006738A5">
            <w:pPr>
              <w:pStyle w:val="CopticVersemulti-line"/>
            </w:pPr>
            <w:r w:rsidRPr="006738A5">
              <w:t>ⲡⲉⲥⲕⲉⲛⲟⲩⲃ ⲉⲧⲥⲱⲧⲡ</w:t>
            </w:r>
          </w:p>
          <w:p w:rsidR="00E46608" w:rsidRDefault="006738A5" w:rsidP="006738A5">
            <w:pPr>
              <w:pStyle w:val="CopticVerse"/>
            </w:pPr>
            <w:r w:rsidRPr="006738A5">
              <w:t>ϩⲓϫⲉⲛ ⲡⲉⲥⲧⲟⲩⲃⲟ</w:t>
            </w:r>
          </w:p>
        </w:tc>
      </w:tr>
      <w:tr w:rsidR="00E46608" w:rsidTr="00CF4119">
        <w:trPr>
          <w:cantSplit/>
          <w:jc w:val="center"/>
        </w:trPr>
        <w:tc>
          <w:tcPr>
            <w:tcW w:w="288" w:type="dxa"/>
          </w:tcPr>
          <w:p w:rsidR="00E46608" w:rsidRDefault="00CF4119" w:rsidP="00CF4119">
            <w:pPr>
              <w:pStyle w:val="CopticCross"/>
            </w:pPr>
            <w:r w:rsidRPr="000F6316">
              <w:lastRenderedPageBreak/>
              <w:t>¿</w:t>
            </w:r>
          </w:p>
        </w:tc>
        <w:tc>
          <w:tcPr>
            <w:tcW w:w="3960" w:type="dxa"/>
          </w:tcPr>
          <w:p w:rsidR="00E46608" w:rsidRPr="007425E1" w:rsidRDefault="00E46608" w:rsidP="00CF4119">
            <w:pPr>
              <w:pStyle w:val="EngHang"/>
            </w:pPr>
            <w:r w:rsidRPr="007425E1">
              <w:t>They likened the Mercy Seat,</w:t>
            </w:r>
          </w:p>
          <w:p w:rsidR="00E46608" w:rsidRPr="007425E1" w:rsidRDefault="00E46608" w:rsidP="00CF4119">
            <w:pPr>
              <w:pStyle w:val="EngHang"/>
            </w:pPr>
            <w:r w:rsidRPr="007425E1">
              <w:t>To the Virgin,</w:t>
            </w:r>
          </w:p>
          <w:p w:rsidR="00E46608" w:rsidRPr="007425E1" w:rsidRDefault="00E46608" w:rsidP="00CF4119">
            <w:pPr>
              <w:pStyle w:val="EngHang"/>
            </w:pPr>
            <w:r w:rsidRPr="007425E1">
              <w:t>And the Cherubim of glory,</w:t>
            </w:r>
          </w:p>
          <w:p w:rsidR="00E46608" w:rsidRDefault="00E46608" w:rsidP="00CF4119">
            <w:pPr>
              <w:pStyle w:val="EngHangEnd"/>
            </w:pPr>
            <w:r w:rsidRPr="007425E1">
              <w:t>Overshadowing her.</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Ⲁⲩⲉⲛ ⲡⲓⲓ̀ⲗⲁⲥⲧⲏⲣⲓⲟⲛ</w:t>
            </w:r>
          </w:p>
          <w:p w:rsidR="006738A5" w:rsidRDefault="006738A5" w:rsidP="006738A5">
            <w:pPr>
              <w:pStyle w:val="CopticVersemulti-line"/>
            </w:pPr>
            <w:r w:rsidRPr="006738A5">
              <w:t>ϩⲓϫⲉⲛ ϯⲡⲁⲣⲑⲉⲛⲟⲥ</w:t>
            </w:r>
          </w:p>
          <w:p w:rsidR="006738A5" w:rsidRDefault="006738A5" w:rsidP="006738A5">
            <w:pPr>
              <w:pStyle w:val="CopticVersemulti-line"/>
            </w:pPr>
            <w:r w:rsidRPr="006738A5">
              <w:t>ⲓⲥ Ⲛⲓⲭⲉⲣⲟⲩⲃⲓⲙ ⲛ̀ⲧⲉ ⲡ̀ⲱ̀ⲟⲩ</w:t>
            </w:r>
          </w:p>
          <w:p w:rsidR="00E46608" w:rsidRDefault="006738A5" w:rsidP="006738A5">
            <w:pPr>
              <w:pStyle w:val="CopticVerse"/>
            </w:pPr>
            <w:r w:rsidRPr="006738A5">
              <w:t>ⲥⲉⲉⲣϧⲏⲓⲃⲓ ⲉ̀ϫⲱⲥ</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They likened the golden pot,</w:t>
            </w:r>
          </w:p>
          <w:p w:rsidR="00E46608" w:rsidRPr="007425E1" w:rsidRDefault="00E46608" w:rsidP="00CF4119">
            <w:pPr>
              <w:pStyle w:val="EngHang"/>
            </w:pPr>
            <w:r w:rsidRPr="007425E1">
              <w:t>To the Virgin,</w:t>
            </w:r>
          </w:p>
          <w:p w:rsidR="00E46608" w:rsidRPr="007425E1" w:rsidRDefault="00E46608" w:rsidP="00CF4119">
            <w:pPr>
              <w:pStyle w:val="EngHang"/>
            </w:pPr>
            <w:r w:rsidRPr="007425E1">
              <w:t>And the measure of the manna,</w:t>
            </w:r>
          </w:p>
          <w:p w:rsidR="00E46608" w:rsidRDefault="00E46608" w:rsidP="00CF4119">
            <w:pPr>
              <w:pStyle w:val="EngHangEnd"/>
            </w:pPr>
            <w:r w:rsidRPr="007425E1">
              <w:t>To Our Saviour.</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Ⲁⲩⲉⲛ ⲡⲓⲥ̀ⲧⲁⲙⲛⲟⲥ ⲛ̀ⲛⲟⲩⲃ</w:t>
            </w:r>
          </w:p>
          <w:p w:rsidR="006738A5" w:rsidRDefault="006738A5" w:rsidP="006738A5">
            <w:pPr>
              <w:pStyle w:val="CopticVersemulti-line"/>
            </w:pPr>
            <w:r w:rsidRPr="006738A5">
              <w:t>ϩⲓϫⲉⲛ ϯⲡⲁⲣⲑⲉⲛⲟⲥ</w:t>
            </w:r>
          </w:p>
          <w:p w:rsidR="006738A5" w:rsidRDefault="006738A5" w:rsidP="006738A5">
            <w:pPr>
              <w:pStyle w:val="CopticVersemulti-line"/>
            </w:pPr>
            <w:r w:rsidRPr="006738A5">
              <w:t>ⲡⲉϥⲕⲉϣⲓ ⲙ̀ⲙⲁⲛⲛⲁ</w:t>
            </w:r>
          </w:p>
          <w:p w:rsidR="00E46608" w:rsidRDefault="006738A5" w:rsidP="006738A5">
            <w:pPr>
              <w:pStyle w:val="CopticVersemulti-line"/>
            </w:pPr>
            <w:r w:rsidRPr="006738A5">
              <w:t>ϩⲓϫⲉⲛ Ⲡⲉⲛⲥⲱⲧⲏⲣ</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They likened the candlestick of gold,</w:t>
            </w:r>
          </w:p>
          <w:p w:rsidR="00E46608" w:rsidRPr="007425E1" w:rsidRDefault="00E46608" w:rsidP="00CF4119">
            <w:pPr>
              <w:pStyle w:val="EngHang"/>
            </w:pPr>
            <w:r w:rsidRPr="007425E1">
              <w:t>To the Church,</w:t>
            </w:r>
          </w:p>
          <w:p w:rsidR="00E46608" w:rsidRPr="007425E1" w:rsidRDefault="00E46608" w:rsidP="00CF4119">
            <w:pPr>
              <w:pStyle w:val="EngHang"/>
            </w:pPr>
            <w:r w:rsidRPr="007425E1">
              <w:t>And the seven lamps,</w:t>
            </w:r>
          </w:p>
          <w:p w:rsidR="00E46608" w:rsidRDefault="00E46608" w:rsidP="00CF4119">
            <w:pPr>
              <w:pStyle w:val="EngHangEnd"/>
            </w:pPr>
            <w:r w:rsidRPr="007425E1">
              <w:t>To its seven orders.</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Pr="006738A5" w:rsidRDefault="006738A5" w:rsidP="006738A5">
            <w:pPr>
              <w:pStyle w:val="CopticVersemulti-line"/>
              <w:rPr>
                <w:highlight w:val="yellow"/>
              </w:rPr>
            </w:pPr>
            <w:r w:rsidRPr="006738A5">
              <w:rPr>
                <w:highlight w:val="yellow"/>
              </w:rPr>
              <w:t>Ⲁⲩⲉⲛ ϯⲗⲩⲕⲛⲓⲁ̀ ⲛ̀ⲛⲟⲩⲃ</w:t>
            </w:r>
          </w:p>
          <w:p w:rsidR="006738A5" w:rsidRPr="006738A5" w:rsidRDefault="006738A5" w:rsidP="006738A5">
            <w:pPr>
              <w:pStyle w:val="CopticVersemulti-line"/>
              <w:rPr>
                <w:highlight w:val="yellow"/>
              </w:rPr>
            </w:pPr>
            <w:r w:rsidRPr="006738A5">
              <w:rPr>
                <w:highlight w:val="yellow"/>
              </w:rPr>
              <w:t>ϩⲓϫⲉⲛ ϯⲉⲕⲕⲗⲏⲥⲓⲁ̀</w:t>
            </w:r>
          </w:p>
          <w:p w:rsidR="006738A5" w:rsidRPr="006738A5" w:rsidRDefault="006738A5" w:rsidP="006738A5">
            <w:pPr>
              <w:pStyle w:val="CopticVersemulti-line"/>
              <w:rPr>
                <w:highlight w:val="yellow"/>
              </w:rPr>
            </w:pPr>
            <w:r w:rsidRPr="006738A5">
              <w:rPr>
                <w:highlight w:val="yellow"/>
              </w:rPr>
              <w:t>ⲡⲉⲥⲕⲉϣⲁϣϤ ⲛ̀ϧⲏⲃⲥ</w:t>
            </w:r>
          </w:p>
          <w:p w:rsidR="00E46608" w:rsidRDefault="006738A5" w:rsidP="006738A5">
            <w:pPr>
              <w:pStyle w:val="CopticVerse"/>
            </w:pPr>
            <w:r w:rsidRPr="006738A5">
              <w:rPr>
                <w:highlight w:val="yellow"/>
              </w:rPr>
              <w:t>ϩⲓϫⲉⲛ ⲡⲓϣⲁϣϤ ⲛ̀ⲧⲁⲅⲙⲁ</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They likened the golden censor,</w:t>
            </w:r>
          </w:p>
          <w:p w:rsidR="00E46608" w:rsidRPr="007425E1" w:rsidRDefault="00E46608" w:rsidP="00CF4119">
            <w:pPr>
              <w:pStyle w:val="EngHang"/>
            </w:pPr>
            <w:r w:rsidRPr="007425E1">
              <w:t>To the Virgin,</w:t>
            </w:r>
          </w:p>
          <w:p w:rsidR="00E46608" w:rsidRPr="007425E1" w:rsidRDefault="00E46608" w:rsidP="00CF4119">
            <w:pPr>
              <w:pStyle w:val="EngHang"/>
            </w:pPr>
            <w:r w:rsidRPr="007425E1">
              <w:t>And its incense,</w:t>
            </w:r>
          </w:p>
          <w:p w:rsidR="00E46608" w:rsidRPr="007425E1" w:rsidRDefault="00E46608" w:rsidP="00CF4119">
            <w:pPr>
              <w:pStyle w:val="EngHangEnd"/>
            </w:pPr>
            <w:r w:rsidRPr="007425E1">
              <w:t>To Emmanuel.</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Ⲁⲩⲉⲛ ϯϣⲟⲩⲣⲏ ⲛ̀ⲛⲟⲩⲃ</w:t>
            </w:r>
          </w:p>
          <w:p w:rsidR="006738A5" w:rsidRDefault="006738A5" w:rsidP="006738A5">
            <w:pPr>
              <w:pStyle w:val="CopticVersemulti-line"/>
            </w:pPr>
            <w:r w:rsidRPr="006738A5">
              <w:t>ϩⲓϫⲉⲛ ϯⲡⲁⲣⲑⲉⲛⲟⲥ</w:t>
            </w:r>
          </w:p>
          <w:p w:rsidR="006738A5" w:rsidRDefault="006738A5" w:rsidP="006738A5">
            <w:pPr>
              <w:pStyle w:val="CopticVersemulti-line"/>
            </w:pPr>
            <w:r w:rsidRPr="006738A5">
              <w:t>ⲡⲉⲥⲕⲩⲛⲁⲙⲱⲛⲟⲛ</w:t>
            </w:r>
          </w:p>
          <w:p w:rsidR="00E46608" w:rsidRDefault="006738A5" w:rsidP="006738A5">
            <w:pPr>
              <w:pStyle w:val="CopticVerse"/>
            </w:pPr>
            <w:r w:rsidRPr="006738A5">
              <w:t>ϩⲓϫⲉⲛ Ⲉⲙⲙⲁⲛⲟⲩⲏⲗ</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They likened the fragrant flower,</w:t>
            </w:r>
          </w:p>
          <w:p w:rsidR="00E46608" w:rsidRPr="007425E1" w:rsidRDefault="00E46608" w:rsidP="00CF4119">
            <w:pPr>
              <w:pStyle w:val="EngHang"/>
            </w:pPr>
            <w:r w:rsidRPr="007425E1">
              <w:t>To Mary the Queen,</w:t>
            </w:r>
          </w:p>
          <w:p w:rsidR="00E46608" w:rsidRPr="007425E1" w:rsidRDefault="00E46608" w:rsidP="00CF4119">
            <w:pPr>
              <w:pStyle w:val="EngHang"/>
            </w:pPr>
            <w:r w:rsidRPr="007425E1">
              <w:t>And its choice fragrance,</w:t>
            </w:r>
          </w:p>
          <w:p w:rsidR="00E46608" w:rsidRPr="007425E1" w:rsidRDefault="00E46608" w:rsidP="00CF4119">
            <w:pPr>
              <w:pStyle w:val="EngHangEnd"/>
            </w:pPr>
            <w:r w:rsidRPr="007425E1">
              <w:t>To her virginity.</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Ⲁⲩⲉⲛ ϯϩ̀ⲣⲏⲣⲓ ⲛ̀ⲥ̀ⲑⲟⲓⲛⲟⲩϥⲓ</w:t>
            </w:r>
          </w:p>
          <w:p w:rsidR="006738A5" w:rsidRDefault="006738A5" w:rsidP="006738A5">
            <w:pPr>
              <w:pStyle w:val="CopticVersemulti-line"/>
            </w:pPr>
            <w:r w:rsidRPr="006738A5">
              <w:t>ϩⲓϫⲉⲛ Ⲙⲁⲣⲓⲁ ϯⲟⲩⲣⲱ</w:t>
            </w:r>
          </w:p>
          <w:p w:rsidR="006738A5" w:rsidRDefault="006738A5" w:rsidP="006738A5">
            <w:pPr>
              <w:pStyle w:val="CopticVersemulti-line"/>
            </w:pPr>
            <w:r w:rsidRPr="006738A5">
              <w:t>ⲡⲉⲥⲕⲉⲥⲑⲟⲓⲛⲟⲩϥⲓ ⲉⲧⲥⲱⲧⲡ</w:t>
            </w:r>
          </w:p>
          <w:p w:rsidR="00E46608" w:rsidRDefault="006738A5" w:rsidP="006738A5">
            <w:pPr>
              <w:pStyle w:val="CopticVerse"/>
            </w:pPr>
            <w:r w:rsidRPr="006738A5">
              <w:t>ϩⲓϫⲉⲛ ⲧⲉⲥⲡⲁⲣⲑⲉⲛⲓⲁ̀</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w:t>
            </w:r>
            <w:r>
              <w:t>y</w:t>
            </w:r>
            <w:r w:rsidRPr="007425E1">
              <w:t xml:space="preserve"> likened the rod of Aaron,</w:t>
            </w:r>
          </w:p>
          <w:p w:rsidR="00E46608" w:rsidRPr="007425E1" w:rsidRDefault="00E46608" w:rsidP="00CF4119">
            <w:pPr>
              <w:pStyle w:val="EngHang"/>
            </w:pPr>
            <w:r w:rsidRPr="007425E1">
              <w:t>To the wood of the Cross,</w:t>
            </w:r>
          </w:p>
          <w:p w:rsidR="00E46608" w:rsidRPr="007425E1" w:rsidRDefault="00E46608" w:rsidP="00CF4119">
            <w:pPr>
              <w:pStyle w:val="EngHang"/>
            </w:pPr>
            <w:r w:rsidRPr="007425E1">
              <w:t>Which our Lord hung upon,</w:t>
            </w:r>
          </w:p>
          <w:p w:rsidR="00E46608" w:rsidRPr="007425E1" w:rsidRDefault="00E46608" w:rsidP="00CF4119">
            <w:pPr>
              <w:pStyle w:val="EngHangEnd"/>
            </w:pPr>
            <w:r w:rsidRPr="007425E1">
              <w:t>To redeem us.</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Ⲁⲩⲉⲛ ⲡⲓϣ̀ⲃⲱⲧ ⲛ̀ⲧⲉ Ⲁ̀ⲁⲣⲱⲛ</w:t>
            </w:r>
          </w:p>
          <w:p w:rsidR="006738A5" w:rsidRDefault="006738A5" w:rsidP="006738A5">
            <w:pPr>
              <w:pStyle w:val="CopticVersemulti-line"/>
            </w:pPr>
            <w:r w:rsidRPr="006738A5">
              <w:t>ϩⲓϫⲉⲛ ⲡ̀ϣⲉ ⲛ̀ⲧⲉ ⲡⲓ̀ⲥⲧⲁⲩⲣⲟⲥ</w:t>
            </w:r>
          </w:p>
          <w:p w:rsidR="006738A5" w:rsidRDefault="006738A5" w:rsidP="006738A5">
            <w:pPr>
              <w:pStyle w:val="CopticVersemulti-line"/>
            </w:pPr>
            <w:r w:rsidRPr="006738A5">
              <w:t>ⲉ̀ⲧⲁⲩⲉϣ Ⲡⲁⲟ̅ⲥ̅ ⲉ̀ⲣⲟϥ</w:t>
            </w:r>
          </w:p>
          <w:p w:rsidR="00E46608" w:rsidRDefault="006738A5" w:rsidP="006738A5">
            <w:pPr>
              <w:pStyle w:val="CopticVerse"/>
            </w:pPr>
            <w:r w:rsidRPr="006738A5">
              <w:t>ϣⲁⲛ̀ⲧⲉϥⲥⲱϯ ⲙ̀ⲙⲟⲛ</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They likened the table of gold,</w:t>
            </w:r>
          </w:p>
          <w:p w:rsidR="00E46608" w:rsidRPr="007425E1" w:rsidRDefault="00E46608" w:rsidP="00CF4119">
            <w:pPr>
              <w:pStyle w:val="EngHang"/>
            </w:pPr>
            <w:r w:rsidRPr="007425E1">
              <w:t>To the altar,</w:t>
            </w:r>
          </w:p>
          <w:p w:rsidR="00E46608" w:rsidRPr="007425E1" w:rsidRDefault="00E46608" w:rsidP="00CF4119">
            <w:pPr>
              <w:pStyle w:val="EngHang"/>
            </w:pPr>
            <w:r w:rsidRPr="007425E1">
              <w:t>And the shewbread,</w:t>
            </w:r>
          </w:p>
          <w:p w:rsidR="00E46608" w:rsidRPr="007425E1" w:rsidRDefault="00E46608" w:rsidP="00CF4119">
            <w:pPr>
              <w:pStyle w:val="EngHangEnd"/>
            </w:pPr>
            <w:r w:rsidRPr="007425E1">
              <w:t>To the Body of the Lord.</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Ⲁⲩⲉⲛ ϯⲧ̀ⲣⲁⲡⲉⲍⲁ ⲛ̀ⲛⲟⲩⲃ</w:t>
            </w:r>
          </w:p>
          <w:p w:rsidR="006738A5" w:rsidRDefault="006738A5" w:rsidP="006738A5">
            <w:pPr>
              <w:pStyle w:val="CopticVersemulti-line"/>
            </w:pPr>
            <w:r w:rsidRPr="006738A5">
              <w:t>ϩⲓϫⲉⲛ ⲡⲓⲙⲁⲛ̀ⲉⲣϣⲱⲟⲩϣⲓ</w:t>
            </w:r>
          </w:p>
          <w:p w:rsidR="006738A5" w:rsidRDefault="006738A5" w:rsidP="006738A5">
            <w:pPr>
              <w:pStyle w:val="CopticVersemulti-line"/>
            </w:pPr>
            <w:r w:rsidRPr="006738A5">
              <w:t>ⲡ̀ⲱⲓⲕ ⲛ̀ϯⲡ̀ⲣⲟⲑⲉⲥⲓⲥ</w:t>
            </w:r>
          </w:p>
          <w:p w:rsidR="00E46608" w:rsidRDefault="006738A5" w:rsidP="006738A5">
            <w:pPr>
              <w:pStyle w:val="CopticVerse"/>
            </w:pPr>
            <w:r w:rsidRPr="006738A5">
              <w:t>ϩⲓϫⲉⲛ ⲡ̀ⲥⲱⲙⲁ ⲙ̀Ⲡⲟ̅ⲥ̅</w:t>
            </w:r>
          </w:p>
        </w:tc>
      </w:tr>
      <w:tr w:rsidR="00E46608" w:rsidTr="00CF4119">
        <w:trPr>
          <w:cantSplit/>
          <w:jc w:val="center"/>
        </w:trPr>
        <w:tc>
          <w:tcPr>
            <w:tcW w:w="288" w:type="dxa"/>
          </w:tcPr>
          <w:p w:rsidR="00E46608" w:rsidRDefault="00E46608" w:rsidP="00CF4119">
            <w:pPr>
              <w:pStyle w:val="CopticCross"/>
            </w:pPr>
          </w:p>
        </w:tc>
        <w:tc>
          <w:tcPr>
            <w:tcW w:w="3960" w:type="dxa"/>
          </w:tcPr>
          <w:p w:rsidR="00E46608" w:rsidRPr="007425E1" w:rsidRDefault="00E46608" w:rsidP="00CF4119">
            <w:pPr>
              <w:pStyle w:val="EngHang"/>
            </w:pPr>
            <w:r w:rsidRPr="007425E1">
              <w:t>They likened the High Priest,</w:t>
            </w:r>
          </w:p>
          <w:p w:rsidR="00E46608" w:rsidRPr="007425E1" w:rsidRDefault="00E46608" w:rsidP="00CF4119">
            <w:pPr>
              <w:pStyle w:val="EngHang"/>
            </w:pPr>
            <w:r w:rsidRPr="007425E1">
              <w:t>To our Saviour,</w:t>
            </w:r>
          </w:p>
          <w:p w:rsidR="00E46608" w:rsidRPr="007425E1" w:rsidRDefault="00E46608" w:rsidP="00CF4119">
            <w:pPr>
              <w:pStyle w:val="EngHang"/>
            </w:pPr>
            <w:r w:rsidRPr="007425E1">
              <w:t>The true sacrifice,</w:t>
            </w:r>
          </w:p>
          <w:p w:rsidR="00E46608" w:rsidRPr="007425E1" w:rsidRDefault="00E46608" w:rsidP="00CF4119">
            <w:pPr>
              <w:pStyle w:val="EngHangEnd"/>
            </w:pPr>
            <w:r w:rsidRPr="007425E1">
              <w:t>For the forgiveness of sins.</w:t>
            </w:r>
          </w:p>
        </w:tc>
        <w:tc>
          <w:tcPr>
            <w:tcW w:w="288" w:type="dxa"/>
          </w:tcPr>
          <w:p w:rsidR="00E46608" w:rsidRDefault="00E46608" w:rsidP="00E46608"/>
        </w:tc>
        <w:tc>
          <w:tcPr>
            <w:tcW w:w="288" w:type="dxa"/>
          </w:tcPr>
          <w:p w:rsidR="00E46608" w:rsidRDefault="00E46608" w:rsidP="00CF4119">
            <w:pPr>
              <w:pStyle w:val="CopticCross"/>
            </w:pPr>
          </w:p>
        </w:tc>
        <w:tc>
          <w:tcPr>
            <w:tcW w:w="3960" w:type="dxa"/>
          </w:tcPr>
          <w:p w:rsidR="006738A5" w:rsidRDefault="006738A5" w:rsidP="006738A5">
            <w:pPr>
              <w:pStyle w:val="CopticVersemulti-line"/>
            </w:pPr>
            <w:r w:rsidRPr="006738A5">
              <w:t>Ⲁⲩⲉⲛ ⲡⲓⲁⲣⲭⲏⲉⲣⲉⲩⲥ</w:t>
            </w:r>
          </w:p>
          <w:p w:rsidR="006738A5" w:rsidRDefault="006738A5" w:rsidP="006738A5">
            <w:pPr>
              <w:pStyle w:val="CopticVersemulti-line"/>
            </w:pPr>
            <w:r w:rsidRPr="006738A5">
              <w:t>ϩⲓϫⲉⲛ Ⲡⲉⲛⲥⲱⲧⲏⲣ</w:t>
            </w:r>
          </w:p>
          <w:p w:rsidR="006738A5" w:rsidRDefault="006738A5" w:rsidP="006738A5">
            <w:pPr>
              <w:pStyle w:val="CopticVersemulti-line"/>
            </w:pPr>
            <w:r w:rsidRPr="006738A5">
              <w:t>ⲡⲓϣⲟⲩϣⲱⲟⲩϣⲓ ⲙ̀ⲙⲏⲓ</w:t>
            </w:r>
          </w:p>
          <w:p w:rsidR="00E46608" w:rsidRDefault="006738A5" w:rsidP="006738A5">
            <w:pPr>
              <w:pStyle w:val="CopticVerse"/>
            </w:pPr>
            <w:r w:rsidRPr="006738A5">
              <w:t>ⲛ̀ⲭⲁⲛⲟⲃⲓ ⲉ̀ⲃⲟⲗ</w:t>
            </w:r>
          </w:p>
        </w:tc>
      </w:tr>
      <w:tr w:rsidR="00E46608" w:rsidTr="00CF4119">
        <w:trPr>
          <w:cantSplit/>
          <w:jc w:val="center"/>
        </w:trPr>
        <w:tc>
          <w:tcPr>
            <w:tcW w:w="288" w:type="dxa"/>
          </w:tcPr>
          <w:p w:rsidR="00E46608" w:rsidRDefault="00CF4119" w:rsidP="00CF4119">
            <w:pPr>
              <w:pStyle w:val="CopticCross"/>
            </w:pPr>
            <w:r w:rsidRPr="000F6316">
              <w:t>¿</w:t>
            </w:r>
          </w:p>
        </w:tc>
        <w:tc>
          <w:tcPr>
            <w:tcW w:w="3960" w:type="dxa"/>
          </w:tcPr>
          <w:p w:rsidR="00E46608" w:rsidRPr="007425E1" w:rsidRDefault="00E46608" w:rsidP="00CF4119">
            <w:pPr>
              <w:pStyle w:val="EngHang"/>
            </w:pPr>
            <w:r w:rsidRPr="007425E1">
              <w:t>This is He Who offered Himself,</w:t>
            </w:r>
          </w:p>
          <w:p w:rsidR="00E46608" w:rsidRPr="007425E1" w:rsidRDefault="00E46608" w:rsidP="00CF4119">
            <w:pPr>
              <w:pStyle w:val="EngHang"/>
            </w:pPr>
            <w:r w:rsidRPr="007425E1">
              <w:t>An acceptable sacrifice,</w:t>
            </w:r>
          </w:p>
          <w:p w:rsidR="00E46608" w:rsidRPr="007425E1" w:rsidRDefault="00E46608" w:rsidP="00CF4119">
            <w:pPr>
              <w:pStyle w:val="EngHang"/>
            </w:pPr>
            <w:r w:rsidRPr="007425E1">
              <w:t>Upon the Cross,</w:t>
            </w:r>
          </w:p>
          <w:p w:rsidR="00E46608" w:rsidRPr="007425E1" w:rsidRDefault="00E46608" w:rsidP="00CF4119">
            <w:pPr>
              <w:pStyle w:val="EngHangEnd"/>
            </w:pPr>
            <w:r w:rsidRPr="007425E1">
              <w:t>For the salvation of our race.</w:t>
            </w:r>
          </w:p>
        </w:tc>
        <w:tc>
          <w:tcPr>
            <w:tcW w:w="288" w:type="dxa"/>
          </w:tcPr>
          <w:p w:rsidR="00E46608" w:rsidRDefault="00E46608" w:rsidP="00E46608"/>
        </w:tc>
        <w:tc>
          <w:tcPr>
            <w:tcW w:w="288" w:type="dxa"/>
          </w:tcPr>
          <w:p w:rsidR="00E46608" w:rsidRDefault="00CF4119" w:rsidP="00CF4119">
            <w:pPr>
              <w:pStyle w:val="CopticCross"/>
            </w:pPr>
            <w:r w:rsidRPr="000F6316">
              <w:t>¿</w:t>
            </w:r>
          </w:p>
        </w:tc>
        <w:tc>
          <w:tcPr>
            <w:tcW w:w="3960" w:type="dxa"/>
          </w:tcPr>
          <w:p w:rsidR="006738A5" w:rsidRDefault="006738A5" w:rsidP="006738A5">
            <w:pPr>
              <w:pStyle w:val="CopticVersemulti-line"/>
            </w:pPr>
            <w:r w:rsidRPr="006738A5">
              <w:t>Ⲫⲁⲓ ⲉ̀ⲧⲁϥⲉⲛϥ ⲉ̀ⲡ̀ϣⲱⲓ</w:t>
            </w:r>
          </w:p>
          <w:p w:rsidR="006738A5" w:rsidRDefault="006738A5" w:rsidP="006738A5">
            <w:pPr>
              <w:pStyle w:val="CopticVersemulti-line"/>
            </w:pPr>
            <w:r w:rsidRPr="006738A5">
              <w:t>ⲛ̀ⲟⲩⲑⲩⲥⲓⲁ̀ ⲉⲥϣⲏⲡ</w:t>
            </w:r>
          </w:p>
          <w:p w:rsidR="006738A5" w:rsidRDefault="006738A5" w:rsidP="006738A5">
            <w:pPr>
              <w:pStyle w:val="CopticVersemulti-line"/>
            </w:pPr>
            <w:r w:rsidRPr="006738A5">
              <w:t>ϩⲓϫⲉⲛ ⲡⲓ̀ⲥⲧⲁⲩⲣⲟⲥ</w:t>
            </w:r>
          </w:p>
          <w:p w:rsidR="00E46608" w:rsidRDefault="006738A5" w:rsidP="006738A5">
            <w:pPr>
              <w:pStyle w:val="CopticVerse"/>
            </w:pPr>
            <w:r w:rsidRPr="006738A5">
              <w:t>ϧⲁ ⲡ̀ⲟⲩϫⲁⲓ ⲙ̀ⲡⲉⲛⲅⲉⲛⲟⲥ</w:t>
            </w:r>
          </w:p>
        </w:tc>
      </w:tr>
      <w:tr w:rsidR="00CF4119" w:rsidTr="00CF4119">
        <w:trPr>
          <w:cantSplit/>
          <w:jc w:val="center"/>
        </w:trPr>
        <w:tc>
          <w:tcPr>
            <w:tcW w:w="288" w:type="dxa"/>
          </w:tcPr>
          <w:p w:rsidR="00CF4119" w:rsidRDefault="00CF4119" w:rsidP="00CF4119">
            <w:pPr>
              <w:pStyle w:val="CopticCross"/>
            </w:pPr>
          </w:p>
        </w:tc>
        <w:tc>
          <w:tcPr>
            <w:tcW w:w="3960" w:type="dxa"/>
          </w:tcPr>
          <w:p w:rsidR="00CF4119" w:rsidRPr="007425E1" w:rsidRDefault="00CF4119" w:rsidP="00CF4119">
            <w:pPr>
              <w:pStyle w:val="EngHang"/>
            </w:pPr>
            <w:r w:rsidRPr="007425E1">
              <w:t>And His Good Father,</w:t>
            </w:r>
          </w:p>
          <w:p w:rsidR="00CF4119" w:rsidRPr="007425E1" w:rsidRDefault="00CF4119" w:rsidP="00CF4119">
            <w:pPr>
              <w:pStyle w:val="EngHang"/>
            </w:pPr>
            <w:r w:rsidRPr="007425E1">
              <w:t>Smelled His sweet savour,</w:t>
            </w:r>
          </w:p>
          <w:p w:rsidR="00CF4119" w:rsidRPr="007425E1" w:rsidRDefault="00CF4119" w:rsidP="00CF4119">
            <w:pPr>
              <w:pStyle w:val="EngHang"/>
            </w:pPr>
            <w:r w:rsidRPr="007425E1">
              <w:t>In the evening,</w:t>
            </w:r>
          </w:p>
          <w:p w:rsidR="00CF4119" w:rsidRPr="007425E1" w:rsidRDefault="00CF4119" w:rsidP="00CF4119">
            <w:pPr>
              <w:pStyle w:val="EngHangEnd"/>
            </w:pPr>
            <w:r w:rsidRPr="007425E1">
              <w:t>On Golgotha.</w:t>
            </w:r>
          </w:p>
        </w:tc>
        <w:tc>
          <w:tcPr>
            <w:tcW w:w="288" w:type="dxa"/>
          </w:tcPr>
          <w:p w:rsidR="00CF4119" w:rsidRDefault="00CF4119" w:rsidP="00E46608"/>
        </w:tc>
        <w:tc>
          <w:tcPr>
            <w:tcW w:w="288" w:type="dxa"/>
          </w:tcPr>
          <w:p w:rsidR="00CF4119" w:rsidRDefault="00CF4119" w:rsidP="00CF4119">
            <w:pPr>
              <w:pStyle w:val="CopticCross"/>
            </w:pPr>
          </w:p>
        </w:tc>
        <w:tc>
          <w:tcPr>
            <w:tcW w:w="3960" w:type="dxa"/>
          </w:tcPr>
          <w:p w:rsidR="006738A5" w:rsidRDefault="006738A5" w:rsidP="006738A5">
            <w:pPr>
              <w:pStyle w:val="CopticVersemulti-line"/>
            </w:pPr>
            <w:r w:rsidRPr="006738A5">
              <w:t>Ⲁϥϣⲱⲗⲉⲙ ⲉ̀ⲣⲟϥ</w:t>
            </w:r>
          </w:p>
          <w:p w:rsidR="006738A5" w:rsidRDefault="006738A5" w:rsidP="006738A5">
            <w:pPr>
              <w:pStyle w:val="CopticVersemulti-line"/>
            </w:pPr>
            <w:r w:rsidRPr="006738A5">
              <w:t>ⲛ̀ϫⲉ Ⲡⲉϥⲓⲱⲧ ⲛ̀ⲁ̀ⲅⲁⲑⲟⲥ</w:t>
            </w:r>
          </w:p>
          <w:p w:rsidR="006738A5" w:rsidRDefault="006738A5" w:rsidP="006738A5">
            <w:pPr>
              <w:pStyle w:val="CopticVersemulti-line"/>
            </w:pPr>
            <w:r w:rsidRPr="006738A5">
              <w:t>ⲙ̀ⲫ̀ⲛⲁⲩ ⲛ̀ⲧⲉ ϩⲁⲛⲁ̀ⲣⲟⲩϩⲓ</w:t>
            </w:r>
          </w:p>
          <w:p w:rsidR="00CF4119" w:rsidRDefault="006738A5" w:rsidP="006738A5">
            <w:pPr>
              <w:pStyle w:val="CopticVerse"/>
            </w:pPr>
            <w:r w:rsidRPr="006738A5">
              <w:t>ϩⲓϫⲉⲛ ϯⲅⲟⲗⲅⲟⲑⲁ</w:t>
            </w:r>
          </w:p>
        </w:tc>
      </w:tr>
      <w:tr w:rsidR="00CF4119" w:rsidTr="00CF4119">
        <w:trPr>
          <w:cantSplit/>
          <w:jc w:val="center"/>
        </w:trPr>
        <w:tc>
          <w:tcPr>
            <w:tcW w:w="288" w:type="dxa"/>
          </w:tcPr>
          <w:p w:rsidR="00CF4119" w:rsidRDefault="00CF4119" w:rsidP="00CF4119">
            <w:pPr>
              <w:pStyle w:val="CopticCross"/>
            </w:pPr>
            <w:r w:rsidRPr="000F6316">
              <w:t>¿</w:t>
            </w:r>
          </w:p>
        </w:tc>
        <w:tc>
          <w:tcPr>
            <w:tcW w:w="3960" w:type="dxa"/>
          </w:tcPr>
          <w:p w:rsidR="00CF4119" w:rsidRPr="007425E1" w:rsidRDefault="00CF4119" w:rsidP="00CF4119">
            <w:pPr>
              <w:pStyle w:val="EngHang"/>
            </w:pPr>
            <w:r w:rsidRPr="007425E1">
              <w:t>He opened the door,</w:t>
            </w:r>
          </w:p>
          <w:p w:rsidR="00CF4119" w:rsidRPr="007425E1" w:rsidRDefault="00CF4119" w:rsidP="00CF4119">
            <w:pPr>
              <w:pStyle w:val="EngHang"/>
            </w:pPr>
            <w:r w:rsidRPr="007425E1">
              <w:t>To Paradise,</w:t>
            </w:r>
          </w:p>
          <w:p w:rsidR="00CF4119" w:rsidRPr="007425E1" w:rsidRDefault="00CF4119" w:rsidP="00CF4119">
            <w:pPr>
              <w:pStyle w:val="EngHang"/>
            </w:pPr>
            <w:r w:rsidRPr="007425E1">
              <w:t>And restored Adam,</w:t>
            </w:r>
          </w:p>
          <w:p w:rsidR="00CF4119" w:rsidRPr="007425E1" w:rsidRDefault="00CF4119" w:rsidP="00CF4119">
            <w:pPr>
              <w:pStyle w:val="EngHangEnd"/>
            </w:pPr>
            <w:r w:rsidRPr="007425E1">
              <w:t>Once again to his estate.</w:t>
            </w:r>
          </w:p>
        </w:tc>
        <w:tc>
          <w:tcPr>
            <w:tcW w:w="288" w:type="dxa"/>
          </w:tcPr>
          <w:p w:rsidR="00CF4119" w:rsidRDefault="00CF4119" w:rsidP="00E46608"/>
        </w:tc>
        <w:tc>
          <w:tcPr>
            <w:tcW w:w="288" w:type="dxa"/>
          </w:tcPr>
          <w:p w:rsidR="00CF4119" w:rsidRDefault="00CF4119" w:rsidP="00CF4119">
            <w:pPr>
              <w:pStyle w:val="CopticCross"/>
            </w:pPr>
            <w:r w:rsidRPr="000F6316">
              <w:t>¿</w:t>
            </w:r>
          </w:p>
        </w:tc>
        <w:tc>
          <w:tcPr>
            <w:tcW w:w="3960" w:type="dxa"/>
          </w:tcPr>
          <w:p w:rsidR="006738A5" w:rsidRDefault="006738A5" w:rsidP="006738A5">
            <w:pPr>
              <w:pStyle w:val="CopticVersemulti-line"/>
            </w:pPr>
            <w:r w:rsidRPr="006738A5">
              <w:t>Ⲁϥⲟⲩⲱⲛ ⲙ̀ⲫ̀ⲣⲟ</w:t>
            </w:r>
          </w:p>
          <w:p w:rsidR="006738A5" w:rsidRDefault="006738A5" w:rsidP="006738A5">
            <w:pPr>
              <w:pStyle w:val="CopticVersemulti-line"/>
            </w:pPr>
            <w:r w:rsidRPr="006738A5">
              <w:t>ⲙ̀ⲡⲓⲡⲁⲣⲁⲇⲓⲥⲟⲥ</w:t>
            </w:r>
          </w:p>
          <w:p w:rsidR="006738A5" w:rsidRDefault="006738A5" w:rsidP="006738A5">
            <w:pPr>
              <w:pStyle w:val="CopticVersemulti-line"/>
            </w:pPr>
            <w:r w:rsidRPr="006738A5">
              <w:t>ⲁϥⲧⲁⲥⲑⲟ ⲛ̀Ⲁⲇⲁⲙ</w:t>
            </w:r>
          </w:p>
          <w:p w:rsidR="00CF4119" w:rsidRDefault="006738A5" w:rsidP="006738A5">
            <w:pPr>
              <w:pStyle w:val="CopticVerse"/>
            </w:pPr>
            <w:r w:rsidRPr="006738A5">
              <w:t>ⲉ̀ⲧⲉϥⲁⲣⲭⲏ ⲛ̀ⲕⲉⲥⲟⲡ</w:t>
            </w:r>
          </w:p>
        </w:tc>
      </w:tr>
      <w:tr w:rsidR="00CF4119" w:rsidTr="00CF4119">
        <w:trPr>
          <w:cantSplit/>
          <w:jc w:val="center"/>
        </w:trPr>
        <w:tc>
          <w:tcPr>
            <w:tcW w:w="288" w:type="dxa"/>
          </w:tcPr>
          <w:p w:rsidR="00CF4119" w:rsidRDefault="00CF4119" w:rsidP="00CF4119">
            <w:pPr>
              <w:pStyle w:val="CopticCross"/>
            </w:pPr>
          </w:p>
        </w:tc>
        <w:tc>
          <w:tcPr>
            <w:tcW w:w="3960" w:type="dxa"/>
          </w:tcPr>
          <w:p w:rsidR="00CF4119" w:rsidRPr="007425E1" w:rsidRDefault="00CF4119" w:rsidP="00CF4119">
            <w:pPr>
              <w:pStyle w:val="EngHang"/>
            </w:pPr>
            <w:r w:rsidRPr="007425E1">
              <w:t>Through Mary,</w:t>
            </w:r>
          </w:p>
          <w:p w:rsidR="00CF4119" w:rsidRPr="007425E1" w:rsidRDefault="00CF4119" w:rsidP="00CF4119">
            <w:pPr>
              <w:pStyle w:val="EngHang"/>
            </w:pPr>
            <w:r w:rsidRPr="007425E1">
              <w:t>The daughter of  Joachim,</w:t>
            </w:r>
          </w:p>
          <w:p w:rsidR="00CF4119" w:rsidRPr="007425E1" w:rsidRDefault="00CF4119" w:rsidP="00CF4119">
            <w:pPr>
              <w:pStyle w:val="EngHang"/>
            </w:pPr>
            <w:r w:rsidRPr="007425E1">
              <w:t>We knew the true sacrifice,</w:t>
            </w:r>
          </w:p>
          <w:p w:rsidR="00CF4119" w:rsidRPr="007425E1" w:rsidRDefault="00CF4119" w:rsidP="00CF4119">
            <w:pPr>
              <w:pStyle w:val="EngHangEnd"/>
            </w:pPr>
            <w:r w:rsidRPr="007425E1">
              <w:t>For the forgiveness of sins.</w:t>
            </w:r>
          </w:p>
        </w:tc>
        <w:tc>
          <w:tcPr>
            <w:tcW w:w="288" w:type="dxa"/>
          </w:tcPr>
          <w:p w:rsidR="00CF4119" w:rsidRDefault="00CF4119" w:rsidP="00E46608"/>
        </w:tc>
        <w:tc>
          <w:tcPr>
            <w:tcW w:w="288" w:type="dxa"/>
          </w:tcPr>
          <w:p w:rsidR="00CF4119" w:rsidRDefault="00CF4119" w:rsidP="00CF4119">
            <w:pPr>
              <w:pStyle w:val="CopticCross"/>
            </w:pPr>
          </w:p>
        </w:tc>
        <w:tc>
          <w:tcPr>
            <w:tcW w:w="3960" w:type="dxa"/>
          </w:tcPr>
          <w:p w:rsidR="00BC6081" w:rsidRDefault="00BC6081" w:rsidP="006738A5">
            <w:pPr>
              <w:pStyle w:val="CopticVersemulti-line"/>
            </w:pPr>
            <w:r w:rsidRPr="00BC6081">
              <w:t>Ⲉ̀ⲃⲟⲗϩⲓⲧⲉⲛ Ⲙⲁⲣⲓⲁ</w:t>
            </w:r>
          </w:p>
          <w:p w:rsidR="00BC6081" w:rsidRDefault="00BC6081" w:rsidP="006738A5">
            <w:pPr>
              <w:pStyle w:val="CopticVersemulti-line"/>
            </w:pPr>
            <w:r w:rsidRPr="00BC6081">
              <w:t>ⲧ̀ϣⲉⲣⲓ ⲛ̀Ⲓⲱⲁⲕⲓⲙ</w:t>
            </w:r>
          </w:p>
          <w:p w:rsidR="00BC6081" w:rsidRDefault="00BC6081" w:rsidP="006738A5">
            <w:pPr>
              <w:pStyle w:val="CopticVersemulti-line"/>
            </w:pPr>
            <w:r w:rsidRPr="00BC6081">
              <w:t>ⲁⲛⲥⲟⲩⲉⲛ ⲡⲓϣⲟⲩϣⲱⲟⲩϣⲓ ⲙ̀ⲙⲏⲓ</w:t>
            </w:r>
          </w:p>
          <w:p w:rsidR="00CF4119" w:rsidRDefault="00BC6081" w:rsidP="00BC6081">
            <w:pPr>
              <w:pStyle w:val="CopticVerse"/>
            </w:pPr>
            <w:r w:rsidRPr="00BC6081">
              <w:t>ⲛ̀ⲭⲁⲛⲟⲃⲓ ⲉ̀ⲃⲟⲗ</w:t>
            </w:r>
          </w:p>
        </w:tc>
      </w:tr>
      <w:tr w:rsidR="00CF4119" w:rsidTr="00CF4119">
        <w:trPr>
          <w:cantSplit/>
          <w:jc w:val="center"/>
        </w:trPr>
        <w:tc>
          <w:tcPr>
            <w:tcW w:w="288" w:type="dxa"/>
          </w:tcPr>
          <w:p w:rsidR="00CF4119" w:rsidRPr="00FB5ACB" w:rsidRDefault="00CF4119" w:rsidP="00FB5ACB">
            <w:pPr>
              <w:pStyle w:val="CopticCross"/>
            </w:pPr>
            <w:r w:rsidRPr="00FB5ACB">
              <w:t>¿</w:t>
            </w:r>
          </w:p>
        </w:tc>
        <w:tc>
          <w:tcPr>
            <w:tcW w:w="3960" w:type="dxa"/>
          </w:tcPr>
          <w:p w:rsidR="00CF4119" w:rsidRPr="007425E1" w:rsidRDefault="00CF4119" w:rsidP="00CF4119">
            <w:pPr>
              <w:pStyle w:val="EngHang"/>
            </w:pPr>
            <w:r w:rsidRPr="007425E1">
              <w:t>And we too,</w:t>
            </w:r>
          </w:p>
          <w:p w:rsidR="00CF4119" w:rsidRPr="007425E1" w:rsidRDefault="00CF4119" w:rsidP="00CF4119">
            <w:pPr>
              <w:pStyle w:val="EngHang"/>
            </w:pPr>
            <w:r w:rsidRPr="007425E1">
              <w:t>Hope to win mercy,</w:t>
            </w:r>
          </w:p>
          <w:p w:rsidR="00CF4119" w:rsidRPr="007425E1" w:rsidRDefault="00CF4119" w:rsidP="00CF4119">
            <w:pPr>
              <w:pStyle w:val="EngHang"/>
            </w:pPr>
            <w:r w:rsidRPr="007425E1">
              <w:t xml:space="preserve">Through your intercessions </w:t>
            </w:r>
          </w:p>
          <w:p w:rsidR="00CF4119" w:rsidRPr="007425E1" w:rsidRDefault="00CF4119" w:rsidP="00CF4119">
            <w:pPr>
              <w:pStyle w:val="EngHangEnd"/>
            </w:pPr>
            <w:r w:rsidRPr="007425E1">
              <w:t>With the Lover of Mankind.</w:t>
            </w:r>
          </w:p>
        </w:tc>
        <w:tc>
          <w:tcPr>
            <w:tcW w:w="288" w:type="dxa"/>
          </w:tcPr>
          <w:p w:rsidR="00CF4119" w:rsidRDefault="00CF4119" w:rsidP="00E46608"/>
        </w:tc>
        <w:tc>
          <w:tcPr>
            <w:tcW w:w="288" w:type="dxa"/>
          </w:tcPr>
          <w:p w:rsidR="00CF4119" w:rsidRDefault="00CF4119" w:rsidP="00CF4119">
            <w:pPr>
              <w:pStyle w:val="CopticCross"/>
            </w:pPr>
            <w:r w:rsidRPr="000F6316">
              <w:t>¿</w:t>
            </w:r>
          </w:p>
        </w:tc>
        <w:tc>
          <w:tcPr>
            <w:tcW w:w="3960" w:type="dxa"/>
          </w:tcPr>
          <w:p w:rsidR="00BC6081" w:rsidRDefault="00BC6081" w:rsidP="006738A5">
            <w:pPr>
              <w:pStyle w:val="CopticVersemulti-line"/>
            </w:pPr>
            <w:r w:rsidRPr="00BC6081">
              <w:t>Ⲁ̀ⲛⲟⲛ ϩⲱⲛ ⲧⲉⲛⲧⲱⲃϩ</w:t>
            </w:r>
          </w:p>
          <w:p w:rsidR="00BC6081" w:rsidRDefault="00BC6081" w:rsidP="006738A5">
            <w:pPr>
              <w:pStyle w:val="CopticVersemulti-line"/>
            </w:pPr>
            <w:r w:rsidRPr="00BC6081">
              <w:t>ⲉⲑⲣⲉⲛϣⲁϣⲛⲓ ⲉⲩⲛⲁⲓ</w:t>
            </w:r>
          </w:p>
          <w:p w:rsidR="00BC6081" w:rsidRDefault="00BC6081" w:rsidP="006738A5">
            <w:pPr>
              <w:pStyle w:val="CopticVersemulti-line"/>
            </w:pPr>
            <w:r w:rsidRPr="00BC6081">
              <w:t>ϩⲓⲧⲉⲛ ⲛⲉⲡ̀ⲣⲉⲥⲃⲓⲁ̀</w:t>
            </w:r>
          </w:p>
          <w:p w:rsidR="00CF4119" w:rsidRDefault="00BC6081" w:rsidP="00BC6081">
            <w:pPr>
              <w:pStyle w:val="CopticVerse"/>
            </w:pPr>
            <w:r w:rsidRPr="00BC6081">
              <w:t>ⲛ̀ⲧⲟⲧϥ ⲙ̀ⲡⲓⲙⲁⲓⲣⲱⲙⲓ</w:t>
            </w:r>
          </w:p>
        </w:tc>
      </w:tr>
    </w:tbl>
    <w:p w:rsidR="00CF4119" w:rsidRDefault="00CF4119" w:rsidP="00CF4119">
      <w:pPr>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D24FE1">
      <w:pPr>
        <w:pStyle w:val="Heading4"/>
        <w:rPr>
          <w:lang w:val="en-GB"/>
        </w:rPr>
      </w:pPr>
      <w:bookmarkStart w:id="206" w:name="_Toc298445781"/>
      <w:bookmarkStart w:id="207" w:name="_Toc298681266"/>
      <w:bookmarkStart w:id="208" w:name="_Toc298447506"/>
      <w:r>
        <w:rPr>
          <w:lang w:val="en-GB"/>
        </w:rPr>
        <w:lastRenderedPageBreak/>
        <w:t>Part Sixteen</w:t>
      </w:r>
      <w:bookmarkEnd w:id="206"/>
      <w:bookmarkEnd w:id="207"/>
      <w:bookmarkEnd w:id="2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F4119" w:rsidTr="00FB5ACB">
        <w:trPr>
          <w:cantSplit/>
          <w:jc w:val="center"/>
        </w:trPr>
        <w:tc>
          <w:tcPr>
            <w:tcW w:w="288" w:type="dxa"/>
          </w:tcPr>
          <w:p w:rsidR="00CF4119" w:rsidRDefault="00CF4119" w:rsidP="00FB5ACB">
            <w:pPr>
              <w:pStyle w:val="CopticCross"/>
            </w:pPr>
          </w:p>
        </w:tc>
        <w:tc>
          <w:tcPr>
            <w:tcW w:w="3960" w:type="dxa"/>
          </w:tcPr>
          <w:p w:rsidR="00FB5ACB" w:rsidRPr="007425E1" w:rsidRDefault="00FB5ACB" w:rsidP="00FB5ACB">
            <w:pPr>
              <w:pStyle w:val="EngHang"/>
            </w:pPr>
            <w:r w:rsidRPr="007425E1">
              <w:t>For Who among the gods,</w:t>
            </w:r>
          </w:p>
          <w:p w:rsidR="00FB5ACB" w:rsidRPr="007425E1" w:rsidRDefault="00FB5ACB" w:rsidP="00FB5ACB">
            <w:pPr>
              <w:pStyle w:val="EngHang"/>
            </w:pPr>
            <w:r w:rsidRPr="007425E1">
              <w:t>Is likened unto Thee, O Lord?</w:t>
            </w:r>
          </w:p>
          <w:p w:rsidR="00FB5ACB" w:rsidRPr="007425E1" w:rsidRDefault="00FB5ACB" w:rsidP="00FB5ACB">
            <w:pPr>
              <w:pStyle w:val="EngHang"/>
            </w:pPr>
            <w:r w:rsidRPr="007425E1">
              <w:t>Thou art the True God,</w:t>
            </w:r>
          </w:p>
          <w:p w:rsidR="00CF4119" w:rsidRDefault="00FB5ACB" w:rsidP="00FB5ACB">
            <w:pPr>
              <w:pStyle w:val="EngHangEnd"/>
            </w:pPr>
            <w:r w:rsidRPr="007425E1">
              <w:t>Performing wonders.</w:t>
            </w:r>
          </w:p>
        </w:tc>
        <w:tc>
          <w:tcPr>
            <w:tcW w:w="288" w:type="dxa"/>
          </w:tcPr>
          <w:p w:rsidR="00CF4119" w:rsidRDefault="00CF4119" w:rsidP="00CF4119"/>
        </w:tc>
        <w:tc>
          <w:tcPr>
            <w:tcW w:w="288" w:type="dxa"/>
          </w:tcPr>
          <w:p w:rsidR="00CF4119" w:rsidRDefault="00CF4119" w:rsidP="00FB5ACB">
            <w:pPr>
              <w:pStyle w:val="CopticCross"/>
            </w:pPr>
          </w:p>
        </w:tc>
        <w:tc>
          <w:tcPr>
            <w:tcW w:w="3960" w:type="dxa"/>
          </w:tcPr>
          <w:p w:rsidR="00BC6081" w:rsidRDefault="00BC6081"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BC6081" w:rsidRDefault="00BC6081"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BC6081" w:rsidRDefault="00BC6081"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CF4119" w:rsidRDefault="00BC6081"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CF4119" w:rsidTr="00FB5ACB">
        <w:trPr>
          <w:cantSplit/>
          <w:jc w:val="center"/>
        </w:trPr>
        <w:tc>
          <w:tcPr>
            <w:tcW w:w="288" w:type="dxa"/>
          </w:tcPr>
          <w:p w:rsidR="00CF4119" w:rsidRDefault="00FB5ACB" w:rsidP="00FB5ACB">
            <w:pPr>
              <w:pStyle w:val="CopticCross"/>
            </w:pPr>
            <w:r w:rsidRPr="00FB5ACB">
              <w:t>¿</w:t>
            </w:r>
          </w:p>
        </w:tc>
        <w:tc>
          <w:tcPr>
            <w:tcW w:w="3960" w:type="dxa"/>
          </w:tcPr>
          <w:p w:rsidR="00FB5ACB" w:rsidRPr="007425E1" w:rsidRDefault="00FB5ACB" w:rsidP="00FB5ACB">
            <w:pPr>
              <w:pStyle w:val="EngHang"/>
            </w:pPr>
            <w:r w:rsidRPr="007425E1">
              <w:t>Thou hast declared Thy strength,</w:t>
            </w:r>
          </w:p>
          <w:p w:rsidR="00FB5ACB" w:rsidRPr="007425E1" w:rsidRDefault="00FB5ACB" w:rsidP="00FB5ACB">
            <w:pPr>
              <w:pStyle w:val="EngHang"/>
            </w:pPr>
            <w:r w:rsidRPr="007425E1">
              <w:t>Among the people,</w:t>
            </w:r>
          </w:p>
          <w:p w:rsidR="00FB5ACB" w:rsidRPr="007425E1" w:rsidRDefault="00FB5ACB" w:rsidP="00FB5ACB">
            <w:pPr>
              <w:pStyle w:val="EngHang"/>
            </w:pPr>
            <w:r w:rsidRPr="007425E1">
              <w:t>And redeemed Thy people,</w:t>
            </w:r>
          </w:p>
          <w:p w:rsidR="00CF4119" w:rsidRPr="00FB5ACB" w:rsidRDefault="00FB5ACB" w:rsidP="00FB5ACB">
            <w:pPr>
              <w:pStyle w:val="EngHangEnd"/>
            </w:pPr>
            <w:r w:rsidRPr="007425E1">
              <w:t>With Thine arm.</w:t>
            </w:r>
          </w:p>
        </w:tc>
        <w:tc>
          <w:tcPr>
            <w:tcW w:w="288" w:type="dxa"/>
          </w:tcPr>
          <w:p w:rsidR="00CF4119" w:rsidRDefault="00CF4119" w:rsidP="00CF4119"/>
        </w:tc>
        <w:tc>
          <w:tcPr>
            <w:tcW w:w="288" w:type="dxa"/>
          </w:tcPr>
          <w:p w:rsidR="00CF4119" w:rsidRDefault="00FB5ACB" w:rsidP="00FB5ACB">
            <w:pPr>
              <w:pStyle w:val="CopticCross"/>
            </w:pPr>
            <w:r w:rsidRPr="00FB5ACB">
              <w:t>¿</w:t>
            </w:r>
          </w:p>
        </w:tc>
        <w:tc>
          <w:tcPr>
            <w:tcW w:w="3960" w:type="dxa"/>
          </w:tcPr>
          <w:p w:rsidR="00BC6081" w:rsidRDefault="00BC6081" w:rsidP="00BC6081">
            <w:pPr>
              <w:pStyle w:val="CopticVersemulti-line"/>
            </w:pPr>
            <w:r w:rsidRPr="00BC6081">
              <w:t>Ⲁⲕⲟⲩⲱⲛϩ ⲛ̀ⲧⲉⲕϫⲟⲙ</w:t>
            </w:r>
          </w:p>
          <w:p w:rsidR="00BC6081" w:rsidRDefault="00BC6081" w:rsidP="00BC6081">
            <w:pPr>
              <w:pStyle w:val="CopticVersemulti-line"/>
            </w:pPr>
            <w:r w:rsidRPr="00BC6081">
              <w:t>ⲉⲃⲟⲗϧⲉⲛ ⲛⲓⲗⲁⲟⲥ</w:t>
            </w:r>
          </w:p>
          <w:p w:rsidR="00BC6081" w:rsidRDefault="00BC6081" w:rsidP="00BC6081">
            <w:pPr>
              <w:pStyle w:val="CopticVersemulti-line"/>
            </w:pPr>
            <w:r w:rsidRPr="00BC6081">
              <w:t>ⲁⲕⲥⲱϯ ⲙ̀ⲡⲉⲕⲗⲁⲟⲥ</w:t>
            </w:r>
          </w:p>
          <w:p w:rsidR="00CF4119" w:rsidRDefault="00BC6081" w:rsidP="00BC6081">
            <w:pPr>
              <w:pStyle w:val="CopticVerse"/>
            </w:pPr>
            <w:r w:rsidRPr="00BC6081">
              <w:t>ⲛ̀ϩ̀ⲣⲏⲓ ϧⲉⲛ ⲡⲉⲕϣⲱⲃϣ</w:t>
            </w:r>
          </w:p>
        </w:tc>
      </w:tr>
      <w:tr w:rsidR="00CF4119" w:rsidTr="00FB5ACB">
        <w:trPr>
          <w:cantSplit/>
          <w:jc w:val="center"/>
        </w:trPr>
        <w:tc>
          <w:tcPr>
            <w:tcW w:w="288" w:type="dxa"/>
          </w:tcPr>
          <w:p w:rsidR="00CF4119" w:rsidRDefault="00CF4119" w:rsidP="00FB5ACB">
            <w:pPr>
              <w:pStyle w:val="CopticCross"/>
            </w:pPr>
          </w:p>
        </w:tc>
        <w:tc>
          <w:tcPr>
            <w:tcW w:w="3960" w:type="dxa"/>
          </w:tcPr>
          <w:p w:rsidR="00FB5ACB" w:rsidRPr="007425E1" w:rsidRDefault="00FB5ACB" w:rsidP="00FB5ACB">
            <w:pPr>
              <w:pStyle w:val="EngHang"/>
            </w:pPr>
            <w:r w:rsidRPr="007425E1">
              <w:t>Thou didst descend to Amenti,</w:t>
            </w:r>
          </w:p>
          <w:p w:rsidR="00FB5ACB" w:rsidRPr="007425E1" w:rsidRDefault="00FB5ACB" w:rsidP="00FB5ACB">
            <w:pPr>
              <w:pStyle w:val="EngHang"/>
            </w:pPr>
            <w:r w:rsidRPr="007425E1">
              <w:t>And brought up,</w:t>
            </w:r>
          </w:p>
          <w:p w:rsidR="00FB5ACB" w:rsidRPr="007425E1" w:rsidRDefault="00FB5ACB" w:rsidP="00FB5ACB">
            <w:pPr>
              <w:pStyle w:val="EngHang"/>
            </w:pPr>
            <w:r w:rsidRPr="007425E1">
              <w:t>The captivity,</w:t>
            </w:r>
          </w:p>
          <w:p w:rsidR="00CF4119" w:rsidRDefault="00FB5ACB" w:rsidP="00FB5ACB">
            <w:pPr>
              <w:pStyle w:val="EngHangEnd"/>
            </w:pPr>
            <w:r w:rsidRPr="007425E1">
              <w:t>In that place.</w:t>
            </w:r>
          </w:p>
        </w:tc>
        <w:tc>
          <w:tcPr>
            <w:tcW w:w="288" w:type="dxa"/>
          </w:tcPr>
          <w:p w:rsidR="00CF4119" w:rsidRDefault="00CF4119" w:rsidP="00CF4119"/>
        </w:tc>
        <w:tc>
          <w:tcPr>
            <w:tcW w:w="288" w:type="dxa"/>
          </w:tcPr>
          <w:p w:rsidR="00CF4119" w:rsidRDefault="00CF4119" w:rsidP="00FB5ACB">
            <w:pPr>
              <w:pStyle w:val="CopticCross"/>
            </w:pPr>
          </w:p>
        </w:tc>
        <w:tc>
          <w:tcPr>
            <w:tcW w:w="3960" w:type="dxa"/>
          </w:tcPr>
          <w:p w:rsidR="00BC6081" w:rsidRDefault="00BC6081" w:rsidP="00BC6081">
            <w:pPr>
              <w:pStyle w:val="CopticVersemulti-line"/>
            </w:pPr>
            <w:r w:rsidRPr="00BC6081">
              <w:t>Ⲁⲕϣⲉⲛⲁⲕ ⲉ̀Ⲁⲙⲉⲛϯ</w:t>
            </w:r>
          </w:p>
          <w:p w:rsidR="00BC6081" w:rsidRDefault="00BC6081" w:rsidP="00BC6081">
            <w:pPr>
              <w:pStyle w:val="CopticVersemulti-line"/>
            </w:pPr>
            <w:r w:rsidRPr="00BC6081">
              <w:t>ⲁⲕⲓ̀ⲛⲓ ⲉ̀ⲡ̀ϣⲱⲓ</w:t>
            </w:r>
          </w:p>
          <w:p w:rsidR="00BC6081" w:rsidRDefault="00BC6081" w:rsidP="00BC6081">
            <w:pPr>
              <w:pStyle w:val="CopticVersemulti-line"/>
            </w:pPr>
            <w:r w:rsidRPr="00BC6081">
              <w:t>ⲛ̀ϯⲉⲭⲙⲁⲗⲱⲥⲓⲁ̀</w:t>
            </w:r>
          </w:p>
          <w:p w:rsidR="00CF4119" w:rsidRDefault="00BC6081" w:rsidP="00BC6081">
            <w:pPr>
              <w:pStyle w:val="CopticVerse"/>
            </w:pPr>
            <w:r w:rsidRPr="00BC6081">
              <w:t>ϧⲉⲛ ⲡⲓⲙⲁⲉ̀ⲧⲉⲙ̀ⲙⲁⲩ</w:t>
            </w:r>
          </w:p>
        </w:tc>
      </w:tr>
      <w:tr w:rsidR="00CF4119" w:rsidTr="00FB5ACB">
        <w:trPr>
          <w:cantSplit/>
          <w:jc w:val="center"/>
        </w:trPr>
        <w:tc>
          <w:tcPr>
            <w:tcW w:w="288" w:type="dxa"/>
          </w:tcPr>
          <w:p w:rsidR="00CF4119" w:rsidRDefault="00FB5ACB" w:rsidP="00FB5ACB">
            <w:pPr>
              <w:pStyle w:val="CopticCross"/>
            </w:pPr>
            <w:r w:rsidRPr="00FB5ACB">
              <w:t>¿</w:t>
            </w:r>
          </w:p>
        </w:tc>
        <w:tc>
          <w:tcPr>
            <w:tcW w:w="3960" w:type="dxa"/>
          </w:tcPr>
          <w:p w:rsidR="00FB5ACB" w:rsidRPr="007425E1" w:rsidRDefault="00FB5ACB" w:rsidP="00FB5ACB">
            <w:pPr>
              <w:pStyle w:val="EngHang"/>
            </w:pPr>
            <w:r w:rsidRPr="007425E1">
              <w:t>And granted us,</w:t>
            </w:r>
          </w:p>
          <w:p w:rsidR="00FB5ACB" w:rsidRPr="007425E1" w:rsidRDefault="00FB5ACB" w:rsidP="00FB5ACB">
            <w:pPr>
              <w:pStyle w:val="EngHang"/>
            </w:pPr>
            <w:r w:rsidRPr="007425E1">
              <w:t>Freedom once again,</w:t>
            </w:r>
          </w:p>
          <w:p w:rsidR="00FB5ACB" w:rsidRPr="007425E1" w:rsidRDefault="00FB5ACB" w:rsidP="00FB5ACB">
            <w:pPr>
              <w:pStyle w:val="EngHang"/>
            </w:pPr>
            <w:r w:rsidRPr="007425E1">
              <w:t>As a Good God,</w:t>
            </w:r>
          </w:p>
          <w:p w:rsidR="00FB5ACB" w:rsidRPr="007425E1" w:rsidRDefault="00FB5ACB" w:rsidP="00FB5ACB">
            <w:pPr>
              <w:pStyle w:val="EngHangEnd"/>
            </w:pPr>
            <w:r w:rsidRPr="007425E1">
              <w:t>For Thou hast risen and saved us.</w:t>
            </w:r>
          </w:p>
          <w:p w:rsidR="00CF4119" w:rsidRDefault="00CF4119" w:rsidP="00CF4119"/>
        </w:tc>
        <w:tc>
          <w:tcPr>
            <w:tcW w:w="288" w:type="dxa"/>
          </w:tcPr>
          <w:p w:rsidR="00CF4119" w:rsidRDefault="00CF4119" w:rsidP="00CF4119"/>
        </w:tc>
        <w:tc>
          <w:tcPr>
            <w:tcW w:w="288" w:type="dxa"/>
          </w:tcPr>
          <w:p w:rsidR="00CF4119" w:rsidRDefault="00FB5ACB" w:rsidP="00FB5ACB">
            <w:pPr>
              <w:pStyle w:val="CopticCross"/>
            </w:pPr>
            <w:r w:rsidRPr="00FB5ACB">
              <w:t>¿</w:t>
            </w:r>
          </w:p>
        </w:tc>
        <w:tc>
          <w:tcPr>
            <w:tcW w:w="3960" w:type="dxa"/>
          </w:tcPr>
          <w:p w:rsidR="00BC6081" w:rsidRDefault="00BC6081" w:rsidP="00BC6081">
            <w:pPr>
              <w:pStyle w:val="CopticVersemulti-line"/>
            </w:pPr>
            <w:r w:rsidRPr="00BC6081">
              <w:t>Ⲁⲕⲉⲣϩ̀ⲙⲟⲧ ⲛⲁⲛ ⲛ̀ⲕⲉⲥⲟⲡ</w:t>
            </w:r>
          </w:p>
          <w:p w:rsidR="00BC6081" w:rsidRDefault="00BC6081" w:rsidP="00BC6081">
            <w:pPr>
              <w:pStyle w:val="CopticVersemulti-line"/>
            </w:pPr>
            <w:r w:rsidRPr="00BC6081">
              <w:t>ⲛ̀ϯⲉ̀ⲗⲉⲩⲑⲉⲣⲓⲁ̀</w:t>
            </w:r>
          </w:p>
          <w:p w:rsidR="00BC6081" w:rsidRDefault="00BC6081" w:rsidP="00BC6081">
            <w:pPr>
              <w:pStyle w:val="CopticVersemulti-line"/>
            </w:pPr>
            <w:r w:rsidRPr="00BC6081">
              <w:t>ϩⲱⲥ ⲛⲟⲩϯ ⲛ̀ⲁ̀ⲅⲁⲑⲟⲥ</w:t>
            </w:r>
          </w:p>
          <w:p w:rsidR="00CF4119" w:rsidRDefault="00BC6081" w:rsidP="00BC6081">
            <w:pPr>
              <w:pStyle w:val="CopticVerse"/>
            </w:pPr>
            <w:r w:rsidRPr="00BC6081">
              <w:t>ϫⲉ ⲁⲕⲧⲱⲛⲕ ⲁⲕⲥⲱϯ ⲙ̀ⲙⲟⲛ</w:t>
            </w:r>
          </w:p>
        </w:tc>
      </w:tr>
    </w:tbl>
    <w:p w:rsidR="00E46608" w:rsidRDefault="00FB5ACB" w:rsidP="00D24FE1">
      <w:pPr>
        <w:pStyle w:val="Heading4"/>
      </w:pPr>
      <w:bookmarkStart w:id="209" w:name="_Toc298445782"/>
      <w:bookmarkStart w:id="210" w:name="_Toc298681267"/>
      <w:bookmarkStart w:id="211" w:name="_Toc298447507"/>
      <w:r w:rsidRPr="00D24FE1">
        <w:t>Part</w:t>
      </w:r>
      <w:r>
        <w:t xml:space="preserve"> Seventeen</w:t>
      </w:r>
      <w:bookmarkEnd w:id="209"/>
      <w:bookmarkEnd w:id="210"/>
      <w:bookmarkEnd w:id="2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B5ACB" w:rsidTr="00984BF3">
        <w:trPr>
          <w:cantSplit/>
          <w:jc w:val="center"/>
        </w:trPr>
        <w:tc>
          <w:tcPr>
            <w:tcW w:w="288" w:type="dxa"/>
          </w:tcPr>
          <w:p w:rsidR="00FB5ACB" w:rsidRDefault="00FB5ACB" w:rsidP="00984BF3">
            <w:pPr>
              <w:pStyle w:val="CopticCross"/>
            </w:pPr>
          </w:p>
        </w:tc>
        <w:tc>
          <w:tcPr>
            <w:tcW w:w="3960" w:type="dxa"/>
          </w:tcPr>
          <w:p w:rsidR="00984BF3" w:rsidRPr="007425E1" w:rsidRDefault="00984BF3" w:rsidP="00984BF3">
            <w:pPr>
              <w:pStyle w:val="EngHang"/>
            </w:pPr>
            <w:r w:rsidRPr="007425E1">
              <w:t>Christ our God,</w:t>
            </w:r>
          </w:p>
          <w:p w:rsidR="00984BF3" w:rsidRPr="007425E1" w:rsidRDefault="00984BF3" w:rsidP="00984BF3">
            <w:pPr>
              <w:pStyle w:val="EngHang"/>
            </w:pPr>
            <w:r w:rsidRPr="007425E1">
              <w:t>Has risen from the dead,</w:t>
            </w:r>
          </w:p>
          <w:p w:rsidR="00984BF3" w:rsidRPr="007425E1" w:rsidRDefault="00984BF3" w:rsidP="00984BF3">
            <w:pPr>
              <w:pStyle w:val="EngHang"/>
            </w:pPr>
            <w:r w:rsidRPr="007425E1">
              <w:t>And He is the firstfruit,</w:t>
            </w:r>
          </w:p>
          <w:p w:rsidR="00FB5ACB" w:rsidRDefault="00984BF3" w:rsidP="00984BF3">
            <w:pPr>
              <w:pStyle w:val="EngHangEnd"/>
            </w:pPr>
            <w:r w:rsidRPr="007425E1">
              <w:t>Of them that slept.</w:t>
            </w:r>
          </w:p>
        </w:tc>
        <w:tc>
          <w:tcPr>
            <w:tcW w:w="288" w:type="dxa"/>
          </w:tcPr>
          <w:p w:rsidR="00FB5ACB" w:rsidRDefault="00FB5ACB" w:rsidP="00042E9B"/>
        </w:tc>
        <w:tc>
          <w:tcPr>
            <w:tcW w:w="288" w:type="dxa"/>
          </w:tcPr>
          <w:p w:rsidR="00FB5ACB" w:rsidRDefault="00FB5ACB" w:rsidP="00984BF3">
            <w:pPr>
              <w:pStyle w:val="CopticCross"/>
            </w:pPr>
          </w:p>
        </w:tc>
        <w:tc>
          <w:tcPr>
            <w:tcW w:w="3960" w:type="dxa"/>
          </w:tcPr>
          <w:p w:rsidR="00BC6081" w:rsidRDefault="00BC6081" w:rsidP="00BC6081">
            <w:pPr>
              <w:pStyle w:val="CopticVersemulti-line"/>
            </w:pPr>
            <w:r w:rsidRPr="00BC6081">
              <w:t>Ⲁ̀ Ⲡⲭ̅ⲥ Ⲡⲉⲛⲛⲟⲩϯ</w:t>
            </w:r>
          </w:p>
          <w:p w:rsidR="00BC6081" w:rsidRDefault="00BC6081" w:rsidP="00BC6081">
            <w:pPr>
              <w:pStyle w:val="CopticVersemulti-line"/>
            </w:pPr>
            <w:r w:rsidRPr="00BC6081">
              <w:t>ⲧⲱⲛϥ ⲉ̀ⲃⲟⲗϧⲉⲛ ⲛⲏⲉⲑⲙⲱⲟⲩⲧ</w:t>
            </w:r>
          </w:p>
          <w:p w:rsidR="00BC6081" w:rsidRDefault="00BC6081" w:rsidP="00BC6081">
            <w:pPr>
              <w:pStyle w:val="CopticVersemulti-line"/>
              <w:ind w:left="0" w:firstLine="0"/>
            </w:pPr>
            <w:r w:rsidRPr="00BC6081">
              <w:t>ⲛ̀ⲑⲟϥ ⲡⲉ ⲧ̀ⲁ̀ⲡⲁⲣⲭⲏ</w:t>
            </w:r>
          </w:p>
          <w:p w:rsidR="00FB5ACB" w:rsidRDefault="00BC6081" w:rsidP="00BC6081">
            <w:pPr>
              <w:pStyle w:val="CopticVerse"/>
            </w:pPr>
            <w:r w:rsidRPr="00BC6081">
              <w:t>ⲛ̀ⲧⲉ ⲛⲏⲉ̀ⲧⲁⲩⲉⲛⲕⲟⲧ</w:t>
            </w:r>
          </w:p>
        </w:tc>
      </w:tr>
      <w:tr w:rsidR="00FB5ACB" w:rsidTr="00984BF3">
        <w:trPr>
          <w:cantSplit/>
          <w:jc w:val="center"/>
        </w:trPr>
        <w:tc>
          <w:tcPr>
            <w:tcW w:w="288" w:type="dxa"/>
          </w:tcPr>
          <w:p w:rsidR="00FB5ACB" w:rsidRDefault="00984BF3" w:rsidP="00984BF3">
            <w:pPr>
              <w:pStyle w:val="CopticCross"/>
            </w:pPr>
            <w:r w:rsidRPr="00FB5ACB">
              <w:t>¿</w:t>
            </w:r>
          </w:p>
        </w:tc>
        <w:tc>
          <w:tcPr>
            <w:tcW w:w="3960" w:type="dxa"/>
          </w:tcPr>
          <w:p w:rsidR="00984BF3" w:rsidRPr="007425E1" w:rsidRDefault="00984BF3" w:rsidP="00984BF3">
            <w:pPr>
              <w:pStyle w:val="EngHang"/>
            </w:pPr>
            <w:r w:rsidRPr="007425E1">
              <w:t>He appeared to Mary,</w:t>
            </w:r>
          </w:p>
          <w:p w:rsidR="00984BF3" w:rsidRPr="007425E1" w:rsidRDefault="00984BF3" w:rsidP="00984BF3">
            <w:pPr>
              <w:pStyle w:val="EngHang"/>
            </w:pPr>
            <w:r w:rsidRPr="007425E1">
              <w:t>The Magdalene,</w:t>
            </w:r>
          </w:p>
          <w:p w:rsidR="00984BF3" w:rsidRPr="007425E1" w:rsidRDefault="00984BF3" w:rsidP="00984BF3">
            <w:pPr>
              <w:pStyle w:val="EngHang"/>
            </w:pPr>
            <w:r w:rsidRPr="007425E1">
              <w:t>He spoke unto her,</w:t>
            </w:r>
          </w:p>
          <w:p w:rsidR="00FB5ACB" w:rsidRDefault="00984BF3" w:rsidP="00984BF3">
            <w:pPr>
              <w:pStyle w:val="EngHangEnd"/>
            </w:pPr>
            <w:r w:rsidRPr="007425E1">
              <w:t>And said in this manner,</w:t>
            </w:r>
          </w:p>
        </w:tc>
        <w:tc>
          <w:tcPr>
            <w:tcW w:w="288" w:type="dxa"/>
          </w:tcPr>
          <w:p w:rsidR="00FB5ACB" w:rsidRDefault="00FB5ACB" w:rsidP="00042E9B"/>
        </w:tc>
        <w:tc>
          <w:tcPr>
            <w:tcW w:w="288" w:type="dxa"/>
          </w:tcPr>
          <w:p w:rsidR="00FB5ACB" w:rsidRDefault="00984BF3" w:rsidP="00984BF3">
            <w:pPr>
              <w:pStyle w:val="CopticCross"/>
            </w:pPr>
            <w:r w:rsidRPr="00FB5ACB">
              <w:t>¿</w:t>
            </w:r>
          </w:p>
        </w:tc>
        <w:tc>
          <w:tcPr>
            <w:tcW w:w="3960" w:type="dxa"/>
          </w:tcPr>
          <w:p w:rsidR="00BC6081" w:rsidRDefault="00BC6081" w:rsidP="00BC6081">
            <w:pPr>
              <w:pStyle w:val="CopticVersemulti-line"/>
            </w:pPr>
            <w:r w:rsidRPr="00BC6081">
              <w:t>Ⲁϥⲟⲩⲟⲛϩϥ ⲉ̀Ⲙⲁⲣⲓⲁ</w:t>
            </w:r>
          </w:p>
          <w:p w:rsidR="00BC6081" w:rsidRDefault="00BC6081" w:rsidP="00BC6081">
            <w:pPr>
              <w:pStyle w:val="CopticVersemulti-line"/>
            </w:pPr>
            <w:r w:rsidRPr="00BC6081">
              <w:t>ϯⲙⲁⲅⲇⲁⲗⲓⲛⲏ</w:t>
            </w:r>
          </w:p>
          <w:p w:rsidR="00BC6081" w:rsidRDefault="00BC6081" w:rsidP="00BC6081">
            <w:pPr>
              <w:pStyle w:val="CopticVersemulti-line"/>
            </w:pPr>
            <w:r w:rsidRPr="00BC6081">
              <w:t>ⲁϥⲥⲁϫⲓ ⲛⲉⲙⲁⲥ</w:t>
            </w:r>
          </w:p>
          <w:p w:rsidR="00FB5ACB" w:rsidRDefault="00BC6081" w:rsidP="00BC6081">
            <w:pPr>
              <w:pStyle w:val="CopticVerse"/>
            </w:pPr>
            <w:r w:rsidRPr="00BC6081">
              <w:t>ⲙ̀ⲡⲁⲓⲣⲏϯ ⲉϥϫⲱ ⲙ̀ⲙⲟⲥ</w:t>
            </w:r>
          </w:p>
        </w:tc>
      </w:tr>
      <w:tr w:rsidR="00FB5ACB" w:rsidTr="00984BF3">
        <w:trPr>
          <w:cantSplit/>
          <w:jc w:val="center"/>
        </w:trPr>
        <w:tc>
          <w:tcPr>
            <w:tcW w:w="288" w:type="dxa"/>
          </w:tcPr>
          <w:p w:rsidR="00FB5ACB" w:rsidRDefault="00FB5ACB" w:rsidP="00984BF3">
            <w:pPr>
              <w:pStyle w:val="CopticCross"/>
            </w:pPr>
          </w:p>
        </w:tc>
        <w:tc>
          <w:tcPr>
            <w:tcW w:w="3960" w:type="dxa"/>
          </w:tcPr>
          <w:p w:rsidR="00984BF3" w:rsidRPr="007425E1" w:rsidRDefault="00984BF3" w:rsidP="00984BF3">
            <w:pPr>
              <w:pStyle w:val="EngHang"/>
            </w:pPr>
            <w:r w:rsidRPr="007425E1">
              <w:t>“Tell my brethren,</w:t>
            </w:r>
          </w:p>
          <w:p w:rsidR="00984BF3" w:rsidRPr="007425E1" w:rsidRDefault="00984BF3" w:rsidP="00984BF3">
            <w:pPr>
              <w:pStyle w:val="EngHang"/>
            </w:pPr>
            <w:r w:rsidRPr="007425E1">
              <w:t>That they go,</w:t>
            </w:r>
          </w:p>
          <w:p w:rsidR="00984BF3" w:rsidRPr="007425E1" w:rsidRDefault="00984BF3" w:rsidP="00984BF3">
            <w:pPr>
              <w:pStyle w:val="EngHang"/>
            </w:pPr>
            <w:r w:rsidRPr="007425E1">
              <w:t>To Galilee,</w:t>
            </w:r>
          </w:p>
          <w:p w:rsidR="00FB5ACB" w:rsidRDefault="00984BF3" w:rsidP="00984BF3">
            <w:pPr>
              <w:pStyle w:val="EngHangEnd"/>
            </w:pPr>
            <w:r w:rsidRPr="007425E1">
              <w:t>And there shall they see me.”</w:t>
            </w:r>
          </w:p>
        </w:tc>
        <w:tc>
          <w:tcPr>
            <w:tcW w:w="288" w:type="dxa"/>
          </w:tcPr>
          <w:p w:rsidR="00FB5ACB" w:rsidRDefault="00FB5ACB" w:rsidP="00042E9B"/>
        </w:tc>
        <w:tc>
          <w:tcPr>
            <w:tcW w:w="288" w:type="dxa"/>
          </w:tcPr>
          <w:p w:rsidR="00FB5ACB" w:rsidRDefault="00FB5ACB" w:rsidP="00984BF3">
            <w:pPr>
              <w:pStyle w:val="CopticCross"/>
            </w:pPr>
          </w:p>
        </w:tc>
        <w:tc>
          <w:tcPr>
            <w:tcW w:w="3960" w:type="dxa"/>
          </w:tcPr>
          <w:p w:rsidR="00BC6081" w:rsidRDefault="00BC6081" w:rsidP="00BC6081">
            <w:pPr>
              <w:pStyle w:val="CopticVersemulti-line"/>
            </w:pPr>
            <w:r w:rsidRPr="00BC6081">
              <w:t>Ϫⲉ ⲙⲁⲧⲁⲙⲉ ⲛⲁⲥ̀ⲛⲏⲟⲩ</w:t>
            </w:r>
          </w:p>
          <w:p w:rsidR="00BC6081" w:rsidRDefault="00BC6081" w:rsidP="00BC6081">
            <w:pPr>
              <w:pStyle w:val="CopticVersemulti-line"/>
            </w:pPr>
            <w:r w:rsidRPr="00BC6081">
              <w:t>ϩⲓⲛⲁ ⲛ̀ⲧⲟⲩϣⲉⲛⲱⲟⲩ</w:t>
            </w:r>
          </w:p>
          <w:p w:rsidR="00BC6081" w:rsidRDefault="00BC6081" w:rsidP="00BC6081">
            <w:pPr>
              <w:pStyle w:val="CopticVersemulti-line"/>
            </w:pPr>
            <w:r w:rsidRPr="00BC6081">
              <w:t>ⲉ̀ϯⲅⲁⲗⲓⲗⲉⲁ̀</w:t>
            </w:r>
          </w:p>
          <w:p w:rsidR="00FB5ACB" w:rsidRDefault="00BC6081" w:rsidP="00BC6081">
            <w:pPr>
              <w:pStyle w:val="CopticVerse"/>
            </w:pPr>
            <w:r w:rsidRPr="00BC6081">
              <w:t>ⲥⲉⲛⲁⲛⲁⲩ ⲉ̀ⲣⲟⲓ ⲙ̀ⲙⲁⲩ</w:t>
            </w:r>
          </w:p>
        </w:tc>
      </w:tr>
      <w:tr w:rsidR="00FB5ACB" w:rsidTr="00984BF3">
        <w:trPr>
          <w:cantSplit/>
          <w:jc w:val="center"/>
        </w:trPr>
        <w:tc>
          <w:tcPr>
            <w:tcW w:w="288" w:type="dxa"/>
          </w:tcPr>
          <w:p w:rsidR="00FB5ACB" w:rsidRDefault="00984BF3" w:rsidP="00984BF3">
            <w:pPr>
              <w:pStyle w:val="CopticCross"/>
            </w:pPr>
            <w:r w:rsidRPr="00FB5ACB">
              <w:t>¿</w:t>
            </w:r>
          </w:p>
        </w:tc>
        <w:tc>
          <w:tcPr>
            <w:tcW w:w="3960" w:type="dxa"/>
          </w:tcPr>
          <w:p w:rsidR="00984BF3" w:rsidRPr="007425E1" w:rsidRDefault="00984BF3" w:rsidP="00984BF3">
            <w:pPr>
              <w:pStyle w:val="EngHang"/>
            </w:pPr>
            <w:r w:rsidRPr="007425E1">
              <w:t>Mary came,</w:t>
            </w:r>
          </w:p>
          <w:p w:rsidR="00984BF3" w:rsidRPr="007425E1" w:rsidRDefault="00984BF3" w:rsidP="00984BF3">
            <w:pPr>
              <w:pStyle w:val="EngHang"/>
            </w:pPr>
            <w:r w:rsidRPr="007425E1">
              <w:t>To the disciples,</w:t>
            </w:r>
          </w:p>
          <w:p w:rsidR="00984BF3" w:rsidRPr="007425E1" w:rsidRDefault="00984BF3" w:rsidP="00984BF3">
            <w:pPr>
              <w:pStyle w:val="EngHang"/>
            </w:pPr>
            <w:r w:rsidRPr="007425E1">
              <w:t>And told them she had seen the Lord,</w:t>
            </w:r>
          </w:p>
          <w:p w:rsidR="00FB5ACB" w:rsidRDefault="00984BF3" w:rsidP="00984BF3">
            <w:pPr>
              <w:pStyle w:val="EngHangEnd"/>
            </w:pPr>
            <w:r w:rsidRPr="007425E1">
              <w:t>And He spoke these things to her.</w:t>
            </w:r>
          </w:p>
        </w:tc>
        <w:tc>
          <w:tcPr>
            <w:tcW w:w="288" w:type="dxa"/>
          </w:tcPr>
          <w:p w:rsidR="00FB5ACB" w:rsidRDefault="00FB5ACB" w:rsidP="00042E9B"/>
        </w:tc>
        <w:tc>
          <w:tcPr>
            <w:tcW w:w="288" w:type="dxa"/>
          </w:tcPr>
          <w:p w:rsidR="00FB5ACB" w:rsidRDefault="00984BF3" w:rsidP="00984BF3">
            <w:pPr>
              <w:pStyle w:val="CopticCross"/>
            </w:pPr>
            <w:r w:rsidRPr="00FB5ACB">
              <w:t>¿</w:t>
            </w:r>
          </w:p>
        </w:tc>
        <w:tc>
          <w:tcPr>
            <w:tcW w:w="3960" w:type="dxa"/>
          </w:tcPr>
          <w:p w:rsidR="00BC6081" w:rsidRDefault="00BC6081" w:rsidP="00BC6081">
            <w:pPr>
              <w:pStyle w:val="CopticVersemulti-line"/>
            </w:pPr>
            <w:r w:rsidRPr="00BC6081">
              <w:t>Ⲁⲥⲓ̀ ⲛ̀ϫⲉ Ⲙⲁⲣⲓⲁ</w:t>
            </w:r>
          </w:p>
          <w:p w:rsidR="00BC6081" w:rsidRDefault="00BC6081" w:rsidP="00BC6081">
            <w:pPr>
              <w:pStyle w:val="CopticVersemulti-line"/>
            </w:pPr>
            <w:r w:rsidRPr="00BC6081">
              <w:t>ϣⲁ ⲛⲓⲙⲁⲑⲏⲧⲏⲥ</w:t>
            </w:r>
          </w:p>
          <w:p w:rsidR="00BC6081" w:rsidRDefault="00BC6081" w:rsidP="00BC6081">
            <w:pPr>
              <w:pStyle w:val="CopticVersemulti-line"/>
            </w:pPr>
            <w:r w:rsidRPr="00BC6081">
              <w:t>ⲡⲉϫⲁⲥ ϫⲉ ⲁⲓⲛⲁⲩ ⲉ̀Ⲡⲟ̅ⲥ̅</w:t>
            </w:r>
          </w:p>
          <w:p w:rsidR="00FB5ACB" w:rsidRDefault="00BC6081" w:rsidP="00BC6081">
            <w:pPr>
              <w:pStyle w:val="CopticVerse"/>
            </w:pPr>
            <w:r w:rsidRPr="00BC6081">
              <w:t>ⲟⲩⲟϩ ⲛⲁⲓ ⲡⲉⲧⲁϥϫⲟⲧⲟⲩ ⲛⲁⲥ</w:t>
            </w:r>
          </w:p>
        </w:tc>
      </w:tr>
    </w:tbl>
    <w:p w:rsidR="00DC3A65" w:rsidRDefault="00042E9B" w:rsidP="00D24FE1">
      <w:pPr>
        <w:pStyle w:val="Heading4"/>
      </w:pPr>
      <w:bookmarkStart w:id="212" w:name="_Toc298445783"/>
      <w:bookmarkStart w:id="213" w:name="_Toc298681268"/>
      <w:bookmarkStart w:id="214" w:name="_Toc298447508"/>
      <w:r>
        <w:t>Part Eighteen</w:t>
      </w:r>
      <w:bookmarkEnd w:id="212"/>
      <w:bookmarkEnd w:id="213"/>
      <w:bookmarkEnd w:id="2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42E9B" w:rsidTr="00042E9B">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pPr>
            <w:r w:rsidRPr="007425E1">
              <w:t xml:space="preserve">Good in truth, </w:t>
            </w:r>
          </w:p>
          <w:p w:rsidR="00042E9B" w:rsidRDefault="00042E9B" w:rsidP="00042E9B">
            <w:pPr>
              <w:pStyle w:val="EngHang"/>
            </w:pPr>
            <w:r w:rsidRPr="007425E1">
              <w:t>Was the concern,</w:t>
            </w:r>
          </w:p>
          <w:p w:rsidR="00042E9B" w:rsidRPr="007425E1" w:rsidRDefault="00042E9B" w:rsidP="00042E9B">
            <w:pPr>
              <w:pStyle w:val="EngHang"/>
            </w:pPr>
            <w:r w:rsidRPr="007425E1">
              <w:t>Of Saint Mary,</w:t>
            </w:r>
          </w:p>
          <w:p w:rsidR="00042E9B" w:rsidRDefault="00042E9B" w:rsidP="00042E9B">
            <w:pPr>
              <w:pStyle w:val="EngHangEnd"/>
            </w:pPr>
            <w:r w:rsidRPr="007425E1">
              <w:t>The Magdalene.</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BC6081" w:rsidRDefault="00BC6081" w:rsidP="00BC6081">
            <w:pPr>
              <w:pStyle w:val="CopticVersemulti-line"/>
            </w:pPr>
            <w:r w:rsidRPr="00BC6081">
              <w:t>Ⲕⲁⲗⲱⲥ ϧⲉⲛ ⲟⲩⲙⲉⲑⲙⲏⲓ</w:t>
            </w:r>
          </w:p>
          <w:p w:rsidR="009F7FB6" w:rsidRDefault="00BC6081" w:rsidP="00BC6081">
            <w:pPr>
              <w:pStyle w:val="CopticVersemulti-line"/>
            </w:pPr>
            <w:r w:rsidRPr="00BC6081">
              <w:t>ⲁⲥϣⲱⲡⲓ ϧⲉⲛ ⲟⲩϥⲓⲣⲱⲟⲩϣ</w:t>
            </w:r>
          </w:p>
          <w:p w:rsidR="009F7FB6" w:rsidRDefault="00BC6081" w:rsidP="00BC6081">
            <w:pPr>
              <w:pStyle w:val="CopticVersemulti-line"/>
            </w:pPr>
            <w:r w:rsidRPr="00BC6081">
              <w:t>ⲛ̀ϫⲉ ⲑⲏⲉ̅ⲑ̅ⲩ Ⲙⲁⲣⲓⲁ</w:t>
            </w:r>
          </w:p>
          <w:p w:rsidR="00042E9B" w:rsidRDefault="00BC6081" w:rsidP="009F7FB6">
            <w:pPr>
              <w:pStyle w:val="CopticVerse"/>
            </w:pPr>
            <w:r w:rsidRPr="00BC6081">
              <w:t>ϯⲙⲁⲅⲇⲁⲗⲓⲛⲏ</w:t>
            </w:r>
          </w:p>
        </w:tc>
      </w:tr>
      <w:tr w:rsidR="00042E9B" w:rsidTr="00042E9B">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pPr>
            <w:r w:rsidRPr="007425E1">
              <w:t>She came to the tomb,</w:t>
            </w:r>
          </w:p>
          <w:p w:rsidR="00042E9B" w:rsidRPr="007425E1" w:rsidRDefault="00042E9B" w:rsidP="00042E9B">
            <w:pPr>
              <w:pStyle w:val="EngHang"/>
            </w:pPr>
            <w:r w:rsidRPr="007425E1">
              <w:t>On the Sabbath day,</w:t>
            </w:r>
          </w:p>
          <w:p w:rsidR="00042E9B" w:rsidRPr="007425E1" w:rsidRDefault="00042E9B" w:rsidP="00042E9B">
            <w:pPr>
              <w:pStyle w:val="EngHang"/>
            </w:pPr>
            <w:r w:rsidRPr="007425E1">
              <w:t>Seeking zealously,</w:t>
            </w:r>
          </w:p>
          <w:p w:rsidR="00042E9B" w:rsidRDefault="00042E9B" w:rsidP="00042E9B">
            <w:pPr>
              <w:pStyle w:val="EngHangEnd"/>
            </w:pPr>
            <w:r w:rsidRPr="007425E1">
              <w:t>The Resurrection of the Lord.</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9F7FB6" w:rsidRDefault="009F7FB6" w:rsidP="00BC6081">
            <w:pPr>
              <w:pStyle w:val="CopticVersemulti-line"/>
            </w:pPr>
            <w:r w:rsidRPr="009F7FB6">
              <w:t>Ⲁⲥⲓ̀ ⲉ̀ⲡⲓⲙ̀ϩⲁⲩ</w:t>
            </w:r>
          </w:p>
          <w:p w:rsidR="009F7FB6" w:rsidRDefault="009F7FB6" w:rsidP="00BC6081">
            <w:pPr>
              <w:pStyle w:val="CopticVersemulti-line"/>
            </w:pPr>
            <w:r w:rsidRPr="009F7FB6">
              <w:t>ϧⲉⲛ ⲫ̀ⲟⲩⲁⲓ ⲛ̀ⲧⲉ ⲛⲓⲥⲁⲃⲃⲁⲧⲟⲛ</w:t>
            </w:r>
          </w:p>
          <w:p w:rsidR="009F7FB6" w:rsidRDefault="009F7FB6" w:rsidP="00BC6081">
            <w:pPr>
              <w:pStyle w:val="CopticVersemulti-line"/>
            </w:pPr>
            <w:r w:rsidRPr="009F7FB6">
              <w:t>ⲁⲥⲕⲱϯ ϧⲉⲛ ⲟⲩⲥ̀ⲡⲟⲩⲇⲏ</w:t>
            </w:r>
          </w:p>
          <w:p w:rsidR="00042E9B" w:rsidRDefault="009F7FB6" w:rsidP="009F7FB6">
            <w:pPr>
              <w:pStyle w:val="CopticVerse"/>
            </w:pPr>
            <w:r w:rsidRPr="009F7FB6">
              <w:t>ⲛ̀ⲥⲁ ⲧ̀ⲁ̀ⲛⲁⲥⲧⲁⲥⲓⲥ ⲙ̀Ⲡⲟ̅ⲥ̅</w:t>
            </w:r>
          </w:p>
        </w:tc>
      </w:tr>
      <w:tr w:rsidR="00042E9B" w:rsidTr="00042E9B">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pPr>
            <w:r w:rsidRPr="007425E1">
              <w:t>She saw the Angel,</w:t>
            </w:r>
          </w:p>
          <w:p w:rsidR="00042E9B" w:rsidRPr="007425E1" w:rsidRDefault="00042E9B" w:rsidP="00042E9B">
            <w:pPr>
              <w:pStyle w:val="EngHang"/>
            </w:pPr>
            <w:r w:rsidRPr="007425E1">
              <w:t>Sitting on the stone,</w:t>
            </w:r>
          </w:p>
          <w:p w:rsidR="00042E9B" w:rsidRPr="007425E1" w:rsidRDefault="00042E9B" w:rsidP="00042E9B">
            <w:pPr>
              <w:pStyle w:val="EngHang"/>
            </w:pPr>
            <w:r w:rsidRPr="007425E1">
              <w:t>Proclaiming and saying,</w:t>
            </w:r>
          </w:p>
          <w:p w:rsidR="00042E9B" w:rsidRDefault="00042E9B" w:rsidP="00042E9B">
            <w:pPr>
              <w:pStyle w:val="EngHangEnd"/>
            </w:pPr>
            <w:r w:rsidRPr="007425E1">
              <w:t>“He is Risen, He is not here!</w:t>
            </w:r>
            <w:r>
              <w:rPr>
                <w:rStyle w:val="FootnoteReference"/>
                <w:lang w:val="en-GB"/>
              </w:rPr>
              <w:t xml:space="preserve">  </w:t>
            </w:r>
            <w:r w:rsidRPr="007425E1">
              <w:t>”</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9F7FB6" w:rsidRDefault="009F7FB6" w:rsidP="00BC6081">
            <w:pPr>
              <w:pStyle w:val="CopticVersemulti-line"/>
            </w:pPr>
            <w:r w:rsidRPr="009F7FB6">
              <w:t>Ⲁⲥⲛⲁⲩ ⲉ̀ⲡⲓⲁⲅⲅⲉⲗⲟⲥ</w:t>
            </w:r>
          </w:p>
          <w:p w:rsidR="009F7FB6" w:rsidRDefault="009F7FB6" w:rsidP="00BC6081">
            <w:pPr>
              <w:pStyle w:val="CopticVersemulti-line"/>
            </w:pPr>
            <w:r w:rsidRPr="009F7FB6">
              <w:t>ⲉϥϩⲉⲙⲥⲓ ϩⲓϫⲉⲛ ⲡⲓⲱ̀ⲛⲓ</w:t>
            </w:r>
          </w:p>
          <w:p w:rsidR="009F7FB6" w:rsidRDefault="009F7FB6" w:rsidP="00BC6081">
            <w:pPr>
              <w:pStyle w:val="CopticVersemulti-line"/>
            </w:pPr>
            <w:r w:rsidRPr="009F7FB6">
              <w:t>ⲉϥⲱϣ ⲉ̀ⲃⲟⲗ ⲉϥϫⲱ ⲙ̀ⲙⲟⲥ</w:t>
            </w:r>
          </w:p>
          <w:p w:rsidR="00042E9B" w:rsidRDefault="009F7FB6" w:rsidP="009F7FB6">
            <w:pPr>
              <w:pStyle w:val="CopticVerse"/>
            </w:pPr>
            <w:r w:rsidRPr="009F7FB6">
              <w:t>ϫⲉ ⲁϥⲧⲱⲛϥ ϥ̀ⲭⲏ ⲙ̀ⲡⲁⲓⲙⲁ ⲁⲛ</w:t>
            </w:r>
          </w:p>
        </w:tc>
      </w:tr>
      <w:tr w:rsidR="00042E9B" w:rsidTr="00042E9B">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pPr>
            <w:r w:rsidRPr="007425E1">
              <w:t>Wherefore we glorify Him,</w:t>
            </w:r>
          </w:p>
          <w:p w:rsidR="00042E9B" w:rsidRPr="007425E1" w:rsidRDefault="00042E9B" w:rsidP="00042E9B">
            <w:pPr>
              <w:pStyle w:val="EngHang"/>
            </w:pPr>
            <w:r w:rsidRPr="007425E1">
              <w:t>Proclaiming and saying,</w:t>
            </w:r>
          </w:p>
          <w:p w:rsidR="00042E9B" w:rsidRPr="007425E1" w:rsidRDefault="00042E9B" w:rsidP="00042E9B">
            <w:pPr>
              <w:pStyle w:val="EngHang"/>
            </w:pPr>
            <w:r w:rsidRPr="007425E1">
              <w:t>“Blessed art Thou O my Lord Jesus,</w:t>
            </w:r>
          </w:p>
          <w:p w:rsidR="00042E9B" w:rsidRDefault="00042E9B" w:rsidP="00042E9B">
            <w:pPr>
              <w:pStyle w:val="EngHangEnd"/>
            </w:pPr>
            <w:r w:rsidRPr="007425E1">
              <w:t>For Thou hast risen and saved us.”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9F7FB6" w:rsidRDefault="009F7FB6" w:rsidP="00BC6081">
            <w:pPr>
              <w:pStyle w:val="CopticVersemulti-line"/>
            </w:pPr>
            <w:r w:rsidRPr="009F7FB6">
              <w:t>Ⲉⲑⲃⲉ ⲫⲁⲓ ⲧⲉⲛϯⲱ̀ⲟⲩ ⲛⲁϥ</w:t>
            </w:r>
          </w:p>
          <w:p w:rsidR="009F7FB6" w:rsidRDefault="009F7FB6" w:rsidP="00BC6081">
            <w:pPr>
              <w:pStyle w:val="CopticVersemulti-line"/>
            </w:pPr>
            <w:r w:rsidRPr="009F7FB6">
              <w:t>ⲉⲛⲱϣ ⲉ̀ⲃⲟⲗ ⲉⲛϫⲱ ⲙ̀ⲙⲟⲥ</w:t>
            </w:r>
          </w:p>
          <w:p w:rsidR="009F7FB6" w:rsidRDefault="009F7FB6" w:rsidP="00BC6081">
            <w:pPr>
              <w:pStyle w:val="CopticVersemulti-line"/>
            </w:pPr>
            <w:r w:rsidRPr="009F7FB6">
              <w:t>ϫⲉ ⲕ̀ⲥ̀ⲙⲁⲣⲱⲟⲩⲧ ⲱ̀ Ⲡⲁⲟ̅ⲥ̅ Ⲓⲏ̅ⲥ</w:t>
            </w:r>
          </w:p>
          <w:p w:rsidR="00042E9B" w:rsidRDefault="009F7FB6" w:rsidP="00BC6081">
            <w:pPr>
              <w:pStyle w:val="CopticVersemulti-line"/>
            </w:pPr>
            <w:r w:rsidRPr="009F7FB6">
              <w:t>ϫⲉ ⲁⲕⲧⲱⲛⲕ ⲁⲕⲥⲱϯ ⲙ̀ⲙⲟⲛ</w:t>
            </w:r>
          </w:p>
        </w:tc>
      </w:tr>
    </w:tbl>
    <w:p w:rsidR="00042E9B" w:rsidRDefault="00042E9B" w:rsidP="00A17120">
      <w:pPr>
        <w:pStyle w:val="Heading2"/>
      </w:pPr>
      <w:bookmarkStart w:id="215" w:name="_Toc298445784"/>
      <w:bookmarkStart w:id="216" w:name="_Toc298681269"/>
      <w:bookmarkStart w:id="217" w:name="_Toc298447509"/>
      <w:bookmarkStart w:id="218" w:name="_Ref299212037"/>
      <w:bookmarkStart w:id="219" w:name="_Ref299212071"/>
      <w:bookmarkStart w:id="220" w:name="_Toc308441876"/>
      <w:bookmarkStart w:id="221" w:name="_Toc308441907"/>
      <w:r>
        <w:lastRenderedPageBreak/>
        <w:t>The Conclusion of the Adam Theotokias</w:t>
      </w:r>
      <w:bookmarkEnd w:id="215"/>
      <w:bookmarkEnd w:id="216"/>
      <w:bookmarkEnd w:id="217"/>
      <w:bookmarkEnd w:id="218"/>
      <w:bookmarkEnd w:id="219"/>
      <w:bookmarkEnd w:id="220"/>
      <w:bookmarkEnd w:id="2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Thy mercies, O my God,</w:t>
            </w:r>
          </w:p>
          <w:p w:rsidR="00042E9B" w:rsidRPr="007425E1" w:rsidRDefault="00042E9B" w:rsidP="00042E9B">
            <w:pPr>
              <w:pStyle w:val="EngHang"/>
              <w:rPr>
                <w:rFonts w:eastAsiaTheme="minorHAnsi"/>
              </w:rPr>
            </w:pPr>
            <w:r w:rsidRPr="007425E1">
              <w:rPr>
                <w:rFonts w:eastAsiaTheme="minorHAnsi"/>
              </w:rPr>
              <w:t>Are countless,</w:t>
            </w:r>
          </w:p>
          <w:p w:rsidR="00042E9B" w:rsidRPr="007425E1" w:rsidRDefault="00042E9B" w:rsidP="00042E9B">
            <w:pPr>
              <w:pStyle w:val="EngHang"/>
              <w:rPr>
                <w:rFonts w:eastAsiaTheme="minorHAnsi"/>
              </w:rPr>
            </w:pPr>
            <w:r w:rsidRPr="007425E1">
              <w:rPr>
                <w:rFonts w:eastAsiaTheme="minorHAnsi"/>
              </w:rPr>
              <w:t>And Thy tender mercies</w:t>
            </w:r>
          </w:p>
          <w:p w:rsidR="00042E9B" w:rsidRDefault="00042E9B" w:rsidP="00042E9B">
            <w:pPr>
              <w:pStyle w:val="EngHangEnd"/>
            </w:pPr>
            <w:r w:rsidRPr="007425E1">
              <w:rPr>
                <w:rFonts w:eastAsiaTheme="minorHAnsi"/>
              </w:rPr>
              <w:t>Are too plenteous.</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7E5EC8" w:rsidRDefault="007E5EC8"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7E5EC8" w:rsidRDefault="007E5EC8"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7E5EC8" w:rsidRDefault="007E5EC8"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042E9B" w:rsidRDefault="007E5EC8"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All the rain drops</w:t>
            </w:r>
          </w:p>
          <w:p w:rsidR="00042E9B" w:rsidRPr="007425E1" w:rsidRDefault="00042E9B" w:rsidP="00042E9B">
            <w:pPr>
              <w:pStyle w:val="EngHang"/>
              <w:rPr>
                <w:rFonts w:eastAsiaTheme="minorHAnsi"/>
              </w:rPr>
            </w:pPr>
            <w:r w:rsidRPr="007425E1">
              <w:rPr>
                <w:rFonts w:eastAsiaTheme="minorHAnsi"/>
              </w:rPr>
              <w:t>Are counted by Thee,</w:t>
            </w:r>
          </w:p>
          <w:p w:rsidR="00042E9B" w:rsidRPr="007425E1" w:rsidRDefault="00042E9B" w:rsidP="00042E9B">
            <w:pPr>
              <w:pStyle w:val="EngHang"/>
              <w:rPr>
                <w:rFonts w:eastAsiaTheme="minorHAnsi"/>
              </w:rPr>
            </w:pPr>
            <w:r w:rsidRPr="007425E1">
              <w:rPr>
                <w:rFonts w:eastAsiaTheme="minorHAnsi"/>
              </w:rPr>
              <w:t xml:space="preserve">And the sand of the sea </w:t>
            </w:r>
          </w:p>
          <w:p w:rsidR="00042E9B" w:rsidRDefault="00042E9B" w:rsidP="00042E9B">
            <w:pPr>
              <w:pStyle w:val="EngHangEnd"/>
            </w:pPr>
            <w:r w:rsidRPr="007425E1">
              <w:rPr>
                <w:rFonts w:eastAsiaTheme="minorHAnsi"/>
              </w:rPr>
              <w:t>Is before Thine eyes.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7E5EC8" w:rsidRDefault="007E5EC8" w:rsidP="007E5EC8">
            <w:pPr>
              <w:pStyle w:val="CopticVersemulti-line"/>
            </w:pPr>
            <w:r w:rsidRPr="007E5EC8">
              <w:t>Ⲛⲓⲧⲉⲗⲧⲓⲗⲏ ⲙ̀ⲙⲟⲩⲛϩⲱⲟⲩ</w:t>
            </w:r>
          </w:p>
          <w:p w:rsidR="007E5EC8" w:rsidRDefault="007E5EC8" w:rsidP="007E5EC8">
            <w:pPr>
              <w:pStyle w:val="CopticVersemulti-line"/>
            </w:pPr>
            <w:r w:rsidRPr="007E5EC8">
              <w:t>ⲥⲉⲏⲡⲓ ⲛ̀ⲧⲟⲧⲕ ⲧⲏⲣⲟⲩ</w:t>
            </w:r>
          </w:p>
          <w:p w:rsidR="007E5EC8" w:rsidRDefault="007E5EC8" w:rsidP="007E5EC8">
            <w:pPr>
              <w:pStyle w:val="CopticVersemulti-line"/>
            </w:pPr>
            <w:r w:rsidRPr="007E5EC8">
              <w:t>ⲡⲓⲕⲉϣⲱ ⲛ̀ⲧⲉ ⲫ̀ⲓⲟⲙ</w:t>
            </w:r>
          </w:p>
          <w:p w:rsidR="00042E9B" w:rsidRDefault="007E5EC8" w:rsidP="007E5EC8">
            <w:pPr>
              <w:pStyle w:val="CopticVersemulti-line"/>
            </w:pPr>
            <w:r w:rsidRPr="007E5EC8">
              <w:t>ⲥⲉⲭⲏ ⲛⲁϩⲣⲉⲛ ⲛⲉⲕⲃⲁⲗ</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How much more are</w:t>
            </w:r>
          </w:p>
          <w:p w:rsidR="00042E9B" w:rsidRPr="007425E1" w:rsidRDefault="00042E9B" w:rsidP="00042E9B">
            <w:pPr>
              <w:pStyle w:val="EngHang"/>
              <w:rPr>
                <w:rFonts w:eastAsiaTheme="minorHAnsi"/>
              </w:rPr>
            </w:pPr>
            <w:r w:rsidRPr="007425E1">
              <w:rPr>
                <w:rFonts w:eastAsiaTheme="minorHAnsi"/>
              </w:rPr>
              <w:t>The sins of my soul</w:t>
            </w:r>
          </w:p>
          <w:p w:rsidR="00042E9B" w:rsidRPr="007425E1" w:rsidRDefault="00042E9B" w:rsidP="00042E9B">
            <w:pPr>
              <w:pStyle w:val="EngHang"/>
              <w:rPr>
                <w:rFonts w:eastAsiaTheme="minorHAnsi"/>
              </w:rPr>
            </w:pPr>
            <w:r w:rsidRPr="007425E1">
              <w:rPr>
                <w:rFonts w:eastAsiaTheme="minorHAnsi"/>
              </w:rPr>
              <w:t>Manifest before</w:t>
            </w:r>
          </w:p>
          <w:p w:rsidR="00042E9B" w:rsidRDefault="00042E9B" w:rsidP="00042E9B">
            <w:pPr>
              <w:pStyle w:val="EngHangEnd"/>
            </w:pPr>
            <w:r w:rsidRPr="007425E1">
              <w:rPr>
                <w:rFonts w:eastAsiaTheme="minorHAnsi"/>
              </w:rPr>
              <w:t>Thee, O my God.</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7E5EC8" w:rsidRDefault="007E5EC8" w:rsidP="007E5EC8">
            <w:pPr>
              <w:pStyle w:val="CopticVersemulti-line"/>
            </w:pPr>
            <w:r w:rsidRPr="007E5EC8">
              <w:t>Ⲓⲉ ⲁⲩⲏⲣ ⲙⲁⲗⲗⲟⲛ</w:t>
            </w:r>
          </w:p>
          <w:p w:rsidR="007E5EC8" w:rsidRDefault="007E5EC8" w:rsidP="007E5EC8">
            <w:pPr>
              <w:pStyle w:val="CopticVersemulti-line"/>
            </w:pPr>
            <w:r w:rsidRPr="007E5EC8">
              <w:t>ⲛⲓⲛⲟⲃⲓ ⲛ̀ⲧⲉ ⲧⲁⲯⲩⲭⲏ</w:t>
            </w:r>
          </w:p>
          <w:p w:rsidR="007E5EC8" w:rsidRDefault="007E5EC8" w:rsidP="007E5EC8">
            <w:pPr>
              <w:pStyle w:val="CopticVersemulti-line"/>
            </w:pPr>
            <w:r w:rsidRPr="007E5EC8">
              <w:t>ⲛⲁⲓ ⲉⲑⲟⲩⲱⲛϩ ⲉ̀ⲃⲟⲗ</w:t>
            </w:r>
          </w:p>
          <w:p w:rsidR="00042E9B" w:rsidRDefault="007E5EC8" w:rsidP="007E5EC8">
            <w:pPr>
              <w:pStyle w:val="CopticVerse"/>
            </w:pPr>
            <w:r w:rsidRPr="007E5EC8">
              <w:t>ⲙ̀ⲡⲉⲕⲙ̀ⲑⲟ Ⲡⲁⲟ̅ⲥ̅</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042E9B" w:rsidRPr="007425E1" w:rsidRDefault="00042E9B" w:rsidP="00042E9B">
            <w:pPr>
              <w:pStyle w:val="EngHang"/>
              <w:rPr>
                <w:rFonts w:eastAsiaTheme="minorHAnsi"/>
              </w:rPr>
            </w:pPr>
            <w:r w:rsidRPr="007425E1">
              <w:rPr>
                <w:rFonts w:eastAsiaTheme="minorHAnsi"/>
              </w:rPr>
              <w:t>Remember not, my Lord,</w:t>
            </w:r>
          </w:p>
          <w:p w:rsidR="00042E9B" w:rsidRPr="007425E1" w:rsidRDefault="00042E9B" w:rsidP="00042E9B">
            <w:pPr>
              <w:pStyle w:val="EngHang"/>
              <w:rPr>
                <w:rFonts w:eastAsiaTheme="minorHAnsi"/>
              </w:rPr>
            </w:pPr>
            <w:r w:rsidRPr="007425E1">
              <w:rPr>
                <w:rFonts w:eastAsiaTheme="minorHAnsi"/>
              </w:rPr>
              <w:t>And count not</w:t>
            </w:r>
          </w:p>
          <w:p w:rsidR="00042E9B" w:rsidRDefault="00042E9B" w:rsidP="00042E9B">
            <w:pPr>
              <w:pStyle w:val="EngHangEnd"/>
            </w:pPr>
            <w:r w:rsidRPr="007425E1">
              <w:rPr>
                <w:rFonts w:eastAsiaTheme="minorHAnsi"/>
              </w:rPr>
              <w:t>My iniquities.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7E5EC8" w:rsidRDefault="007E5EC8" w:rsidP="007E5EC8">
            <w:pPr>
              <w:pStyle w:val="CopticVersemulti-line"/>
            </w:pPr>
            <w:r w:rsidRPr="007E5EC8">
              <w:t>Ⲛⲓⲛⲟⲃⲓ ⲉ̀ⲧⲁⲓⲁⲧⲟⲩ</w:t>
            </w:r>
          </w:p>
          <w:p w:rsidR="007E5EC8" w:rsidRDefault="007E5EC8" w:rsidP="007E5EC8">
            <w:pPr>
              <w:pStyle w:val="CopticVersemulti-line"/>
            </w:pPr>
            <w:r w:rsidRPr="007E5EC8">
              <w:t>Ⲡⲁⲟ̅ⲥ̅ ⲛ̀ⲛⲉⲕⲉⲣⲡⲟⲩⲙⲉⲩⲓ̀</w:t>
            </w:r>
          </w:p>
          <w:p w:rsidR="007E5EC8" w:rsidRDefault="007E5EC8" w:rsidP="007E5EC8">
            <w:pPr>
              <w:pStyle w:val="CopticVersemulti-line"/>
            </w:pPr>
            <w:r w:rsidRPr="007E5EC8">
              <w:t>ⲟⲩⲇⲉ ⲙ̀ⲡⲉⲣϯϩ̀ⲑⲏⲕ</w:t>
            </w:r>
          </w:p>
          <w:p w:rsidR="00042E9B" w:rsidRDefault="007E5EC8" w:rsidP="007E5EC8">
            <w:pPr>
              <w:pStyle w:val="CopticVersemulti-line"/>
            </w:pPr>
            <w:r w:rsidRPr="007E5EC8">
              <w:t>ⲉ̀ⲛⲁⲁ̀ⲛⲟⲙⲓⲁ̀</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For Thou hast chosen the publican,</w:t>
            </w:r>
          </w:p>
          <w:p w:rsidR="00042E9B" w:rsidRPr="007425E1" w:rsidRDefault="00042E9B" w:rsidP="00042E9B">
            <w:pPr>
              <w:pStyle w:val="EngHang"/>
              <w:rPr>
                <w:rFonts w:eastAsiaTheme="minorHAnsi"/>
              </w:rPr>
            </w:pPr>
            <w:r w:rsidRPr="007425E1">
              <w:rPr>
                <w:rFonts w:eastAsiaTheme="minorHAnsi"/>
              </w:rPr>
              <w:t>The adulteress Thou hast saved,</w:t>
            </w:r>
          </w:p>
          <w:p w:rsidR="00042E9B" w:rsidRPr="007425E1" w:rsidRDefault="00042E9B" w:rsidP="00042E9B">
            <w:pPr>
              <w:pStyle w:val="EngHang"/>
              <w:rPr>
                <w:rFonts w:eastAsiaTheme="minorHAnsi"/>
              </w:rPr>
            </w:pPr>
            <w:r w:rsidRPr="007425E1">
              <w:rPr>
                <w:rFonts w:eastAsiaTheme="minorHAnsi"/>
              </w:rPr>
              <w:t>And the right-hand thief</w:t>
            </w:r>
          </w:p>
          <w:p w:rsidR="00042E9B" w:rsidRDefault="00042E9B" w:rsidP="00042E9B">
            <w:pPr>
              <w:pStyle w:val="EngHangEnd"/>
            </w:pPr>
            <w:r w:rsidRPr="007425E1">
              <w:rPr>
                <w:rFonts w:eastAsiaTheme="minorHAnsi"/>
              </w:rPr>
              <w:t>Thou hast remembered.</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7E5EC8" w:rsidRDefault="007E5EC8" w:rsidP="007E5EC8">
            <w:pPr>
              <w:pStyle w:val="CopticVersemulti-line"/>
            </w:pPr>
            <w:r w:rsidRPr="007E5EC8">
              <w:t>Ϫⲉ ⲡⲓⲧⲉⲗⲱⲛⲏⲥ ⲁⲕⲥⲟⲧⲡϥ</w:t>
            </w:r>
          </w:p>
          <w:p w:rsidR="007E5EC8" w:rsidRDefault="007E5EC8" w:rsidP="007E5EC8">
            <w:pPr>
              <w:pStyle w:val="CopticVersemulti-line"/>
            </w:pPr>
            <w:r w:rsidRPr="007E5EC8">
              <w:t>ϯⲡⲟⲣⲛⲏ ⲁⲕⲥⲱϯ ⲙ̀ⲙⲟⲥ</w:t>
            </w:r>
          </w:p>
          <w:p w:rsidR="007E5EC8" w:rsidRDefault="007E5EC8" w:rsidP="007E5EC8">
            <w:pPr>
              <w:pStyle w:val="CopticVersemulti-line"/>
            </w:pPr>
            <w:r w:rsidRPr="007E5EC8">
              <w:t>ⲡⲓⲥⲟⲛⲓ ⲉⲧⲥⲁⲟⲩⲓ̀ⲛⲁⲙ</w:t>
            </w:r>
          </w:p>
          <w:p w:rsidR="00042E9B" w:rsidRDefault="007E5EC8" w:rsidP="007E5EC8">
            <w:pPr>
              <w:pStyle w:val="CopticVerse"/>
            </w:pPr>
            <w:r w:rsidRPr="007E5EC8">
              <w:t>Ⲡⲁⲟ̅ⲥ̅ ⲁⲕⲉⲣⲡⲉϥⲙⲉⲩⲓ̀</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And me too,</w:t>
            </w:r>
          </w:p>
          <w:p w:rsidR="00042E9B" w:rsidRPr="007425E1" w:rsidRDefault="00042E9B" w:rsidP="00042E9B">
            <w:pPr>
              <w:pStyle w:val="EngHang"/>
              <w:rPr>
                <w:rFonts w:eastAsiaTheme="minorHAnsi"/>
              </w:rPr>
            </w:pPr>
            <w:r w:rsidRPr="007425E1">
              <w:rPr>
                <w:rFonts w:eastAsiaTheme="minorHAnsi"/>
              </w:rPr>
              <w:t>The sinner,</w:t>
            </w:r>
          </w:p>
          <w:p w:rsidR="00042E9B" w:rsidRPr="007425E1" w:rsidRDefault="00042E9B" w:rsidP="00042E9B">
            <w:pPr>
              <w:pStyle w:val="EngHang"/>
              <w:rPr>
                <w:rFonts w:eastAsiaTheme="minorHAnsi"/>
              </w:rPr>
            </w:pPr>
            <w:r w:rsidRPr="007425E1">
              <w:rPr>
                <w:rFonts w:eastAsiaTheme="minorHAnsi"/>
              </w:rPr>
              <w:t>Teach me, O my Master,</w:t>
            </w:r>
          </w:p>
          <w:p w:rsidR="00042E9B" w:rsidRDefault="00042E9B" w:rsidP="00042E9B">
            <w:pPr>
              <w:pStyle w:val="EngHangEnd"/>
            </w:pPr>
            <w:r w:rsidRPr="007425E1">
              <w:rPr>
                <w:rFonts w:eastAsiaTheme="minorHAnsi"/>
              </w:rPr>
              <w:t>To offer repentance.</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7E5EC8" w:rsidRDefault="007E5EC8" w:rsidP="007E5EC8">
            <w:pPr>
              <w:pStyle w:val="CopticVersemulti-line"/>
            </w:pPr>
            <w:r w:rsidRPr="007E5EC8">
              <w:t>Ⲁ̀ⲛⲟⲕ ϩⲱ Ⲡⲁⲟ̅ⲥ̅</w:t>
            </w:r>
          </w:p>
          <w:p w:rsidR="007E5EC8" w:rsidRDefault="007E5EC8" w:rsidP="007E5EC8">
            <w:pPr>
              <w:pStyle w:val="CopticVersemulti-line"/>
            </w:pPr>
            <w:r w:rsidRPr="007E5EC8">
              <w:t>ϧⲁ ⲡⲓⲣⲉϥⲉⲣⲛⲟⲃⲓ</w:t>
            </w:r>
          </w:p>
          <w:p w:rsidR="007E5EC8" w:rsidRDefault="007E5EC8" w:rsidP="007E5EC8">
            <w:pPr>
              <w:pStyle w:val="CopticVersemulti-line"/>
            </w:pPr>
            <w:r w:rsidRPr="007E5EC8">
              <w:t>ⲙⲁⲧ̀ⲥⲁⲃⲟⲓ ⲛ̀ⲧⲁⲓ̀ⲣⲓ</w:t>
            </w:r>
          </w:p>
          <w:p w:rsidR="00042E9B" w:rsidRDefault="007E5EC8" w:rsidP="007E5EC8">
            <w:pPr>
              <w:pStyle w:val="CopticVerse"/>
            </w:pPr>
            <w:r w:rsidRPr="007E5EC8">
              <w:t>ⲛ̀ⲟⲩⲙⲉⲧⲁ̀ⲛⲟⲓⲁ̀</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For Thou desirest not</w:t>
            </w:r>
          </w:p>
          <w:p w:rsidR="00042E9B" w:rsidRPr="007425E1" w:rsidRDefault="00042E9B" w:rsidP="00042E9B">
            <w:pPr>
              <w:pStyle w:val="EngHang"/>
              <w:rPr>
                <w:rFonts w:eastAsiaTheme="minorHAnsi"/>
              </w:rPr>
            </w:pPr>
            <w:r w:rsidRPr="007425E1">
              <w:rPr>
                <w:rFonts w:eastAsiaTheme="minorHAnsi"/>
              </w:rPr>
              <w:t>The death of a sinner,</w:t>
            </w:r>
          </w:p>
          <w:p w:rsidR="00042E9B" w:rsidRPr="007425E1" w:rsidRDefault="00042E9B" w:rsidP="00042E9B">
            <w:pPr>
              <w:pStyle w:val="EngHang"/>
              <w:rPr>
                <w:rFonts w:eastAsiaTheme="minorHAnsi"/>
              </w:rPr>
            </w:pPr>
            <w:r w:rsidRPr="007425E1">
              <w:rPr>
                <w:rFonts w:eastAsiaTheme="minorHAnsi"/>
              </w:rPr>
              <w:t>But rather that he</w:t>
            </w:r>
          </w:p>
          <w:p w:rsidR="00042E9B" w:rsidRDefault="00042E9B" w:rsidP="00042E9B">
            <w:pPr>
              <w:pStyle w:val="EngHangEnd"/>
            </w:pPr>
            <w:r w:rsidRPr="007425E1">
              <w:rPr>
                <w:rFonts w:eastAsiaTheme="minorHAnsi"/>
              </w:rPr>
              <w:t>Return and live.</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7E5EC8" w:rsidRDefault="007E5EC8" w:rsidP="007E5EC8">
            <w:pPr>
              <w:pStyle w:val="CopticVersemulti-line"/>
            </w:pPr>
            <w:r w:rsidRPr="007E5EC8">
              <w:t>Ϫⲉ ⲭ̀ⲟⲩⲱϣ ⲙ̀ⲫ̀ⲙⲟⲩ ⲁⲛ</w:t>
            </w:r>
          </w:p>
          <w:p w:rsidR="007E5EC8" w:rsidRDefault="007E5EC8" w:rsidP="007E5EC8">
            <w:pPr>
              <w:pStyle w:val="CopticVersemulti-line"/>
            </w:pPr>
            <w:r w:rsidRPr="007E5EC8">
              <w:t>ⲙ̀ⲡⲓⲣⲉϥⲉⲣⲛⲟⲃⲓ</w:t>
            </w:r>
          </w:p>
          <w:p w:rsidR="007E5EC8" w:rsidRDefault="007E5EC8" w:rsidP="007E5EC8">
            <w:pPr>
              <w:pStyle w:val="CopticVersemulti-line"/>
            </w:pPr>
            <w:r w:rsidRPr="007E5EC8">
              <w:t>ⲙ̀ⲫ̀ⲣⲏϯ</w:t>
            </w:r>
            <w:r>
              <w:t xml:space="preserve"> </w:t>
            </w:r>
            <w:r w:rsidRPr="007E5EC8">
              <w:t>ⲛ̀ⲧⲉϥⲧⲁⲥⲑⲟϥ</w:t>
            </w:r>
          </w:p>
          <w:p w:rsidR="00042E9B" w:rsidRDefault="007E5EC8" w:rsidP="007E5EC8">
            <w:pPr>
              <w:pStyle w:val="CopticVerse"/>
            </w:pPr>
            <w:r w:rsidRPr="007E5EC8">
              <w:t>ⲛ̀ⲧⲉⲥⲱⲛϧ ⲛ̀ϫⲉ ⲧⲉϥⲯⲩⲭⲏ</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Restore us, O God,</w:t>
            </w:r>
          </w:p>
          <w:p w:rsidR="00042E9B" w:rsidRPr="007425E1" w:rsidRDefault="00042E9B" w:rsidP="00042E9B">
            <w:pPr>
              <w:pStyle w:val="EngHang"/>
              <w:rPr>
                <w:rFonts w:eastAsiaTheme="minorHAnsi"/>
              </w:rPr>
            </w:pPr>
            <w:r w:rsidRPr="007425E1">
              <w:rPr>
                <w:rFonts w:eastAsiaTheme="minorHAnsi"/>
              </w:rPr>
              <w:t>To Thy salvation,</w:t>
            </w:r>
          </w:p>
          <w:p w:rsidR="00042E9B" w:rsidRPr="007425E1" w:rsidRDefault="00042E9B" w:rsidP="00042E9B">
            <w:pPr>
              <w:pStyle w:val="EngHang"/>
              <w:rPr>
                <w:rFonts w:eastAsiaTheme="minorHAnsi"/>
              </w:rPr>
            </w:pPr>
            <w:r w:rsidRPr="007425E1">
              <w:rPr>
                <w:rFonts w:eastAsiaTheme="minorHAnsi"/>
              </w:rPr>
              <w:t>And deal with us</w:t>
            </w:r>
          </w:p>
          <w:p w:rsidR="00042E9B" w:rsidRDefault="00042E9B" w:rsidP="00042E9B">
            <w:pPr>
              <w:pStyle w:val="EngHangEnd"/>
            </w:pPr>
            <w:r w:rsidRPr="007425E1">
              <w:rPr>
                <w:rFonts w:eastAsiaTheme="minorHAnsi"/>
              </w:rPr>
              <w:t>According to Thy goodness.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5A1198" w:rsidRDefault="005A1198" w:rsidP="007E5EC8">
            <w:pPr>
              <w:pStyle w:val="CopticVersemulti-line"/>
            </w:pPr>
            <w:r w:rsidRPr="005A1198">
              <w:t>Ⲙⲁⲧⲁⲥⲑⲟⲛ Ⲫϯ</w:t>
            </w:r>
          </w:p>
          <w:p w:rsidR="005A1198" w:rsidRDefault="005A1198" w:rsidP="007E5EC8">
            <w:pPr>
              <w:pStyle w:val="CopticVersemulti-line"/>
            </w:pPr>
            <w:r w:rsidRPr="005A1198">
              <w:t>ⲉ̀ϧⲟⲩⲛ ⲉ̀ⲡⲉⲕⲟⲩϫⲁⲓ</w:t>
            </w:r>
          </w:p>
          <w:p w:rsidR="005A1198" w:rsidRDefault="005A1198" w:rsidP="007E5EC8">
            <w:pPr>
              <w:pStyle w:val="CopticVersemulti-line"/>
            </w:pPr>
            <w:r w:rsidRPr="005A1198">
              <w:t>ⲁ̀ⲣⲓⲟⲩⲓ̀ ⲛⲉⲙⲁⲛ</w:t>
            </w:r>
          </w:p>
          <w:p w:rsidR="00042E9B" w:rsidRDefault="005A1198" w:rsidP="005A1198">
            <w:pPr>
              <w:pStyle w:val="CopticVerse"/>
            </w:pPr>
            <w:r w:rsidRPr="005A1198">
              <w:t>ⲕⲁⲧⲁ ⲧⲉⲕⲙⲉⲧⲁ̀ⲅⲁⲑⲟⲥ</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For Thou art good</w:t>
            </w:r>
          </w:p>
          <w:p w:rsidR="00042E9B" w:rsidRPr="007425E1" w:rsidRDefault="00042E9B" w:rsidP="00042E9B">
            <w:pPr>
              <w:pStyle w:val="EngHang"/>
              <w:rPr>
                <w:rFonts w:eastAsiaTheme="minorHAnsi"/>
              </w:rPr>
            </w:pPr>
            <w:r w:rsidRPr="007425E1">
              <w:rPr>
                <w:rFonts w:eastAsiaTheme="minorHAnsi"/>
              </w:rPr>
              <w:t>And merciful.</w:t>
            </w:r>
          </w:p>
          <w:p w:rsidR="00042E9B" w:rsidRPr="007425E1" w:rsidRDefault="00042E9B" w:rsidP="00042E9B">
            <w:pPr>
              <w:pStyle w:val="EngHang"/>
              <w:rPr>
                <w:rFonts w:eastAsiaTheme="minorHAnsi"/>
              </w:rPr>
            </w:pPr>
            <w:r w:rsidRPr="007425E1">
              <w:rPr>
                <w:rFonts w:eastAsiaTheme="minorHAnsi"/>
              </w:rPr>
              <w:t>Let Thy tender mercies</w:t>
            </w:r>
          </w:p>
          <w:p w:rsidR="00042E9B" w:rsidRPr="007425E1" w:rsidRDefault="00042E9B" w:rsidP="00042E9B">
            <w:pPr>
              <w:pStyle w:val="EngHangEnd"/>
            </w:pPr>
            <w:r w:rsidRPr="007425E1">
              <w:rPr>
                <w:rFonts w:eastAsiaTheme="minorHAnsi"/>
              </w:rPr>
              <w:t>Speedily prevent us.</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5A1198" w:rsidRDefault="005A1198" w:rsidP="007E5EC8">
            <w:pPr>
              <w:pStyle w:val="CopticVersemulti-line"/>
            </w:pPr>
            <w:r w:rsidRPr="005A1198">
              <w:t>Ϫⲉ ⲛ̀ⲑⲟⲕ ⲟⲩⲁ̀ⲅⲁⲑⲟⲥ</w:t>
            </w:r>
          </w:p>
          <w:p w:rsidR="005A1198" w:rsidRDefault="005A1198" w:rsidP="007E5EC8">
            <w:pPr>
              <w:pStyle w:val="CopticVersemulti-line"/>
            </w:pPr>
            <w:r w:rsidRPr="005A1198">
              <w:t>ⲟⲩⲟϩ ⲛ̀ⲛⲁⲏⲧ</w:t>
            </w:r>
          </w:p>
          <w:p w:rsidR="005A1198" w:rsidRDefault="005A1198" w:rsidP="007E5EC8">
            <w:pPr>
              <w:pStyle w:val="CopticVersemulti-line"/>
            </w:pPr>
            <w:r w:rsidRPr="005A1198">
              <w:t>ⲙⲁⲣⲟⲩⲧⲁϩⲟⲛ ⲛ̀ⲭⲱⲗⲉⲙ</w:t>
            </w:r>
          </w:p>
          <w:p w:rsidR="00042E9B" w:rsidRDefault="005A1198" w:rsidP="005A1198">
            <w:pPr>
              <w:pStyle w:val="CopticVerse"/>
            </w:pPr>
            <w:r w:rsidRPr="005A1198">
              <w:t>ⲛ̀ϫⲉ ⲛⲉⲕⲙⲉⲧϣⲉⲛϩⲏⲧ</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Have compassion on us all,</w:t>
            </w:r>
          </w:p>
          <w:p w:rsidR="00042E9B" w:rsidRPr="007425E1" w:rsidRDefault="00042E9B" w:rsidP="00042E9B">
            <w:pPr>
              <w:pStyle w:val="EngHang"/>
              <w:rPr>
                <w:rFonts w:eastAsiaTheme="minorHAnsi"/>
              </w:rPr>
            </w:pPr>
            <w:r w:rsidRPr="007425E1">
              <w:rPr>
                <w:rFonts w:eastAsiaTheme="minorHAnsi"/>
              </w:rPr>
              <w:t>O Lord God our Saviour,</w:t>
            </w:r>
          </w:p>
          <w:p w:rsidR="00042E9B" w:rsidRPr="007425E1" w:rsidRDefault="00042E9B" w:rsidP="00042E9B">
            <w:pPr>
              <w:pStyle w:val="EngHang"/>
              <w:rPr>
                <w:rFonts w:eastAsiaTheme="minorHAnsi"/>
              </w:rPr>
            </w:pPr>
            <w:r w:rsidRPr="007425E1">
              <w:rPr>
                <w:rFonts w:eastAsiaTheme="minorHAnsi"/>
              </w:rPr>
              <w:t>And have mercy upon us</w:t>
            </w:r>
          </w:p>
          <w:p w:rsidR="00042E9B" w:rsidRPr="007425E1" w:rsidRDefault="00042E9B" w:rsidP="00042E9B">
            <w:pPr>
              <w:pStyle w:val="EngHangEnd"/>
            </w:pPr>
            <w:r w:rsidRPr="007425E1">
              <w:rPr>
                <w:rFonts w:eastAsiaTheme="minorHAnsi"/>
              </w:rPr>
              <w:t>According to Thy great mercies.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5A1198" w:rsidRDefault="005A1198" w:rsidP="007E5EC8">
            <w:pPr>
              <w:pStyle w:val="CopticVersemulti-line"/>
            </w:pPr>
            <w:r w:rsidRPr="005A1198">
              <w:t>Ϣⲉⲛϩⲏⲧ ϧⲁⲣⲟⲛ ⲧⲏⲣⲉⲛ</w:t>
            </w:r>
          </w:p>
          <w:p w:rsidR="005A1198" w:rsidRDefault="005A1198" w:rsidP="007E5EC8">
            <w:pPr>
              <w:pStyle w:val="CopticVersemulti-line"/>
            </w:pPr>
            <w:r w:rsidRPr="005A1198">
              <w:t>Ⲡⲟ̅ⲥ̅ Ⲫϯ Ⲡⲉⲛⲥ̅ⲱ̅ⲣ</w:t>
            </w:r>
          </w:p>
          <w:p w:rsidR="005A1198" w:rsidRDefault="005A1198" w:rsidP="007E5EC8">
            <w:pPr>
              <w:pStyle w:val="CopticVersemulti-line"/>
            </w:pPr>
            <w:r w:rsidRPr="005A1198">
              <w:t>ⲟⲩⲟϩ ⲛⲁⲓ ⲛⲁⲛ</w:t>
            </w:r>
          </w:p>
          <w:p w:rsidR="00042E9B" w:rsidRDefault="005A1198" w:rsidP="005A1198">
            <w:pPr>
              <w:pStyle w:val="CopticVerse"/>
            </w:pPr>
            <w:r w:rsidRPr="005A1198">
              <w:t>ⲕⲁⲧⲁ ⲡⲉⲕⲛⲓϣϯ ⲛ̀ⲛⲁⲓ</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Remember those,</w:t>
            </w:r>
          </w:p>
          <w:p w:rsidR="00042E9B" w:rsidRPr="007425E1" w:rsidRDefault="00042E9B" w:rsidP="00042E9B">
            <w:pPr>
              <w:pStyle w:val="EngHang"/>
              <w:rPr>
                <w:rFonts w:eastAsiaTheme="minorHAnsi"/>
              </w:rPr>
            </w:pPr>
            <w:r w:rsidRPr="007425E1">
              <w:rPr>
                <w:rFonts w:eastAsiaTheme="minorHAnsi"/>
              </w:rPr>
              <w:t>O Christ our Master.</w:t>
            </w:r>
          </w:p>
          <w:p w:rsidR="00042E9B" w:rsidRPr="007425E1" w:rsidRDefault="00042E9B" w:rsidP="00042E9B">
            <w:pPr>
              <w:pStyle w:val="EngHang"/>
              <w:rPr>
                <w:rFonts w:eastAsiaTheme="minorHAnsi"/>
              </w:rPr>
            </w:pPr>
            <w:r w:rsidRPr="007425E1">
              <w:rPr>
                <w:rFonts w:eastAsiaTheme="minorHAnsi"/>
              </w:rPr>
              <w:t>Be Thou amongst us,</w:t>
            </w:r>
          </w:p>
          <w:p w:rsidR="00042E9B" w:rsidRPr="007425E1" w:rsidRDefault="00042E9B" w:rsidP="00042E9B">
            <w:pPr>
              <w:pStyle w:val="EngHangEnd"/>
            </w:pPr>
            <w:r w:rsidRPr="007425E1">
              <w:rPr>
                <w:rFonts w:eastAsiaTheme="minorHAnsi"/>
              </w:rPr>
              <w:t>And proclaim and say,</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F31CD1" w:rsidRDefault="005A1198" w:rsidP="007E5EC8">
            <w:pPr>
              <w:pStyle w:val="CopticVersemulti-line"/>
            </w:pPr>
            <w:r w:rsidRPr="005A1198">
              <w:t>Ⲛⲁⲓ ⲕ̀ⲓ̀ⲣⲓ ⲙ̀ⲡⲟⲩⲙⲉⲩⲓ̀</w:t>
            </w:r>
          </w:p>
          <w:p w:rsidR="00F31CD1" w:rsidRDefault="005A1198" w:rsidP="007E5EC8">
            <w:pPr>
              <w:pStyle w:val="CopticVersemulti-line"/>
            </w:pPr>
            <w:r w:rsidRPr="005A1198">
              <w:t>ⲱ̀ ⲡⲉⲛⲛⲏⲃ Ⲡⲭ̅ⲥ</w:t>
            </w:r>
          </w:p>
          <w:p w:rsidR="00F31CD1" w:rsidRDefault="005A1198" w:rsidP="007E5EC8">
            <w:pPr>
              <w:pStyle w:val="CopticVersemulti-line"/>
            </w:pPr>
            <w:r w:rsidRPr="005A1198">
              <w:t>ⲉⲕⲉ̀ϣⲱⲡⲓ ϧⲉⲛ ⲧⲉⲛⲙⲏϯ</w:t>
            </w:r>
          </w:p>
          <w:p w:rsidR="00042E9B" w:rsidRDefault="005A1198" w:rsidP="00F31CD1">
            <w:pPr>
              <w:pStyle w:val="CopticVerse"/>
            </w:pPr>
            <w:r w:rsidRPr="005A1198">
              <w:t>ⲉⲕⲱϣ ⲉ̀ⲃⲟⲗ ⲉⲕϫⲱ ⲙ̀ⲙⲟⲥ</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042E9B">
            <w:pPr>
              <w:pStyle w:val="EngHang"/>
              <w:rPr>
                <w:rFonts w:eastAsiaTheme="minorHAnsi"/>
              </w:rPr>
            </w:pPr>
            <w:r w:rsidRPr="007425E1">
              <w:rPr>
                <w:rFonts w:eastAsiaTheme="minorHAnsi"/>
              </w:rPr>
              <w:t>"My peace I</w:t>
            </w:r>
          </w:p>
          <w:p w:rsidR="00042E9B" w:rsidRPr="007425E1" w:rsidRDefault="00042E9B" w:rsidP="00042E9B">
            <w:pPr>
              <w:pStyle w:val="EngHang"/>
              <w:rPr>
                <w:rFonts w:eastAsiaTheme="minorHAnsi"/>
              </w:rPr>
            </w:pPr>
            <w:r w:rsidRPr="007425E1">
              <w:rPr>
                <w:rFonts w:eastAsiaTheme="minorHAnsi"/>
              </w:rPr>
              <w:t>Give unto you.</w:t>
            </w:r>
          </w:p>
          <w:p w:rsidR="00042E9B" w:rsidRPr="007425E1" w:rsidRDefault="00042E9B" w:rsidP="00042E9B">
            <w:pPr>
              <w:pStyle w:val="EngHang"/>
              <w:rPr>
                <w:rFonts w:eastAsiaTheme="minorHAnsi"/>
              </w:rPr>
            </w:pPr>
            <w:r w:rsidRPr="007425E1">
              <w:rPr>
                <w:rFonts w:eastAsiaTheme="minorHAnsi"/>
              </w:rPr>
              <w:t>The peace of My Father</w:t>
            </w:r>
          </w:p>
          <w:p w:rsidR="00042E9B" w:rsidRPr="007425E1" w:rsidRDefault="00042E9B" w:rsidP="00042E9B">
            <w:pPr>
              <w:pStyle w:val="EngHangEnd"/>
            </w:pPr>
            <w:r w:rsidRPr="007425E1">
              <w:rPr>
                <w:rFonts w:eastAsiaTheme="minorHAnsi"/>
              </w:rPr>
              <w:t>I leave unto you."</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F31CD1" w:rsidRDefault="00F31CD1" w:rsidP="00F31CD1">
            <w:pPr>
              <w:pStyle w:val="CopticVersemulti-line"/>
            </w:pPr>
            <w:r w:rsidRPr="00F31CD1">
              <w:t>Ϫⲉ ⲧⲁϩⲓⲣⲏⲛⲏ</w:t>
            </w:r>
            <w:r>
              <w:t xml:space="preserve"> </w:t>
            </w:r>
            <w:r w:rsidRPr="00F31CD1">
              <w:t>ⲁ̀ⲛⲟⲕ</w:t>
            </w:r>
          </w:p>
          <w:p w:rsidR="00F31CD1" w:rsidRDefault="00F31CD1" w:rsidP="00F31CD1">
            <w:pPr>
              <w:pStyle w:val="CopticVersemulti-line"/>
            </w:pPr>
            <w:r w:rsidRPr="00F31CD1">
              <w:t>ϯϯ ⲙ̀ⲙⲟⲥ ⲛⲱⲧⲉⲛ</w:t>
            </w:r>
          </w:p>
          <w:p w:rsidR="00F31CD1" w:rsidRDefault="00F31CD1" w:rsidP="00F31CD1">
            <w:pPr>
              <w:pStyle w:val="CopticVersemulti-line"/>
            </w:pPr>
            <w:r w:rsidRPr="00F31CD1">
              <w:t>ⲧ̀ϩⲓⲣⲏⲛⲏ ⲙ̀ⲡⲁⲓⲱⲧ</w:t>
            </w:r>
          </w:p>
          <w:p w:rsidR="00042E9B" w:rsidRDefault="00F31CD1" w:rsidP="00F31CD1">
            <w:pPr>
              <w:pStyle w:val="CopticVersemulti-line"/>
            </w:pPr>
            <w:r w:rsidRPr="00F31CD1">
              <w:t>ϯⲭⲱ ⲙ̀ⲙⲟⲥ ⲛⲉⲙⲱⲧⲉⲛ</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042E9B">
            <w:pPr>
              <w:pStyle w:val="EngHang"/>
              <w:rPr>
                <w:rFonts w:eastAsiaTheme="minorHAnsi"/>
              </w:rPr>
            </w:pPr>
            <w:r w:rsidRPr="007425E1">
              <w:rPr>
                <w:rFonts w:eastAsiaTheme="minorHAnsi"/>
              </w:rPr>
              <w:t>O King of Peace,</w:t>
            </w:r>
          </w:p>
          <w:p w:rsidR="00042E9B" w:rsidRPr="007425E1" w:rsidRDefault="00042E9B" w:rsidP="00042E9B">
            <w:pPr>
              <w:pStyle w:val="EngHang"/>
              <w:rPr>
                <w:rFonts w:eastAsiaTheme="minorHAnsi"/>
              </w:rPr>
            </w:pPr>
            <w:r w:rsidRPr="007425E1">
              <w:rPr>
                <w:rFonts w:eastAsiaTheme="minorHAnsi"/>
              </w:rPr>
              <w:t>Give us Thy peace,</w:t>
            </w:r>
          </w:p>
          <w:p w:rsidR="00042E9B" w:rsidRPr="007425E1" w:rsidRDefault="00042E9B" w:rsidP="00042E9B">
            <w:pPr>
              <w:pStyle w:val="EngHang"/>
              <w:rPr>
                <w:rFonts w:eastAsiaTheme="minorHAnsi"/>
              </w:rPr>
            </w:pPr>
            <w:r w:rsidRPr="007425E1">
              <w:rPr>
                <w:rFonts w:eastAsiaTheme="minorHAnsi"/>
              </w:rPr>
              <w:t>Accord to us Thy peace,</w:t>
            </w:r>
          </w:p>
          <w:p w:rsidR="00042E9B" w:rsidRPr="007425E1" w:rsidRDefault="00042E9B" w:rsidP="00042E9B">
            <w:pPr>
              <w:pStyle w:val="EngHangEnd"/>
            </w:pPr>
            <w:r w:rsidRPr="007425E1">
              <w:rPr>
                <w:rFonts w:eastAsiaTheme="minorHAnsi"/>
              </w:rPr>
              <w:t>And forgive us our sins.</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F31CD1" w:rsidRDefault="00F31CD1" w:rsidP="007E5EC8">
            <w:pPr>
              <w:pStyle w:val="CopticVersemulti-line"/>
            </w:pPr>
            <w:r w:rsidRPr="00F31CD1">
              <w:t>Ⲡ̀ⲟⲩⲣⲟ ⲛ̀ⲧⲉ ϯϩⲓⲣⲏⲛⲏ</w:t>
            </w:r>
          </w:p>
          <w:p w:rsidR="00F31CD1" w:rsidRDefault="00F31CD1" w:rsidP="007E5EC8">
            <w:pPr>
              <w:pStyle w:val="CopticVersemulti-line"/>
            </w:pPr>
            <w:r w:rsidRPr="00F31CD1">
              <w:t>ⲙⲟⲓ ⲛⲁⲛ ⲛ̀ⲧⲉⲕϩⲓⲣⲏⲛⲏ</w:t>
            </w:r>
          </w:p>
          <w:p w:rsidR="00F31CD1" w:rsidRDefault="00F31CD1" w:rsidP="007E5EC8">
            <w:pPr>
              <w:pStyle w:val="CopticVersemulti-line"/>
            </w:pPr>
            <w:r w:rsidRPr="00F31CD1">
              <w:t>ⲥⲉⲙⲛⲓ ⲛⲁⲛ ⲛ̀ⲧⲉⲕϩⲓⲣⲏⲛⲏ</w:t>
            </w:r>
          </w:p>
          <w:p w:rsidR="00042E9B" w:rsidRDefault="00F31CD1" w:rsidP="00F31CD1">
            <w:pPr>
              <w:pStyle w:val="CopticVerse"/>
            </w:pPr>
            <w:r w:rsidRPr="00F31CD1">
              <w:t>ⲭⲁ ⲛⲉⲛⲛⲟⲃⲓ ⲛⲁⲛ ⲉⲃⲟⲗ</w:t>
            </w:r>
          </w:p>
        </w:tc>
      </w:tr>
      <w:tr w:rsidR="00042E9B" w:rsidTr="006458F1">
        <w:trPr>
          <w:cantSplit/>
          <w:jc w:val="center"/>
        </w:trPr>
        <w:tc>
          <w:tcPr>
            <w:tcW w:w="288" w:type="dxa"/>
          </w:tcPr>
          <w:p w:rsidR="00042E9B" w:rsidRDefault="00042E9B" w:rsidP="00042E9B">
            <w:pPr>
              <w:pStyle w:val="CopticCross"/>
            </w:pPr>
            <w:r w:rsidRPr="00FB5ACB">
              <w:lastRenderedPageBreak/>
              <w:t>¿</w:t>
            </w:r>
          </w:p>
        </w:tc>
        <w:tc>
          <w:tcPr>
            <w:tcW w:w="3960" w:type="dxa"/>
          </w:tcPr>
          <w:p w:rsidR="00042E9B" w:rsidRPr="007425E1" w:rsidRDefault="00042E9B" w:rsidP="006458F1">
            <w:pPr>
              <w:pStyle w:val="EngHang"/>
            </w:pPr>
            <w:r w:rsidRPr="007425E1">
              <w:t>Disperse the enemies</w:t>
            </w:r>
          </w:p>
          <w:p w:rsidR="00042E9B" w:rsidRPr="007425E1" w:rsidRDefault="00042E9B" w:rsidP="006458F1">
            <w:pPr>
              <w:pStyle w:val="EngHang"/>
            </w:pPr>
            <w:r w:rsidRPr="007425E1">
              <w:t>Of the Church.</w:t>
            </w:r>
          </w:p>
          <w:p w:rsidR="00042E9B" w:rsidRPr="007425E1" w:rsidRDefault="00042E9B" w:rsidP="006458F1">
            <w:pPr>
              <w:pStyle w:val="EngHang"/>
            </w:pPr>
            <w:r w:rsidRPr="007425E1">
              <w:t>Fortify Her,</w:t>
            </w:r>
          </w:p>
          <w:p w:rsidR="00042E9B" w:rsidRPr="007425E1" w:rsidRDefault="00042E9B" w:rsidP="006458F1">
            <w:pPr>
              <w:pStyle w:val="EngHangEnd"/>
            </w:pPr>
            <w:r w:rsidRPr="00042E9B">
              <w:rPr>
                <w:highlight w:val="yellow"/>
              </w:rPr>
              <w:t>And establish Her forever.</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F31CD1" w:rsidRDefault="00F31CD1" w:rsidP="007E5EC8">
            <w:pPr>
              <w:pStyle w:val="CopticVersemulti-line"/>
            </w:pPr>
            <w:r w:rsidRPr="00F31CD1">
              <w:t>Ϫⲱⲣ ⲉ̀ⲃⲟⲗ ⲛ̀ⲛⲓϫⲁϫⲓ</w:t>
            </w:r>
          </w:p>
          <w:p w:rsidR="00F31CD1" w:rsidRDefault="00F31CD1" w:rsidP="007E5EC8">
            <w:pPr>
              <w:pStyle w:val="CopticVersemulti-line"/>
            </w:pPr>
            <w:r w:rsidRPr="00F31CD1">
              <w:t>ⲛ̀ⲧⲉ ϯⲉⲕⲕⲗⲏⲥⲓⲁ̀</w:t>
            </w:r>
          </w:p>
          <w:p w:rsidR="00F31CD1" w:rsidRDefault="00F31CD1" w:rsidP="007E5EC8">
            <w:pPr>
              <w:pStyle w:val="CopticVersemulti-line"/>
            </w:pPr>
            <w:r w:rsidRPr="00F31CD1">
              <w:t>ⲁ̀ⲣⲓⲥⲟⲃⲧ ⲉ̀ⲣⲟⲥ</w:t>
            </w:r>
          </w:p>
          <w:p w:rsidR="00042E9B" w:rsidRDefault="00F31CD1" w:rsidP="00F31CD1">
            <w:pPr>
              <w:pStyle w:val="CopticVerse"/>
            </w:pPr>
            <w:r w:rsidRPr="00F31CD1">
              <w:t>ⲛ̀ⲛⲉⲥⲕⲓⲙ ϣⲁ ⲉ̀ⲛⲉϩ</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6458F1">
            <w:pPr>
              <w:pStyle w:val="EngHang"/>
            </w:pPr>
            <w:r w:rsidRPr="007425E1">
              <w:t>Emmanuel our God</w:t>
            </w:r>
          </w:p>
          <w:p w:rsidR="00042E9B" w:rsidRPr="007425E1" w:rsidRDefault="00042E9B" w:rsidP="006458F1">
            <w:pPr>
              <w:pStyle w:val="EngHang"/>
            </w:pPr>
            <w:r w:rsidRPr="007425E1">
              <w:t>Is now in our midst,</w:t>
            </w:r>
          </w:p>
          <w:p w:rsidR="00042E9B" w:rsidRPr="007425E1" w:rsidRDefault="00042E9B" w:rsidP="006458F1">
            <w:pPr>
              <w:pStyle w:val="EngHang"/>
            </w:pPr>
            <w:r w:rsidRPr="007425E1">
              <w:t>In the glory of His Father,</w:t>
            </w:r>
          </w:p>
          <w:p w:rsidR="00042E9B" w:rsidRPr="007425E1" w:rsidRDefault="00042E9B" w:rsidP="006458F1">
            <w:pPr>
              <w:pStyle w:val="EngHangEnd"/>
            </w:pPr>
            <w:r w:rsidRPr="007425E1">
              <w:t>And the Holy Spirit.</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F31CD1" w:rsidRDefault="00F31CD1" w:rsidP="007E5EC8">
            <w:pPr>
              <w:pStyle w:val="CopticVersemulti-line"/>
            </w:pPr>
            <w:r w:rsidRPr="00F31CD1">
              <w:t>Ⲉⲙⲙⲁⲛⲟⲩⲏⲗ Ⲡⲉⲛⲛⲟⲩϯ</w:t>
            </w:r>
          </w:p>
          <w:p w:rsidR="00F31CD1" w:rsidRDefault="00F31CD1" w:rsidP="007E5EC8">
            <w:pPr>
              <w:pStyle w:val="CopticVersemulti-line"/>
            </w:pPr>
            <w:r w:rsidRPr="00F31CD1">
              <w:t>ϧⲉⲛ ⲧⲉⲛⲙⲏϯ ϯⲛⲟⲩ</w:t>
            </w:r>
          </w:p>
          <w:p w:rsidR="00F31CD1" w:rsidRDefault="00F31CD1" w:rsidP="007E5EC8">
            <w:pPr>
              <w:pStyle w:val="CopticVersemulti-line"/>
            </w:pPr>
            <w:r w:rsidRPr="00F31CD1">
              <w:t>ϧⲉⲛ ⲡ̀ⲱ̀ⲟⲩ ⲛ̀ⲧⲉ Ⲡⲉϥⲓⲱⲧ</w:t>
            </w:r>
          </w:p>
          <w:p w:rsidR="00042E9B" w:rsidRDefault="00F31CD1" w:rsidP="007E5EC8">
            <w:pPr>
              <w:pStyle w:val="CopticVersemulti-line"/>
            </w:pPr>
            <w:r w:rsidRPr="00F31CD1">
              <w:t>ⲛⲉⲙ Ⲡⲓⲡ̅ⲛ̅ⲁ ⲉ̅ⲑ̅ⲩ</w:t>
            </w:r>
          </w:p>
        </w:tc>
      </w:tr>
      <w:tr w:rsidR="00042E9B" w:rsidTr="006458F1">
        <w:trPr>
          <w:cantSplit/>
          <w:jc w:val="center"/>
        </w:trPr>
        <w:tc>
          <w:tcPr>
            <w:tcW w:w="288" w:type="dxa"/>
          </w:tcPr>
          <w:p w:rsidR="00042E9B" w:rsidRDefault="00042E9B" w:rsidP="00042E9B">
            <w:pPr>
              <w:pStyle w:val="CopticCross"/>
            </w:pPr>
            <w:r w:rsidRPr="00FB5ACB">
              <w:t>¿</w:t>
            </w:r>
          </w:p>
        </w:tc>
        <w:tc>
          <w:tcPr>
            <w:tcW w:w="3960" w:type="dxa"/>
          </w:tcPr>
          <w:p w:rsidR="00042E9B" w:rsidRPr="007425E1" w:rsidRDefault="00042E9B" w:rsidP="006458F1">
            <w:pPr>
              <w:pStyle w:val="EngHang"/>
            </w:pPr>
            <w:r w:rsidRPr="007425E1">
              <w:t>May He bless us all,</w:t>
            </w:r>
          </w:p>
          <w:p w:rsidR="00042E9B" w:rsidRPr="007425E1" w:rsidRDefault="00042E9B" w:rsidP="006458F1">
            <w:pPr>
              <w:pStyle w:val="EngHang"/>
            </w:pPr>
            <w:r w:rsidRPr="007425E1">
              <w:t>Purify our hearts,</w:t>
            </w:r>
          </w:p>
          <w:p w:rsidR="00042E9B" w:rsidRPr="007425E1" w:rsidRDefault="00042E9B" w:rsidP="006458F1">
            <w:pPr>
              <w:pStyle w:val="EngHang"/>
            </w:pPr>
            <w:r w:rsidRPr="007425E1">
              <w:t>And heal the sicknesses</w:t>
            </w:r>
          </w:p>
          <w:p w:rsidR="00042E9B" w:rsidRPr="007425E1" w:rsidRDefault="00042E9B" w:rsidP="006458F1">
            <w:pPr>
              <w:pStyle w:val="EngHangEnd"/>
            </w:pPr>
            <w:r w:rsidRPr="007425E1">
              <w:t>Of our souls and our bodies.</w:t>
            </w:r>
          </w:p>
        </w:tc>
        <w:tc>
          <w:tcPr>
            <w:tcW w:w="288" w:type="dxa"/>
          </w:tcPr>
          <w:p w:rsidR="00042E9B" w:rsidRDefault="00042E9B" w:rsidP="00042E9B"/>
        </w:tc>
        <w:tc>
          <w:tcPr>
            <w:tcW w:w="288" w:type="dxa"/>
          </w:tcPr>
          <w:p w:rsidR="00042E9B" w:rsidRDefault="00042E9B" w:rsidP="00042E9B">
            <w:pPr>
              <w:pStyle w:val="CopticCross"/>
            </w:pPr>
            <w:r w:rsidRPr="00FB5ACB">
              <w:t>¿</w:t>
            </w:r>
          </w:p>
        </w:tc>
        <w:tc>
          <w:tcPr>
            <w:tcW w:w="3960" w:type="dxa"/>
          </w:tcPr>
          <w:p w:rsidR="00F31CD1" w:rsidRDefault="00F31CD1" w:rsidP="007E5EC8">
            <w:pPr>
              <w:pStyle w:val="CopticVersemulti-line"/>
            </w:pPr>
            <w:r w:rsidRPr="00F31CD1">
              <w:t>Ⲛ̀ⲧⲉϥⲥ̀ⲙⲟⲩ ⲉ̀ⲣⲟⲛ ⲧⲏⲣⲉⲛ</w:t>
            </w:r>
          </w:p>
          <w:p w:rsidR="00F31CD1" w:rsidRDefault="00F31CD1" w:rsidP="007E5EC8">
            <w:pPr>
              <w:pStyle w:val="CopticVersemulti-line"/>
            </w:pPr>
            <w:r w:rsidRPr="00F31CD1">
              <w:t>ⲛ̀ⲧⲉϥⲧⲟⲩⲃⲟ ⲛ̀ⲛⲉⲛϩⲏⲧ</w:t>
            </w:r>
          </w:p>
          <w:p w:rsidR="00F31CD1" w:rsidRDefault="00F31CD1" w:rsidP="007E5EC8">
            <w:pPr>
              <w:pStyle w:val="CopticVersemulti-line"/>
            </w:pPr>
            <w:r w:rsidRPr="00F31CD1">
              <w:t>ⲛ̀ⲧⲉϥⲧⲁⲗϭⲟ ⲛ̀ⲛⲓϣⲱⲛⲓ</w:t>
            </w:r>
          </w:p>
          <w:p w:rsidR="00042E9B" w:rsidRDefault="00F31CD1" w:rsidP="007E5EC8">
            <w:pPr>
              <w:pStyle w:val="CopticVersemulti-line"/>
            </w:pPr>
            <w:r w:rsidRPr="00F31CD1">
              <w:t>ⲛ̀ⲧⲉ ⲛⲉⲛⲯⲩⲭⲏ ⲛⲉⲙ ⲛⲉⲛⲥⲱⲙⲁ</w:t>
            </w:r>
          </w:p>
        </w:tc>
      </w:tr>
      <w:tr w:rsidR="00042E9B" w:rsidTr="006458F1">
        <w:trPr>
          <w:cantSplit/>
          <w:jc w:val="center"/>
        </w:trPr>
        <w:tc>
          <w:tcPr>
            <w:tcW w:w="288" w:type="dxa"/>
          </w:tcPr>
          <w:p w:rsidR="00042E9B" w:rsidRDefault="00042E9B" w:rsidP="00042E9B">
            <w:pPr>
              <w:pStyle w:val="CopticCross"/>
            </w:pPr>
          </w:p>
        </w:tc>
        <w:tc>
          <w:tcPr>
            <w:tcW w:w="3960" w:type="dxa"/>
          </w:tcPr>
          <w:p w:rsidR="00042E9B" w:rsidRPr="007425E1" w:rsidRDefault="00042E9B" w:rsidP="006458F1">
            <w:pPr>
              <w:pStyle w:val="EngHang"/>
            </w:pPr>
            <w:r w:rsidRPr="007425E1">
              <w:t>We worship Thee, O Christ,</w:t>
            </w:r>
          </w:p>
          <w:p w:rsidR="00042E9B" w:rsidRPr="007425E1" w:rsidRDefault="00042E9B" w:rsidP="006458F1">
            <w:pPr>
              <w:pStyle w:val="EngHang"/>
            </w:pPr>
            <w:r w:rsidRPr="007425E1">
              <w:t>With Thy Good Father,</w:t>
            </w:r>
          </w:p>
          <w:p w:rsidR="00042E9B" w:rsidRPr="007425E1" w:rsidRDefault="00042E9B" w:rsidP="006458F1">
            <w:pPr>
              <w:pStyle w:val="EngHang"/>
            </w:pPr>
            <w:r w:rsidRPr="007425E1">
              <w:t>And the Holy Spirit,</w:t>
            </w:r>
          </w:p>
          <w:p w:rsidR="00042E9B" w:rsidRPr="007425E1" w:rsidRDefault="00042E9B" w:rsidP="006458F1">
            <w:pPr>
              <w:pStyle w:val="EngHangEnd"/>
            </w:pPr>
            <w:r w:rsidRPr="007425E1">
              <w:t xml:space="preserve">For Thou hast </w:t>
            </w:r>
            <w:r w:rsidR="006458F1">
              <w:t>{</w:t>
            </w:r>
            <w:r w:rsidRPr="007425E1">
              <w:t>come</w:t>
            </w:r>
            <w:r w:rsidR="006458F1">
              <w:t>}</w:t>
            </w:r>
            <w:r w:rsidRPr="007425E1">
              <w:t xml:space="preserve"> and saved us.</w:t>
            </w:r>
          </w:p>
        </w:tc>
        <w:tc>
          <w:tcPr>
            <w:tcW w:w="288" w:type="dxa"/>
          </w:tcPr>
          <w:p w:rsidR="00042E9B" w:rsidRDefault="00042E9B" w:rsidP="00042E9B"/>
        </w:tc>
        <w:tc>
          <w:tcPr>
            <w:tcW w:w="288" w:type="dxa"/>
          </w:tcPr>
          <w:p w:rsidR="00042E9B" w:rsidRDefault="00042E9B" w:rsidP="00042E9B">
            <w:pPr>
              <w:pStyle w:val="CopticCross"/>
            </w:pPr>
          </w:p>
        </w:tc>
        <w:tc>
          <w:tcPr>
            <w:tcW w:w="3960" w:type="dxa"/>
          </w:tcPr>
          <w:p w:rsidR="00F31CD1" w:rsidRDefault="00F31CD1" w:rsidP="007E5EC8">
            <w:pPr>
              <w:pStyle w:val="CopticVersemulti-line"/>
            </w:pPr>
            <w:r w:rsidRPr="00F31CD1">
              <w:t>Ⲧⲉⲛⲟⲩⲱϣⲧ ⲙ̀ⲙⲟⲕ ⲱ̀ Ⲡⲭ̅ⲥ</w:t>
            </w:r>
          </w:p>
          <w:p w:rsidR="00F31CD1" w:rsidRDefault="00F31CD1" w:rsidP="007E5EC8">
            <w:pPr>
              <w:pStyle w:val="CopticVersemulti-line"/>
            </w:pPr>
            <w:r w:rsidRPr="00F31CD1">
              <w:t>ⲛⲉⲙ Ⲡⲉⲕⲓⲱⲧ ⲛ̀ⲁ̀ⲅⲁⲑⲟⲥ</w:t>
            </w:r>
          </w:p>
          <w:p w:rsidR="00F31CD1" w:rsidRDefault="00F31CD1" w:rsidP="007E5EC8">
            <w:pPr>
              <w:pStyle w:val="CopticVersemulti-line"/>
            </w:pPr>
            <w:r w:rsidRPr="00F31CD1">
              <w:t>ⲛⲉⲙ Ⲡⲓⲡ̅ⲛ̅ⲁ ⲉ̅ⲑ̅ⲩ</w:t>
            </w:r>
          </w:p>
          <w:p w:rsidR="00042E9B" w:rsidRDefault="00F31CD1"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222" w:name="_Toc298445785"/>
      <w:bookmarkStart w:id="223" w:name="_Toc298681270"/>
      <w:bookmarkStart w:id="224" w:name="_Toc298447510"/>
      <w:bookmarkStart w:id="225" w:name="_Ref299212181"/>
      <w:bookmarkStart w:id="226" w:name="_Toc308441877"/>
      <w:bookmarkStart w:id="227" w:name="_Toc308441908"/>
      <w:r>
        <w:lastRenderedPageBreak/>
        <w:t>The Creed</w:t>
      </w:r>
      <w:bookmarkEnd w:id="222"/>
      <w:bookmarkEnd w:id="223"/>
      <w:bookmarkEnd w:id="224"/>
      <w:bookmarkEnd w:id="225"/>
      <w:bookmarkEnd w:id="226"/>
      <w:bookmarkEnd w:id="2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228" w:name="_Toc298445786"/>
            <w:bookmarkStart w:id="229" w:name="_Toc298681271"/>
            <w:bookmarkStart w:id="230" w:name="_Toc298447511"/>
            <w:bookmarkStart w:id="231" w:name="_Toc308441909"/>
            <w:r>
              <w:t>The Introduction to the Creed</w:t>
            </w:r>
            <w:bookmarkEnd w:id="228"/>
            <w:bookmarkEnd w:id="229"/>
            <w:bookmarkEnd w:id="230"/>
            <w:bookmarkEnd w:id="231"/>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232" w:name="_Toc298445787"/>
            <w:bookmarkStart w:id="233" w:name="_Toc298681272"/>
            <w:bookmarkStart w:id="234" w:name="_Toc298447512"/>
            <w:bookmarkStart w:id="235" w:name="_Toc308441910"/>
            <w:r>
              <w:t>The Creed</w:t>
            </w:r>
            <w:bookmarkEnd w:id="232"/>
            <w:bookmarkEnd w:id="233"/>
            <w:bookmarkEnd w:id="234"/>
            <w:bookmarkEnd w:id="235"/>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w:t>
            </w:r>
            <w:r w:rsidRPr="009E64DA">
              <w:rPr>
                <w:rFonts w:eastAsia="@MingLiU"/>
              </w:rPr>
              <w:lastRenderedPageBreak/>
              <w:t>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6E3E75" w:rsidP="006E3E75">
      <w:pPr>
        <w:pStyle w:val="Heading2"/>
      </w:pPr>
      <w:bookmarkStart w:id="236" w:name="_Toc298445788"/>
      <w:bookmarkStart w:id="237" w:name="_Toc298681273"/>
      <w:bookmarkStart w:id="238" w:name="_Toc298447513"/>
      <w:bookmarkStart w:id="239" w:name="_Toc308441878"/>
      <w:bookmarkStart w:id="240" w:name="_Toc308441911"/>
      <w:r>
        <w:lastRenderedPageBreak/>
        <w:t>God Have Mercy Upon Us</w:t>
      </w:r>
      <w:bookmarkEnd w:id="236"/>
      <w:bookmarkEnd w:id="237"/>
      <w:bookmarkEnd w:id="238"/>
      <w:bookmarkEnd w:id="239"/>
      <w:bookmarkEnd w:id="2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attend 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F611E4">
            <w:pPr>
              <w:pStyle w:val="EngHang"/>
              <w:rPr>
                <w:color w:val="auto"/>
                <w:szCs w:val="22"/>
              </w:rPr>
            </w:pPr>
            <w:r w:rsidRPr="007425E1">
              <w:rPr>
                <w:rFonts w:eastAsiaTheme="minorHAnsi"/>
              </w:rPr>
              <w:t>We are Thy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We are Thy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We are Thy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Thou art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We believe in Thee:</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 xml:space="preserve">For Thou hast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Visit us with Thy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241" w:name="_Toc298445789"/>
            <w:bookmarkStart w:id="242" w:name="_Toc298681274"/>
            <w:bookmarkStart w:id="243" w:name="_Toc298447514"/>
            <w:bookmarkStart w:id="244" w:name="_Toc308441912"/>
            <w:r>
              <w:rPr>
                <w:rFonts w:eastAsia="@MingLiU"/>
              </w:rPr>
              <w:t>Holy, Holy, Holy</w:t>
            </w:r>
            <w:bookmarkEnd w:id="241"/>
            <w:bookmarkEnd w:id="242"/>
            <w:bookmarkEnd w:id="243"/>
            <w:bookmarkEnd w:id="244"/>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Holy, Holy, Holy Lord of Hosts, heaven and 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245" w:name="_Toc298445790"/>
            <w:bookmarkStart w:id="246" w:name="_Toc298681275"/>
            <w:bookmarkStart w:id="247" w:name="_Toc298447515"/>
            <w:bookmarkStart w:id="248" w:name="_Toc308441913"/>
            <w:r>
              <w:rPr>
                <w:rFonts w:eastAsia="@MingLiU"/>
              </w:rPr>
              <w:lastRenderedPageBreak/>
              <w:t>The Lord’s Prayer</w:t>
            </w:r>
            <w:bookmarkEnd w:id="245"/>
            <w:bookmarkEnd w:id="246"/>
            <w:bookmarkEnd w:id="247"/>
            <w:bookmarkEnd w:id="248"/>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F370C5">
      <w:pPr>
        <w:pStyle w:val="Heading2"/>
      </w:pPr>
      <w:bookmarkStart w:id="249" w:name="_Toc298445791"/>
      <w:bookmarkStart w:id="250" w:name="_Toc298681276"/>
      <w:bookmarkStart w:id="251" w:name="_Toc298447516"/>
      <w:bookmarkStart w:id="252" w:name="_Toc308441879"/>
      <w:bookmarkStart w:id="253" w:name="_Toc308441914"/>
      <w:r>
        <w:lastRenderedPageBreak/>
        <w:t>Monday</w:t>
      </w:r>
      <w:bookmarkEnd w:id="249"/>
      <w:bookmarkEnd w:id="250"/>
      <w:bookmarkEnd w:id="251"/>
      <w:bookmarkEnd w:id="252"/>
      <w:bookmarkEnd w:id="253"/>
    </w:p>
    <w:p w:rsidR="006E3E75" w:rsidRDefault="002E365D" w:rsidP="00FD2E69">
      <w:pPr>
        <w:pStyle w:val="Heading3"/>
      </w:pPr>
      <w:bookmarkStart w:id="254" w:name="_Toc298445792"/>
      <w:bookmarkStart w:id="255" w:name="_Toc298681277"/>
      <w:bookmarkStart w:id="256" w:name="_Toc298447517"/>
      <w:bookmarkStart w:id="257" w:name="_Toc308441915"/>
      <w:r>
        <w:t xml:space="preserve">The Monday </w:t>
      </w:r>
      <w:r w:rsidR="00F370C5">
        <w:t>Psali</w:t>
      </w:r>
      <w:r>
        <w:t xml:space="preserve"> Adam</w:t>
      </w:r>
      <w:bookmarkEnd w:id="254"/>
      <w:bookmarkEnd w:id="255"/>
      <w:bookmarkEnd w:id="256"/>
      <w:bookmarkEnd w:id="2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pPr>
            <w:r w:rsidRPr="007425E1">
              <w:t>Thousands of thousands</w:t>
            </w:r>
          </w:p>
          <w:p w:rsidR="001A77D7" w:rsidRDefault="001A77D7" w:rsidP="003209AF">
            <w:pPr>
              <w:pStyle w:val="EngHang"/>
            </w:pPr>
            <w:r>
              <w:t>A</w:t>
            </w:r>
            <w:r w:rsidRPr="007425E1">
              <w:t xml:space="preserve">nd myriads of myriads </w:t>
            </w:r>
          </w:p>
          <w:p w:rsidR="001A77D7" w:rsidRDefault="001A77D7" w:rsidP="003209AF">
            <w:pPr>
              <w:pStyle w:val="EngHang"/>
            </w:pPr>
            <w:r>
              <w:t>P</w:t>
            </w:r>
            <w:r w:rsidRPr="007425E1">
              <w:t xml:space="preserve">raise and glorify </w:t>
            </w:r>
          </w:p>
          <w:p w:rsidR="001A77D7" w:rsidRDefault="001A77D7" w:rsidP="003209AF">
            <w:pPr>
              <w:pStyle w:val="EngHangEnd"/>
            </w:pPr>
            <w:r>
              <w:t>M</w:t>
            </w:r>
            <w:r w:rsidRPr="007425E1">
              <w:t>y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F1032B" w:rsidRDefault="00F1032B"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F1032B" w:rsidRDefault="00F1032B"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1A77D7" w:rsidRDefault="00F1032B"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pPr>
            <w:r w:rsidRPr="007425E1">
              <w:t>Everything that says</w:t>
            </w:r>
            <w:r>
              <w:t>,</w:t>
            </w:r>
          </w:p>
          <w:p w:rsidR="001A77D7" w:rsidRDefault="001A77D7" w:rsidP="003209AF">
            <w:pPr>
              <w:pStyle w:val="EngHang"/>
            </w:pPr>
            <w:r w:rsidRPr="007425E1">
              <w:t>“O my Lord Jesus”</w:t>
            </w:r>
            <w:r>
              <w:t>,</w:t>
            </w:r>
          </w:p>
          <w:p w:rsidR="001A77D7" w:rsidRDefault="001A77D7" w:rsidP="003209AF">
            <w:pPr>
              <w:pStyle w:val="EngHang"/>
            </w:pPr>
            <w:r w:rsidRPr="007425E1">
              <w:t>His is a sword at hand</w:t>
            </w:r>
            <w:r>
              <w:t>,</w:t>
            </w:r>
            <w:r w:rsidRPr="007425E1">
              <w:t xml:space="preserve"> </w:t>
            </w:r>
          </w:p>
          <w:p w:rsidR="001A77D7" w:rsidRDefault="001A77D7" w:rsidP="003209AF">
            <w:pPr>
              <w:pStyle w:val="EngHangEnd"/>
            </w:pPr>
            <w:r>
              <w:t>T</w:t>
            </w:r>
            <w:r w:rsidRPr="007425E1">
              <w:t>o strike the enemy.</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Ⲃⲟⲛ ⲛⲓⲃⲉⲛ ⲉⲑⲛⲁϫⲟⲥ</w:t>
            </w:r>
          </w:p>
          <w:p w:rsidR="00F1032B" w:rsidRDefault="00F1032B" w:rsidP="00F1032B">
            <w:pPr>
              <w:pStyle w:val="CopticVersemulti-line"/>
            </w:pPr>
            <w:r w:rsidRPr="00F1032B">
              <w:t>ϫⲉ Ⲡⲁⲟ̅ⲥ̅ Ⲓⲏ̅ⲥ</w:t>
            </w:r>
          </w:p>
          <w:p w:rsidR="00F1032B" w:rsidRDefault="00F1032B" w:rsidP="00F1032B">
            <w:pPr>
              <w:pStyle w:val="CopticVersemulti-line"/>
            </w:pPr>
            <w:r w:rsidRPr="00F1032B">
              <w:t>ⲟⲩⲟⲛ ⲟⲩⲥⲏϥⲓ ⲛ̀ⲧⲟⲧϥ</w:t>
            </w:r>
          </w:p>
          <w:p w:rsidR="001A77D7" w:rsidRDefault="00F1032B" w:rsidP="00F1032B">
            <w:pPr>
              <w:pStyle w:val="CopticVerse"/>
            </w:pPr>
            <w:r w:rsidRPr="00F1032B">
              <w:t>ⲉⲥⲣⲱϧⲧ ⲙ̀ⲡⲓϫⲁϫⲓ</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For Thou art</w:t>
            </w:r>
            <w:r>
              <w:t>,</w:t>
            </w:r>
          </w:p>
          <w:p w:rsidR="001A77D7" w:rsidRDefault="001A77D7" w:rsidP="003209AF">
            <w:pPr>
              <w:pStyle w:val="EngHang"/>
              <w:spacing w:before="2"/>
            </w:pPr>
            <w:r>
              <w:t>V</w:t>
            </w:r>
            <w:r w:rsidRPr="007425E1">
              <w:t>ery greatly exalted</w:t>
            </w:r>
            <w:r>
              <w:t>,</w:t>
            </w:r>
          </w:p>
          <w:p w:rsidR="001A77D7" w:rsidRDefault="001A77D7" w:rsidP="003209AF">
            <w:pPr>
              <w:pStyle w:val="EngHang"/>
              <w:spacing w:before="2"/>
            </w:pPr>
            <w:r>
              <w:t>B</w:t>
            </w:r>
            <w:r w:rsidRPr="007425E1">
              <w:t>eyond the heavens</w:t>
            </w:r>
          </w:p>
          <w:p w:rsidR="001A77D7" w:rsidRDefault="001A77D7" w:rsidP="003209AF">
            <w:pPr>
              <w:pStyle w:val="EngHangEnd"/>
            </w:pPr>
            <w:r>
              <w:t>A</w:t>
            </w:r>
            <w:r w:rsidRPr="007425E1">
              <w:t>nd above the earth.</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Ⲅⲉ ⲅⲁⲣ ⲁ̀ⲗⲏⲑⲱⲥ</w:t>
            </w:r>
          </w:p>
          <w:p w:rsidR="00F1032B" w:rsidRDefault="00F1032B" w:rsidP="00F1032B">
            <w:pPr>
              <w:pStyle w:val="CopticVersemulti-line"/>
            </w:pPr>
            <w:r w:rsidRPr="00F1032B">
              <w:t>ⲁⲕϭⲓⲥⲓ ⲉ̀ⲙⲁϣⲱ</w:t>
            </w:r>
          </w:p>
          <w:p w:rsidR="00F1032B" w:rsidRDefault="00F1032B" w:rsidP="00F1032B">
            <w:pPr>
              <w:pStyle w:val="CopticVersemulti-line"/>
            </w:pPr>
            <w:r w:rsidRPr="00F1032B">
              <w:t>ⲛ̀ϩ̀ⲣⲏⲓ ϧⲉⲛ ⲛⲓⲫⲏⲟⲩⲓ̀</w:t>
            </w:r>
          </w:p>
          <w:p w:rsidR="001A77D7" w:rsidRDefault="00F1032B" w:rsidP="00F1032B">
            <w:pPr>
              <w:pStyle w:val="CopticVerse"/>
            </w:pPr>
            <w:r w:rsidRPr="00F1032B">
              <w:t>ⲛⲉⲙ ϩⲓϫⲉⲛ ⲡⲓⲕⲁϩⲓ</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For all the just</w:t>
            </w:r>
            <w:r>
              <w:t>,</w:t>
            </w:r>
          </w:p>
          <w:p w:rsidR="001A77D7" w:rsidRDefault="001A77D7" w:rsidP="003209AF">
            <w:pPr>
              <w:pStyle w:val="EngHang"/>
              <w:spacing w:before="2"/>
            </w:pPr>
            <w:r>
              <w:t>W</w:t>
            </w:r>
            <w:r w:rsidRPr="007425E1">
              <w:t>ho have pleased God</w:t>
            </w:r>
            <w:r>
              <w:t>,</w:t>
            </w:r>
          </w:p>
          <w:p w:rsidR="001A77D7" w:rsidRDefault="001A77D7" w:rsidP="003209AF">
            <w:pPr>
              <w:pStyle w:val="EngHang"/>
              <w:spacing w:before="2"/>
            </w:pPr>
            <w:r>
              <w:t>M</w:t>
            </w:r>
            <w:r w:rsidRPr="007425E1">
              <w:t>editate on</w:t>
            </w:r>
            <w:r>
              <w:t>,</w:t>
            </w:r>
          </w:p>
          <w:p w:rsidR="001A77D7" w:rsidRDefault="001A77D7" w:rsidP="003209AF">
            <w:pPr>
              <w:pStyle w:val="EngHangEnd"/>
            </w:pPr>
            <w:r>
              <w:t>A</w:t>
            </w:r>
            <w:r w:rsidRPr="007425E1">
              <w:t>ll the law.</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Ⲇⲓⲕⲉⲟⲥ ⲅⲁⲣ ⲛⲓⲃⲉⲛ</w:t>
            </w:r>
          </w:p>
          <w:p w:rsidR="00F1032B" w:rsidRDefault="00F1032B" w:rsidP="00F1032B">
            <w:pPr>
              <w:pStyle w:val="CopticVersemulti-line"/>
            </w:pPr>
            <w:r w:rsidRPr="00F1032B">
              <w:t>ⲉ̀ⲧⲁⲩⲣⲁⲛⲁϥ ⲙ̀Ⲫϯ</w:t>
            </w:r>
          </w:p>
          <w:p w:rsidR="00F1032B" w:rsidRDefault="00F1032B" w:rsidP="00F1032B">
            <w:pPr>
              <w:pStyle w:val="CopticVersemulti-line"/>
            </w:pPr>
            <w:r w:rsidRPr="00F1032B">
              <w:t>ⲥⲉⲉⲣⲙⲉⲗⲉⲧⲁⲛ</w:t>
            </w:r>
          </w:p>
          <w:p w:rsidR="001A77D7" w:rsidRDefault="00F1032B" w:rsidP="00F1032B">
            <w:pPr>
              <w:pStyle w:val="CopticVerse"/>
            </w:pPr>
            <w:r w:rsidRPr="00F1032B">
              <w:t>ϧⲉⲛ ⲡⲓⲛⲟⲙⲟⲥ ⲧⲏⲣϥ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God is placed</w:t>
            </w:r>
            <w:r>
              <w:t>,</w:t>
            </w:r>
            <w:r w:rsidRPr="007425E1">
              <w:t xml:space="preserve"> </w:t>
            </w:r>
          </w:p>
          <w:p w:rsidR="001A77D7" w:rsidRDefault="001A77D7" w:rsidP="003209AF">
            <w:pPr>
              <w:pStyle w:val="EngHang"/>
              <w:spacing w:before="2"/>
            </w:pPr>
            <w:r>
              <w:t>B</w:t>
            </w:r>
            <w:r w:rsidRPr="007425E1">
              <w:t xml:space="preserve">efore them, </w:t>
            </w:r>
          </w:p>
          <w:p w:rsidR="001A77D7" w:rsidRDefault="001A77D7" w:rsidP="003209AF">
            <w:pPr>
              <w:pStyle w:val="EngHang"/>
              <w:spacing w:before="2"/>
            </w:pPr>
            <w:r>
              <w:t>H</w:t>
            </w:r>
            <w:r w:rsidRPr="007425E1">
              <w:t xml:space="preserve">is holy name </w:t>
            </w:r>
          </w:p>
          <w:p w:rsidR="001A77D7" w:rsidRPr="001A77D7" w:rsidRDefault="001A77D7" w:rsidP="003209AF">
            <w:pPr>
              <w:pStyle w:val="EngHangEnd"/>
              <w:spacing w:before="2"/>
            </w:pPr>
            <w:r>
              <w:t>I</w:t>
            </w:r>
            <w:r w:rsidRPr="007425E1">
              <w:t xml:space="preserve">s always in their mouths. </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Ⲉ̀ⲣⲉ Ⲫϯ ⲭⲏ</w:t>
            </w:r>
          </w:p>
          <w:p w:rsidR="00F1032B" w:rsidRDefault="00F1032B" w:rsidP="00F1032B">
            <w:pPr>
              <w:pStyle w:val="CopticVersemulti-line"/>
            </w:pPr>
            <w:r w:rsidRPr="00F1032B">
              <w:t>ⲙ̀ⲡⲟⲩⲙ̀ⲑⲟ ⲉ̀ⲃⲟⲗ</w:t>
            </w:r>
          </w:p>
          <w:p w:rsidR="00F1032B" w:rsidRDefault="00F1032B" w:rsidP="00F1032B">
            <w:pPr>
              <w:pStyle w:val="CopticVersemulti-line"/>
            </w:pPr>
            <w:r w:rsidRPr="00F1032B">
              <w:t>ⲉ̀ⲣⲉ ⲡⲉϥⲣⲁⲛ ⲉ̅ⲑ̅ⲩ</w:t>
            </w:r>
          </w:p>
          <w:p w:rsidR="001A77D7" w:rsidRDefault="00F1032B" w:rsidP="00F1032B">
            <w:pPr>
              <w:pStyle w:val="CopticVerse"/>
            </w:pPr>
            <w:r w:rsidRPr="00F1032B">
              <w:t>ϧⲉⲛ ⲣⲱⲟⲩ ⲛ̀ⲥⲏⲟⲩ ⲛⲓⲃⲉⲛ</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Exceedingly great</w:t>
            </w:r>
            <w:r>
              <w:t>,</w:t>
            </w:r>
            <w:r w:rsidRPr="007425E1">
              <w:t xml:space="preserve"> </w:t>
            </w:r>
          </w:p>
          <w:p w:rsidR="001A77D7" w:rsidRDefault="001A77D7" w:rsidP="003209AF">
            <w:pPr>
              <w:pStyle w:val="EngHang"/>
              <w:spacing w:before="2"/>
            </w:pPr>
            <w:r>
              <w:t>A</w:t>
            </w:r>
            <w:r w:rsidRPr="007425E1">
              <w:t xml:space="preserve">re </w:t>
            </w:r>
            <w:r w:rsidR="001654B8">
              <w:t>T</w:t>
            </w:r>
            <w:r w:rsidRPr="007425E1">
              <w:t xml:space="preserve">hy compassions, </w:t>
            </w:r>
          </w:p>
          <w:p w:rsidR="001A77D7" w:rsidRDefault="001A77D7" w:rsidP="003209AF">
            <w:pPr>
              <w:pStyle w:val="EngHang"/>
              <w:spacing w:before="2"/>
            </w:pPr>
            <w:r w:rsidRPr="007425E1">
              <w:t xml:space="preserve">O doer of righteous </w:t>
            </w:r>
            <w:r w:rsidR="001654B8" w:rsidRPr="007425E1">
              <w:t>judgments</w:t>
            </w:r>
            <w:r w:rsidRPr="007425E1">
              <w:t xml:space="preserve">, </w:t>
            </w:r>
          </w:p>
          <w:p w:rsidR="001A77D7" w:rsidRDefault="001A77D7" w:rsidP="003209AF">
            <w:pPr>
              <w:pStyle w:val="EngHangEnd"/>
            </w:pPr>
            <w:r w:rsidRPr="007425E1">
              <w:t>O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Ⲍⲉⲟϣ ⲉ̀ⲙⲁϣⲱ</w:t>
            </w:r>
          </w:p>
          <w:p w:rsidR="00F1032B" w:rsidRDefault="00F1032B" w:rsidP="00F1032B">
            <w:pPr>
              <w:pStyle w:val="CopticVersemulti-line"/>
            </w:pPr>
            <w:r w:rsidRPr="00F1032B">
              <w:t>ⲛ̀ϫⲉ ⲛⲉⲕⲙⲉⲧϣⲉⲛϩⲏⲧ</w:t>
            </w:r>
          </w:p>
          <w:p w:rsidR="00F1032B" w:rsidRDefault="00F1032B" w:rsidP="00F1032B">
            <w:pPr>
              <w:pStyle w:val="CopticVersemulti-line"/>
            </w:pPr>
            <w:r w:rsidRPr="00F1032B">
              <w:t>ⲡⲓⲣⲉϥϯϩⲁⲡ ⲙ̀ⲙⲏⲓ</w:t>
            </w:r>
          </w:p>
          <w:p w:rsidR="001A77D7"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lastRenderedPageBreak/>
              <w:t>¿</w:t>
            </w:r>
          </w:p>
        </w:tc>
        <w:tc>
          <w:tcPr>
            <w:tcW w:w="3960" w:type="dxa"/>
          </w:tcPr>
          <w:p w:rsidR="001A77D7" w:rsidRDefault="001A77D7" w:rsidP="003209AF">
            <w:pPr>
              <w:pStyle w:val="EngHang"/>
              <w:spacing w:before="2"/>
            </w:pPr>
            <w:r w:rsidRPr="007425E1">
              <w:t xml:space="preserve">God is Emmanuel, </w:t>
            </w:r>
          </w:p>
          <w:p w:rsidR="001A77D7" w:rsidRDefault="001A77D7" w:rsidP="003209AF">
            <w:pPr>
              <w:pStyle w:val="EngHang"/>
              <w:spacing w:before="2"/>
            </w:pPr>
            <w:r>
              <w:t>T</w:t>
            </w:r>
            <w:r w:rsidRPr="007425E1">
              <w:t xml:space="preserve">he true food, </w:t>
            </w:r>
          </w:p>
          <w:p w:rsidR="001A77D7" w:rsidRDefault="001A77D7" w:rsidP="003209AF">
            <w:pPr>
              <w:pStyle w:val="EngHang"/>
              <w:spacing w:before="2"/>
            </w:pPr>
            <w:r>
              <w:t>T</w:t>
            </w:r>
            <w:r w:rsidRPr="007425E1">
              <w:t xml:space="preserve">he tree of life, </w:t>
            </w:r>
          </w:p>
          <w:p w:rsidR="001A77D7" w:rsidRDefault="001A77D7" w:rsidP="003209AF">
            <w:pPr>
              <w:pStyle w:val="EngHangEnd"/>
            </w:pPr>
            <w:r>
              <w:t>O</w:t>
            </w:r>
            <w:r w:rsidRPr="007425E1">
              <w:t>f immortality.</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Ⲏⲗ ⲡⲉ Ⲉⲙⲙⲁⲛⲟⲩⲏⲗ</w:t>
            </w:r>
          </w:p>
          <w:p w:rsidR="00F1032B" w:rsidRDefault="00F1032B" w:rsidP="00F1032B">
            <w:pPr>
              <w:pStyle w:val="CopticVersemulti-line"/>
            </w:pPr>
            <w:r w:rsidRPr="00F1032B">
              <w:t>ϯⲧ̀ⲣⲟⲫⲏ ⲙ̀ⲙⲏⲓ</w:t>
            </w:r>
          </w:p>
          <w:p w:rsidR="00F1032B" w:rsidRDefault="00F1032B" w:rsidP="00F1032B">
            <w:pPr>
              <w:pStyle w:val="CopticVersemulti-line"/>
            </w:pPr>
            <w:r w:rsidRPr="00F1032B">
              <w:t>ⲡⲓϣ̀ϣⲏⲛ ⲛ̀ⲧⲉ ⲡ̀ⲱⲛϧ</w:t>
            </w:r>
          </w:p>
          <w:p w:rsidR="001A77D7" w:rsidRDefault="00F1032B" w:rsidP="00F1032B">
            <w:pPr>
              <w:pStyle w:val="CopticVerse"/>
            </w:pPr>
            <w:r w:rsidRPr="00F1032B">
              <w:t>ⲫⲁ ϯⲙⲉⲧⲁⲑⲙⲟⲩ</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Collect within me</w:t>
            </w:r>
            <w:r>
              <w:t>,</w:t>
            </w:r>
          </w:p>
          <w:p w:rsidR="001A77D7" w:rsidRDefault="001A77D7" w:rsidP="003209AF">
            <w:pPr>
              <w:pStyle w:val="EngHang"/>
              <w:spacing w:before="2"/>
            </w:pPr>
            <w:r>
              <w:t>A</w:t>
            </w:r>
            <w:r w:rsidRPr="007425E1">
              <w:t>ll my thoughts</w:t>
            </w:r>
          </w:p>
          <w:p w:rsidR="001A77D7" w:rsidRDefault="001A77D7" w:rsidP="003209AF">
            <w:pPr>
              <w:pStyle w:val="EngHang"/>
              <w:spacing w:before="2"/>
            </w:pPr>
            <w:r>
              <w:t>T</w:t>
            </w:r>
            <w:r w:rsidRPr="007425E1">
              <w:t>hat I may praise</w:t>
            </w:r>
            <w:r>
              <w:t xml:space="preserve"> a</w:t>
            </w:r>
            <w:r w:rsidRPr="007425E1">
              <w:t xml:space="preserve">nd glorify </w:t>
            </w:r>
          </w:p>
          <w:p w:rsidR="001A77D7" w:rsidRDefault="001A77D7" w:rsidP="003209AF">
            <w:pPr>
              <w:pStyle w:val="EngHangEnd"/>
            </w:pPr>
            <w:r>
              <w:t>M</w:t>
            </w:r>
            <w:r w:rsidRPr="007425E1">
              <w:t>y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Ⲑⲱⲟⲩϯ ⲉ̀ϧⲟⲩⲛ ϩⲁⲣⲟⲓ</w:t>
            </w:r>
          </w:p>
          <w:p w:rsidR="00F1032B" w:rsidRDefault="00F1032B" w:rsidP="00F1032B">
            <w:pPr>
              <w:pStyle w:val="CopticVersemulti-line"/>
            </w:pPr>
            <w:r w:rsidRPr="00F1032B">
              <w:t>ⲛⲁⲗⲟⲅⲓⲥⲙⲟⲥ ⲧⲏⲣⲟⲩ</w:t>
            </w:r>
          </w:p>
          <w:p w:rsidR="00F1032B" w:rsidRDefault="00F1032B" w:rsidP="00F1032B">
            <w:pPr>
              <w:pStyle w:val="CopticVersemulti-line"/>
            </w:pPr>
            <w:r w:rsidRPr="00F1032B">
              <w:t>ⲛ̀ⲧⲁϩⲱⲥ ⲛ̀ⲧⲁϯⲱ̀ⲟⲩ</w:t>
            </w:r>
          </w:p>
          <w:p w:rsidR="001A77D7" w:rsidRDefault="00F1032B" w:rsidP="00F1032B">
            <w:pPr>
              <w:pStyle w:val="CopticVerse"/>
            </w:pPr>
            <w:r w:rsidRPr="00F1032B">
              <w:t>ⲙ̀Ⲡⲁⲟ̅ⲥ̅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 xml:space="preserve">Jesus is my Lord, </w:t>
            </w:r>
          </w:p>
          <w:p w:rsidR="001A77D7" w:rsidRDefault="001A77D7" w:rsidP="003209AF">
            <w:pPr>
              <w:pStyle w:val="EngHang"/>
              <w:spacing w:before="2"/>
            </w:pPr>
            <w:r w:rsidRPr="007425E1">
              <w:t xml:space="preserve">Jesus is my God, </w:t>
            </w:r>
          </w:p>
          <w:p w:rsidR="001A77D7" w:rsidRDefault="001A77D7" w:rsidP="003209AF">
            <w:pPr>
              <w:pStyle w:val="EngHang"/>
              <w:spacing w:before="2"/>
            </w:pPr>
            <w:r w:rsidRPr="007425E1">
              <w:t xml:space="preserve">Jesus is the hope </w:t>
            </w:r>
          </w:p>
          <w:p w:rsidR="001A77D7" w:rsidRPr="007425E1" w:rsidRDefault="001A77D7" w:rsidP="003209AF">
            <w:pPr>
              <w:pStyle w:val="EngHangEnd"/>
              <w:spacing w:before="2"/>
            </w:pPr>
            <w:r>
              <w:t>O</w:t>
            </w:r>
            <w:r w:rsidRPr="007425E1">
              <w:t>f Christians.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Ⲓⲏ̅ⲥ ⲡⲉ Ⲡⲁⲟ̅ⲥ̅</w:t>
            </w:r>
          </w:p>
          <w:p w:rsidR="00F1032B" w:rsidRDefault="00F1032B" w:rsidP="00F1032B">
            <w:pPr>
              <w:pStyle w:val="CopticVersemulti-line"/>
            </w:pPr>
            <w:r w:rsidRPr="00F1032B">
              <w:t>Ⲓⲏ̅ⲥ ⲡⲉ Ⲡⲁⲛⲟⲩϯ</w:t>
            </w:r>
          </w:p>
          <w:p w:rsidR="00F1032B" w:rsidRDefault="00F1032B" w:rsidP="00F1032B">
            <w:pPr>
              <w:pStyle w:val="CopticVersemulti-line"/>
            </w:pPr>
            <w:r w:rsidRPr="00F1032B">
              <w:t>Ⲓⲏ̅ⲥ ⲡⲉ ⲧ̀ϩⲉⲗⲡⲓⲥ</w:t>
            </w:r>
          </w:p>
          <w:p w:rsidR="001A77D7" w:rsidRDefault="00F1032B" w:rsidP="00F1032B">
            <w:pPr>
              <w:pStyle w:val="CopticVerse"/>
            </w:pPr>
            <w:r w:rsidRPr="00F1032B">
              <w:t>ⲛ̀ⲛⲓⲭ̀ⲣⲓⲥⲧⲓⲁ̀ⲛⲟⲥ</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Default="003209AF" w:rsidP="003209AF">
            <w:pPr>
              <w:pStyle w:val="EngHang"/>
            </w:pPr>
            <w:r w:rsidRPr="007425E1">
              <w:t>Little by little</w:t>
            </w:r>
            <w:r>
              <w:t>,</w:t>
            </w:r>
            <w:r w:rsidRPr="007425E1">
              <w:t xml:space="preserve"> </w:t>
            </w:r>
          </w:p>
          <w:p w:rsidR="003209AF" w:rsidRDefault="003209AF" w:rsidP="003209AF">
            <w:pPr>
              <w:pStyle w:val="EngHang"/>
            </w:pPr>
            <w:r>
              <w:t>W</w:t>
            </w:r>
            <w:r w:rsidRPr="007425E1">
              <w:t>e make thy remembrance</w:t>
            </w:r>
          </w:p>
          <w:p w:rsidR="003209AF" w:rsidRDefault="003209AF" w:rsidP="003209AF">
            <w:pPr>
              <w:pStyle w:val="EngHang"/>
            </w:pPr>
            <w:r>
              <w:t>A</w:t>
            </w:r>
            <w:r w:rsidRPr="007425E1">
              <w:t xml:space="preserve">nd glorify thy name, </w:t>
            </w:r>
          </w:p>
          <w:p w:rsidR="003209AF" w:rsidRPr="007425E1" w:rsidRDefault="003209AF" w:rsidP="003209AF">
            <w:pPr>
              <w:pStyle w:val="EngHangEnd"/>
            </w:pPr>
            <w:r w:rsidRPr="007425E1">
              <w:t>O my Lord Jesus</w:t>
            </w:r>
          </w:p>
        </w:tc>
        <w:tc>
          <w:tcPr>
            <w:tcW w:w="288" w:type="dxa"/>
          </w:tcPr>
          <w:p w:rsidR="003209AF" w:rsidRDefault="003209AF" w:rsidP="001A77D7"/>
        </w:tc>
        <w:tc>
          <w:tcPr>
            <w:tcW w:w="288" w:type="dxa"/>
          </w:tcPr>
          <w:p w:rsidR="003209AF" w:rsidRDefault="003209AF" w:rsidP="003209AF">
            <w:pPr>
              <w:pStyle w:val="CopticCross"/>
            </w:pPr>
          </w:p>
        </w:tc>
        <w:tc>
          <w:tcPr>
            <w:tcW w:w="3960" w:type="dxa"/>
          </w:tcPr>
          <w:p w:rsidR="00F1032B" w:rsidRDefault="00F1032B" w:rsidP="00F1032B">
            <w:pPr>
              <w:pStyle w:val="CopticVersemulti-line"/>
            </w:pPr>
            <w:r w:rsidRPr="00F1032B">
              <w:t>Ⲕⲁⲧⲁ ⲕⲟⲩϫⲓ ⲕⲟⲩϫⲓ</w:t>
            </w:r>
          </w:p>
          <w:p w:rsidR="00F1032B" w:rsidRDefault="00F1032B" w:rsidP="00F1032B">
            <w:pPr>
              <w:pStyle w:val="CopticVersemulti-line"/>
            </w:pPr>
            <w:r w:rsidRPr="00F1032B">
              <w:t>ⲧⲉⲛⲓ̀ⲣⲓ ⲙ̀ⲡⲉⲕⲙⲉⲩⲓ̀</w:t>
            </w:r>
          </w:p>
          <w:p w:rsidR="00F1032B" w:rsidRDefault="00F1032B" w:rsidP="00F1032B">
            <w:pPr>
              <w:pStyle w:val="CopticVersemulti-line"/>
            </w:pPr>
            <w:r w:rsidRPr="00F1032B">
              <w:t>ⲧⲉⲛϯⲱ̀ⲟⲩ ⲙ̀ⲡⲉⲕⲣⲁⲛ</w:t>
            </w:r>
          </w:p>
          <w:p w:rsidR="003209AF"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All the evil causes</w:t>
            </w:r>
            <w:r>
              <w:t>,</w:t>
            </w:r>
            <w:r w:rsidRPr="007425E1">
              <w:t xml:space="preserve"> </w:t>
            </w:r>
          </w:p>
          <w:p w:rsidR="001A77D7" w:rsidRDefault="001A77D7" w:rsidP="003209AF">
            <w:pPr>
              <w:pStyle w:val="EngHang"/>
              <w:spacing w:before="2"/>
            </w:pPr>
            <w:r>
              <w:t>M</w:t>
            </w:r>
            <w:r w:rsidRPr="007425E1">
              <w:t xml:space="preserve">ay we lay aside, </w:t>
            </w:r>
          </w:p>
          <w:p w:rsidR="001A77D7" w:rsidRDefault="001A77D7" w:rsidP="003209AF">
            <w:pPr>
              <w:pStyle w:val="EngHang"/>
              <w:spacing w:before="2"/>
            </w:pPr>
            <w:r>
              <w:t>T</w:t>
            </w:r>
            <w:r w:rsidRPr="007425E1">
              <w:t xml:space="preserve">hat we may purify our hearts </w:t>
            </w:r>
          </w:p>
          <w:p w:rsidR="001A77D7" w:rsidRPr="007425E1" w:rsidRDefault="001A77D7" w:rsidP="003209AF">
            <w:pPr>
              <w:pStyle w:val="EngHangEnd"/>
              <w:spacing w:before="2"/>
            </w:pPr>
            <w:r>
              <w:t>W</w:t>
            </w:r>
            <w:r w:rsidRPr="007425E1">
              <w:t>ith the name of the Lord.</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Ⲗⲱⲓϫⲓ ⲛⲓⲃⲉⲛ ⲉⲧϩⲱⲟⲩ</w:t>
            </w:r>
          </w:p>
          <w:p w:rsidR="00F1032B" w:rsidRDefault="00F1032B" w:rsidP="00F1032B">
            <w:pPr>
              <w:pStyle w:val="CopticVersemulti-line"/>
            </w:pPr>
            <w:r w:rsidRPr="00F1032B">
              <w:t>ⲙⲁⲣⲉⲛⲭⲁⲩ ⲛ̀ⲥⲱⲛ</w:t>
            </w:r>
          </w:p>
          <w:p w:rsidR="00F1032B" w:rsidRDefault="00F1032B" w:rsidP="00F1032B">
            <w:pPr>
              <w:pStyle w:val="CopticVersemulti-line"/>
            </w:pPr>
            <w:r w:rsidRPr="00F1032B">
              <w:t>ⲙⲁⲣⲉⲛⲧⲟⲩⲃⲟ ⲛ̀ⲛⲉⲛϩⲏⲧ</w:t>
            </w:r>
          </w:p>
          <w:p w:rsidR="001A77D7" w:rsidRDefault="00F1032B" w:rsidP="00F1032B">
            <w:pPr>
              <w:pStyle w:val="CopticVerse"/>
            </w:pPr>
            <w:r w:rsidRPr="00F1032B">
              <w:t>ⲉ̀ϧⲟⲩⲛ ⲉ̀ⲫ̀ⲣⲁⲛ ⲙ̀Ⲡⲟ̅ⲥ̅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May the name of the Lord,</w:t>
            </w:r>
          </w:p>
          <w:p w:rsidR="001A77D7" w:rsidRDefault="001A77D7" w:rsidP="003209AF">
            <w:pPr>
              <w:pStyle w:val="EngHang"/>
              <w:spacing w:before="2"/>
            </w:pPr>
            <w:r>
              <w:t>B</w:t>
            </w:r>
            <w:r w:rsidRPr="007425E1">
              <w:t xml:space="preserve">e within us, </w:t>
            </w:r>
          </w:p>
          <w:p w:rsidR="001A77D7" w:rsidRDefault="001A77D7" w:rsidP="003209AF">
            <w:pPr>
              <w:pStyle w:val="EngHang"/>
              <w:spacing w:before="2"/>
            </w:pPr>
            <w:r>
              <w:t>T</w:t>
            </w:r>
            <w:r w:rsidRPr="007425E1">
              <w:t xml:space="preserve">hat it may enlighten us </w:t>
            </w:r>
          </w:p>
          <w:p w:rsidR="001A77D7" w:rsidRPr="007425E1" w:rsidRDefault="001A77D7" w:rsidP="003209AF">
            <w:pPr>
              <w:pStyle w:val="EngHangEnd"/>
              <w:spacing w:before="2"/>
            </w:pPr>
            <w:r>
              <w:t>I</w:t>
            </w:r>
            <w:r w:rsidRPr="007425E1">
              <w:t>n our inner man.</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Ⲙⲁⲣⲉ ⲫ̀ⲣⲁⲛ ⲙ̀Ⲡⲟ̅ⲥ̅</w:t>
            </w:r>
          </w:p>
          <w:p w:rsidR="00F1032B" w:rsidRDefault="00F1032B" w:rsidP="00F1032B">
            <w:pPr>
              <w:pStyle w:val="CopticVersemulti-line"/>
            </w:pPr>
            <w:r w:rsidRPr="00F1032B">
              <w:t>ϣⲱⲡⲓ ⲛ̀ϧ̀ⲣⲏⲓ ⲛ̀ϧⲏⲧⲉⲛ</w:t>
            </w:r>
          </w:p>
          <w:p w:rsidR="00F1032B" w:rsidRDefault="00F1032B" w:rsidP="00F1032B">
            <w:pPr>
              <w:pStyle w:val="CopticVersemulti-line"/>
            </w:pPr>
            <w:r w:rsidRPr="00F1032B">
              <w:t>ⲛ̀ⲧⲉϥⲉ̀ⲣⲟⲩⲱⲓⲛⲓ ⲉ̀ⲣⲟⲛ</w:t>
            </w:r>
          </w:p>
          <w:p w:rsidR="001A77D7" w:rsidRDefault="00F1032B" w:rsidP="00F1032B">
            <w:pPr>
              <w:pStyle w:val="CopticVerse"/>
            </w:pPr>
            <w:r w:rsidRPr="00F1032B">
              <w:t>ϧⲉⲛ ⲡⲉⲛⲣⲱⲙⲓ ⲉⲧⲥⲁϧⲟⲩⲛ</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For who amongst the gods</w:t>
            </w:r>
            <w:r>
              <w:t>,</w:t>
            </w:r>
          </w:p>
          <w:p w:rsidR="001A77D7" w:rsidRDefault="001A77D7" w:rsidP="003209AF">
            <w:pPr>
              <w:pStyle w:val="EngHang"/>
              <w:spacing w:before="2"/>
            </w:pPr>
            <w:r>
              <w:t>I</w:t>
            </w:r>
            <w:r w:rsidRPr="007425E1">
              <w:t xml:space="preserve">s like unto thee, O Lord? </w:t>
            </w:r>
          </w:p>
          <w:p w:rsidR="001A77D7" w:rsidRDefault="001A77D7" w:rsidP="003209AF">
            <w:pPr>
              <w:pStyle w:val="EngHang"/>
              <w:spacing w:before="2"/>
            </w:pPr>
            <w:r w:rsidRPr="007425E1">
              <w:t>Thou art the true God</w:t>
            </w:r>
            <w:r>
              <w:t>,</w:t>
            </w:r>
          </w:p>
          <w:p w:rsidR="001A77D7" w:rsidRPr="007425E1" w:rsidRDefault="001A77D7" w:rsidP="003209AF">
            <w:pPr>
              <w:pStyle w:val="EngHangEnd"/>
              <w:spacing w:before="2"/>
            </w:pPr>
            <w:r>
              <w:t>W</w:t>
            </w:r>
            <w:r w:rsidRPr="007425E1">
              <w:t>ho doest wonders.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Ⲛⲓⲙ ⲅⲁⲣ ϧⲉⲛ ⲛⲓⲛⲟⲩϯ</w:t>
            </w:r>
          </w:p>
          <w:p w:rsidR="00F1032B" w:rsidRDefault="00F1032B" w:rsidP="00F1032B">
            <w:pPr>
              <w:pStyle w:val="CopticVersemulti-line"/>
            </w:pPr>
            <w:r w:rsidRPr="00F1032B">
              <w:t>ⲉⲧⲟ̀ⲛⲓ ⲙ̀ⲙⲟⲕ Ⲡⲟ̅ⲥ̅</w:t>
            </w:r>
          </w:p>
          <w:p w:rsidR="00F1032B" w:rsidRDefault="00F1032B" w:rsidP="00F1032B">
            <w:pPr>
              <w:pStyle w:val="CopticVersemulti-line"/>
            </w:pPr>
            <w:r w:rsidRPr="00F1032B">
              <w:t>ⲛ̀ⲑⲟⲕ ⲡⲉ Ⲫϯ ⲙ̀ⲙⲏⲓ</w:t>
            </w:r>
          </w:p>
          <w:p w:rsidR="001A77D7" w:rsidRDefault="00F1032B" w:rsidP="00F1032B">
            <w:pPr>
              <w:pStyle w:val="CopticVerse"/>
            </w:pPr>
            <w:r w:rsidRPr="00F1032B">
              <w:t>ⲉⲧⲓ̀ⲣⲓ ⲛ̀ϩⲁⲛϣ̀ⲫⲏⲣⲓ</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 xml:space="preserve">Blessed art Thou in truth, </w:t>
            </w:r>
          </w:p>
          <w:p w:rsidR="001A77D7" w:rsidRDefault="001A77D7" w:rsidP="003209AF">
            <w:pPr>
              <w:pStyle w:val="EngHang"/>
              <w:spacing w:before="2"/>
            </w:pPr>
            <w:r w:rsidRPr="007425E1">
              <w:t xml:space="preserve">O my Lord Jesus, </w:t>
            </w:r>
          </w:p>
          <w:p w:rsidR="001A77D7" w:rsidRDefault="001A77D7" w:rsidP="003209AF">
            <w:pPr>
              <w:pStyle w:val="EngHang"/>
              <w:spacing w:before="2"/>
            </w:pPr>
            <w:r>
              <w:t>W</w:t>
            </w:r>
            <w:r w:rsidRPr="007425E1">
              <w:t xml:space="preserve">ith thy Good Father </w:t>
            </w:r>
          </w:p>
          <w:p w:rsidR="001A77D7" w:rsidRPr="007425E1" w:rsidRDefault="001A77D7" w:rsidP="003209AF">
            <w:pPr>
              <w:pStyle w:val="EngHangEnd"/>
              <w:spacing w:before="2"/>
            </w:pPr>
            <w:r w:rsidRPr="007425E1">
              <w:t>and the Holy Spirit.</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Ⲝ̀ⲙⲁⲣⲱⲟⲩⲧ ⲁ̀ⲗⲏⲑⲱⲥ</w:t>
            </w:r>
          </w:p>
          <w:p w:rsidR="00F1032B" w:rsidRDefault="00F1032B" w:rsidP="00F1032B">
            <w:pPr>
              <w:pStyle w:val="CopticVersemulti-line"/>
            </w:pPr>
            <w:r w:rsidRPr="00F1032B">
              <w:t>ⲱ̀ Ⲡⲁⲟ̅ⲥ̅ Ⲓⲏ̅ⲥ</w:t>
            </w:r>
          </w:p>
          <w:p w:rsidR="00F1032B" w:rsidRDefault="00F1032B" w:rsidP="00F1032B">
            <w:pPr>
              <w:pStyle w:val="CopticVersemulti-line"/>
            </w:pPr>
            <w:r w:rsidRPr="00F1032B">
              <w:t>ⲛⲉⲙ Ⲡⲉⲕⲓⲱⲧ ⲛ̀ⲁ̀ⲅⲁⲑⲟⲥ</w:t>
            </w:r>
          </w:p>
          <w:p w:rsidR="001A77D7" w:rsidRDefault="00F1032B" w:rsidP="00F1032B">
            <w:pPr>
              <w:pStyle w:val="CopticVerse"/>
            </w:pPr>
            <w:r w:rsidRPr="00F1032B">
              <w:t>ⲛⲉⲙ Ⲡⲓⲡ̅ⲛ̅ⲁ ⲉ̅ⲑ̅ⲩ</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A very precious</w:t>
            </w:r>
            <w:r>
              <w:t>,</w:t>
            </w:r>
          </w:p>
          <w:p w:rsidR="001A77D7" w:rsidRDefault="001A77D7" w:rsidP="003209AF">
            <w:pPr>
              <w:pStyle w:val="EngHang"/>
              <w:spacing w:before="2"/>
            </w:pPr>
            <w:r>
              <w:t>O</w:t>
            </w:r>
            <w:r w:rsidRPr="007425E1">
              <w:t xml:space="preserve">intment </w:t>
            </w:r>
          </w:p>
          <w:p w:rsidR="001A77D7" w:rsidRDefault="001A77D7" w:rsidP="003209AF">
            <w:pPr>
              <w:pStyle w:val="EngHang"/>
              <w:spacing w:before="2"/>
            </w:pPr>
            <w:r>
              <w:t>I</w:t>
            </w:r>
            <w:r w:rsidRPr="007425E1">
              <w:t xml:space="preserve">s thy holy name, </w:t>
            </w:r>
          </w:p>
          <w:p w:rsidR="001A77D7" w:rsidRPr="007425E1" w:rsidRDefault="001A77D7" w:rsidP="003209AF">
            <w:pPr>
              <w:pStyle w:val="EngHangEnd"/>
              <w:spacing w:before="2"/>
            </w:pPr>
            <w:r w:rsidRPr="007425E1">
              <w:t>O my Lord Jesus</w:t>
            </w:r>
            <w:r>
              <w:t>.</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Ⲟⲩⲁ̀ⲣⲱⲙⲁⲧⲁ</w:t>
            </w:r>
          </w:p>
          <w:p w:rsidR="00F1032B" w:rsidRDefault="00F1032B" w:rsidP="00F1032B">
            <w:pPr>
              <w:pStyle w:val="CopticVersemulti-line"/>
            </w:pPr>
            <w:r w:rsidRPr="00F1032B">
              <w:t>ⲉ̀ⲛⲁϣⲉⲛⲥⲟⲩⲉⲛϥ</w:t>
            </w:r>
          </w:p>
          <w:p w:rsidR="00F1032B" w:rsidRDefault="00F1032B" w:rsidP="00F1032B">
            <w:pPr>
              <w:pStyle w:val="CopticVersemulti-line"/>
            </w:pPr>
            <w:r w:rsidRPr="00F1032B">
              <w:t>ⲡⲉ ⲡⲉⲕⲣⲁⲛ ⲉ̅ⲑ̅ⲩ</w:t>
            </w:r>
          </w:p>
          <w:p w:rsidR="001A77D7"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O true lamb</w:t>
            </w:r>
            <w:r>
              <w:t>,</w:t>
            </w:r>
          </w:p>
          <w:p w:rsidR="001A77D7" w:rsidRDefault="001A77D7" w:rsidP="003209AF">
            <w:pPr>
              <w:pStyle w:val="EngHang"/>
              <w:spacing w:before="2"/>
            </w:pPr>
            <w:r>
              <w:t>O</w:t>
            </w:r>
            <w:r w:rsidRPr="007425E1">
              <w:t>f God the Father</w:t>
            </w:r>
            <w:r>
              <w:t>,</w:t>
            </w:r>
          </w:p>
          <w:p w:rsidR="001A77D7" w:rsidRDefault="001A77D7" w:rsidP="003209AF">
            <w:pPr>
              <w:pStyle w:val="EngHang"/>
              <w:spacing w:before="2"/>
            </w:pPr>
            <w:r>
              <w:t>A</w:t>
            </w:r>
            <w:r w:rsidRPr="007425E1">
              <w:t>ccord mercy unto us</w:t>
            </w:r>
            <w:r>
              <w:t>,</w:t>
            </w:r>
          </w:p>
          <w:p w:rsidR="001A77D7" w:rsidRPr="007425E1" w:rsidRDefault="001A77D7" w:rsidP="003209AF">
            <w:pPr>
              <w:pStyle w:val="EngHangEnd"/>
              <w:spacing w:before="2"/>
            </w:pPr>
            <w:r>
              <w:t>I</w:t>
            </w:r>
            <w:r w:rsidRPr="007425E1">
              <w:t>n Thy kingdom.</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Ⲡⲓϩⲓⲏⲃ ⲙ̀ⲙⲏⲓ</w:t>
            </w:r>
          </w:p>
          <w:p w:rsidR="00F1032B" w:rsidRDefault="00F1032B" w:rsidP="00F1032B">
            <w:pPr>
              <w:pStyle w:val="CopticVersemulti-line"/>
            </w:pPr>
            <w:r w:rsidRPr="00F1032B">
              <w:t>ⲛ̀ⲧⲉ Ⲫϯ Ⲫ̀ⲓⲱⲧ</w:t>
            </w:r>
          </w:p>
          <w:p w:rsidR="00F1032B" w:rsidRDefault="00F1032B" w:rsidP="00F1032B">
            <w:pPr>
              <w:pStyle w:val="CopticVersemulti-line"/>
            </w:pPr>
            <w:r w:rsidRPr="00F1032B">
              <w:t>ⲁ̀ⲣⲓⲟⲩⲛⲁⲓ ⲛⲉⲙⲁⲛ</w:t>
            </w:r>
          </w:p>
          <w:p w:rsidR="001A77D7" w:rsidRDefault="00F1032B" w:rsidP="00F1032B">
            <w:pPr>
              <w:pStyle w:val="CopticVerse"/>
            </w:pPr>
            <w:r w:rsidRPr="00F1032B">
              <w:t>ϧⲉⲛ ⲧⲉⲕⲙⲉⲧⲟⲩⲣⲟ</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For it is the mouth</w:t>
            </w:r>
            <w:r>
              <w:t xml:space="preserve"> o</w:t>
            </w:r>
            <w:r w:rsidRPr="007425E1">
              <w:t>f thy Father</w:t>
            </w:r>
            <w:r>
              <w:t>,</w:t>
            </w:r>
          </w:p>
          <w:p w:rsidR="001A77D7" w:rsidRDefault="001A77D7" w:rsidP="003209AF">
            <w:pPr>
              <w:pStyle w:val="EngHang"/>
              <w:spacing w:before="2"/>
            </w:pPr>
            <w:r>
              <w:t>W</w:t>
            </w:r>
            <w:r w:rsidRPr="007425E1">
              <w:t xml:space="preserve">hich bears witness to thee </w:t>
            </w:r>
          </w:p>
          <w:p w:rsidR="001A77D7" w:rsidRDefault="001A77D7" w:rsidP="003209AF">
            <w:pPr>
              <w:pStyle w:val="EngHang"/>
              <w:spacing w:before="2"/>
            </w:pPr>
            <w:r>
              <w:t>T</w:t>
            </w:r>
            <w:r w:rsidRPr="007425E1">
              <w:t xml:space="preserve">hat </w:t>
            </w:r>
            <w:r>
              <w:t>T</w:t>
            </w:r>
            <w:r w:rsidRPr="007425E1">
              <w:t xml:space="preserve">hou art my </w:t>
            </w:r>
            <w:r w:rsidR="00F1032B">
              <w:t>S</w:t>
            </w:r>
            <w:r w:rsidRPr="007425E1">
              <w:t xml:space="preserve">on, </w:t>
            </w:r>
          </w:p>
          <w:p w:rsidR="001A77D7" w:rsidRPr="007425E1" w:rsidRDefault="001A77D7" w:rsidP="003209AF">
            <w:pPr>
              <w:pStyle w:val="EngHangEnd"/>
              <w:spacing w:before="2"/>
            </w:pPr>
            <w:r>
              <w:t>T</w:t>
            </w:r>
            <w:r w:rsidRPr="007425E1">
              <w:t xml:space="preserve">oday have I begotten </w:t>
            </w:r>
            <w:r w:rsidR="00F1032B">
              <w:t>T</w:t>
            </w:r>
            <w:r w:rsidRPr="007425E1">
              <w:t>hee.</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Ⲣⲱϥ ⲅⲁⲣ ⲙ̀Ⲡⲉⲕⲓⲱⲧ</w:t>
            </w:r>
          </w:p>
          <w:p w:rsidR="00F1032B" w:rsidRDefault="00F1032B" w:rsidP="00F1032B">
            <w:pPr>
              <w:pStyle w:val="CopticVersemulti-line"/>
            </w:pPr>
            <w:r w:rsidRPr="00F1032B">
              <w:t>ⲉⲧⲟⲓ ⲙ̀ⲙⲉⲑⲣⲉ ϧⲁⲣⲟⲕ</w:t>
            </w:r>
          </w:p>
          <w:p w:rsidR="00F1032B" w:rsidRDefault="00F1032B" w:rsidP="00F1032B">
            <w:pPr>
              <w:pStyle w:val="CopticVersemulti-line"/>
            </w:pPr>
            <w:r w:rsidRPr="00F1032B">
              <w:t>ϫⲉ ⲛ̀ⲑⲟⲕ ⲡⲉ ⲡⲁϣⲏⲣⲓ</w:t>
            </w:r>
          </w:p>
          <w:p w:rsidR="001A77D7" w:rsidRDefault="00F1032B" w:rsidP="00F1032B">
            <w:pPr>
              <w:pStyle w:val="CopticVerse"/>
            </w:pPr>
            <w:r w:rsidRPr="00F1032B">
              <w:t>ⲁ̀ⲛⲟⲕ ⲁⲓϫ̀ⲫⲟⲕ ⲙ̀ⲫⲟⲟⲩ</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The cherubim</w:t>
            </w:r>
          </w:p>
          <w:p w:rsidR="001A77D7" w:rsidRDefault="001A77D7" w:rsidP="003209AF">
            <w:pPr>
              <w:pStyle w:val="EngHang"/>
              <w:spacing w:before="2"/>
            </w:pPr>
            <w:r>
              <w:t>A</w:t>
            </w:r>
            <w:r w:rsidRPr="007425E1">
              <w:t xml:space="preserve">nd seraphim; </w:t>
            </w:r>
          </w:p>
          <w:p w:rsidR="001A77D7" w:rsidRDefault="001A77D7" w:rsidP="003209AF">
            <w:pPr>
              <w:pStyle w:val="EngHang"/>
              <w:spacing w:before="2"/>
            </w:pPr>
            <w:r>
              <w:t>T</w:t>
            </w:r>
            <w:r w:rsidRPr="007425E1">
              <w:t xml:space="preserve">hey stand by Thee, </w:t>
            </w:r>
          </w:p>
          <w:p w:rsidR="001A77D7" w:rsidRPr="007425E1" w:rsidRDefault="001A77D7" w:rsidP="003209AF">
            <w:pPr>
              <w:pStyle w:val="EngHangEnd"/>
              <w:spacing w:before="2"/>
            </w:pPr>
            <w:r>
              <w:t>T</w:t>
            </w:r>
            <w:r w:rsidRPr="007425E1">
              <w:t>hey look not upon thee.</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Ⲥⲉⲧⲱⲟⲩⲛⲟⲩ ϩⲁⲣⲟⲕ</w:t>
            </w:r>
          </w:p>
          <w:p w:rsidR="00F1032B" w:rsidRDefault="00F1032B" w:rsidP="00F1032B">
            <w:pPr>
              <w:pStyle w:val="CopticVersemulti-line"/>
            </w:pPr>
            <w:r w:rsidRPr="00F1032B">
              <w:t>ⲛ̀ϫⲉ Ⲛⲓⲭⲉⲣⲟⲩⲃⲓⲙ</w:t>
            </w:r>
          </w:p>
          <w:p w:rsidR="00F1032B" w:rsidRDefault="00F1032B" w:rsidP="00F1032B">
            <w:pPr>
              <w:pStyle w:val="CopticVersemulti-line"/>
            </w:pPr>
            <w:r w:rsidRPr="00F1032B">
              <w:t>ⲛⲉⲙ Ⲛⲓⲥⲉⲣⲁⲫⲓⲙ</w:t>
            </w:r>
          </w:p>
          <w:p w:rsidR="001A77D7" w:rsidRDefault="00F1032B" w:rsidP="00F1032B">
            <w:pPr>
              <w:pStyle w:val="CopticVerse"/>
            </w:pPr>
            <w:r w:rsidRPr="00F1032B">
              <w:t>ⲥⲉϣ̀ⲛⲁⲩ ⲉ̀ⲣⲟⲕ ⲁⲛ</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 xml:space="preserve">We behold thee, </w:t>
            </w:r>
          </w:p>
          <w:p w:rsidR="001A77D7" w:rsidRDefault="001A77D7" w:rsidP="003209AF">
            <w:pPr>
              <w:pStyle w:val="EngHang"/>
              <w:spacing w:before="2"/>
            </w:pPr>
            <w:r w:rsidRPr="007425E1">
              <w:t xml:space="preserve">Thyself, upon the altar; </w:t>
            </w:r>
          </w:p>
          <w:p w:rsidR="001A77D7" w:rsidRDefault="001A77D7" w:rsidP="003209AF">
            <w:pPr>
              <w:pStyle w:val="EngHang"/>
              <w:spacing w:before="2"/>
            </w:pPr>
            <w:r>
              <w:t>W</w:t>
            </w:r>
            <w:r w:rsidRPr="007425E1">
              <w:t xml:space="preserve">e take of thy body </w:t>
            </w:r>
          </w:p>
          <w:p w:rsidR="001A77D7" w:rsidRPr="007425E1" w:rsidRDefault="001A77D7" w:rsidP="003209AF">
            <w:pPr>
              <w:pStyle w:val="EngHangEnd"/>
              <w:spacing w:before="2"/>
            </w:pPr>
            <w:r>
              <w:t>A</w:t>
            </w:r>
            <w:r w:rsidRPr="007425E1">
              <w:t>nd thy precious blood.</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Ⲧⲉⲛⲛⲁⲩ ⲉ̀ⲣⲟⲕ ⲙ̀ⲙⲏⲛⲓ</w:t>
            </w:r>
          </w:p>
          <w:p w:rsidR="00F1032B" w:rsidRDefault="00F1032B" w:rsidP="00F1032B">
            <w:pPr>
              <w:pStyle w:val="CopticVersemulti-line"/>
            </w:pPr>
            <w:r w:rsidRPr="00F1032B">
              <w:t>ϩⲓϫⲉⲛ ⲡⲓⲙⲁⲛ̀ⲉⲣϣⲱⲟⲩϣⲓ</w:t>
            </w:r>
          </w:p>
          <w:p w:rsidR="00F1032B" w:rsidRDefault="00F1032B" w:rsidP="00F1032B">
            <w:pPr>
              <w:pStyle w:val="CopticVersemulti-line"/>
            </w:pPr>
            <w:r w:rsidRPr="00F1032B">
              <w:t>ⲧⲉⲛϭⲓ ⲉ̀ⲃⲟⲗϧⲉⲛ ⲡⲉⲕⲥⲱⲙⲁ</w:t>
            </w:r>
          </w:p>
          <w:p w:rsidR="001A77D7" w:rsidRDefault="00F1032B" w:rsidP="00F1032B">
            <w:pPr>
              <w:pStyle w:val="CopticVerse"/>
            </w:pPr>
            <w:r w:rsidRPr="00F1032B">
              <w:t>ⲛⲉⲙ ⲡⲉⲕⲥ̀ⲛⲟϥ ⲉⲧⲧⲁⲓⲏⲟⲩⲧ</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Every hymn</w:t>
            </w:r>
            <w:r>
              <w:t>,</w:t>
            </w:r>
            <w:r w:rsidRPr="007425E1">
              <w:t xml:space="preserve"> </w:t>
            </w:r>
          </w:p>
          <w:p w:rsidR="001A77D7" w:rsidRDefault="001A77D7" w:rsidP="003209AF">
            <w:pPr>
              <w:pStyle w:val="EngHang"/>
              <w:spacing w:before="2"/>
            </w:pPr>
            <w:r>
              <w:t>W</w:t>
            </w:r>
            <w:r w:rsidRPr="007425E1">
              <w:t xml:space="preserve">hich is in all the law, </w:t>
            </w:r>
          </w:p>
          <w:p w:rsidR="001A77D7" w:rsidRDefault="001A77D7" w:rsidP="003209AF">
            <w:pPr>
              <w:pStyle w:val="EngHang"/>
              <w:spacing w:before="2"/>
            </w:pPr>
            <w:r>
              <w:t>T</w:t>
            </w:r>
            <w:r w:rsidRPr="007425E1">
              <w:t>here is nothing therein</w:t>
            </w:r>
            <w:r>
              <w:t>,</w:t>
            </w:r>
            <w:r w:rsidRPr="007425E1">
              <w:t xml:space="preserve"> </w:t>
            </w:r>
          </w:p>
          <w:p w:rsidR="001A77D7" w:rsidRPr="007425E1" w:rsidRDefault="001A77D7" w:rsidP="003209AF">
            <w:pPr>
              <w:pStyle w:val="EngHangEnd"/>
              <w:spacing w:before="2"/>
            </w:pPr>
            <w:r>
              <w:t>B</w:t>
            </w:r>
            <w:r w:rsidRPr="007425E1">
              <w:t>ut similitudes of thee.</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F1032B" w:rsidP="00F1032B">
            <w:pPr>
              <w:pStyle w:val="CopticVersemulti-line"/>
            </w:pPr>
            <w:r w:rsidRPr="00F1032B">
              <w:t>Ⲩⲙⲛⲟⲗⲟⲅⲓⲁ̀ ⲛⲓⲃⲉⲛ</w:t>
            </w:r>
          </w:p>
          <w:p w:rsidR="00046257" w:rsidRDefault="00F1032B" w:rsidP="00F1032B">
            <w:pPr>
              <w:pStyle w:val="CopticVersemulti-line"/>
            </w:pPr>
            <w:r w:rsidRPr="00F1032B">
              <w:t>ⲉⲧ ϧⲉⲛ ⲡⲓⲛⲟⲙⲟⲥ ⲧⲏⲣϥ</w:t>
            </w:r>
          </w:p>
          <w:p w:rsidR="00046257" w:rsidRDefault="00F1032B" w:rsidP="00F1032B">
            <w:pPr>
              <w:pStyle w:val="CopticVersemulti-line"/>
            </w:pPr>
            <w:r w:rsidRPr="00F1032B">
              <w:t>ⲙ̀ⲙⲟⲛ ϩ̀ⲗⲓ ⲛ̀ϧⲏⲧⲟⲩ</w:t>
            </w:r>
          </w:p>
          <w:p w:rsidR="001A77D7" w:rsidRDefault="00F1032B" w:rsidP="00046257">
            <w:pPr>
              <w:pStyle w:val="CopticVerse"/>
            </w:pPr>
            <w:r w:rsidRPr="00F1032B">
              <w:t>ϥ̀ⲧⲉⲛⲑⲱⲛⲧ ⲉ̀ⲣⲟⲕ</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This is the true stone</w:t>
            </w:r>
            <w:r>
              <w:t>,</w:t>
            </w:r>
            <w:r w:rsidRPr="007425E1">
              <w:t xml:space="preserve"> </w:t>
            </w:r>
          </w:p>
          <w:p w:rsidR="001A77D7" w:rsidRDefault="001A77D7" w:rsidP="003209AF">
            <w:pPr>
              <w:pStyle w:val="EngHang"/>
              <w:spacing w:before="2"/>
            </w:pPr>
            <w:r>
              <w:t>M</w:t>
            </w:r>
            <w:r w:rsidRPr="007425E1">
              <w:t xml:space="preserve">ost precious, </w:t>
            </w:r>
          </w:p>
          <w:p w:rsidR="001A77D7" w:rsidRDefault="001A77D7" w:rsidP="003209AF">
            <w:pPr>
              <w:pStyle w:val="EngHang"/>
              <w:spacing w:before="2"/>
            </w:pPr>
            <w:r>
              <w:t>W</w:t>
            </w:r>
            <w:r w:rsidRPr="007425E1">
              <w:t>hich the merchant sold</w:t>
            </w:r>
            <w:r>
              <w:t>,</w:t>
            </w:r>
          </w:p>
          <w:p w:rsidR="001A77D7" w:rsidRPr="007425E1" w:rsidRDefault="001A77D7" w:rsidP="003209AF">
            <w:pPr>
              <w:pStyle w:val="EngHangEnd"/>
              <w:spacing w:before="2"/>
            </w:pPr>
            <w:r>
              <w:t>H</w:t>
            </w:r>
            <w:r w:rsidRPr="007425E1">
              <w:t>is possessions and bought.</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Ⲫⲁⲓ ⲡⲉ ⲡⲓⲱ̀ⲛⲓ ⲙ̀ⲙⲏⲓ</w:t>
            </w:r>
          </w:p>
          <w:p w:rsidR="00046257" w:rsidRDefault="00046257" w:rsidP="00F1032B">
            <w:pPr>
              <w:pStyle w:val="CopticVersemulti-line"/>
            </w:pPr>
            <w:r w:rsidRPr="00046257">
              <w:t>ⲉⲑⲛⲁϣⲉⲛⲥⲟⲩⲉⲛϥ</w:t>
            </w:r>
          </w:p>
          <w:p w:rsidR="00046257" w:rsidRDefault="00046257" w:rsidP="00F1032B">
            <w:pPr>
              <w:pStyle w:val="CopticVersemulti-line"/>
            </w:pPr>
            <w:r w:rsidRPr="00046257">
              <w:t>ⲉ̀ⲧⲁ ⲡⲓⲣⲱⲙⲓ ⲛ̀ⲉ̀ϣⲱⲧ</w:t>
            </w:r>
          </w:p>
          <w:p w:rsidR="001A77D7" w:rsidRDefault="00046257" w:rsidP="00046257">
            <w:pPr>
              <w:pStyle w:val="CopticVerse"/>
            </w:pPr>
            <w:r w:rsidRPr="00046257">
              <w:t>ϯⲙ̀ⲡⲉⲧⲉⲛ̀ⲧⲁϥ ⲁϥϣⲟⲡϥ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Bestow upon us</w:t>
            </w:r>
            <w:r>
              <w:t xml:space="preserve"> </w:t>
            </w:r>
            <w:r w:rsidRPr="007425E1">
              <w:t>now</w:t>
            </w:r>
            <w:r>
              <w:t>,</w:t>
            </w:r>
          </w:p>
          <w:p w:rsidR="001A77D7" w:rsidRDefault="001A77D7" w:rsidP="003209AF">
            <w:pPr>
              <w:pStyle w:val="EngHang"/>
              <w:spacing w:before="2"/>
            </w:pPr>
            <w:r>
              <w:t>T</w:t>
            </w:r>
            <w:r w:rsidRPr="007425E1">
              <w:t xml:space="preserve">his stone, </w:t>
            </w:r>
          </w:p>
          <w:p w:rsidR="001A77D7" w:rsidRDefault="001A77D7" w:rsidP="003209AF">
            <w:pPr>
              <w:pStyle w:val="EngHang"/>
              <w:spacing w:before="2"/>
            </w:pPr>
            <w:r>
              <w:t>T</w:t>
            </w:r>
            <w:r w:rsidRPr="007425E1">
              <w:t xml:space="preserve">hat it may illuminate us </w:t>
            </w:r>
          </w:p>
          <w:p w:rsidR="001A77D7" w:rsidRPr="007425E1" w:rsidRDefault="001A77D7" w:rsidP="003209AF">
            <w:pPr>
              <w:pStyle w:val="EngHangEnd"/>
              <w:spacing w:before="2"/>
            </w:pPr>
            <w:r>
              <w:t>I</w:t>
            </w:r>
            <w:r w:rsidRPr="007425E1">
              <w:t>n the inner man.</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Ⲭⲱ ⲛⲁⲛ ϩⲱⲛ ϯⲛⲟⲩ</w:t>
            </w:r>
          </w:p>
          <w:p w:rsidR="00046257" w:rsidRDefault="00046257" w:rsidP="00F1032B">
            <w:pPr>
              <w:pStyle w:val="CopticVersemulti-line"/>
            </w:pPr>
            <w:r w:rsidRPr="00046257">
              <w:t>ⲙ̀ⲡⲁⲓⲱ̀ⲛⲓ ⲫⲁⲓ</w:t>
            </w:r>
          </w:p>
          <w:p w:rsidR="00046257" w:rsidRDefault="00046257" w:rsidP="00046257">
            <w:pPr>
              <w:pStyle w:val="CopticVersemulti-line"/>
            </w:pPr>
            <w:r w:rsidRPr="00046257">
              <w:t>ⲛ̀ⲧⲉϥⲉ̀ⲣⲟⲩⲱⲓⲛⲓ ⲉ̀ⲣⲟⲛ</w:t>
            </w:r>
          </w:p>
          <w:p w:rsidR="001A77D7" w:rsidRDefault="00046257" w:rsidP="00046257">
            <w:pPr>
              <w:pStyle w:val="CopticVerse"/>
            </w:pPr>
            <w:r w:rsidRPr="00046257">
              <w:t>ϧⲉⲛ ⲡⲉⲛⲣⲱⲙⲓ ⲉⲧⲥⲁϧⲟⲩⲛ</w:t>
            </w:r>
          </w:p>
        </w:tc>
      </w:tr>
      <w:tr w:rsidR="001A77D7" w:rsidTr="003209AF">
        <w:trPr>
          <w:cantSplit/>
          <w:jc w:val="center"/>
        </w:trPr>
        <w:tc>
          <w:tcPr>
            <w:tcW w:w="288" w:type="dxa"/>
          </w:tcPr>
          <w:p w:rsidR="001A77D7" w:rsidRPr="003209AF" w:rsidRDefault="003209AF" w:rsidP="003209AF">
            <w:pPr>
              <w:pStyle w:val="CopticCross"/>
              <w:rPr>
                <w:b/>
              </w:rPr>
            </w:pPr>
            <w:r w:rsidRPr="00FB5ACB">
              <w:t>¿</w:t>
            </w:r>
          </w:p>
        </w:tc>
        <w:tc>
          <w:tcPr>
            <w:tcW w:w="3960" w:type="dxa"/>
          </w:tcPr>
          <w:p w:rsidR="001A77D7" w:rsidRDefault="001A77D7" w:rsidP="003209AF">
            <w:pPr>
              <w:pStyle w:val="EngHang"/>
              <w:spacing w:before="2"/>
            </w:pPr>
            <w:r w:rsidRPr="007425E1">
              <w:t xml:space="preserve">Adornment of our souls, </w:t>
            </w:r>
          </w:p>
          <w:p w:rsidR="001A77D7" w:rsidRDefault="001A77D7" w:rsidP="003209AF">
            <w:pPr>
              <w:pStyle w:val="EngHang"/>
              <w:spacing w:before="2"/>
            </w:pPr>
            <w:r>
              <w:t>G</w:t>
            </w:r>
            <w:r w:rsidRPr="007425E1">
              <w:t>ladness of our hearts</w:t>
            </w:r>
          </w:p>
          <w:p w:rsidR="001A77D7" w:rsidRDefault="001A77D7" w:rsidP="003209AF">
            <w:pPr>
              <w:pStyle w:val="EngHang"/>
              <w:spacing w:before="2"/>
            </w:pPr>
            <w:r>
              <w:t>I</w:t>
            </w:r>
            <w:r w:rsidRPr="007425E1">
              <w:t xml:space="preserve">s thy holy name, </w:t>
            </w:r>
          </w:p>
          <w:p w:rsidR="001A77D7" w:rsidRPr="007425E1" w:rsidRDefault="001A77D7" w:rsidP="003209AF">
            <w:pPr>
              <w:pStyle w:val="EngHangEnd"/>
              <w:spacing w:before="2"/>
            </w:pPr>
            <w:r w:rsidRPr="007425E1">
              <w:t>O my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Ⲯ̀ⲟⲗⲥⲉⲗ ⲛ̀ⲛⲉⲛⲯⲩⲭⲏ</w:t>
            </w:r>
          </w:p>
          <w:p w:rsidR="00046257" w:rsidRDefault="00046257" w:rsidP="00F1032B">
            <w:pPr>
              <w:pStyle w:val="CopticVersemulti-line"/>
            </w:pPr>
            <w:r w:rsidRPr="00046257">
              <w:t>ⲡ̀ⲉ̀ⲣⲟⲩⲱⲧ ⲛ̀ⲛⲉⲛϩⲏⲧ</w:t>
            </w:r>
          </w:p>
          <w:p w:rsidR="00046257" w:rsidRDefault="00046257" w:rsidP="00F1032B">
            <w:pPr>
              <w:pStyle w:val="CopticVersemulti-line"/>
            </w:pPr>
            <w:r w:rsidRPr="00046257">
              <w:t>ⲡⲉ ⲡⲉⲕⲣⲁⲛ ⲉ̅ⲑ̅ⲩ</w:t>
            </w:r>
          </w:p>
          <w:p w:rsidR="001A77D7" w:rsidRDefault="00046257" w:rsidP="00046257">
            <w:pPr>
              <w:pStyle w:val="CopticVerse"/>
            </w:pPr>
            <w:r w:rsidRPr="00046257">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DF782C" w:rsidRDefault="00DF782C" w:rsidP="003209AF">
            <w:pPr>
              <w:pStyle w:val="EngHang"/>
              <w:spacing w:before="2"/>
            </w:pPr>
            <w:r w:rsidRPr="007425E1">
              <w:t>O compassionate</w:t>
            </w:r>
          </w:p>
          <w:p w:rsidR="00DF782C" w:rsidRDefault="00DF782C" w:rsidP="003209AF">
            <w:pPr>
              <w:pStyle w:val="EngHang"/>
              <w:spacing w:before="2"/>
            </w:pPr>
            <w:r>
              <w:t>A</w:t>
            </w:r>
            <w:r w:rsidRPr="007425E1">
              <w:t xml:space="preserve">nd merciful, </w:t>
            </w:r>
          </w:p>
          <w:p w:rsidR="00DF782C" w:rsidRDefault="00DF782C" w:rsidP="003209AF">
            <w:pPr>
              <w:pStyle w:val="EngHang"/>
              <w:spacing w:before="2"/>
            </w:pPr>
            <w:r>
              <w:t>O</w:t>
            </w:r>
            <w:r w:rsidRPr="007425E1">
              <w:t xml:space="preserve">f great mercy, </w:t>
            </w:r>
          </w:p>
          <w:p w:rsidR="001A77D7" w:rsidRPr="007425E1" w:rsidRDefault="00DF782C" w:rsidP="003209AF">
            <w:pPr>
              <w:pStyle w:val="EngHangEnd"/>
              <w:spacing w:before="2"/>
            </w:pPr>
            <w:r w:rsidRPr="007425E1">
              <w:t>O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Ⲱ ⲡⲓϣⲁⲛϩ̀ⲑⲏϥ</w:t>
            </w:r>
          </w:p>
          <w:p w:rsidR="00046257" w:rsidRDefault="00046257" w:rsidP="00F1032B">
            <w:pPr>
              <w:pStyle w:val="CopticVersemulti-line"/>
            </w:pPr>
            <w:r w:rsidRPr="00046257">
              <w:t>ⲟⲩⲟϩ ⲛ̀ⲛⲁⲏⲧ</w:t>
            </w:r>
          </w:p>
          <w:p w:rsidR="00046257" w:rsidRDefault="00046257" w:rsidP="00F1032B">
            <w:pPr>
              <w:pStyle w:val="CopticVersemulti-line"/>
            </w:pPr>
            <w:r w:rsidRPr="00046257">
              <w:t>ⲫⲁ ⲡⲓⲙⲏϣ ⲛ̀ⲛⲁⲓ</w:t>
            </w:r>
          </w:p>
          <w:p w:rsidR="001A77D7" w:rsidRDefault="00046257" w:rsidP="00046257">
            <w:pPr>
              <w:pStyle w:val="CopticVerse"/>
            </w:pPr>
            <w:r w:rsidRPr="00046257">
              <w:t>ⲱ̀ 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DF782C" w:rsidRDefault="00DF782C" w:rsidP="003209AF">
            <w:pPr>
              <w:pStyle w:val="EngHang"/>
              <w:spacing w:before="2"/>
            </w:pPr>
            <w:r w:rsidRPr="007425E1">
              <w:t>The cherubim</w:t>
            </w:r>
            <w:r>
              <w:t>,</w:t>
            </w:r>
            <w:r w:rsidRPr="007425E1">
              <w:t xml:space="preserve"> </w:t>
            </w:r>
          </w:p>
          <w:p w:rsidR="00DF782C" w:rsidRDefault="00DF782C" w:rsidP="003209AF">
            <w:pPr>
              <w:pStyle w:val="EngHang"/>
              <w:spacing w:before="2"/>
            </w:pPr>
            <w:r>
              <w:t>W</w:t>
            </w:r>
            <w:r w:rsidRPr="007425E1">
              <w:t xml:space="preserve">ave their wings; </w:t>
            </w:r>
          </w:p>
          <w:p w:rsidR="00DF782C" w:rsidRDefault="00DF782C" w:rsidP="003209AF">
            <w:pPr>
              <w:pStyle w:val="EngHang"/>
              <w:spacing w:before="2"/>
            </w:pPr>
            <w:r>
              <w:t>T</w:t>
            </w:r>
            <w:r w:rsidRPr="007425E1">
              <w:t xml:space="preserve">hey praise, they glorify, </w:t>
            </w:r>
          </w:p>
          <w:p w:rsidR="001A77D7" w:rsidRPr="007425E1" w:rsidRDefault="00DF782C" w:rsidP="003209AF">
            <w:pPr>
              <w:pStyle w:val="EngHangEnd"/>
              <w:spacing w:before="2"/>
            </w:pPr>
            <w:r w:rsidRPr="007425E1">
              <w:t>O my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Ϣⲁⲩϭⲁⲕ ⲛ̀ⲛⲟⲩⲧⲉⲛϩ</w:t>
            </w:r>
          </w:p>
          <w:p w:rsidR="00046257" w:rsidRDefault="00046257" w:rsidP="00F1032B">
            <w:pPr>
              <w:pStyle w:val="CopticVersemulti-line"/>
            </w:pPr>
            <w:r w:rsidRPr="00046257">
              <w:t>ⲛ̀ϫⲉ Ⲛⲓⲭⲉⲣⲟⲩⲃⲓⲙ</w:t>
            </w:r>
          </w:p>
          <w:p w:rsidR="00046257" w:rsidRDefault="00046257" w:rsidP="00F1032B">
            <w:pPr>
              <w:pStyle w:val="CopticVersemulti-line"/>
            </w:pPr>
            <w:r w:rsidRPr="00046257">
              <w:t>ϣⲁⲩϩⲱⲥ ϣⲁⲩϯⲱ̀ⲟⲩ</w:t>
            </w:r>
          </w:p>
          <w:p w:rsidR="001A77D7" w:rsidRDefault="00046257" w:rsidP="00046257">
            <w:pPr>
              <w:pStyle w:val="CopticVerse"/>
            </w:pPr>
            <w:r w:rsidRPr="00046257">
              <w:t>ⲙ̀Ⲡⲁⲟ̅ⲥ̅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DF782C" w:rsidRDefault="00DF782C" w:rsidP="003209AF">
            <w:pPr>
              <w:pStyle w:val="EngHang"/>
              <w:spacing w:before="2"/>
            </w:pPr>
            <w:r w:rsidRPr="007425E1">
              <w:t>The sun will set</w:t>
            </w:r>
            <w:r>
              <w:t>,</w:t>
            </w:r>
            <w:r w:rsidRPr="007425E1">
              <w:t xml:space="preserve"> </w:t>
            </w:r>
          </w:p>
          <w:p w:rsidR="00DF782C" w:rsidRDefault="00DF782C" w:rsidP="003209AF">
            <w:pPr>
              <w:pStyle w:val="EngHang"/>
              <w:spacing w:before="2"/>
            </w:pPr>
            <w:r>
              <w:t>A</w:t>
            </w:r>
            <w:r w:rsidRPr="007425E1">
              <w:t xml:space="preserve">nd the moon in time, </w:t>
            </w:r>
          </w:p>
          <w:p w:rsidR="00DF782C" w:rsidRDefault="00DF782C" w:rsidP="003209AF">
            <w:pPr>
              <w:pStyle w:val="EngHang"/>
              <w:spacing w:before="2"/>
            </w:pPr>
            <w:r>
              <w:t>B</w:t>
            </w:r>
            <w:r w:rsidRPr="007425E1">
              <w:t xml:space="preserve">ut thou, thou art, </w:t>
            </w:r>
          </w:p>
          <w:p w:rsidR="001A77D7" w:rsidRPr="007425E1" w:rsidRDefault="00DF782C" w:rsidP="003209AF">
            <w:pPr>
              <w:pStyle w:val="EngHangEnd"/>
              <w:spacing w:before="2"/>
            </w:pPr>
            <w:r>
              <w:t>T</w:t>
            </w:r>
            <w:r w:rsidRPr="007425E1">
              <w:t>hy years do not fail.</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ϥ̀ⲛⲁϩⲱⲧⲡ ⲛ̀ϫⲉ ⲫ̀ⲣⲏ</w:t>
            </w:r>
          </w:p>
          <w:p w:rsidR="00046257" w:rsidRDefault="00046257" w:rsidP="00F1032B">
            <w:pPr>
              <w:pStyle w:val="CopticVersemulti-line"/>
            </w:pPr>
            <w:r w:rsidRPr="00046257">
              <w:t>ⲛⲉⲙ ⲡⲓⲓⲟϩ ϧⲉⲛ ⲡⲟⲩⲥⲏⲟⲩ</w:t>
            </w:r>
          </w:p>
          <w:p w:rsidR="00046257" w:rsidRDefault="00046257" w:rsidP="00F1032B">
            <w:pPr>
              <w:pStyle w:val="CopticVersemulti-line"/>
            </w:pPr>
            <w:r w:rsidRPr="00046257">
              <w:t>ⲛ̀ⲑⲟⲕ ϫⲉ ⲛ̀ⲑⲟⲕ ⲡⲉ</w:t>
            </w:r>
          </w:p>
          <w:p w:rsidR="001A77D7" w:rsidRDefault="00046257" w:rsidP="00046257">
            <w:pPr>
              <w:pStyle w:val="CopticVerse"/>
            </w:pPr>
            <w:r w:rsidRPr="00046257">
              <w:t>ⲛⲉⲕⲣⲟⲙⲡⲓ ⲙ̀ⲡⲁⲩⲙⲟⲩⲛⲕ</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DF782C" w:rsidRDefault="00DF782C" w:rsidP="003209AF">
            <w:pPr>
              <w:pStyle w:val="EngHang"/>
              <w:spacing w:before="2"/>
            </w:pPr>
            <w:r w:rsidRPr="007425E1">
              <w:t>In the providence</w:t>
            </w:r>
            <w:r>
              <w:t>,</w:t>
            </w:r>
          </w:p>
          <w:p w:rsidR="00DF782C" w:rsidRDefault="00DF782C" w:rsidP="003209AF">
            <w:pPr>
              <w:pStyle w:val="EngHang"/>
              <w:spacing w:before="2"/>
            </w:pPr>
            <w:r>
              <w:t>O</w:t>
            </w:r>
            <w:r w:rsidRPr="007425E1">
              <w:t>f thy goodness</w:t>
            </w:r>
            <w:r>
              <w:t>,</w:t>
            </w:r>
          </w:p>
          <w:p w:rsidR="00DF782C" w:rsidRDefault="00DF782C" w:rsidP="003209AF">
            <w:pPr>
              <w:pStyle w:val="EngHang"/>
              <w:spacing w:before="2"/>
            </w:pPr>
            <w:r>
              <w:t>T</w:t>
            </w:r>
            <w:r w:rsidRPr="007425E1">
              <w:t xml:space="preserve">hou didst bend the heavens, </w:t>
            </w:r>
          </w:p>
          <w:p w:rsidR="001A77D7" w:rsidRPr="007425E1" w:rsidRDefault="00DF782C" w:rsidP="003209AF">
            <w:pPr>
              <w:pStyle w:val="EngHangEnd"/>
              <w:spacing w:before="2"/>
            </w:pPr>
            <w:r>
              <w:t>T</w:t>
            </w:r>
            <w:r w:rsidRPr="007425E1">
              <w:t>hou didst descend upon 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Ϧⲉⲛ ⲟⲩⲙⲉⲧϥⲁⲓⲣⲱⲟⲩϣ</w:t>
            </w:r>
          </w:p>
          <w:p w:rsidR="00046257" w:rsidRDefault="00046257" w:rsidP="00F1032B">
            <w:pPr>
              <w:pStyle w:val="CopticVersemulti-line"/>
            </w:pPr>
            <w:r w:rsidRPr="00046257">
              <w:t>ⲛ̀ⲧⲉ ⲧⲉⲕⲙⲉⲧⲁ̀ⲅⲁⲑⲟⲥ</w:t>
            </w:r>
          </w:p>
          <w:p w:rsidR="00046257" w:rsidRDefault="00046257" w:rsidP="00F1032B">
            <w:pPr>
              <w:pStyle w:val="CopticVersemulti-line"/>
            </w:pPr>
            <w:r w:rsidRPr="00046257">
              <w:t>ⲁⲕⲣⲓⲕⲓ ⲛ̀ⲛⲓⲫⲏⲟⲩⲓ̀</w:t>
            </w:r>
          </w:p>
          <w:p w:rsidR="001A77D7" w:rsidRDefault="00046257" w:rsidP="00046257">
            <w:pPr>
              <w:pStyle w:val="CopticVerse"/>
            </w:pPr>
            <w:r w:rsidRPr="00046257">
              <w:t>ⲁⲕⲓ̀ ⲉ̀ⲡⲉⲥⲏⲧ ϣⲁⲣⲟⲛ</w:t>
            </w:r>
          </w:p>
        </w:tc>
      </w:tr>
      <w:tr w:rsidR="00DF782C" w:rsidTr="003209AF">
        <w:trPr>
          <w:cantSplit/>
          <w:jc w:val="center"/>
        </w:trPr>
        <w:tc>
          <w:tcPr>
            <w:tcW w:w="288" w:type="dxa"/>
          </w:tcPr>
          <w:p w:rsidR="00DF782C" w:rsidRDefault="003209AF" w:rsidP="003209AF">
            <w:pPr>
              <w:pStyle w:val="CopticCross"/>
            </w:pPr>
            <w:r w:rsidRPr="00FB5ACB">
              <w:lastRenderedPageBreak/>
              <w:t>¿</w:t>
            </w:r>
          </w:p>
        </w:tc>
        <w:tc>
          <w:tcPr>
            <w:tcW w:w="3960" w:type="dxa"/>
          </w:tcPr>
          <w:p w:rsidR="00DF782C" w:rsidRDefault="00DF782C" w:rsidP="003209AF">
            <w:pPr>
              <w:pStyle w:val="EngHang"/>
              <w:spacing w:before="2"/>
            </w:pPr>
            <w:r w:rsidRPr="007425E1">
              <w:t>As the true physician</w:t>
            </w:r>
            <w:r>
              <w:t>,</w:t>
            </w:r>
          </w:p>
          <w:p w:rsidR="00DF782C" w:rsidRDefault="00DF782C" w:rsidP="003209AF">
            <w:pPr>
              <w:pStyle w:val="EngHang"/>
              <w:spacing w:before="2"/>
            </w:pPr>
            <w:r>
              <w:t>W</w:t>
            </w:r>
            <w:r w:rsidRPr="007425E1">
              <w:t>ho gives healing</w:t>
            </w:r>
            <w:r>
              <w:t>,</w:t>
            </w:r>
            <w:r w:rsidRPr="007425E1">
              <w:t xml:space="preserve"> </w:t>
            </w:r>
          </w:p>
          <w:p w:rsidR="00DF782C" w:rsidRDefault="00DF782C" w:rsidP="003209AF">
            <w:pPr>
              <w:pStyle w:val="EngHang"/>
              <w:spacing w:before="2"/>
            </w:pPr>
            <w:r>
              <w:t>T</w:t>
            </w:r>
            <w:r w:rsidRPr="007425E1">
              <w:t xml:space="preserve">hou didst cure </w:t>
            </w:r>
          </w:p>
          <w:p w:rsidR="00DF782C" w:rsidRPr="007425E1" w:rsidRDefault="00DF782C" w:rsidP="003209AF">
            <w:pPr>
              <w:pStyle w:val="EngHangEnd"/>
              <w:spacing w:before="2"/>
            </w:pPr>
            <w:r>
              <w:t>A</w:t>
            </w:r>
            <w:r w:rsidRPr="007425E1">
              <w:t>ll our diseases.</w:t>
            </w:r>
          </w:p>
        </w:tc>
        <w:tc>
          <w:tcPr>
            <w:tcW w:w="288" w:type="dxa"/>
          </w:tcPr>
          <w:p w:rsidR="00DF782C" w:rsidRDefault="00DF782C" w:rsidP="001A77D7"/>
        </w:tc>
        <w:tc>
          <w:tcPr>
            <w:tcW w:w="288" w:type="dxa"/>
          </w:tcPr>
          <w:p w:rsidR="00DF782C" w:rsidRDefault="003209AF" w:rsidP="003209AF">
            <w:pPr>
              <w:pStyle w:val="CopticCross"/>
            </w:pPr>
            <w:r w:rsidRPr="00FB5ACB">
              <w:t>¿</w:t>
            </w:r>
          </w:p>
        </w:tc>
        <w:tc>
          <w:tcPr>
            <w:tcW w:w="3960" w:type="dxa"/>
          </w:tcPr>
          <w:p w:rsidR="00046257" w:rsidRDefault="00046257" w:rsidP="00F1032B">
            <w:pPr>
              <w:pStyle w:val="CopticVersemulti-line"/>
            </w:pPr>
            <w:r w:rsidRPr="00046257">
              <w:t>Ϩⲱⲥ ⲥⲏⲓⲛⲓ ⲙ̀ⲙⲏⲓ</w:t>
            </w:r>
          </w:p>
          <w:p w:rsidR="00046257" w:rsidRDefault="00046257" w:rsidP="00F1032B">
            <w:pPr>
              <w:pStyle w:val="CopticVersemulti-line"/>
            </w:pPr>
            <w:r w:rsidRPr="00046257">
              <w:t>ⲟⲩⲟϩ ⲛ̀ⲣⲉϥϯ ⲫⲁϧⲣⲓ</w:t>
            </w:r>
          </w:p>
          <w:p w:rsidR="00046257" w:rsidRDefault="00046257" w:rsidP="00F1032B">
            <w:pPr>
              <w:pStyle w:val="CopticVersemulti-line"/>
            </w:pPr>
            <w:r w:rsidRPr="00046257">
              <w:t>ⲁⲕⲉⲣⲑⲉⲣⲁⲡⲉⲩⲓⲛ</w:t>
            </w:r>
          </w:p>
          <w:p w:rsidR="00DF782C" w:rsidRDefault="00046257" w:rsidP="00046257">
            <w:pPr>
              <w:pStyle w:val="CopticVerse"/>
            </w:pPr>
            <w:r w:rsidRPr="00046257">
              <w:t>ⲛ̀ⲛⲉⲛϣⲱⲛⲓ ⲧⲏⲣⲟⲩ</w:t>
            </w:r>
          </w:p>
        </w:tc>
      </w:tr>
      <w:tr w:rsidR="00DF782C" w:rsidTr="003209AF">
        <w:trPr>
          <w:cantSplit/>
          <w:jc w:val="center"/>
        </w:trPr>
        <w:tc>
          <w:tcPr>
            <w:tcW w:w="288" w:type="dxa"/>
          </w:tcPr>
          <w:p w:rsidR="00DF782C" w:rsidRDefault="00DF782C" w:rsidP="003209AF">
            <w:pPr>
              <w:pStyle w:val="CopticCross"/>
            </w:pPr>
          </w:p>
        </w:tc>
        <w:tc>
          <w:tcPr>
            <w:tcW w:w="3960" w:type="dxa"/>
          </w:tcPr>
          <w:p w:rsidR="00DF782C" w:rsidRDefault="00DF782C" w:rsidP="003209AF">
            <w:pPr>
              <w:pStyle w:val="EngHang"/>
              <w:spacing w:before="2"/>
            </w:pPr>
            <w:r w:rsidRPr="007425E1">
              <w:t xml:space="preserve">Look upon us, </w:t>
            </w:r>
          </w:p>
          <w:p w:rsidR="00DF782C" w:rsidRDefault="00DF782C" w:rsidP="003209AF">
            <w:pPr>
              <w:pStyle w:val="EngHang"/>
              <w:spacing w:before="2"/>
            </w:pPr>
            <w:r w:rsidRPr="007425E1">
              <w:t xml:space="preserve">O my Lord Jesus, </w:t>
            </w:r>
          </w:p>
          <w:p w:rsidR="00DF782C" w:rsidRDefault="00DF782C" w:rsidP="003209AF">
            <w:pPr>
              <w:pStyle w:val="EngHang"/>
              <w:spacing w:before="2"/>
            </w:pPr>
            <w:r>
              <w:t>W</w:t>
            </w:r>
            <w:r w:rsidRPr="007425E1">
              <w:t>ith the merciful eye</w:t>
            </w:r>
            <w:r>
              <w:t>,</w:t>
            </w:r>
          </w:p>
          <w:p w:rsidR="00DF782C" w:rsidRPr="007425E1" w:rsidRDefault="00DF782C" w:rsidP="003209AF">
            <w:pPr>
              <w:pStyle w:val="EngHangEnd"/>
              <w:spacing w:before="2"/>
            </w:pPr>
            <w:r>
              <w:t>O</w:t>
            </w:r>
            <w:r w:rsidRPr="007425E1">
              <w:t>f thy goodness.</w:t>
            </w:r>
          </w:p>
        </w:tc>
        <w:tc>
          <w:tcPr>
            <w:tcW w:w="288" w:type="dxa"/>
          </w:tcPr>
          <w:p w:rsidR="00DF782C" w:rsidRDefault="00DF782C" w:rsidP="001A77D7"/>
        </w:tc>
        <w:tc>
          <w:tcPr>
            <w:tcW w:w="288" w:type="dxa"/>
          </w:tcPr>
          <w:p w:rsidR="00DF782C" w:rsidRDefault="00DF782C" w:rsidP="003209AF">
            <w:pPr>
              <w:pStyle w:val="CopticCross"/>
            </w:pPr>
          </w:p>
        </w:tc>
        <w:tc>
          <w:tcPr>
            <w:tcW w:w="3960" w:type="dxa"/>
          </w:tcPr>
          <w:p w:rsidR="00046257" w:rsidRDefault="00046257" w:rsidP="00F1032B">
            <w:pPr>
              <w:pStyle w:val="CopticVersemulti-line"/>
            </w:pPr>
            <w:r w:rsidRPr="00046257">
              <w:t>Ϫⲟⲩϣⲧ ⲉ̀ϧ̀ⲣⲏⲓ ⲉ̀ϫⲱⲛ</w:t>
            </w:r>
          </w:p>
          <w:p w:rsidR="00046257" w:rsidRDefault="00046257" w:rsidP="00F1032B">
            <w:pPr>
              <w:pStyle w:val="CopticVersemulti-line"/>
            </w:pPr>
            <w:r w:rsidRPr="00046257">
              <w:t>ⲱ̀ Ⲡⲁⲟ̅ⲥ̅ Ⲓⲏ̅ⲥ</w:t>
            </w:r>
          </w:p>
          <w:p w:rsidR="00046257" w:rsidRDefault="00046257" w:rsidP="00F1032B">
            <w:pPr>
              <w:pStyle w:val="CopticVersemulti-line"/>
            </w:pPr>
            <w:r w:rsidRPr="00046257">
              <w:t>ϧⲉⲛ ⲟⲩⲃⲁⲗ ⲛ̀ⲛⲁⲏⲧ</w:t>
            </w:r>
          </w:p>
          <w:p w:rsidR="00DF782C" w:rsidRDefault="00046257" w:rsidP="00046257">
            <w:pPr>
              <w:pStyle w:val="CopticVerse"/>
            </w:pPr>
            <w:r w:rsidRPr="00046257">
              <w:t>ⲛ̀ⲧⲉ ⲧⲉⲕⲙⲉⲧⲁ̀ⲅⲁⲑⲟⲥ</w:t>
            </w:r>
          </w:p>
        </w:tc>
      </w:tr>
      <w:tr w:rsidR="00DF782C" w:rsidTr="003209AF">
        <w:trPr>
          <w:cantSplit/>
          <w:jc w:val="center"/>
        </w:trPr>
        <w:tc>
          <w:tcPr>
            <w:tcW w:w="288" w:type="dxa"/>
          </w:tcPr>
          <w:p w:rsidR="00DF782C" w:rsidRDefault="00DF782C" w:rsidP="003209AF">
            <w:pPr>
              <w:pStyle w:val="CopticCross"/>
            </w:pPr>
          </w:p>
        </w:tc>
        <w:tc>
          <w:tcPr>
            <w:tcW w:w="3960" w:type="dxa"/>
          </w:tcPr>
          <w:p w:rsidR="00DF782C" w:rsidRDefault="00DF782C" w:rsidP="003209AF">
            <w:pPr>
              <w:pStyle w:val="EngHang"/>
              <w:spacing w:before="2"/>
            </w:pPr>
            <w:r w:rsidRPr="007425E1">
              <w:t>Plant within us</w:t>
            </w:r>
            <w:r>
              <w:t>,</w:t>
            </w:r>
          </w:p>
          <w:p w:rsidR="00DF782C" w:rsidRDefault="00DF782C" w:rsidP="003209AF">
            <w:pPr>
              <w:pStyle w:val="EngHang"/>
              <w:spacing w:before="2"/>
            </w:pPr>
            <w:r>
              <w:t>A</w:t>
            </w:r>
            <w:r w:rsidRPr="007425E1">
              <w:t>n upright heart</w:t>
            </w:r>
            <w:r>
              <w:t>,</w:t>
            </w:r>
          </w:p>
          <w:p w:rsidR="00DF782C" w:rsidRDefault="00DF782C" w:rsidP="003209AF">
            <w:pPr>
              <w:pStyle w:val="EngHang"/>
              <w:spacing w:before="2"/>
            </w:pPr>
            <w:r>
              <w:t>T</w:t>
            </w:r>
            <w:r w:rsidRPr="007425E1">
              <w:t xml:space="preserve">hat we may bless thee, </w:t>
            </w:r>
          </w:p>
          <w:p w:rsidR="00DF782C" w:rsidRPr="007425E1" w:rsidRDefault="00DF782C" w:rsidP="003209AF">
            <w:pPr>
              <w:pStyle w:val="EngHangEnd"/>
              <w:spacing w:before="2"/>
            </w:pPr>
            <w:r w:rsidRPr="007425E1">
              <w:t>O my Lord Jesus.</w:t>
            </w:r>
          </w:p>
        </w:tc>
        <w:tc>
          <w:tcPr>
            <w:tcW w:w="288" w:type="dxa"/>
          </w:tcPr>
          <w:p w:rsidR="00DF782C" w:rsidRDefault="00DF782C" w:rsidP="001A77D7"/>
        </w:tc>
        <w:tc>
          <w:tcPr>
            <w:tcW w:w="288" w:type="dxa"/>
          </w:tcPr>
          <w:p w:rsidR="00DF782C" w:rsidRDefault="00DF782C" w:rsidP="003209AF">
            <w:pPr>
              <w:pStyle w:val="CopticCross"/>
            </w:pPr>
          </w:p>
        </w:tc>
        <w:tc>
          <w:tcPr>
            <w:tcW w:w="3960" w:type="dxa"/>
          </w:tcPr>
          <w:p w:rsidR="00046257" w:rsidRDefault="00046257" w:rsidP="00F1032B">
            <w:pPr>
              <w:pStyle w:val="CopticVersemulti-line"/>
            </w:pPr>
            <w:r w:rsidRPr="00046257">
              <w:t>ϭⲟ ⲛ̀ϧ̀ⲣⲏⲓ ⲛ̀ϧⲏⲧⲉⲛ</w:t>
            </w:r>
          </w:p>
          <w:p w:rsidR="00046257" w:rsidRDefault="00046257" w:rsidP="00F1032B">
            <w:pPr>
              <w:pStyle w:val="CopticVersemulti-line"/>
            </w:pPr>
            <w:r w:rsidRPr="00046257">
              <w:t>ⲛ̀ⲟⲩϩⲏⲧ ⲉϥⲥⲟⲩⲧⲱⲛ</w:t>
            </w:r>
          </w:p>
          <w:p w:rsidR="00046257" w:rsidRDefault="00046257" w:rsidP="00F1032B">
            <w:pPr>
              <w:pStyle w:val="CopticVersemulti-line"/>
            </w:pPr>
            <w:r w:rsidRPr="00046257">
              <w:t>ⲉⲑⲣⲉⲛⲥ̀ⲙⲟⲩ ⲉ̀ⲣⲟⲕ</w:t>
            </w:r>
          </w:p>
          <w:p w:rsidR="00DF782C" w:rsidRDefault="00046257" w:rsidP="00046257">
            <w:pPr>
              <w:pStyle w:val="CopticVerse"/>
            </w:pPr>
            <w:r w:rsidRPr="00046257">
              <w:t>ⲱ̀ Ⲡⲁⲟ̅ⲥ̅ Ⲓⲏ̅ⲥ</w:t>
            </w:r>
          </w:p>
        </w:tc>
      </w:tr>
      <w:tr w:rsidR="00DF782C" w:rsidTr="003209AF">
        <w:trPr>
          <w:cantSplit/>
          <w:jc w:val="center"/>
        </w:trPr>
        <w:tc>
          <w:tcPr>
            <w:tcW w:w="288" w:type="dxa"/>
          </w:tcPr>
          <w:p w:rsidR="00DF782C" w:rsidRDefault="003209AF" w:rsidP="003209AF">
            <w:pPr>
              <w:pStyle w:val="CopticCross"/>
            </w:pPr>
            <w:r w:rsidRPr="003209AF">
              <w:rPr>
                <w:highlight w:val="yellow"/>
              </w:rPr>
              <w:t>¿</w:t>
            </w:r>
          </w:p>
        </w:tc>
        <w:tc>
          <w:tcPr>
            <w:tcW w:w="3960" w:type="dxa"/>
          </w:tcPr>
          <w:p w:rsidR="00DF782C" w:rsidRDefault="00DF782C" w:rsidP="003209AF">
            <w:pPr>
              <w:pStyle w:val="EngHang"/>
              <w:spacing w:before="2"/>
            </w:pPr>
            <w:r w:rsidRPr="007425E1">
              <w:t xml:space="preserve">I ask </w:t>
            </w:r>
            <w:r w:rsidR="002D610D">
              <w:t>T</w:t>
            </w:r>
            <w:r w:rsidRPr="007425E1">
              <w:t xml:space="preserve">hee, </w:t>
            </w:r>
          </w:p>
          <w:p w:rsidR="00DF782C" w:rsidRDefault="00DF782C" w:rsidP="003209AF">
            <w:pPr>
              <w:pStyle w:val="EngHang"/>
              <w:spacing w:before="2"/>
            </w:pPr>
            <w:r w:rsidRPr="007425E1">
              <w:t xml:space="preserve">O my Lord Jesus, </w:t>
            </w:r>
          </w:p>
          <w:p w:rsidR="00DF782C" w:rsidRDefault="00DF782C" w:rsidP="003209AF">
            <w:pPr>
              <w:pStyle w:val="EngHang"/>
              <w:spacing w:before="2"/>
            </w:pPr>
            <w:r>
              <w:t>A</w:t>
            </w:r>
            <w:r w:rsidRPr="007425E1">
              <w:t xml:space="preserve">ccord mercy unto us </w:t>
            </w:r>
          </w:p>
          <w:p w:rsidR="00DF782C" w:rsidRPr="007425E1" w:rsidRDefault="00DF782C" w:rsidP="003209AF">
            <w:pPr>
              <w:pStyle w:val="EngHangEnd"/>
              <w:spacing w:before="2"/>
            </w:pPr>
            <w:r>
              <w:t>I</w:t>
            </w:r>
            <w:r w:rsidRPr="007425E1">
              <w:t>n thy kingdom.</w:t>
            </w:r>
          </w:p>
        </w:tc>
        <w:tc>
          <w:tcPr>
            <w:tcW w:w="288" w:type="dxa"/>
          </w:tcPr>
          <w:p w:rsidR="00DF782C" w:rsidRDefault="00DF782C" w:rsidP="001A77D7"/>
        </w:tc>
        <w:tc>
          <w:tcPr>
            <w:tcW w:w="288" w:type="dxa"/>
          </w:tcPr>
          <w:p w:rsidR="00DF782C" w:rsidRDefault="003209AF" w:rsidP="003209AF">
            <w:pPr>
              <w:pStyle w:val="CopticCross"/>
            </w:pPr>
            <w:r w:rsidRPr="00FB5ACB">
              <w:t>¿</w:t>
            </w:r>
          </w:p>
        </w:tc>
        <w:tc>
          <w:tcPr>
            <w:tcW w:w="3960" w:type="dxa"/>
          </w:tcPr>
          <w:p w:rsidR="00046257" w:rsidRDefault="00046257" w:rsidP="00F1032B">
            <w:pPr>
              <w:pStyle w:val="CopticVersemulti-line"/>
            </w:pPr>
            <w:r w:rsidRPr="00046257">
              <w:t>Ϯϯϩⲟ ⲉ̀ⲣⲟⲕ</w:t>
            </w:r>
          </w:p>
          <w:p w:rsidR="00046257" w:rsidRDefault="00046257" w:rsidP="00F1032B">
            <w:pPr>
              <w:pStyle w:val="CopticVersemulti-line"/>
            </w:pPr>
            <w:r w:rsidRPr="00046257">
              <w:t>ⲱ̀ Ⲡⲁⲟ̅ⲥ̅ Ⲓⲏ̅ⲥ</w:t>
            </w:r>
          </w:p>
          <w:p w:rsidR="00046257" w:rsidRDefault="00046257" w:rsidP="00F1032B">
            <w:pPr>
              <w:pStyle w:val="CopticVersemulti-line"/>
            </w:pPr>
            <w:r w:rsidRPr="00046257">
              <w:t>ⲁ̀ⲣⲓ ⲟⲩⲛⲁⲓ ⲛⲉⲙⲁⲛ</w:t>
            </w:r>
          </w:p>
          <w:p w:rsidR="00DF782C" w:rsidRDefault="00046257" w:rsidP="00046257">
            <w:pPr>
              <w:pStyle w:val="CopticVerse"/>
            </w:pPr>
            <w:r w:rsidRPr="00046257">
              <w:t>ϧⲉⲛ ⲧⲉⲕⲙⲉⲧⲟⲩⲣⲟ</w:t>
            </w:r>
          </w:p>
        </w:tc>
      </w:tr>
    </w:tbl>
    <w:p w:rsidR="003209AF" w:rsidRPr="00A742AC" w:rsidRDefault="003209AF" w:rsidP="003209AF">
      <w:pPr>
        <w:pStyle w:val="Heading3"/>
      </w:pPr>
      <w:bookmarkStart w:id="258" w:name="_Toc298445793"/>
      <w:bookmarkStart w:id="259" w:name="_Toc298681278"/>
      <w:bookmarkStart w:id="260" w:name="_Toc298447518"/>
      <w:bookmarkStart w:id="261" w:name="_Toc308441916"/>
      <w:r w:rsidRPr="00FD2E69">
        <w:t xml:space="preserve">The </w:t>
      </w:r>
      <w:r w:rsidR="002D610D" w:rsidRPr="00FD2E69">
        <w:t>C</w:t>
      </w:r>
      <w:r w:rsidRPr="00FD2E69">
        <w:t>onclusion of the Adam Psali</w:t>
      </w:r>
      <w:bookmarkEnd w:id="258"/>
      <w:bookmarkEnd w:id="259"/>
      <w:bookmarkEnd w:id="260"/>
      <w:bookmarkEnd w:id="2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We bless Thee,</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Keep us through Thy Name,</w:t>
            </w:r>
          </w:p>
          <w:p w:rsidR="003209AF" w:rsidRDefault="003209AF" w:rsidP="003209AF">
            <w:pPr>
              <w:pStyle w:val="EngHangEnd"/>
            </w:pPr>
            <w:r w:rsidRPr="00A16DFE">
              <w:rPr>
                <w:rFonts w:eastAsiaTheme="minorHAnsi"/>
              </w:rPr>
              <w:t>For we have hope in Thee.</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That we may praise Thee,</w:t>
            </w:r>
          </w:p>
          <w:p w:rsidR="003209AF" w:rsidRPr="00A16DFE" w:rsidRDefault="003209AF" w:rsidP="003209AF">
            <w:pPr>
              <w:pStyle w:val="EngHang"/>
              <w:rPr>
                <w:rFonts w:ascii="Times" w:eastAsiaTheme="minorHAnsi" w:hAnsi="Times"/>
                <w:sz w:val="20"/>
              </w:rPr>
            </w:pPr>
            <w:r w:rsidRPr="00A16DFE">
              <w:rPr>
                <w:rFonts w:eastAsiaTheme="minorHAnsi"/>
              </w:rPr>
              <w:t>With Thy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3209AF">
            <w:pPr>
              <w:pStyle w:val="EngHangEnd"/>
            </w:pPr>
            <w:r w:rsidRPr="00A16DFE">
              <w:rPr>
                <w:rFonts w:eastAsiaTheme="minorHAnsi"/>
              </w:rPr>
              <w:t>For Thou hast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FD2E69">
      <w:pPr>
        <w:pStyle w:val="Heading3non-TOC"/>
      </w:pPr>
      <w:r>
        <w:t>The Theotokia</w:t>
      </w:r>
    </w:p>
    <w:p w:rsidR="00FD2E69" w:rsidRDefault="00FD2E69" w:rsidP="00D24FE1">
      <w:pPr>
        <w:pStyle w:val="Heading4"/>
      </w:pPr>
      <w:bookmarkStart w:id="262" w:name="_Toc298445794"/>
      <w:bookmarkStart w:id="263" w:name="_Toc298681279"/>
      <w:bookmarkStart w:id="264" w:name="_Toc298447519"/>
      <w:r>
        <w:t>Part One</w:t>
      </w:r>
      <w:bookmarkEnd w:id="262"/>
      <w:bookmarkEnd w:id="263"/>
      <w:bookmarkEnd w:id="2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When Adam</w:t>
            </w:r>
          </w:p>
          <w:p w:rsidR="00FD2E69" w:rsidRDefault="00FD2E69" w:rsidP="00FD2E69">
            <w:pPr>
              <w:pStyle w:val="EngHang"/>
            </w:pPr>
            <w:r>
              <w:t>B</w:t>
            </w:r>
            <w:r w:rsidRPr="007425E1">
              <w:t xml:space="preserve">ecame sorrowful, </w:t>
            </w:r>
          </w:p>
          <w:p w:rsidR="00FD2E69" w:rsidRDefault="00FD2E69" w:rsidP="00FD2E69">
            <w:pPr>
              <w:pStyle w:val="EngHang"/>
            </w:pPr>
            <w:r>
              <w:t>T</w:t>
            </w:r>
            <w:r w:rsidRPr="007425E1">
              <w:t xml:space="preserve">he Lord was pleased </w:t>
            </w:r>
          </w:p>
          <w:p w:rsidR="00FD2E69" w:rsidRDefault="00FD2E69" w:rsidP="00FD2E69">
            <w:pPr>
              <w:pStyle w:val="EngHangEnd"/>
            </w:pPr>
            <w:r>
              <w:t>T</w:t>
            </w:r>
            <w:r w:rsidRPr="007425E1">
              <w:t>o restore him, as of old.</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046257" w:rsidRDefault="00046257" w:rsidP="00046257">
            <w:pPr>
              <w:pStyle w:val="CopticVersemulti-line"/>
            </w:pPr>
            <w:r w:rsidRPr="00046257">
              <w:t>Ⲁⲇⲁⲙ ⲉⲧⲓⲉ</w:t>
            </w:r>
            <w:r w:rsidRPr="00046257">
              <w:rPr>
                <w:rFonts w:ascii="Times New Roman" w:hAnsi="Times New Roman" w:cs="Times New Roman"/>
              </w:rPr>
              <w:t>ϥ</w:t>
            </w:r>
            <w:r w:rsidRPr="00046257">
              <w:t>ⲟⲓ</w:t>
            </w:r>
          </w:p>
          <w:p w:rsidR="00046257" w:rsidRDefault="00046257"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46257" w:rsidRDefault="00046257"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FD2E69" w:rsidRDefault="00046257"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FD2E69">
            <w:pPr>
              <w:pStyle w:val="EngHang"/>
            </w:pPr>
            <w:r w:rsidRPr="007425E1">
              <w:t>He has risen bodily</w:t>
            </w:r>
            <w:r>
              <w:t>,</w:t>
            </w:r>
          </w:p>
          <w:p w:rsidR="00FD2E69" w:rsidRDefault="00FD2E69" w:rsidP="00FD2E69">
            <w:pPr>
              <w:pStyle w:val="EngHang"/>
            </w:pPr>
            <w:r>
              <w:t>F</w:t>
            </w:r>
            <w:r w:rsidRPr="007425E1">
              <w:t xml:space="preserve">rom the Virgin, </w:t>
            </w:r>
          </w:p>
          <w:p w:rsidR="00FD2E69" w:rsidRDefault="00FD2E69" w:rsidP="00FD2E69">
            <w:pPr>
              <w:pStyle w:val="EngHang"/>
            </w:pPr>
            <w:r>
              <w:t>W</w:t>
            </w:r>
            <w:r w:rsidRPr="007425E1">
              <w:t xml:space="preserve">ithout the seed of man, </w:t>
            </w:r>
          </w:p>
          <w:p w:rsidR="00FD2E69" w:rsidRDefault="00FD2E69" w:rsidP="00FD2E69">
            <w:pPr>
              <w:pStyle w:val="EngHangEnd"/>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D807EF" w:rsidRDefault="00D807EF" w:rsidP="00046257">
            <w:pPr>
              <w:pStyle w:val="CopticVersemulti-line"/>
            </w:pPr>
            <w:r w:rsidRPr="00D807EF">
              <w:t>Ⲁϥϣⲁⲓ ⲥⲱⲙⲁⲧⲓⲕⲱⲥ</w:t>
            </w:r>
          </w:p>
          <w:p w:rsidR="00D807EF" w:rsidRDefault="00D807EF" w:rsidP="00046257">
            <w:pPr>
              <w:pStyle w:val="CopticVersemulti-line"/>
            </w:pPr>
            <w:r w:rsidRPr="00D807EF">
              <w:t>ⲉⲃⲟⲗϧⲉⲛ ϯⲡⲁⲣⲑⲉⲛⲟⲥ</w:t>
            </w:r>
          </w:p>
          <w:p w:rsidR="00D807EF" w:rsidRDefault="00D807EF" w:rsidP="00046257">
            <w:pPr>
              <w:pStyle w:val="CopticVersemulti-line"/>
            </w:pPr>
            <w:r w:rsidRPr="00D807EF">
              <w:t>ⲁϭⲛⲉ ⲥ̀ⲡⲉⲣⲙⲁ ⲛ̀ⲣⲱⲙⲓ</w:t>
            </w:r>
          </w:p>
          <w:p w:rsidR="00FD2E69" w:rsidRDefault="00D807EF" w:rsidP="00046257">
            <w:pPr>
              <w:pStyle w:val="CopticVersemulti-line"/>
            </w:pPr>
            <w:r w:rsidRPr="00D807EF">
              <w:t>ϣⲁⲛ̀ⲧⲉϥⲥⲱϯ ⲙ̀ⲙⲟⲛ</w:t>
            </w:r>
          </w:p>
        </w:tc>
      </w:tr>
    </w:tbl>
    <w:p w:rsidR="00FD2E69" w:rsidRDefault="00FD2E69" w:rsidP="00D24FE1">
      <w:pPr>
        <w:pStyle w:val="Heading4"/>
      </w:pPr>
      <w:bookmarkStart w:id="265" w:name="_Toc298445795"/>
      <w:bookmarkStart w:id="266" w:name="_Toc298681280"/>
      <w:bookmarkStart w:id="267" w:name="_Toc298447520"/>
      <w:r>
        <w:t>Part Two</w:t>
      </w:r>
      <w:bookmarkEnd w:id="265"/>
      <w:bookmarkEnd w:id="266"/>
      <w:bookmarkEnd w:id="2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D807EF">
            <w:pPr>
              <w:pStyle w:val="EngHang"/>
            </w:pPr>
            <w:r w:rsidRPr="007425E1">
              <w:t>Eve, whom</w:t>
            </w:r>
            <w:r>
              <w:t>,</w:t>
            </w:r>
          </w:p>
          <w:p w:rsidR="00FD2E69" w:rsidRDefault="00FD2E69" w:rsidP="00D807EF">
            <w:pPr>
              <w:pStyle w:val="EngHang"/>
            </w:pPr>
            <w:r>
              <w:t>T</w:t>
            </w:r>
            <w:r w:rsidRPr="007425E1">
              <w:t xml:space="preserve">he serpent deceived, </w:t>
            </w:r>
          </w:p>
          <w:p w:rsidR="00FD2E69" w:rsidRDefault="00FD2E69" w:rsidP="00D807EF">
            <w:pPr>
              <w:pStyle w:val="EngHang"/>
            </w:pPr>
            <w:r>
              <w:t>R</w:t>
            </w:r>
            <w:r w:rsidRPr="007425E1">
              <w:t xml:space="preserve">eceived sentence </w:t>
            </w:r>
          </w:p>
          <w:p w:rsidR="00FD2E69" w:rsidRDefault="00FD2E69" w:rsidP="00D807EF">
            <w:pPr>
              <w:pStyle w:val="EngHangEnd"/>
            </w:pPr>
            <w:r>
              <w:t>F</w:t>
            </w:r>
            <w:r w:rsidRPr="007425E1">
              <w:t>rom the Lord:</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D807EF" w:rsidRDefault="00D807EF"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D807EF" w:rsidRDefault="00D807EF"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D807EF" w:rsidRDefault="00D807EF" w:rsidP="00D807EF">
            <w:pPr>
              <w:pStyle w:val="CopticVersemulti-line"/>
            </w:pPr>
            <w:r w:rsidRPr="00D807EF">
              <w:t>ⲁⲥ</w:t>
            </w:r>
            <w:r w:rsidRPr="00D807EF">
              <w:rPr>
                <w:rFonts w:ascii="Times New Roman" w:hAnsi="Times New Roman" w:cs="Times New Roman"/>
              </w:rPr>
              <w:t>ϭ</w:t>
            </w:r>
            <w:r w:rsidRPr="00D807EF">
              <w:t>ⲓⲁⲡⲟⲫⲁⲥⲓⲥ</w:t>
            </w:r>
          </w:p>
          <w:p w:rsidR="00FD2E69" w:rsidRDefault="00D807EF"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FD2E69" w:rsidTr="00FD2E69">
        <w:trPr>
          <w:cantSplit/>
          <w:jc w:val="center"/>
        </w:trPr>
        <w:tc>
          <w:tcPr>
            <w:tcW w:w="288" w:type="dxa"/>
          </w:tcPr>
          <w:p w:rsidR="00FD2E69" w:rsidRDefault="00FD2E69" w:rsidP="00FD2E69">
            <w:pPr>
              <w:pStyle w:val="CopticCross"/>
            </w:pPr>
            <w:r w:rsidRPr="00FB5ACB">
              <w:lastRenderedPageBreak/>
              <w:t>¿</w:t>
            </w:r>
          </w:p>
        </w:tc>
        <w:tc>
          <w:tcPr>
            <w:tcW w:w="3960" w:type="dxa"/>
          </w:tcPr>
          <w:p w:rsidR="00FD2E69" w:rsidRDefault="00FD2E69" w:rsidP="00D807EF">
            <w:pPr>
              <w:pStyle w:val="EngHang"/>
            </w:pPr>
            <w:r w:rsidRPr="007425E1">
              <w:t>In multiplying</w:t>
            </w:r>
            <w:r>
              <w:t>,</w:t>
            </w:r>
            <w:r w:rsidRPr="007425E1">
              <w:t xml:space="preserve"> </w:t>
            </w:r>
          </w:p>
          <w:p w:rsidR="00FD2E69" w:rsidRDefault="00FD2E69" w:rsidP="00D807EF">
            <w:pPr>
              <w:pStyle w:val="EngHang"/>
            </w:pPr>
            <w:r w:rsidRPr="007425E1">
              <w:t>I will multiply</w:t>
            </w:r>
            <w:r>
              <w:t>,</w:t>
            </w:r>
          </w:p>
          <w:p w:rsidR="00FD2E69" w:rsidRDefault="00FD2E69" w:rsidP="00D807EF">
            <w:pPr>
              <w:pStyle w:val="EngHang"/>
            </w:pPr>
            <w:r>
              <w:t>Y</w:t>
            </w:r>
            <w:r w:rsidRPr="007425E1">
              <w:t xml:space="preserve">our sorrows </w:t>
            </w:r>
          </w:p>
          <w:p w:rsidR="00FD2E69" w:rsidRPr="00FD2E69" w:rsidRDefault="00FD2E69" w:rsidP="00D807EF">
            <w:pPr>
              <w:pStyle w:val="EngHangEnd"/>
            </w:pPr>
            <w:r>
              <w:t>A</w:t>
            </w:r>
            <w:r w:rsidRPr="007425E1">
              <w:t xml:space="preserve">nd groanings. </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D807EF" w:rsidRDefault="00D807EF" w:rsidP="00D807EF">
            <w:pPr>
              <w:pStyle w:val="CopticVersemulti-line"/>
            </w:pPr>
            <w:r w:rsidRPr="00D807EF">
              <w:t>Ϫⲉ ϧⲉⲛ ⲟⲩⲁ̀ϣⲁⲓ</w:t>
            </w:r>
          </w:p>
          <w:p w:rsidR="00D807EF" w:rsidRDefault="00D807EF" w:rsidP="00D807EF">
            <w:pPr>
              <w:pStyle w:val="CopticVersemulti-line"/>
            </w:pPr>
            <w:r w:rsidRPr="00D807EF">
              <w:t>ϯⲛⲁⲑ̀ⲣⲟⲩⲁϣⲁⲓ</w:t>
            </w:r>
          </w:p>
          <w:p w:rsidR="00D807EF" w:rsidRDefault="00D807EF" w:rsidP="00D807EF">
            <w:pPr>
              <w:pStyle w:val="CopticVersemulti-line"/>
            </w:pPr>
            <w:r w:rsidRPr="00D807EF">
              <w:t>ⲛ̀ϫⲉ ⲛⲉⲉⲙⲕⲁϩⲛ̀ϩⲏⲧ</w:t>
            </w:r>
          </w:p>
          <w:p w:rsidR="00FD2E69" w:rsidRDefault="00D807EF" w:rsidP="00D807EF">
            <w:pPr>
              <w:pStyle w:val="CopticVerse"/>
            </w:pPr>
            <w:r w:rsidRPr="00D807EF">
              <w:t>ⲛⲉⲙ ⲛⲉϥⲓⲁ̀ϩⲟⲙ</w:t>
            </w:r>
          </w:p>
        </w:tc>
      </w:tr>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D807EF">
            <w:pPr>
              <w:pStyle w:val="EngHang"/>
            </w:pPr>
            <w:r w:rsidRPr="007425E1">
              <w:t>The Lord had compassion</w:t>
            </w:r>
            <w:r>
              <w:t>,</w:t>
            </w:r>
          </w:p>
          <w:p w:rsidR="00FD2E69" w:rsidRDefault="00FD2E69" w:rsidP="00D807EF">
            <w:pPr>
              <w:pStyle w:val="EngHang"/>
            </w:pPr>
            <w:r>
              <w:t>B</w:t>
            </w:r>
            <w:r w:rsidRPr="007425E1">
              <w:t xml:space="preserve">ecause of his love for men: </w:t>
            </w:r>
          </w:p>
          <w:p w:rsidR="00FD2E69" w:rsidRDefault="00FD2E69" w:rsidP="00D807EF">
            <w:pPr>
              <w:pStyle w:val="EngHang"/>
            </w:pPr>
            <w:r>
              <w:t>H</w:t>
            </w:r>
            <w:r w:rsidRPr="007425E1">
              <w:t xml:space="preserve">e was pleased again </w:t>
            </w:r>
          </w:p>
          <w:p w:rsidR="00FD2E69" w:rsidRDefault="00FD2E69" w:rsidP="00D807EF">
            <w:pPr>
              <w:pStyle w:val="EngHangEnd"/>
            </w:pPr>
            <w:r>
              <w:t>T</w:t>
            </w:r>
            <w:r w:rsidRPr="007425E1">
              <w:t xml:space="preserve">o set </w:t>
            </w:r>
            <w:r w:rsidRPr="00D807EF">
              <w:t>her</w:t>
            </w:r>
            <w:r w:rsidRPr="007425E1">
              <w:t xml:space="preserve"> free.</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D807EF" w:rsidP="00D807EF">
            <w:pPr>
              <w:pStyle w:val="CopticVersemulti-line"/>
            </w:pPr>
            <w:r w:rsidRPr="00D807EF">
              <w:t>Ⲁϥϣⲉⲛϩⲏⲧ ⲛ̀ϫⲉ Ⲡⲟ̅ⲥ̅</w:t>
            </w:r>
          </w:p>
          <w:p w:rsidR="0049637C" w:rsidRDefault="00D807EF" w:rsidP="00D807EF">
            <w:pPr>
              <w:pStyle w:val="CopticVersemulti-line"/>
            </w:pPr>
            <w:r w:rsidRPr="00D807EF">
              <w:t>ϩⲓⲧⲉⲛ ⲧⲉϥⲙⲉⲧⲙⲁⲓⲣⲱⲙⲓ</w:t>
            </w:r>
          </w:p>
          <w:p w:rsidR="0049637C" w:rsidRDefault="00D807EF" w:rsidP="00D807EF">
            <w:pPr>
              <w:pStyle w:val="CopticVersemulti-line"/>
            </w:pPr>
            <w:r w:rsidRPr="00D807EF">
              <w:t>ⲁϥϯⲙⲁϯ ⲛ̀ⲕⲉⲥⲟⲡ</w:t>
            </w:r>
          </w:p>
          <w:p w:rsidR="00FD2E69" w:rsidRDefault="00D807EF" w:rsidP="0049637C">
            <w:pPr>
              <w:pStyle w:val="CopticVerse"/>
            </w:pPr>
            <w:r w:rsidRPr="00D807EF">
              <w:t>ⲉ̀ⲁⲓⲥ ⲛ̀ⲣⲉⲙϩⲉ</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D807EF">
            <w:pPr>
              <w:pStyle w:val="EngHang"/>
            </w:pPr>
            <w:r w:rsidRPr="007425E1">
              <w:t>He has risen bodily</w:t>
            </w:r>
            <w:r>
              <w:t>,</w:t>
            </w:r>
          </w:p>
          <w:p w:rsidR="00FD2E69" w:rsidRDefault="00FD2E69" w:rsidP="00D807EF">
            <w:pPr>
              <w:pStyle w:val="EngHang"/>
            </w:pPr>
            <w:r>
              <w:t>F</w:t>
            </w:r>
            <w:r w:rsidRPr="007425E1">
              <w:t xml:space="preserve">rom the Virgin, </w:t>
            </w:r>
          </w:p>
          <w:p w:rsidR="00FD2E69" w:rsidRDefault="00FD2E69" w:rsidP="00D807EF">
            <w:pPr>
              <w:pStyle w:val="EngHang"/>
            </w:pPr>
            <w:r>
              <w:t>W</w:t>
            </w:r>
            <w:r w:rsidRPr="007425E1">
              <w:t xml:space="preserve">ithout the seed of man, </w:t>
            </w:r>
          </w:p>
          <w:p w:rsidR="00FD2E69" w:rsidRDefault="00FD2E69" w:rsidP="00D807EF">
            <w:pPr>
              <w:pStyle w:val="EngHang"/>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FD2E69" w:rsidRDefault="0049637C" w:rsidP="0049637C">
            <w:pPr>
              <w:pStyle w:val="CopticVersemulti-line"/>
            </w:pPr>
            <w:r w:rsidRPr="00D807EF">
              <w:t>ϣⲁⲛ̀ⲧⲉϥⲥⲱϯ ⲙ̀ⲙⲟⲛ</w:t>
            </w:r>
          </w:p>
        </w:tc>
      </w:tr>
    </w:tbl>
    <w:p w:rsidR="00FD2E69" w:rsidRDefault="00FD2E69" w:rsidP="00D24FE1">
      <w:pPr>
        <w:pStyle w:val="Heading4"/>
      </w:pPr>
      <w:bookmarkStart w:id="268" w:name="_Toc298445796"/>
      <w:bookmarkStart w:id="269" w:name="_Toc298681281"/>
      <w:bookmarkStart w:id="270" w:name="_Toc298447521"/>
      <w:r>
        <w:t>Part Three</w:t>
      </w:r>
      <w:bookmarkEnd w:id="268"/>
      <w:bookmarkEnd w:id="269"/>
      <w:bookmarkEnd w:id="2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 xml:space="preserve">Jesus Christ, the Logos, </w:t>
            </w:r>
          </w:p>
          <w:p w:rsidR="00FD2E69" w:rsidRDefault="00FD2E69" w:rsidP="00FD2E69">
            <w:pPr>
              <w:pStyle w:val="EngHang"/>
            </w:pPr>
            <w:r>
              <w:t>W</w:t>
            </w:r>
            <w:r w:rsidRPr="007425E1">
              <w:t xml:space="preserve">ho was incarnate, </w:t>
            </w:r>
          </w:p>
          <w:p w:rsidR="00FD2E69" w:rsidRDefault="00FD2E69" w:rsidP="00FD2E69">
            <w:pPr>
              <w:pStyle w:val="EngHang"/>
            </w:pPr>
            <w:r>
              <w:t>D</w:t>
            </w:r>
            <w:r w:rsidRPr="007425E1">
              <w:t xml:space="preserve">welt among us: </w:t>
            </w:r>
          </w:p>
          <w:p w:rsidR="00FD2E69" w:rsidRDefault="00FD2E69" w:rsidP="00FD2E69">
            <w:pPr>
              <w:pStyle w:val="EngHangEnd"/>
            </w:pPr>
            <w:r>
              <w:t>W</w:t>
            </w:r>
            <w:r w:rsidRPr="007425E1">
              <w:t>e saw his glory.</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49637C"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49637C" w:rsidRDefault="0049637C" w:rsidP="0049637C">
            <w:pPr>
              <w:pStyle w:val="CopticVersemulti-line"/>
            </w:pPr>
            <w:r w:rsidRPr="0049637C">
              <w:t>ⲉⲧⲁ</w:t>
            </w:r>
            <w:r w:rsidRPr="0049637C">
              <w:rPr>
                <w:rFonts w:ascii="Times New Roman" w:hAnsi="Times New Roman" w:cs="Times New Roman"/>
              </w:rPr>
              <w:t>ϥϭ</w:t>
            </w:r>
            <w:r w:rsidRPr="0049637C">
              <w:t>ⲓⲥⲁⲣⲝ</w:t>
            </w:r>
          </w:p>
          <w:p w:rsidR="0049637C" w:rsidRDefault="0049637C"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FD2E69" w:rsidRDefault="0049637C"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FD2E69">
            <w:pPr>
              <w:pStyle w:val="EngHang"/>
            </w:pPr>
            <w:r w:rsidRPr="007425E1">
              <w:t>Like the glory</w:t>
            </w:r>
            <w:r>
              <w:t>,</w:t>
            </w:r>
          </w:p>
          <w:p w:rsidR="00FD2E69" w:rsidRDefault="00FD2E69" w:rsidP="00FD2E69">
            <w:pPr>
              <w:pStyle w:val="EngHang"/>
            </w:pPr>
            <w:r>
              <w:t>O</w:t>
            </w:r>
            <w:r w:rsidRPr="007425E1">
              <w:t xml:space="preserve">f the only Son </w:t>
            </w:r>
          </w:p>
          <w:p w:rsidR="00FD2E69" w:rsidRDefault="00FD2E69" w:rsidP="00FD2E69">
            <w:pPr>
              <w:pStyle w:val="EngHang"/>
            </w:pPr>
            <w:r>
              <w:t>O</w:t>
            </w:r>
            <w:r w:rsidRPr="007425E1">
              <w:t xml:space="preserve">f the Father </w:t>
            </w:r>
          </w:p>
          <w:p w:rsidR="00FD2E69" w:rsidRPr="00FD2E69" w:rsidRDefault="00FD2E69" w:rsidP="00FD2E69">
            <w:pPr>
              <w:pStyle w:val="EngHangEnd"/>
            </w:pPr>
            <w:r>
              <w:t>H</w:t>
            </w:r>
            <w:r w:rsidRPr="007425E1">
              <w:t xml:space="preserve">e was pleased to save us. </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49637C" w:rsidRDefault="0049637C" w:rsidP="0049637C">
            <w:pPr>
              <w:pStyle w:val="CopticVersemulti-line"/>
            </w:pPr>
            <w:r w:rsidRPr="0049637C">
              <w:t>Ⲙ̀ⲫ̀ⲣⲏϯ ⲙ̀ⲡ̀ⲱ̀ⲟⲩ</w:t>
            </w:r>
          </w:p>
          <w:p w:rsidR="0049637C" w:rsidRDefault="0049637C" w:rsidP="0049637C">
            <w:pPr>
              <w:pStyle w:val="CopticVersemulti-line"/>
            </w:pPr>
            <w:r w:rsidRPr="0049637C">
              <w:t>ⲛ̀ⲟⲩϣⲏⲣⲓ ⲙ̀ⲙⲁⲩⲁⲧϥ</w:t>
            </w:r>
          </w:p>
          <w:p w:rsidR="0049637C" w:rsidRDefault="0049637C" w:rsidP="0049637C">
            <w:pPr>
              <w:pStyle w:val="CopticVersemulti-line"/>
            </w:pPr>
            <w:r w:rsidRPr="0049637C">
              <w:t>ⲛ̀ⲧⲟⲧϥ ⲙ̀ⲡⲉϥⲓⲱⲧ</w:t>
            </w:r>
          </w:p>
          <w:p w:rsidR="00FD2E69" w:rsidRDefault="0049637C" w:rsidP="0049637C">
            <w:pPr>
              <w:pStyle w:val="CopticVerse"/>
            </w:pPr>
            <w:r w:rsidRPr="0049637C">
              <w:t>ⲁϥϯⲙⲁϯ ⲉⲫⲛⲁϩⲙⲉⲛ</w:t>
            </w:r>
          </w:p>
        </w:tc>
      </w:tr>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He has risen bodily</w:t>
            </w:r>
            <w:r>
              <w:t>,</w:t>
            </w:r>
          </w:p>
          <w:p w:rsidR="00FD2E69" w:rsidRDefault="00FD2E69" w:rsidP="00FD2E69">
            <w:pPr>
              <w:pStyle w:val="EngHang"/>
            </w:pPr>
            <w:r>
              <w:t>F</w:t>
            </w:r>
            <w:r w:rsidRPr="007425E1">
              <w:t xml:space="preserve">rom the Virgin, </w:t>
            </w:r>
          </w:p>
          <w:p w:rsidR="00FD2E69" w:rsidRDefault="00FD2E69" w:rsidP="00FD2E69">
            <w:pPr>
              <w:pStyle w:val="EngHang"/>
            </w:pPr>
            <w:r>
              <w:t>W</w:t>
            </w:r>
            <w:r w:rsidRPr="007425E1">
              <w:t xml:space="preserve">ithout the seed of man, </w:t>
            </w:r>
          </w:p>
          <w:p w:rsidR="00FD2E69" w:rsidRDefault="00FD2E69" w:rsidP="00FD2E69">
            <w:pPr>
              <w:pStyle w:val="EngHangEnd"/>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FD2E69" w:rsidRDefault="0049637C" w:rsidP="0049637C">
            <w:pPr>
              <w:pStyle w:val="CopticVersemulti-line"/>
            </w:pPr>
            <w:r w:rsidRPr="00D807EF">
              <w:t>ϣⲁⲛ̀ⲧⲉϥⲥⲱϯ ⲙ̀ⲙⲟⲛ</w:t>
            </w:r>
          </w:p>
        </w:tc>
      </w:tr>
    </w:tbl>
    <w:p w:rsidR="00FD2E69" w:rsidRDefault="007D773B" w:rsidP="00D24FE1">
      <w:pPr>
        <w:pStyle w:val="Heading4"/>
      </w:pPr>
      <w:bookmarkStart w:id="271" w:name="_Toc298445797"/>
      <w:bookmarkStart w:id="272" w:name="_Toc298681282"/>
      <w:bookmarkStart w:id="273" w:name="_Toc298447522"/>
      <w:r>
        <w:lastRenderedPageBreak/>
        <w:t>Part Four</w:t>
      </w:r>
      <w:bookmarkEnd w:id="271"/>
      <w:bookmarkEnd w:id="272"/>
      <w:bookmarkEnd w:id="2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With prophetic eyes</w:t>
            </w:r>
            <w:r>
              <w:t>,</w:t>
            </w:r>
          </w:p>
          <w:p w:rsidR="007D773B" w:rsidRDefault="007D773B" w:rsidP="007D773B">
            <w:pPr>
              <w:pStyle w:val="EngHang"/>
            </w:pPr>
            <w:r>
              <w:t>D</w:t>
            </w:r>
            <w:r w:rsidRPr="007425E1">
              <w:t>id Esaias</w:t>
            </w:r>
            <w:r>
              <w:t>,</w:t>
            </w:r>
          </w:p>
          <w:p w:rsidR="007D773B" w:rsidRDefault="007D773B" w:rsidP="007D773B">
            <w:pPr>
              <w:pStyle w:val="EngHang"/>
            </w:pPr>
            <w:r>
              <w:t>S</w:t>
            </w:r>
            <w:r w:rsidRPr="007425E1">
              <w:t xml:space="preserve">ee the mystery </w:t>
            </w:r>
          </w:p>
          <w:p w:rsidR="007D773B" w:rsidRDefault="007D773B" w:rsidP="007D773B">
            <w:pPr>
              <w:pStyle w:val="EngHangEnd"/>
            </w:pPr>
            <w:r>
              <w:t>O</w:t>
            </w:r>
            <w:r w:rsidRPr="007425E1">
              <w:t>f Emmanuel.</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49637C" w:rsidRDefault="0049637C"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49637C" w:rsidRDefault="0049637C" w:rsidP="0049637C">
            <w:pPr>
              <w:pStyle w:val="CopticVersemulti-line"/>
            </w:pPr>
            <w:r w:rsidRPr="0049637C">
              <w:t>ⲉⲡⲓⲙⲩⲥⲧⲏⲣⲓⲟⲛ</w:t>
            </w:r>
          </w:p>
          <w:p w:rsidR="007D773B" w:rsidRDefault="0049637C" w:rsidP="0049637C">
            <w:pPr>
              <w:pStyle w:val="CopticVerse"/>
            </w:pPr>
            <w:r w:rsidRPr="0049637C">
              <w:t>ⲛ</w:t>
            </w:r>
            <w:r w:rsidRPr="0049637C">
              <w:rPr>
                <w:rFonts w:ascii="Times New Roman" w:hAnsi="Times New Roman" w:cs="Times New Roman"/>
              </w:rPr>
              <w:t>̀</w:t>
            </w:r>
            <w:r w:rsidRPr="0049637C">
              <w:t>ⲧⲉ Ⲉⲙⲙⲁⲛⲟⲩⲏⲗ</w:t>
            </w:r>
          </w:p>
        </w:tc>
      </w:tr>
      <w:tr w:rsidR="007D773B" w:rsidTr="007D773B">
        <w:trPr>
          <w:cantSplit/>
          <w:jc w:val="center"/>
        </w:trPr>
        <w:tc>
          <w:tcPr>
            <w:tcW w:w="288" w:type="dxa"/>
          </w:tcPr>
          <w:p w:rsidR="007D773B" w:rsidRDefault="007D773B" w:rsidP="007D773B">
            <w:pPr>
              <w:pStyle w:val="CopticCross"/>
            </w:pPr>
          </w:p>
        </w:tc>
        <w:tc>
          <w:tcPr>
            <w:tcW w:w="3960" w:type="dxa"/>
          </w:tcPr>
          <w:p w:rsidR="007D773B" w:rsidRDefault="007D773B" w:rsidP="007D773B">
            <w:pPr>
              <w:pStyle w:val="EngHang"/>
            </w:pPr>
            <w:r>
              <w:t xml:space="preserve">He, </w:t>
            </w:r>
            <w:r w:rsidRPr="007425E1">
              <w:t xml:space="preserve">the great prophet </w:t>
            </w:r>
          </w:p>
          <w:p w:rsidR="007D773B" w:rsidRDefault="007D773B" w:rsidP="007D773B">
            <w:pPr>
              <w:pStyle w:val="EngHang"/>
            </w:pPr>
            <w:r w:rsidRPr="007425E1">
              <w:t>therefore cried</w:t>
            </w:r>
            <w:r>
              <w:t xml:space="preserve"> out,</w:t>
            </w:r>
          </w:p>
          <w:p w:rsidR="007D773B" w:rsidRDefault="007D773B" w:rsidP="007D773B">
            <w:pPr>
              <w:pStyle w:val="EngHang"/>
            </w:pPr>
            <w:r>
              <w:t>Proclaiming</w:t>
            </w:r>
          </w:p>
          <w:p w:rsidR="007D773B" w:rsidRPr="007D773B" w:rsidRDefault="007D773B" w:rsidP="007D773B">
            <w:pPr>
              <w:pStyle w:val="EngHangEnd"/>
            </w:pPr>
            <w:r>
              <w:t>A</w:t>
            </w:r>
            <w:r w:rsidRPr="007425E1">
              <w:t xml:space="preserve">nd </w:t>
            </w:r>
            <w:r>
              <w:t>saying</w:t>
            </w:r>
            <w:r w:rsidRPr="007425E1">
              <w:t xml:space="preserve">: </w:t>
            </w:r>
          </w:p>
        </w:tc>
        <w:tc>
          <w:tcPr>
            <w:tcW w:w="288" w:type="dxa"/>
          </w:tcPr>
          <w:p w:rsidR="007D773B" w:rsidRDefault="007D773B" w:rsidP="007D773B"/>
        </w:tc>
        <w:tc>
          <w:tcPr>
            <w:tcW w:w="288" w:type="dxa"/>
          </w:tcPr>
          <w:p w:rsidR="007D773B" w:rsidRDefault="007D773B" w:rsidP="007D773B">
            <w:pPr>
              <w:pStyle w:val="CopticCross"/>
            </w:pPr>
          </w:p>
        </w:tc>
        <w:tc>
          <w:tcPr>
            <w:tcW w:w="3960" w:type="dxa"/>
          </w:tcPr>
          <w:p w:rsidR="0049637C" w:rsidRDefault="0049637C" w:rsidP="0049637C">
            <w:pPr>
              <w:pStyle w:val="CopticVersemulti-line"/>
            </w:pPr>
            <w:r w:rsidRPr="0049637C">
              <w:t>Ⲛ̀ϫⲉ Ⲏⲥⲁⲏⲁⲥ</w:t>
            </w:r>
          </w:p>
          <w:p w:rsidR="0049637C" w:rsidRDefault="0049637C" w:rsidP="0049637C">
            <w:pPr>
              <w:pStyle w:val="CopticVersemulti-line"/>
            </w:pPr>
            <w:r w:rsidRPr="0049637C">
              <w:t>ⲡⲓⲛⲓϣϯ ⲙ̀ⲡ̀ⲣⲟⲫⲏⲧⲏⲥ</w:t>
            </w:r>
          </w:p>
          <w:p w:rsidR="0049637C" w:rsidRDefault="0049637C" w:rsidP="0049637C">
            <w:pPr>
              <w:pStyle w:val="CopticVersemulti-line"/>
            </w:pPr>
            <w:r w:rsidRPr="0049637C">
              <w:t>ⲉⲑⲃⲉ ⲫⲁⲓ ⲁϥⲱϣ ⲉⲃⲟⲗ</w:t>
            </w:r>
          </w:p>
          <w:p w:rsidR="007D773B" w:rsidRDefault="0049637C" w:rsidP="0049637C">
            <w:pPr>
              <w:pStyle w:val="CopticVerse"/>
            </w:pPr>
            <w:r w:rsidRPr="0049637C">
              <w:t>ⲉϥϫⲱ ⲙ̀ⲙⲟⲥ</w:t>
            </w:r>
          </w:p>
        </w:tc>
      </w:tr>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 xml:space="preserve">A child is born to us, </w:t>
            </w:r>
          </w:p>
          <w:p w:rsidR="007D773B" w:rsidRDefault="007D773B" w:rsidP="007D773B">
            <w:pPr>
              <w:pStyle w:val="EngHang"/>
            </w:pPr>
            <w:r>
              <w:t>A</w:t>
            </w:r>
            <w:r w:rsidRPr="007425E1">
              <w:t xml:space="preserve"> son is given to us: </w:t>
            </w:r>
          </w:p>
          <w:p w:rsidR="007D773B" w:rsidRDefault="007D773B" w:rsidP="007D773B">
            <w:pPr>
              <w:pStyle w:val="EngHang"/>
            </w:pPr>
            <w:r>
              <w:t>T</w:t>
            </w:r>
            <w:r w:rsidRPr="007425E1">
              <w:t xml:space="preserve">here is authority </w:t>
            </w:r>
          </w:p>
          <w:p w:rsidR="007D773B" w:rsidRPr="007D773B" w:rsidRDefault="007D773B" w:rsidP="007D773B">
            <w:pPr>
              <w:pStyle w:val="EngHangEnd"/>
            </w:pPr>
            <w:r>
              <w:t>P</w:t>
            </w:r>
            <w:r w:rsidRPr="007425E1">
              <w:t xml:space="preserve">laced upon his shoulders. </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49637C">
              <w:t>Ϫⲉ ⲁⲩⲙⲓⲥⲓ ⲛⲁⲛ ⲛ̀ⲟⲩⲁ̀ⲗⲟⲩ</w:t>
            </w:r>
          </w:p>
          <w:p w:rsidR="0049637C" w:rsidRDefault="0049637C" w:rsidP="0049637C">
            <w:pPr>
              <w:pStyle w:val="CopticVersemulti-line"/>
            </w:pPr>
            <w:r w:rsidRPr="0049637C">
              <w:t>ⲁⲩϯ ⲛⲁⲛ ⲛ̀ⲟⲩϣⲏⲣⲓ</w:t>
            </w:r>
          </w:p>
          <w:p w:rsidR="0049637C" w:rsidRDefault="0049637C" w:rsidP="0049637C">
            <w:pPr>
              <w:pStyle w:val="CopticVersemulti-line"/>
            </w:pPr>
            <w:r w:rsidRPr="0049637C">
              <w:t>ⲫⲏⲉ̀ⲧⲉⲣⲉ ⲧⲉϥⲁⲣⲭⲏ</w:t>
            </w:r>
          </w:p>
          <w:p w:rsidR="007D773B" w:rsidRDefault="0049637C" w:rsidP="0049637C">
            <w:pPr>
              <w:pStyle w:val="CopticVerse"/>
            </w:pPr>
            <w:r w:rsidRPr="0049637C">
              <w:t>ⲭⲏ ϩⲓϫⲉⲛ ⲧⲉϥⲛⲁϩⲃ</w:t>
            </w:r>
          </w:p>
        </w:tc>
      </w:tr>
      <w:tr w:rsidR="007D773B" w:rsidTr="007D773B">
        <w:trPr>
          <w:cantSplit/>
          <w:jc w:val="center"/>
        </w:trPr>
        <w:tc>
          <w:tcPr>
            <w:tcW w:w="288" w:type="dxa"/>
          </w:tcPr>
          <w:p w:rsidR="007D773B" w:rsidRDefault="007D773B" w:rsidP="007D773B">
            <w:pPr>
              <w:pStyle w:val="CopticCross"/>
            </w:pPr>
          </w:p>
        </w:tc>
        <w:tc>
          <w:tcPr>
            <w:tcW w:w="3960" w:type="dxa"/>
          </w:tcPr>
          <w:p w:rsidR="007D773B" w:rsidRDefault="007D773B" w:rsidP="007D773B">
            <w:pPr>
              <w:pStyle w:val="EngHang"/>
            </w:pPr>
            <w:r w:rsidRPr="007425E1">
              <w:t xml:space="preserve">God, who is powerful, </w:t>
            </w:r>
          </w:p>
          <w:p w:rsidR="007D773B" w:rsidRDefault="007D773B" w:rsidP="007D773B">
            <w:pPr>
              <w:pStyle w:val="EngHang"/>
            </w:pPr>
            <w:r>
              <w:t>W</w:t>
            </w:r>
            <w:r w:rsidRPr="007425E1">
              <w:t xml:space="preserve">ho wields authority, </w:t>
            </w:r>
          </w:p>
          <w:p w:rsidR="007D773B" w:rsidRDefault="007D773B" w:rsidP="007D773B">
            <w:pPr>
              <w:pStyle w:val="EngHang"/>
            </w:pPr>
            <w:r>
              <w:t>A</w:t>
            </w:r>
            <w:r w:rsidRPr="007425E1">
              <w:t xml:space="preserve">nd the angel </w:t>
            </w:r>
          </w:p>
          <w:p w:rsidR="007D773B" w:rsidRPr="007D773B" w:rsidRDefault="007D773B" w:rsidP="007D773B">
            <w:pPr>
              <w:pStyle w:val="EngHangEnd"/>
            </w:pPr>
            <w:r>
              <w:t>O</w:t>
            </w:r>
            <w:r w:rsidRPr="007425E1">
              <w:t xml:space="preserve">f great counsel. </w:t>
            </w:r>
          </w:p>
        </w:tc>
        <w:tc>
          <w:tcPr>
            <w:tcW w:w="288" w:type="dxa"/>
          </w:tcPr>
          <w:p w:rsidR="007D773B" w:rsidRDefault="007D773B" w:rsidP="007D773B"/>
        </w:tc>
        <w:tc>
          <w:tcPr>
            <w:tcW w:w="288" w:type="dxa"/>
          </w:tcPr>
          <w:p w:rsidR="007D773B" w:rsidRDefault="007D773B" w:rsidP="007D773B">
            <w:pPr>
              <w:pStyle w:val="CopticCross"/>
            </w:pPr>
          </w:p>
        </w:tc>
        <w:tc>
          <w:tcPr>
            <w:tcW w:w="3960" w:type="dxa"/>
          </w:tcPr>
          <w:p w:rsidR="0049637C" w:rsidRDefault="0049637C" w:rsidP="0049637C">
            <w:pPr>
              <w:pStyle w:val="CopticVersemulti-line"/>
            </w:pPr>
            <w:r w:rsidRPr="0049637C">
              <w:t>Ⲫϯ ⲫⲏⲉⲧϫⲟⲣ</w:t>
            </w:r>
          </w:p>
          <w:p w:rsidR="0049637C" w:rsidRDefault="0049637C" w:rsidP="0049637C">
            <w:pPr>
              <w:pStyle w:val="CopticVersemulti-line"/>
            </w:pPr>
            <w:r w:rsidRPr="0049637C">
              <w:t>ⲛ̀ⲉⲝⲟⲩⲥⲓⲁⲥⲧⲏⲥ</w:t>
            </w:r>
          </w:p>
          <w:p w:rsidR="0049637C" w:rsidRDefault="0049637C" w:rsidP="0049637C">
            <w:pPr>
              <w:pStyle w:val="CopticVersemulti-line"/>
            </w:pPr>
            <w:r w:rsidRPr="0049637C">
              <w:t>ⲟⲩⲟϩ ⲡⲓⲁⲅⲅⲉⲗⲟⲥ</w:t>
            </w:r>
          </w:p>
          <w:p w:rsidR="007D773B" w:rsidRDefault="0049637C" w:rsidP="0049637C">
            <w:pPr>
              <w:pStyle w:val="CopticVerse"/>
            </w:pPr>
            <w:r w:rsidRPr="0049637C">
              <w:t>ⲛ̀ⲧⲉ ⲡⲓⲛⲓϣϯ ⲛ̀ⲥⲟϭⲛⲓ</w:t>
            </w:r>
          </w:p>
        </w:tc>
      </w:tr>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He has risen bodily</w:t>
            </w:r>
            <w:r>
              <w:t>,</w:t>
            </w:r>
          </w:p>
          <w:p w:rsidR="007D773B" w:rsidRDefault="007D773B" w:rsidP="007D773B">
            <w:pPr>
              <w:pStyle w:val="EngHang"/>
            </w:pPr>
            <w:r>
              <w:t>F</w:t>
            </w:r>
            <w:r w:rsidRPr="007425E1">
              <w:t xml:space="preserve">rom the Virgin, </w:t>
            </w:r>
          </w:p>
          <w:p w:rsidR="007D773B" w:rsidRDefault="007D773B" w:rsidP="007D773B">
            <w:pPr>
              <w:pStyle w:val="EngHang"/>
            </w:pPr>
            <w:r>
              <w:t>W</w:t>
            </w:r>
            <w:r w:rsidRPr="007425E1">
              <w:t xml:space="preserve">ithout the seed of man, </w:t>
            </w:r>
          </w:p>
          <w:p w:rsidR="007D773B" w:rsidRDefault="007D773B" w:rsidP="007D773B">
            <w:pPr>
              <w:pStyle w:val="EngHangEnd"/>
            </w:pPr>
            <w:r>
              <w:t>T</w:t>
            </w:r>
            <w:r w:rsidRPr="007425E1">
              <w:t>hat he might save us.</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7D773B" w:rsidRDefault="0049637C" w:rsidP="0049637C">
            <w:pPr>
              <w:pStyle w:val="CopticVersemulti-line"/>
            </w:pPr>
            <w:r w:rsidRPr="00D807EF">
              <w:t>ϣⲁⲛ̀ⲧⲉϥⲥⲱϯ ⲙ̀ⲙⲟⲛ</w:t>
            </w:r>
          </w:p>
        </w:tc>
      </w:tr>
    </w:tbl>
    <w:p w:rsidR="007D773B" w:rsidRDefault="008C0462" w:rsidP="00D24FE1">
      <w:pPr>
        <w:pStyle w:val="Heading4"/>
      </w:pPr>
      <w:bookmarkStart w:id="274" w:name="_Toc298445798"/>
      <w:bookmarkStart w:id="275" w:name="_Toc298681283"/>
      <w:bookmarkStart w:id="276" w:name="_Toc298447523"/>
      <w:r>
        <w:t>Part Five</w:t>
      </w:r>
      <w:bookmarkEnd w:id="274"/>
      <w:bookmarkEnd w:id="275"/>
      <w:bookmarkEnd w:id="2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C0462" w:rsidTr="008C0462">
        <w:trPr>
          <w:cantSplit/>
          <w:jc w:val="center"/>
        </w:trPr>
        <w:tc>
          <w:tcPr>
            <w:tcW w:w="288" w:type="dxa"/>
          </w:tcPr>
          <w:p w:rsidR="008C0462" w:rsidRDefault="008C0462" w:rsidP="008C0462">
            <w:pPr>
              <w:pStyle w:val="CopticCross"/>
            </w:pPr>
          </w:p>
        </w:tc>
        <w:tc>
          <w:tcPr>
            <w:tcW w:w="3960" w:type="dxa"/>
          </w:tcPr>
          <w:p w:rsidR="008C0462" w:rsidRDefault="008C0462" w:rsidP="008C0462">
            <w:pPr>
              <w:pStyle w:val="EngHang"/>
            </w:pPr>
            <w:r w:rsidRPr="007425E1">
              <w:t xml:space="preserve">Be glad and rejoice, </w:t>
            </w:r>
          </w:p>
          <w:p w:rsidR="008C0462" w:rsidRDefault="008C0462" w:rsidP="008C0462">
            <w:pPr>
              <w:pStyle w:val="EngHang"/>
            </w:pPr>
            <w:r w:rsidRPr="007425E1">
              <w:t xml:space="preserve">O race of men, </w:t>
            </w:r>
          </w:p>
          <w:p w:rsidR="008C0462" w:rsidRDefault="008C0462" w:rsidP="008C0462">
            <w:pPr>
              <w:pStyle w:val="EngHang"/>
            </w:pPr>
            <w:r>
              <w:t>F</w:t>
            </w:r>
            <w:r w:rsidRPr="007425E1">
              <w:t xml:space="preserve">or God so </w:t>
            </w:r>
          </w:p>
          <w:p w:rsidR="008C0462" w:rsidRDefault="008C0462" w:rsidP="008C0462">
            <w:pPr>
              <w:pStyle w:val="EngHangEnd"/>
            </w:pPr>
            <w:r>
              <w:t>L</w:t>
            </w:r>
            <w:r w:rsidRPr="007425E1">
              <w:t xml:space="preserve">oved the world: </w:t>
            </w:r>
          </w:p>
        </w:tc>
        <w:tc>
          <w:tcPr>
            <w:tcW w:w="288" w:type="dxa"/>
          </w:tcPr>
          <w:p w:rsidR="008C0462" w:rsidRDefault="008C0462" w:rsidP="00DB5AC8"/>
        </w:tc>
        <w:tc>
          <w:tcPr>
            <w:tcW w:w="288" w:type="dxa"/>
          </w:tcPr>
          <w:p w:rsidR="008C0462" w:rsidRDefault="008C0462" w:rsidP="008C0462">
            <w:pPr>
              <w:pStyle w:val="CopticCross"/>
            </w:pPr>
          </w:p>
        </w:tc>
        <w:tc>
          <w:tcPr>
            <w:tcW w:w="3960" w:type="dxa"/>
          </w:tcPr>
          <w:p w:rsidR="0049637C" w:rsidRDefault="0049637C"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49637C" w:rsidRDefault="0049637C"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49637C" w:rsidRDefault="0049637C"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8C0462" w:rsidRDefault="0049637C" w:rsidP="0049637C">
            <w:pPr>
              <w:pStyle w:val="CopticVerse"/>
            </w:pPr>
            <w:r w:rsidRPr="0049637C">
              <w:t>ⲙⲉⲛⲣⲉ ⲡⲓⲕⲟⲥⲙⲟⲥ</w:t>
            </w:r>
          </w:p>
        </w:tc>
      </w:tr>
      <w:tr w:rsidR="008C0462" w:rsidTr="008C0462">
        <w:trPr>
          <w:cantSplit/>
          <w:jc w:val="center"/>
        </w:trPr>
        <w:tc>
          <w:tcPr>
            <w:tcW w:w="288" w:type="dxa"/>
          </w:tcPr>
          <w:p w:rsidR="008C0462" w:rsidRDefault="008C0462" w:rsidP="008C0462">
            <w:pPr>
              <w:pStyle w:val="CopticCross"/>
            </w:pPr>
            <w:r w:rsidRPr="00FB5ACB">
              <w:lastRenderedPageBreak/>
              <w:t>¿</w:t>
            </w:r>
          </w:p>
        </w:tc>
        <w:tc>
          <w:tcPr>
            <w:tcW w:w="3960" w:type="dxa"/>
          </w:tcPr>
          <w:p w:rsidR="008C0462" w:rsidRDefault="008C0462" w:rsidP="008C0462">
            <w:pPr>
              <w:pStyle w:val="EngHang"/>
            </w:pPr>
            <w:r w:rsidRPr="007425E1">
              <w:t>That he gave</w:t>
            </w:r>
            <w:r>
              <w:t>,</w:t>
            </w:r>
          </w:p>
          <w:p w:rsidR="008C0462" w:rsidRDefault="008C0462" w:rsidP="008C0462">
            <w:pPr>
              <w:pStyle w:val="EngHang"/>
            </w:pPr>
            <w:r>
              <w:t>H</w:t>
            </w:r>
            <w:r w:rsidRPr="007425E1">
              <w:t xml:space="preserve">is beloved son, </w:t>
            </w:r>
          </w:p>
          <w:p w:rsidR="008C0462" w:rsidRDefault="008C0462" w:rsidP="008C0462">
            <w:pPr>
              <w:pStyle w:val="EngHang"/>
            </w:pPr>
            <w:r>
              <w:t>S</w:t>
            </w:r>
            <w:r w:rsidRPr="007425E1">
              <w:t xml:space="preserve">o that believers in him </w:t>
            </w:r>
          </w:p>
          <w:p w:rsidR="008C0462" w:rsidRDefault="008C0462" w:rsidP="008C0462">
            <w:pPr>
              <w:pStyle w:val="EngHangEnd"/>
            </w:pPr>
            <w:r>
              <w:t>M</w:t>
            </w:r>
            <w:r w:rsidRPr="007425E1">
              <w:t>ight live for ever.</w:t>
            </w:r>
          </w:p>
        </w:tc>
        <w:tc>
          <w:tcPr>
            <w:tcW w:w="288" w:type="dxa"/>
          </w:tcPr>
          <w:p w:rsidR="008C0462" w:rsidRDefault="008C0462" w:rsidP="00DB5AC8"/>
        </w:tc>
        <w:tc>
          <w:tcPr>
            <w:tcW w:w="288" w:type="dxa"/>
          </w:tcPr>
          <w:p w:rsidR="008C0462" w:rsidRDefault="008C0462" w:rsidP="008C0462">
            <w:pPr>
              <w:pStyle w:val="CopticCross"/>
            </w:pPr>
            <w:r w:rsidRPr="00FB5ACB">
              <w:t>¿</w:t>
            </w:r>
          </w:p>
        </w:tc>
        <w:tc>
          <w:tcPr>
            <w:tcW w:w="3960" w:type="dxa"/>
          </w:tcPr>
          <w:p w:rsidR="0049637C" w:rsidRDefault="0049637C" w:rsidP="0049637C">
            <w:pPr>
              <w:pStyle w:val="CopticVersemulti-line"/>
            </w:pPr>
            <w:r w:rsidRPr="0049637C">
              <w:t>Ϩⲱⲥⲧⲉ ⲛ̀ⲧⲉ</w:t>
            </w:r>
            <w:r>
              <w:t>ϥ</w:t>
            </w:r>
          </w:p>
          <w:p w:rsidR="0049637C" w:rsidRDefault="0049637C" w:rsidP="0049637C">
            <w:pPr>
              <w:pStyle w:val="CopticVersemulti-line"/>
            </w:pPr>
            <w:r w:rsidRPr="0049637C">
              <w:t>ⲙ̀ⲡⲉϥϣⲏⲣⲓ ⲙ̀ⲙⲉⲛⲣⲓⲧ</w:t>
            </w:r>
          </w:p>
          <w:p w:rsidR="0049637C" w:rsidRDefault="0049637C" w:rsidP="0049637C">
            <w:pPr>
              <w:pStyle w:val="CopticVersemulti-line"/>
            </w:pPr>
            <w:r w:rsidRPr="0049637C">
              <w:t>ϧⲁ ⲛⲏⲉⲑⲛⲁϩϯ ⲉⲣⲟϥ</w:t>
            </w:r>
          </w:p>
          <w:p w:rsidR="008C0462" w:rsidRDefault="0049637C" w:rsidP="0049637C">
            <w:pPr>
              <w:pStyle w:val="CopticVerse"/>
            </w:pPr>
            <w:r w:rsidRPr="0049637C">
              <w:t>ⲉⲑⲣⲟⲩⲱⲛϧ ϣⲁ ⲉⲛⲉϩ</w:t>
            </w:r>
          </w:p>
        </w:tc>
      </w:tr>
      <w:tr w:rsidR="008C0462" w:rsidTr="008C0462">
        <w:trPr>
          <w:cantSplit/>
          <w:jc w:val="center"/>
        </w:trPr>
        <w:tc>
          <w:tcPr>
            <w:tcW w:w="288" w:type="dxa"/>
          </w:tcPr>
          <w:p w:rsidR="008C0462" w:rsidRDefault="008C0462" w:rsidP="008C0462">
            <w:pPr>
              <w:pStyle w:val="CopticCross"/>
            </w:pPr>
          </w:p>
        </w:tc>
        <w:tc>
          <w:tcPr>
            <w:tcW w:w="3960" w:type="dxa"/>
          </w:tcPr>
          <w:p w:rsidR="008C0462" w:rsidRDefault="008C0462" w:rsidP="008C0462">
            <w:pPr>
              <w:pStyle w:val="EngHang"/>
            </w:pPr>
            <w:r w:rsidRPr="007425E1">
              <w:t>For he was overcome</w:t>
            </w:r>
            <w:r>
              <w:t>,</w:t>
            </w:r>
          </w:p>
          <w:p w:rsidR="008C0462" w:rsidRDefault="008C0462" w:rsidP="008C0462">
            <w:pPr>
              <w:pStyle w:val="EngHang"/>
            </w:pPr>
            <w:r>
              <w:t>B</w:t>
            </w:r>
            <w:r w:rsidRPr="007425E1">
              <w:t>y his compassion</w:t>
            </w:r>
            <w:r>
              <w:t>,</w:t>
            </w:r>
          </w:p>
          <w:p w:rsidR="008C0462" w:rsidRDefault="008C0462" w:rsidP="008C0462">
            <w:pPr>
              <w:pStyle w:val="EngHang"/>
            </w:pPr>
            <w:r>
              <w:t>A</w:t>
            </w:r>
            <w:r w:rsidRPr="007425E1">
              <w:t>nd he sent unto us</w:t>
            </w:r>
            <w:r>
              <w:t>,</w:t>
            </w:r>
          </w:p>
          <w:p w:rsidR="008C0462" w:rsidRDefault="008C0462" w:rsidP="008C0462">
            <w:pPr>
              <w:pStyle w:val="EngHangEnd"/>
            </w:pPr>
            <w:r>
              <w:t>H</w:t>
            </w:r>
            <w:r w:rsidRPr="007425E1">
              <w:t>is exalted arm.</w:t>
            </w:r>
          </w:p>
        </w:tc>
        <w:tc>
          <w:tcPr>
            <w:tcW w:w="288" w:type="dxa"/>
          </w:tcPr>
          <w:p w:rsidR="008C0462" w:rsidRDefault="008C0462" w:rsidP="00DB5AC8"/>
        </w:tc>
        <w:tc>
          <w:tcPr>
            <w:tcW w:w="288" w:type="dxa"/>
          </w:tcPr>
          <w:p w:rsidR="008C0462" w:rsidRDefault="008C0462" w:rsidP="008C0462">
            <w:pPr>
              <w:pStyle w:val="CopticCross"/>
            </w:pPr>
          </w:p>
        </w:tc>
        <w:tc>
          <w:tcPr>
            <w:tcW w:w="3960" w:type="dxa"/>
          </w:tcPr>
          <w:p w:rsidR="0049637C" w:rsidRDefault="0049637C" w:rsidP="0049637C">
            <w:pPr>
              <w:pStyle w:val="CopticVersemulti-line"/>
            </w:pPr>
            <w:r w:rsidRPr="0049637C">
              <w:t>Ⲁⲩϭ̀ⲣⲟ ⲅⲁⲣ ⲉⲣⲟϥ</w:t>
            </w:r>
          </w:p>
          <w:p w:rsidR="0049637C" w:rsidRDefault="0049637C" w:rsidP="0049637C">
            <w:pPr>
              <w:pStyle w:val="CopticVersemulti-line"/>
            </w:pPr>
            <w:r w:rsidRPr="0049637C">
              <w:t>ϩⲓⲧⲉⲛ ⲧⲉϥⲙⲉⲧϣⲉⲛϩⲏⲧ</w:t>
            </w:r>
          </w:p>
          <w:p w:rsidR="0049637C" w:rsidRDefault="0049637C" w:rsidP="0049637C">
            <w:pPr>
              <w:pStyle w:val="CopticVersemulti-line"/>
            </w:pPr>
            <w:r w:rsidRPr="0049637C">
              <w:t>ⲟⲩⲟϩ ⲁϥⲟⲩⲱⲣⲡ ⲛⲁⲛ</w:t>
            </w:r>
          </w:p>
          <w:p w:rsidR="008C0462" w:rsidRDefault="0049637C" w:rsidP="0049637C">
            <w:pPr>
              <w:pStyle w:val="CopticVerse"/>
            </w:pPr>
            <w:r w:rsidRPr="0049637C">
              <w:t>ⲙ̀ⲡⲉϥϫ̀ⲫⲟⲓ ⲉⲧϭⲟⲥⲓ</w:t>
            </w:r>
          </w:p>
        </w:tc>
      </w:tr>
      <w:tr w:rsidR="008C0462" w:rsidTr="008C0462">
        <w:trPr>
          <w:cantSplit/>
          <w:jc w:val="center"/>
        </w:trPr>
        <w:tc>
          <w:tcPr>
            <w:tcW w:w="288" w:type="dxa"/>
          </w:tcPr>
          <w:p w:rsidR="008C0462" w:rsidRDefault="008C0462" w:rsidP="008C0462">
            <w:pPr>
              <w:pStyle w:val="CopticCross"/>
            </w:pPr>
            <w:r w:rsidRPr="00FB5ACB">
              <w:t>¿</w:t>
            </w:r>
          </w:p>
        </w:tc>
        <w:tc>
          <w:tcPr>
            <w:tcW w:w="3960" w:type="dxa"/>
          </w:tcPr>
          <w:p w:rsidR="008C0462" w:rsidRDefault="008C0462" w:rsidP="008C0462">
            <w:pPr>
              <w:pStyle w:val="EngHang"/>
            </w:pPr>
            <w:r w:rsidRPr="007425E1">
              <w:t>He has risen bodily</w:t>
            </w:r>
            <w:r>
              <w:t>,</w:t>
            </w:r>
          </w:p>
          <w:p w:rsidR="008C0462" w:rsidRDefault="008C0462" w:rsidP="008C0462">
            <w:pPr>
              <w:pStyle w:val="EngHang"/>
            </w:pPr>
            <w:r>
              <w:t>F</w:t>
            </w:r>
            <w:r w:rsidRPr="007425E1">
              <w:t xml:space="preserve">rom the Virgin, </w:t>
            </w:r>
          </w:p>
          <w:p w:rsidR="008C0462" w:rsidRDefault="008C0462" w:rsidP="008C0462">
            <w:pPr>
              <w:pStyle w:val="EngHang"/>
            </w:pPr>
            <w:r>
              <w:t>W</w:t>
            </w:r>
            <w:r w:rsidRPr="007425E1">
              <w:t xml:space="preserve">ithout the seed of man, </w:t>
            </w:r>
          </w:p>
          <w:p w:rsidR="008C0462" w:rsidRDefault="008C0462" w:rsidP="008C0462">
            <w:pPr>
              <w:pStyle w:val="EngHangEnd"/>
            </w:pPr>
            <w:r>
              <w:t>T</w:t>
            </w:r>
            <w:r w:rsidRPr="007425E1">
              <w:t>hat he might save us.</w:t>
            </w:r>
          </w:p>
        </w:tc>
        <w:tc>
          <w:tcPr>
            <w:tcW w:w="288" w:type="dxa"/>
          </w:tcPr>
          <w:p w:rsidR="008C0462" w:rsidRDefault="008C0462" w:rsidP="00DB5AC8"/>
        </w:tc>
        <w:tc>
          <w:tcPr>
            <w:tcW w:w="288" w:type="dxa"/>
          </w:tcPr>
          <w:p w:rsidR="008C0462" w:rsidRDefault="008C0462" w:rsidP="008C0462">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8C0462" w:rsidRDefault="0049637C" w:rsidP="0049637C">
            <w:pPr>
              <w:pStyle w:val="CopticVersemulti-line"/>
            </w:pPr>
            <w:r w:rsidRPr="00D807EF">
              <w:t>ϣⲁⲛ̀ⲧⲉϥⲥⲱϯ ⲙ̀ⲙⲟⲛ</w:t>
            </w:r>
          </w:p>
        </w:tc>
      </w:tr>
    </w:tbl>
    <w:p w:rsidR="008C0462" w:rsidRDefault="008C0462" w:rsidP="00D24FE1">
      <w:pPr>
        <w:pStyle w:val="Heading4"/>
      </w:pPr>
      <w:bookmarkStart w:id="277" w:name="_Toc298445799"/>
      <w:bookmarkStart w:id="278" w:name="_Toc298681284"/>
      <w:bookmarkStart w:id="279" w:name="_Toc298447524"/>
      <w:r>
        <w:t>Part Six</w:t>
      </w:r>
      <w:bookmarkEnd w:id="277"/>
      <w:bookmarkEnd w:id="278"/>
      <w:bookmarkEnd w:id="2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t>He who IS</w:t>
            </w:r>
            <w:r w:rsidRPr="007425E1">
              <w:t xml:space="preserve">, </w:t>
            </w:r>
          </w:p>
          <w:p w:rsidR="00DB5AC8" w:rsidRDefault="00DB5AC8" w:rsidP="000010C9">
            <w:pPr>
              <w:pStyle w:val="EngHang"/>
            </w:pPr>
            <w:r w:rsidRPr="007425E1">
              <w:t>Who was,</w:t>
            </w:r>
          </w:p>
          <w:p w:rsidR="00DB5AC8" w:rsidRDefault="00DB5AC8" w:rsidP="000010C9">
            <w:pPr>
              <w:pStyle w:val="EngHang"/>
            </w:pPr>
            <w:r w:rsidRPr="007425E1">
              <w:t xml:space="preserve">Who has come </w:t>
            </w:r>
          </w:p>
          <w:p w:rsidR="00DB5AC8" w:rsidRDefault="00DB5AC8" w:rsidP="000010C9">
            <w:pPr>
              <w:pStyle w:val="EngHangEnd"/>
            </w:pPr>
            <w:r w:rsidRPr="007425E1">
              <w:t>and Who will come again:</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49637C">
              <w:t>Ⲫⲏⲉⲧ</w:t>
            </w:r>
            <w:r w:rsidRPr="0049637C">
              <w:rPr>
                <w:rFonts w:ascii="Times New Roman" w:hAnsi="Times New Roman" w:cs="Times New Roman"/>
              </w:rPr>
              <w:t>ϣ</w:t>
            </w:r>
            <w:r w:rsidRPr="0049637C">
              <w:t>ⲟⲡ</w:t>
            </w:r>
          </w:p>
          <w:p w:rsidR="0049637C" w:rsidRDefault="0049637C" w:rsidP="0049637C">
            <w:pPr>
              <w:pStyle w:val="CopticVersemulti-line"/>
            </w:pPr>
            <w:r w:rsidRPr="0049637C">
              <w:t>ⲫⲏⲉⲛⲁ</w:t>
            </w:r>
            <w:r w:rsidRPr="0049637C">
              <w:rPr>
                <w:rFonts w:ascii="Times New Roman" w:hAnsi="Times New Roman" w:cs="Times New Roman"/>
              </w:rPr>
              <w:t>ϥϣ</w:t>
            </w:r>
            <w:r w:rsidRPr="0049637C">
              <w:t>ⲟⲡ</w:t>
            </w:r>
          </w:p>
          <w:p w:rsidR="0049637C" w:rsidRDefault="0049637C"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DB5AC8" w:rsidRDefault="0049637C"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DB5AC8" w:rsidTr="000010C9">
        <w:trPr>
          <w:cantSplit/>
          <w:jc w:val="center"/>
        </w:trPr>
        <w:tc>
          <w:tcPr>
            <w:tcW w:w="288" w:type="dxa"/>
          </w:tcPr>
          <w:p w:rsidR="00DB5AC8" w:rsidRDefault="000010C9" w:rsidP="000010C9">
            <w:pPr>
              <w:pStyle w:val="CopticCross"/>
            </w:pPr>
            <w:r w:rsidRPr="00FB5ACB">
              <w:t>¿</w:t>
            </w:r>
          </w:p>
        </w:tc>
        <w:tc>
          <w:tcPr>
            <w:tcW w:w="3960" w:type="dxa"/>
          </w:tcPr>
          <w:p w:rsidR="00DB5AC8" w:rsidRDefault="00DB5AC8" w:rsidP="000010C9">
            <w:pPr>
              <w:pStyle w:val="EngHang"/>
            </w:pPr>
            <w:r w:rsidRPr="007425E1">
              <w:t>Jesus Christ the Logos</w:t>
            </w:r>
            <w:r>
              <w:t>,</w:t>
            </w:r>
            <w:r w:rsidRPr="007425E1">
              <w:t xml:space="preserve"> </w:t>
            </w:r>
          </w:p>
          <w:p w:rsidR="00DB5AC8" w:rsidRDefault="00DB5AC8" w:rsidP="000010C9">
            <w:pPr>
              <w:pStyle w:val="EngHang"/>
            </w:pPr>
            <w:r w:rsidRPr="007425E1">
              <w:t xml:space="preserve">Who was incarnate, </w:t>
            </w:r>
          </w:p>
          <w:p w:rsidR="00DB5AC8" w:rsidRDefault="00DB5AC8" w:rsidP="000010C9">
            <w:pPr>
              <w:pStyle w:val="EngHang"/>
            </w:pPr>
            <w:r>
              <w:t>W</w:t>
            </w:r>
            <w:r w:rsidRPr="007425E1">
              <w:t xml:space="preserve">ithout change, </w:t>
            </w:r>
          </w:p>
          <w:p w:rsidR="00DB5AC8" w:rsidRPr="00DB5AC8" w:rsidRDefault="00DB5AC8" w:rsidP="000010C9">
            <w:pPr>
              <w:pStyle w:val="EngHangEnd"/>
            </w:pPr>
            <w:r>
              <w:t>A</w:t>
            </w:r>
            <w:r w:rsidRPr="007425E1">
              <w:t xml:space="preserve">nd became perfect man. </w:t>
            </w:r>
          </w:p>
        </w:tc>
        <w:tc>
          <w:tcPr>
            <w:tcW w:w="288" w:type="dxa"/>
          </w:tcPr>
          <w:p w:rsidR="00DB5AC8" w:rsidRDefault="00DB5AC8" w:rsidP="00DB5AC8"/>
        </w:tc>
        <w:tc>
          <w:tcPr>
            <w:tcW w:w="288" w:type="dxa"/>
          </w:tcPr>
          <w:p w:rsidR="00DB5AC8" w:rsidRDefault="000010C9" w:rsidP="000010C9">
            <w:pPr>
              <w:pStyle w:val="CopticCross"/>
            </w:pPr>
            <w:r w:rsidRPr="00FB5ACB">
              <w:t>¿</w:t>
            </w:r>
          </w:p>
        </w:tc>
        <w:tc>
          <w:tcPr>
            <w:tcW w:w="3960" w:type="dxa"/>
          </w:tcPr>
          <w:p w:rsidR="0049637C" w:rsidRDefault="0049637C" w:rsidP="0049637C">
            <w:pPr>
              <w:pStyle w:val="CopticVersemulti-line"/>
            </w:pPr>
            <w:r w:rsidRPr="0049637C">
              <w:t>Ⲓⲏ̅ⲥ Ⲡⲭ̅ⲥ ⲡⲓⲗⲟⲅⲟⲥ</w:t>
            </w:r>
          </w:p>
          <w:p w:rsidR="0049637C" w:rsidRDefault="0049637C" w:rsidP="0049637C">
            <w:pPr>
              <w:pStyle w:val="CopticVersemulti-line"/>
            </w:pPr>
            <w:r w:rsidRPr="0049637C">
              <w:t>ⲉⲧⲁϥϭⲓⲥⲁⲣⲝ</w:t>
            </w:r>
          </w:p>
          <w:p w:rsidR="0049637C" w:rsidRDefault="0049637C" w:rsidP="0049637C">
            <w:pPr>
              <w:pStyle w:val="CopticVersemulti-line"/>
            </w:pPr>
            <w:r w:rsidRPr="0049637C">
              <w:t>ϧⲉⲛ ⲟⲩⲙⲉⲧⲁⲧϣⲓⲃⲧ</w:t>
            </w:r>
          </w:p>
          <w:p w:rsidR="00DB5AC8" w:rsidRDefault="0049637C" w:rsidP="0049637C">
            <w:pPr>
              <w:pStyle w:val="CopticVerse"/>
            </w:pPr>
            <w:r w:rsidRPr="0049637C">
              <w:t>ⲁϥϣⲱⲡⲓ ⲛ̀ⲣⲱⲙⲓ ⲛ̀ⲧⲉⲗⲓⲟⲥ</w:t>
            </w:r>
          </w:p>
        </w:tc>
      </w:tr>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rsidRPr="007425E1">
              <w:t xml:space="preserve">Without confusion, </w:t>
            </w:r>
          </w:p>
          <w:p w:rsidR="00DB5AC8" w:rsidRDefault="00DB5AC8" w:rsidP="000010C9">
            <w:pPr>
              <w:pStyle w:val="EngHang"/>
            </w:pPr>
            <w:r>
              <w:t>O</w:t>
            </w:r>
            <w:r w:rsidRPr="007425E1">
              <w:t xml:space="preserve">r mixture </w:t>
            </w:r>
          </w:p>
          <w:p w:rsidR="00DB5AC8" w:rsidRDefault="00DB5AC8" w:rsidP="000010C9">
            <w:pPr>
              <w:pStyle w:val="EngHang"/>
            </w:pPr>
            <w:r>
              <w:t>N</w:t>
            </w:r>
            <w:r w:rsidRPr="007425E1">
              <w:t xml:space="preserve">or division </w:t>
            </w:r>
          </w:p>
          <w:p w:rsidR="00DB5AC8" w:rsidRDefault="00DB5AC8" w:rsidP="000010C9">
            <w:pPr>
              <w:pStyle w:val="EngHangEnd"/>
            </w:pPr>
            <w:r>
              <w:t>A</w:t>
            </w:r>
            <w:r w:rsidRPr="007425E1">
              <w:t>fter the union.</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49637C">
              <w:t>Ⲙ̀ⲡⲉϥϫⲱϣ ⲙ̀ⲡⲉϥⲑⲱϧ</w:t>
            </w:r>
          </w:p>
          <w:p w:rsidR="0049637C" w:rsidRDefault="0049637C" w:rsidP="0049637C">
            <w:pPr>
              <w:pStyle w:val="CopticVersemulti-line"/>
            </w:pPr>
            <w:r w:rsidRPr="0049637C">
              <w:t>ⲟⲩⲇⲉ ⲙ̀ⲡⲉϥⲫⲱⲣϫ</w:t>
            </w:r>
          </w:p>
          <w:p w:rsidR="0049637C" w:rsidRDefault="0049637C" w:rsidP="0049637C">
            <w:pPr>
              <w:pStyle w:val="CopticVersemulti-line"/>
            </w:pPr>
            <w:r w:rsidRPr="0049637C">
              <w:t>ⲕⲁⲧⲁ ϩ̀ⲗⲓ ⲛ̀ⲥ̀ⲙⲟⲧ</w:t>
            </w:r>
          </w:p>
          <w:p w:rsidR="00DB5AC8" w:rsidRDefault="0049637C" w:rsidP="0049637C">
            <w:pPr>
              <w:pStyle w:val="CopticVerse"/>
            </w:pPr>
            <w:r w:rsidRPr="0049637C">
              <w:t>ⲙⲉⲛⲉⲛⲥⲁ ϯⲙⲉⲧⲟⲩⲁⲓ</w:t>
            </w:r>
          </w:p>
        </w:tc>
      </w:tr>
      <w:tr w:rsidR="00DB5AC8" w:rsidTr="000010C9">
        <w:trPr>
          <w:cantSplit/>
          <w:jc w:val="center"/>
        </w:trPr>
        <w:tc>
          <w:tcPr>
            <w:tcW w:w="288" w:type="dxa"/>
          </w:tcPr>
          <w:p w:rsidR="00DB5AC8" w:rsidRDefault="000010C9" w:rsidP="000010C9">
            <w:pPr>
              <w:pStyle w:val="CopticCross"/>
            </w:pPr>
            <w:r w:rsidRPr="00FB5ACB">
              <w:lastRenderedPageBreak/>
              <w:t>¿</w:t>
            </w:r>
          </w:p>
        </w:tc>
        <w:tc>
          <w:tcPr>
            <w:tcW w:w="3960" w:type="dxa"/>
          </w:tcPr>
          <w:p w:rsidR="00DB5AC8" w:rsidRDefault="00DB5AC8" w:rsidP="000010C9">
            <w:pPr>
              <w:pStyle w:val="EngHang"/>
            </w:pPr>
            <w:r w:rsidRPr="007425E1">
              <w:t xml:space="preserve">But one nature, </w:t>
            </w:r>
          </w:p>
          <w:p w:rsidR="00DB5AC8" w:rsidRDefault="00DB5AC8" w:rsidP="000010C9">
            <w:pPr>
              <w:pStyle w:val="EngHang"/>
            </w:pPr>
            <w:r>
              <w:t>O</w:t>
            </w:r>
            <w:r w:rsidRPr="007425E1">
              <w:t xml:space="preserve">ne hypostasis, </w:t>
            </w:r>
          </w:p>
          <w:p w:rsidR="00DB5AC8" w:rsidRDefault="00DB5AC8" w:rsidP="000010C9">
            <w:pPr>
              <w:pStyle w:val="EngHang"/>
            </w:pPr>
            <w:r>
              <w:t>O</w:t>
            </w:r>
            <w:r w:rsidRPr="007425E1">
              <w:t xml:space="preserve">ne person, </w:t>
            </w:r>
          </w:p>
          <w:p w:rsidR="00DB5AC8" w:rsidRDefault="00DB5AC8" w:rsidP="000010C9">
            <w:pPr>
              <w:pStyle w:val="EngHangEnd"/>
            </w:pPr>
            <w:r>
              <w:t>O</w:t>
            </w:r>
            <w:r w:rsidRPr="007425E1">
              <w:t xml:space="preserve">f God the Logos. </w:t>
            </w:r>
          </w:p>
        </w:tc>
        <w:tc>
          <w:tcPr>
            <w:tcW w:w="288" w:type="dxa"/>
          </w:tcPr>
          <w:p w:rsidR="00DB5AC8" w:rsidRDefault="00DB5AC8" w:rsidP="00DB5AC8"/>
        </w:tc>
        <w:tc>
          <w:tcPr>
            <w:tcW w:w="288" w:type="dxa"/>
          </w:tcPr>
          <w:p w:rsidR="00DB5AC8" w:rsidRDefault="000010C9" w:rsidP="000010C9">
            <w:pPr>
              <w:pStyle w:val="CopticCross"/>
            </w:pPr>
            <w:r w:rsidRPr="00FB5ACB">
              <w:t>¿</w:t>
            </w:r>
          </w:p>
        </w:tc>
        <w:tc>
          <w:tcPr>
            <w:tcW w:w="3960" w:type="dxa"/>
          </w:tcPr>
          <w:p w:rsidR="0049637C" w:rsidRDefault="0049637C" w:rsidP="0049637C">
            <w:pPr>
              <w:pStyle w:val="CopticVersemulti-line"/>
            </w:pPr>
            <w:r w:rsidRPr="0049637C">
              <w:t>Ⲁⲗⲗⲁ ⲟⲩⲫⲩⲥⲓⲥ ⲛ̀ⲟⲩⲱⲧ</w:t>
            </w:r>
          </w:p>
          <w:p w:rsidR="0049637C" w:rsidRDefault="0049637C" w:rsidP="0049637C">
            <w:pPr>
              <w:pStyle w:val="CopticVersemulti-line"/>
            </w:pPr>
            <w:r w:rsidRPr="0049637C">
              <w:t>ⲟⲩϩⲩⲡⲟⲥⲧⲁⲥⲓⲥ ⲛ̀ⲟⲩⲱⲧ</w:t>
            </w:r>
          </w:p>
          <w:p w:rsidR="0049637C" w:rsidRDefault="0049637C" w:rsidP="0049637C">
            <w:pPr>
              <w:pStyle w:val="CopticVersemulti-line"/>
            </w:pPr>
            <w:r w:rsidRPr="0049637C">
              <w:t>ⲟⲩ̀ⲡⲣⲟⲥⲟⲡⲟⲛ ⲛ̀ⲟⲩⲱⲧ</w:t>
            </w:r>
          </w:p>
          <w:p w:rsidR="00DB5AC8" w:rsidRDefault="0049637C" w:rsidP="0049637C">
            <w:pPr>
              <w:pStyle w:val="CopticVerse"/>
            </w:pPr>
            <w:r w:rsidRPr="0049637C">
              <w:t>ⲛ̀ⲧⲉ Ⲫϯ ⲡⲓⲗⲟⲅⲟⲥ</w:t>
            </w:r>
          </w:p>
        </w:tc>
      </w:tr>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rsidRPr="007425E1">
              <w:t>He has risen bodily</w:t>
            </w:r>
            <w:r>
              <w:t>,</w:t>
            </w:r>
          </w:p>
          <w:p w:rsidR="00DB5AC8" w:rsidRDefault="00DB5AC8" w:rsidP="000010C9">
            <w:pPr>
              <w:pStyle w:val="EngHang"/>
            </w:pPr>
            <w:r>
              <w:t>F</w:t>
            </w:r>
            <w:r w:rsidRPr="007425E1">
              <w:t xml:space="preserve">rom the Virgin, </w:t>
            </w:r>
          </w:p>
          <w:p w:rsidR="00DB5AC8" w:rsidRDefault="00DB5AC8" w:rsidP="000010C9">
            <w:pPr>
              <w:pStyle w:val="EngHang"/>
            </w:pPr>
            <w:r>
              <w:t>W</w:t>
            </w:r>
            <w:r w:rsidRPr="007425E1">
              <w:t xml:space="preserve">ithout the seed of man, </w:t>
            </w:r>
          </w:p>
          <w:p w:rsidR="00DB5AC8" w:rsidRDefault="00DB5AC8" w:rsidP="000010C9">
            <w:pPr>
              <w:pStyle w:val="EngHangEnd"/>
            </w:pPr>
            <w:r>
              <w:t>T</w:t>
            </w:r>
            <w:r w:rsidRPr="007425E1">
              <w:t>hat he might save us.</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DB5AC8" w:rsidRDefault="0049637C" w:rsidP="0049637C">
            <w:pPr>
              <w:pStyle w:val="CopticVersemulti-line"/>
            </w:pPr>
            <w:r w:rsidRPr="00D807EF">
              <w:t>ϣⲁⲛ̀ⲧⲉϥⲥⲱϯ ⲙ̀ⲙⲟⲛ</w:t>
            </w:r>
          </w:p>
        </w:tc>
      </w:tr>
    </w:tbl>
    <w:p w:rsidR="000010C9" w:rsidRDefault="000010C9" w:rsidP="00D24FE1">
      <w:pPr>
        <w:pStyle w:val="Heading4"/>
      </w:pPr>
      <w:bookmarkStart w:id="280" w:name="_Toc298445800"/>
      <w:bookmarkStart w:id="281" w:name="_Toc298681285"/>
      <w:bookmarkStart w:id="282" w:name="_Toc298447525"/>
      <w:r>
        <w:t>Part Seven</w:t>
      </w:r>
      <w:bookmarkEnd w:id="280"/>
      <w:bookmarkEnd w:id="281"/>
      <w:bookmarkEnd w:id="2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10C9" w:rsidTr="000010C9">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0010C9">
            <w:pPr>
              <w:pStyle w:val="EngHang"/>
            </w:pPr>
            <w:r w:rsidRPr="007425E1">
              <w:t xml:space="preserve">Hail to Bethlehem, </w:t>
            </w:r>
          </w:p>
          <w:p w:rsidR="000010C9" w:rsidRDefault="000010C9" w:rsidP="000010C9">
            <w:pPr>
              <w:pStyle w:val="EngHang"/>
            </w:pPr>
            <w:r>
              <w:t>T</w:t>
            </w:r>
            <w:r w:rsidRPr="007425E1">
              <w:t xml:space="preserve">he city of the prophets, </w:t>
            </w:r>
          </w:p>
          <w:p w:rsidR="000010C9" w:rsidRDefault="000010C9" w:rsidP="000010C9">
            <w:pPr>
              <w:pStyle w:val="EngHang"/>
            </w:pPr>
            <w:r>
              <w:t>W</w:t>
            </w:r>
            <w:r w:rsidRPr="007425E1">
              <w:t xml:space="preserve">herein was born Christ </w:t>
            </w:r>
          </w:p>
          <w:p w:rsidR="000010C9" w:rsidRPr="000010C9" w:rsidRDefault="000010C9" w:rsidP="000010C9">
            <w:pPr>
              <w:pStyle w:val="EngHangEnd"/>
            </w:pPr>
            <w:r>
              <w:t>T</w:t>
            </w:r>
            <w:r w:rsidRPr="007425E1">
              <w:t xml:space="preserve">he second Adam: </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Ⲭⲉⲣⲉ Ⲃⲏⲑⲗⲉⲉⲙ</w:t>
            </w:r>
          </w:p>
          <w:p w:rsidR="0049637C" w:rsidRDefault="0049637C"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49637C" w:rsidRDefault="0049637C"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010C9" w:rsidRDefault="0049637C"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010C9" w:rsidTr="000010C9">
        <w:trPr>
          <w:cantSplit/>
          <w:jc w:val="center"/>
        </w:trPr>
        <w:tc>
          <w:tcPr>
            <w:tcW w:w="288" w:type="dxa"/>
          </w:tcPr>
          <w:p w:rsidR="000010C9" w:rsidRDefault="000010C9" w:rsidP="000010C9">
            <w:pPr>
              <w:pStyle w:val="CopticCross"/>
            </w:pPr>
          </w:p>
        </w:tc>
        <w:tc>
          <w:tcPr>
            <w:tcW w:w="3960" w:type="dxa"/>
          </w:tcPr>
          <w:p w:rsidR="000010C9" w:rsidRDefault="000010C9" w:rsidP="000010C9">
            <w:pPr>
              <w:pStyle w:val="EngHang"/>
            </w:pPr>
            <w:r w:rsidRPr="007425E1">
              <w:t xml:space="preserve">That he might restore </w:t>
            </w:r>
          </w:p>
          <w:p w:rsidR="000010C9" w:rsidRDefault="000010C9" w:rsidP="000010C9">
            <w:pPr>
              <w:pStyle w:val="EngHang"/>
            </w:pPr>
            <w:r w:rsidRPr="007425E1">
              <w:t xml:space="preserve">Adam the first man: </w:t>
            </w:r>
          </w:p>
          <w:p w:rsidR="000010C9" w:rsidRDefault="000010C9" w:rsidP="000010C9">
            <w:pPr>
              <w:pStyle w:val="EngHang"/>
            </w:pPr>
            <w:r w:rsidRPr="007425E1">
              <w:t xml:space="preserve">Who is from the earth </w:t>
            </w:r>
          </w:p>
          <w:p w:rsidR="000010C9" w:rsidRDefault="000010C9" w:rsidP="000010C9">
            <w:pPr>
              <w:pStyle w:val="EngHangEnd"/>
            </w:pPr>
            <w:r>
              <w:t>T</w:t>
            </w:r>
            <w:r w:rsidRPr="007425E1">
              <w:t>o Paradise,</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Ϩⲓⲛⲁ ⲛ̀ⲧⲉϥⲧⲁⲑⲥⲟ ⲛ̀Ⲁⲇⲁⲙ</w:t>
            </w:r>
          </w:p>
          <w:p w:rsidR="0049637C" w:rsidRDefault="0049637C" w:rsidP="0049637C">
            <w:pPr>
              <w:pStyle w:val="CopticVersemulti-line"/>
            </w:pPr>
            <w:r w:rsidRPr="0049637C">
              <w:t>ⲡⲓϩⲟⲩⲓⲧ ⲛ̀ⲣⲱⲙⲓ</w:t>
            </w:r>
          </w:p>
          <w:p w:rsidR="0049637C" w:rsidRDefault="0049637C" w:rsidP="0049637C">
            <w:pPr>
              <w:pStyle w:val="CopticVersemulti-line"/>
            </w:pPr>
            <w:r w:rsidRPr="0049637C">
              <w:t>ⲡⲓ ⲉⲃⲟⲗϧⲉⲛ ⲡ̀ⲕⲁϩⲓ</w:t>
            </w:r>
          </w:p>
          <w:p w:rsidR="000010C9" w:rsidRDefault="0049637C" w:rsidP="0049637C">
            <w:pPr>
              <w:pStyle w:val="CopticVerse"/>
            </w:pPr>
            <w:r w:rsidRPr="0049637C">
              <w:t>ⲉⲡⲓⲡⲁⲣⲁⲇⲓⲥⲟⲥ</w:t>
            </w:r>
          </w:p>
        </w:tc>
      </w:tr>
      <w:tr w:rsidR="000010C9" w:rsidTr="000010C9">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0010C9">
            <w:pPr>
              <w:pStyle w:val="EngHang"/>
            </w:pPr>
            <w:r w:rsidRPr="007425E1">
              <w:t xml:space="preserve">And make void </w:t>
            </w:r>
          </w:p>
          <w:p w:rsidR="000010C9" w:rsidRDefault="000010C9" w:rsidP="000010C9">
            <w:pPr>
              <w:pStyle w:val="EngHang"/>
            </w:pPr>
            <w:r>
              <w:t>T</w:t>
            </w:r>
            <w:r w:rsidRPr="007425E1">
              <w:t xml:space="preserve">he sentence of death: </w:t>
            </w:r>
          </w:p>
          <w:p w:rsidR="000010C9" w:rsidRDefault="000010C9" w:rsidP="000010C9">
            <w:pPr>
              <w:pStyle w:val="EngHang"/>
            </w:pPr>
            <w:r w:rsidRPr="007425E1">
              <w:t xml:space="preserve">Adam you are earth: </w:t>
            </w:r>
          </w:p>
          <w:p w:rsidR="000010C9" w:rsidRDefault="000010C9" w:rsidP="000010C9">
            <w:pPr>
              <w:pStyle w:val="EngHangEnd"/>
            </w:pPr>
            <w:r>
              <w:t>A</w:t>
            </w:r>
            <w:r w:rsidRPr="007425E1">
              <w:t>nd shall return to earth.</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Ⲟⲩⲟϩ ⲛ̀ⲧⲉϥⲃⲱⲗ ⲉ̀ⲃⲟⲗ</w:t>
            </w:r>
          </w:p>
          <w:p w:rsidR="0049637C" w:rsidRDefault="0049637C" w:rsidP="0049637C">
            <w:pPr>
              <w:pStyle w:val="CopticVersemulti-line"/>
            </w:pPr>
            <w:r w:rsidRPr="0049637C">
              <w:t>ⲛ̀ⲧⲁⲡⲟⲫⲁⲥⲓⲥ ⲙ̀ⲫ̀ⲙⲟⲩ</w:t>
            </w:r>
          </w:p>
          <w:p w:rsidR="0049637C" w:rsidRDefault="0049637C" w:rsidP="0049637C">
            <w:pPr>
              <w:pStyle w:val="CopticVersemulti-line"/>
            </w:pPr>
            <w:r w:rsidRPr="0049637C">
              <w:t>ϫⲉ Ⲁⲇⲁⲙ ⲛ̀ⲑⲟⲕ ⲟⲩⲕⲁϩⲓ</w:t>
            </w:r>
          </w:p>
          <w:p w:rsidR="000010C9" w:rsidRDefault="0049637C" w:rsidP="0049637C">
            <w:pPr>
              <w:pStyle w:val="CopticVerse"/>
            </w:pPr>
            <w:r w:rsidRPr="0049637C">
              <w:t>ⲭ̀ⲛⲁⲧⲁⲥⲑⲟⲕ ⲉⲡⲕⲁϩⲓ</w:t>
            </w:r>
          </w:p>
        </w:tc>
      </w:tr>
      <w:tr w:rsidR="000010C9" w:rsidTr="000010C9">
        <w:trPr>
          <w:cantSplit/>
          <w:jc w:val="center"/>
        </w:trPr>
        <w:tc>
          <w:tcPr>
            <w:tcW w:w="288" w:type="dxa"/>
          </w:tcPr>
          <w:p w:rsidR="000010C9" w:rsidRDefault="000010C9" w:rsidP="000010C9">
            <w:pPr>
              <w:pStyle w:val="CopticCross"/>
            </w:pPr>
          </w:p>
        </w:tc>
        <w:tc>
          <w:tcPr>
            <w:tcW w:w="3960" w:type="dxa"/>
          </w:tcPr>
          <w:p w:rsidR="000010C9" w:rsidRDefault="000010C9" w:rsidP="000010C9">
            <w:pPr>
              <w:pStyle w:val="EngHang"/>
            </w:pPr>
            <w:r w:rsidRPr="007425E1">
              <w:t xml:space="preserve">For in the place wherein: </w:t>
            </w:r>
          </w:p>
          <w:p w:rsidR="000010C9" w:rsidRDefault="000010C9" w:rsidP="000010C9">
            <w:pPr>
              <w:pStyle w:val="EngHang"/>
            </w:pPr>
            <w:r>
              <w:t>S</w:t>
            </w:r>
            <w:r w:rsidRPr="007425E1">
              <w:t xml:space="preserve">in had abounded, </w:t>
            </w:r>
          </w:p>
          <w:p w:rsidR="000010C9" w:rsidRDefault="000010C9" w:rsidP="000010C9">
            <w:pPr>
              <w:pStyle w:val="EngHang"/>
            </w:pPr>
            <w:r>
              <w:t>T</w:t>
            </w:r>
            <w:r w:rsidRPr="007425E1">
              <w:t xml:space="preserve">here much more abounded: </w:t>
            </w:r>
          </w:p>
          <w:p w:rsidR="000010C9" w:rsidRDefault="000010C9" w:rsidP="000010C9">
            <w:pPr>
              <w:pStyle w:val="EngHangEnd"/>
            </w:pPr>
            <w:r>
              <w:t>T</w:t>
            </w:r>
            <w:r w:rsidRPr="007425E1">
              <w:t>he grace of Christ.</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Ⲡⲓⲙⲁ ⲅⲁⲣ ⲉ̀ⲧⲁϥⲁϣⲁⲓ</w:t>
            </w:r>
          </w:p>
          <w:p w:rsidR="0049637C" w:rsidRDefault="0049637C" w:rsidP="0049637C">
            <w:pPr>
              <w:pStyle w:val="CopticVersemulti-line"/>
            </w:pPr>
            <w:r w:rsidRPr="0049637C">
              <w:t>ⲙ̀ⲙⲟϥ ⲛ̀ϫⲉ ⲫ̀ⲛⲟⲃⲓ</w:t>
            </w:r>
          </w:p>
          <w:p w:rsidR="0049637C" w:rsidRDefault="0049637C" w:rsidP="0049637C">
            <w:pPr>
              <w:pStyle w:val="CopticVersemulti-line"/>
            </w:pPr>
            <w:r w:rsidRPr="0049637C">
              <w:t>ⲁϥⲉⲣϩⲟⲩⲟ ⲁ̀ϣⲁⲓ ⲛ̀ϧⲏⲧϥ</w:t>
            </w:r>
          </w:p>
          <w:p w:rsidR="000010C9" w:rsidRDefault="0049637C" w:rsidP="0049637C">
            <w:pPr>
              <w:pStyle w:val="CopticVerse"/>
            </w:pPr>
            <w:r w:rsidRPr="0049637C">
              <w:t>ⲛ̀ϫⲉ ⲡⲓϩ̀ⲙⲟⲧ ⲙ̀Ⲡⲭ̅ⲥ</w:t>
            </w:r>
          </w:p>
        </w:tc>
      </w:tr>
      <w:tr w:rsidR="000010C9" w:rsidTr="000010C9">
        <w:trPr>
          <w:cantSplit/>
          <w:jc w:val="center"/>
        </w:trPr>
        <w:tc>
          <w:tcPr>
            <w:tcW w:w="288" w:type="dxa"/>
          </w:tcPr>
          <w:p w:rsidR="000010C9" w:rsidRDefault="000010C9" w:rsidP="000010C9">
            <w:pPr>
              <w:pStyle w:val="CopticCross"/>
            </w:pPr>
            <w:r w:rsidRPr="00FB5ACB">
              <w:lastRenderedPageBreak/>
              <w:t>¿</w:t>
            </w:r>
          </w:p>
        </w:tc>
        <w:tc>
          <w:tcPr>
            <w:tcW w:w="3960" w:type="dxa"/>
          </w:tcPr>
          <w:p w:rsidR="000010C9" w:rsidRDefault="000010C9" w:rsidP="000010C9">
            <w:pPr>
              <w:pStyle w:val="EngHang"/>
            </w:pPr>
            <w:r w:rsidRPr="007425E1">
              <w:t>He has risen bodily</w:t>
            </w:r>
            <w:r>
              <w:t>,</w:t>
            </w:r>
          </w:p>
          <w:p w:rsidR="000010C9" w:rsidRDefault="000010C9" w:rsidP="000010C9">
            <w:pPr>
              <w:pStyle w:val="EngHang"/>
            </w:pPr>
            <w:r>
              <w:t>F</w:t>
            </w:r>
            <w:r w:rsidRPr="007425E1">
              <w:t xml:space="preserve">rom the Virgin, </w:t>
            </w:r>
          </w:p>
          <w:p w:rsidR="000010C9" w:rsidRDefault="000010C9" w:rsidP="000010C9">
            <w:pPr>
              <w:pStyle w:val="EngHang"/>
            </w:pPr>
            <w:r>
              <w:t>W</w:t>
            </w:r>
            <w:r w:rsidRPr="007425E1">
              <w:t xml:space="preserve">ithout the seed of man, </w:t>
            </w:r>
          </w:p>
          <w:p w:rsidR="000010C9" w:rsidRDefault="000010C9" w:rsidP="000010C9">
            <w:pPr>
              <w:pStyle w:val="EngHangEnd"/>
            </w:pPr>
            <w:r>
              <w:t>T</w:t>
            </w:r>
            <w:r w:rsidRPr="007425E1">
              <w:t>hat he might save us.</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0010C9" w:rsidRDefault="0049637C" w:rsidP="0049637C">
            <w:pPr>
              <w:pStyle w:val="CopticVersemulti-line"/>
            </w:pPr>
            <w:r w:rsidRPr="00D807EF">
              <w:t>ϣⲁⲛ̀ⲧⲉϥⲥⲱϯ ⲙ̀ⲙⲟⲛ</w:t>
            </w:r>
          </w:p>
        </w:tc>
      </w:tr>
    </w:tbl>
    <w:p w:rsidR="000010C9" w:rsidRDefault="000010C9" w:rsidP="00D24FE1">
      <w:pPr>
        <w:pStyle w:val="Heading4"/>
      </w:pPr>
      <w:bookmarkStart w:id="283" w:name="_Toc298445801"/>
      <w:bookmarkStart w:id="284" w:name="_Toc298681286"/>
      <w:bookmarkStart w:id="285" w:name="_Toc298447526"/>
      <w:r>
        <w:t>Part Eight</w:t>
      </w:r>
      <w:bookmarkEnd w:id="283"/>
      <w:bookmarkEnd w:id="284"/>
      <w:bookmarkEnd w:id="2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rsidRPr="007425E1">
              <w:t xml:space="preserve">Be glad all ye souls: </w:t>
            </w:r>
          </w:p>
          <w:p w:rsidR="000010C9" w:rsidRDefault="000010C9" w:rsidP="004568B8">
            <w:pPr>
              <w:pStyle w:val="EngHang"/>
            </w:pPr>
            <w:r>
              <w:t>A</w:t>
            </w:r>
            <w:r w:rsidRPr="007425E1">
              <w:t xml:space="preserve">nd sing in chorus: </w:t>
            </w:r>
          </w:p>
          <w:p w:rsidR="000010C9" w:rsidRDefault="000010C9" w:rsidP="004568B8">
            <w:pPr>
              <w:pStyle w:val="EngHang"/>
            </w:pPr>
            <w:r>
              <w:t>W</w:t>
            </w:r>
            <w:r w:rsidRPr="007425E1">
              <w:t xml:space="preserve">ith the angels, </w:t>
            </w:r>
          </w:p>
          <w:p w:rsidR="000010C9" w:rsidRDefault="000010C9" w:rsidP="004568B8">
            <w:pPr>
              <w:pStyle w:val="EngHangEnd"/>
            </w:pPr>
            <w:r>
              <w:t>A</w:t>
            </w:r>
            <w:r w:rsidRPr="007425E1">
              <w:t xml:space="preserve"> hymn to the Christ king.</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Ⲯⲩⲭⲏ ⲛⲓⲃⲉⲛ ⲣⲁ</w:t>
            </w:r>
            <w:r w:rsidRPr="0049637C">
              <w:rPr>
                <w:rFonts w:ascii="Times New Roman" w:hAnsi="Times New Roman" w:cs="Times New Roman"/>
              </w:rPr>
              <w:t>ϣ</w:t>
            </w:r>
            <w:r w:rsidRPr="0049637C">
              <w:t>ⲓ</w:t>
            </w:r>
          </w:p>
          <w:p w:rsidR="0049637C" w:rsidRDefault="0049637C"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49637C" w:rsidRDefault="0049637C" w:rsidP="0049637C">
            <w:pPr>
              <w:pStyle w:val="CopticVersemulti-line"/>
            </w:pPr>
            <w:r w:rsidRPr="0049637C">
              <w:t>ⲛⲉⲙ ⲛⲓⲁⲅⲅⲉⲗⲟⲥ</w:t>
            </w:r>
          </w:p>
          <w:p w:rsidR="000010C9" w:rsidRDefault="0049637C"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010C9" w:rsidTr="004568B8">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4568B8">
            <w:pPr>
              <w:pStyle w:val="EngHang"/>
            </w:pPr>
            <w:r w:rsidRPr="007425E1">
              <w:t xml:space="preserve">Proclaiming and saying: </w:t>
            </w:r>
          </w:p>
          <w:p w:rsidR="000010C9" w:rsidRDefault="000010C9" w:rsidP="004568B8">
            <w:pPr>
              <w:pStyle w:val="EngHang"/>
            </w:pPr>
            <w:r w:rsidRPr="007425E1">
              <w:t xml:space="preserve">Glory to God in the highest, </w:t>
            </w:r>
          </w:p>
          <w:p w:rsidR="000010C9" w:rsidRDefault="000010C9" w:rsidP="004568B8">
            <w:pPr>
              <w:pStyle w:val="EngHang"/>
            </w:pPr>
            <w:r>
              <w:t>P</w:t>
            </w:r>
            <w:r w:rsidRPr="007425E1">
              <w:t xml:space="preserve">eace upon the earth, </w:t>
            </w:r>
          </w:p>
          <w:p w:rsidR="000010C9" w:rsidRDefault="000010C9" w:rsidP="004568B8">
            <w:pPr>
              <w:pStyle w:val="EngHangEnd"/>
            </w:pPr>
            <w:r>
              <w:t>And good</w:t>
            </w:r>
            <w:r w:rsidRPr="007425E1">
              <w:t xml:space="preserve">will toward men. </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Ⲉⲩⲱϣ ⲉⲃⲟⲗ ⲉⲩϫⲱ ⲙ̀ⲙⲟⲥ</w:t>
            </w:r>
          </w:p>
          <w:p w:rsidR="0049637C" w:rsidRDefault="0049637C" w:rsidP="0049637C">
            <w:pPr>
              <w:pStyle w:val="CopticVersemulti-line"/>
            </w:pPr>
            <w:r w:rsidRPr="0049637C">
              <w:t>ϫⲉ ⲟⲩⲱ̀ⲟⲩ ϧⲉⲛ ⲛⲏⲉⲧϭⲟⲥⲓ ⲙ̀Ⲫϯ</w:t>
            </w:r>
          </w:p>
          <w:p w:rsidR="0049637C" w:rsidRDefault="0049637C" w:rsidP="0049637C">
            <w:pPr>
              <w:pStyle w:val="CopticVersemulti-line"/>
            </w:pPr>
            <w:r w:rsidRPr="0049637C">
              <w:t>ⲛⲉⲙ ⲟⲩϩⲓⲣⲏⲛⲏ ϩⲓϫⲉⲛ ⲡⲓⲕⲁϩⲓ</w:t>
            </w:r>
          </w:p>
          <w:p w:rsidR="000010C9" w:rsidRDefault="0049637C" w:rsidP="0049637C">
            <w:pPr>
              <w:pStyle w:val="CopticVerse"/>
            </w:pPr>
            <w:r w:rsidRPr="0049637C">
              <w:t>ⲛⲉⲙ ⲟⲩϯⲙⲁϯ ϧⲉⲛ ⲛⲓⲣⲱⲙⲓ</w:t>
            </w:r>
          </w:p>
        </w:tc>
      </w:tr>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t>For he has broken down</w:t>
            </w:r>
            <w:r w:rsidRPr="007425E1">
              <w:t xml:space="preserve">: </w:t>
            </w:r>
          </w:p>
          <w:p w:rsidR="000010C9" w:rsidRDefault="000010C9" w:rsidP="004568B8">
            <w:pPr>
              <w:pStyle w:val="EngHang"/>
            </w:pPr>
            <w:r>
              <w:t>T</w:t>
            </w:r>
            <w:r w:rsidRPr="007425E1">
              <w:t xml:space="preserve">he middle wall: </w:t>
            </w:r>
          </w:p>
          <w:p w:rsidR="000010C9" w:rsidRDefault="000010C9" w:rsidP="004568B8">
            <w:pPr>
              <w:pStyle w:val="EngHang"/>
            </w:pPr>
            <w:r w:rsidRPr="007425E1">
              <w:t xml:space="preserve">And he abolished in fullness: </w:t>
            </w:r>
          </w:p>
          <w:p w:rsidR="000010C9" w:rsidRDefault="000010C9" w:rsidP="004568B8">
            <w:pPr>
              <w:pStyle w:val="EngHangEnd"/>
            </w:pPr>
            <w:r>
              <w:t>T</w:t>
            </w:r>
            <w:r w:rsidRPr="007425E1">
              <w:t>he enmity.</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7E3D46" w:rsidRDefault="007E3D46" w:rsidP="0049637C">
            <w:pPr>
              <w:pStyle w:val="CopticVersemulti-line"/>
            </w:pPr>
            <w:r w:rsidRPr="007E3D46">
              <w:t>Ϫⲉ ⲁϥⲃⲱⲗ ⲅⲁⲣ ⲉⲃⲟⲗ</w:t>
            </w:r>
          </w:p>
          <w:p w:rsidR="007E3D46" w:rsidRDefault="007E3D46" w:rsidP="0049637C">
            <w:pPr>
              <w:pStyle w:val="CopticVersemulti-line"/>
            </w:pPr>
            <w:r w:rsidRPr="007E3D46">
              <w:t>ⲙ̀ⲡⲓϫⲓⲛⲓ ⲉⲑⲙⲏϯ</w:t>
            </w:r>
          </w:p>
          <w:p w:rsidR="007E3D46" w:rsidRDefault="007E3D46" w:rsidP="0049637C">
            <w:pPr>
              <w:pStyle w:val="CopticVersemulti-line"/>
            </w:pPr>
            <w:r w:rsidRPr="007E3D46">
              <w:t>ⲁϥϧⲱⲧⲉⲃϧⲉⲛ ⲟⲩϫⲱⲕ</w:t>
            </w:r>
          </w:p>
          <w:p w:rsidR="000010C9" w:rsidRDefault="007E3D46" w:rsidP="007E3D46">
            <w:pPr>
              <w:pStyle w:val="CopticVerse"/>
            </w:pPr>
            <w:r w:rsidRPr="007E3D46">
              <w:t>ⲛ̀ϯⲙⲉⲧϫⲁϫⲓ</w:t>
            </w:r>
          </w:p>
        </w:tc>
      </w:tr>
      <w:tr w:rsidR="000010C9" w:rsidTr="004568B8">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4568B8">
            <w:pPr>
              <w:pStyle w:val="EngHang"/>
            </w:pPr>
            <w:r w:rsidRPr="007425E1">
              <w:t xml:space="preserve">He has blotted out: </w:t>
            </w:r>
          </w:p>
          <w:p w:rsidR="000010C9" w:rsidRDefault="000010C9" w:rsidP="004568B8">
            <w:pPr>
              <w:pStyle w:val="EngHang"/>
            </w:pPr>
            <w:r>
              <w:t>T</w:t>
            </w:r>
            <w:r w:rsidRPr="007425E1">
              <w:t xml:space="preserve">he handwriting of servitude: </w:t>
            </w:r>
          </w:p>
          <w:p w:rsidR="000010C9" w:rsidRDefault="000010C9" w:rsidP="004568B8">
            <w:pPr>
              <w:pStyle w:val="EngHang"/>
            </w:pPr>
            <w:r>
              <w:t>O</w:t>
            </w:r>
            <w:r w:rsidRPr="007425E1">
              <w:t xml:space="preserve">n Adam and Eve; </w:t>
            </w:r>
          </w:p>
          <w:p w:rsidR="000010C9" w:rsidRDefault="000010C9" w:rsidP="004568B8">
            <w:pPr>
              <w:pStyle w:val="EngHangEnd"/>
            </w:pPr>
            <w:r>
              <w:t>A</w:t>
            </w:r>
            <w:r w:rsidRPr="007425E1">
              <w:t>nd made them free.</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7E3D46" w:rsidRDefault="007E3D46" w:rsidP="0049637C">
            <w:pPr>
              <w:pStyle w:val="CopticVersemulti-line"/>
            </w:pPr>
            <w:r w:rsidRPr="007E3D46">
              <w:t>Ⲁϥⲫⲱϧ ⲙ̀ⲡⲓⲥ̀ϧⲓ ⲛ̀ϫⲓϫ</w:t>
            </w:r>
          </w:p>
          <w:p w:rsidR="007E3D46" w:rsidRDefault="007E3D46" w:rsidP="0049637C">
            <w:pPr>
              <w:pStyle w:val="CopticVersemulti-line"/>
            </w:pPr>
            <w:r w:rsidRPr="007E3D46">
              <w:t>ⲛ̀ⲧⲉ ϯⲙⲉⲧⲃⲱⲕ</w:t>
            </w:r>
          </w:p>
          <w:p w:rsidR="007E3D46" w:rsidRDefault="007E3D46" w:rsidP="0049637C">
            <w:pPr>
              <w:pStyle w:val="CopticVersemulti-line"/>
            </w:pPr>
            <w:r w:rsidRPr="007E3D46">
              <w:t>ⲛ̀ⲧⲉ Ⲁⲇⲁⲙ ⲛⲉⲙ</w:t>
            </w:r>
          </w:p>
          <w:p w:rsidR="000010C9" w:rsidRDefault="007E3D46" w:rsidP="0049637C">
            <w:pPr>
              <w:pStyle w:val="CopticVersemulti-line"/>
            </w:pPr>
            <w:r w:rsidRPr="007E3D46">
              <w:t>Ⲉⲩⲁ ⲁϥⲁⲓⲧⲟⲩ ⲛ̀ⲣⲉⲙϩⲉ</w:t>
            </w:r>
          </w:p>
        </w:tc>
      </w:tr>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rsidRPr="007425E1">
              <w:t xml:space="preserve">He who was born to us: </w:t>
            </w:r>
          </w:p>
          <w:p w:rsidR="000010C9" w:rsidRDefault="000010C9" w:rsidP="004568B8">
            <w:pPr>
              <w:pStyle w:val="EngHang"/>
            </w:pPr>
            <w:r>
              <w:t>I</w:t>
            </w:r>
            <w:r w:rsidRPr="007425E1">
              <w:t xml:space="preserve">n the city of David: </w:t>
            </w:r>
          </w:p>
          <w:p w:rsidR="000010C9" w:rsidRDefault="000010C9" w:rsidP="004568B8">
            <w:pPr>
              <w:pStyle w:val="EngHang"/>
            </w:pPr>
            <w:r>
              <w:t>A</w:t>
            </w:r>
            <w:r w:rsidRPr="007425E1">
              <w:t xml:space="preserve">ccording to the word of the angel: </w:t>
            </w:r>
          </w:p>
          <w:p w:rsidR="000010C9" w:rsidRDefault="000010C9" w:rsidP="004568B8">
            <w:pPr>
              <w:pStyle w:val="EngHangEnd"/>
            </w:pPr>
            <w:r w:rsidRPr="007425E1">
              <w:t>Jesus our Saviour.</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7E3D46" w:rsidRDefault="007E3D46" w:rsidP="007E3D46">
            <w:pPr>
              <w:pStyle w:val="CopticVersemulti-line"/>
            </w:pPr>
            <w:r w:rsidRPr="007E3D46">
              <w:t>Ⲛ̀ϫⲉ ⲫⲏⲉⲧⲁⲩⲙⲁⲥϥ</w:t>
            </w:r>
            <w:r>
              <w:t xml:space="preserve"> </w:t>
            </w:r>
            <w:r w:rsidRPr="007E3D46">
              <w:t>ⲛⲁⲛ</w:t>
            </w:r>
          </w:p>
          <w:p w:rsidR="007E3D46" w:rsidRDefault="007E3D46" w:rsidP="007E3D46">
            <w:pPr>
              <w:pStyle w:val="CopticVersemulti-line"/>
            </w:pPr>
            <w:r w:rsidRPr="007E3D46">
              <w:t>ϧⲉⲛ ⲑ̀ⲃⲁⲕⲓ ⲛ̀Ⲇⲁⲩⲓⲇ</w:t>
            </w:r>
          </w:p>
          <w:p w:rsidR="007E3D46" w:rsidRDefault="007E3D46" w:rsidP="007E3D46">
            <w:pPr>
              <w:pStyle w:val="CopticVersemulti-line"/>
            </w:pPr>
            <w:r w:rsidRPr="007E3D46">
              <w:t>ⲕⲁⲧⲁ ⲡ̀ⲥⲁϫⲓ ⲙ̀ⲡⲓⲁⲅⲅⲉⲗⲟⲥ</w:t>
            </w:r>
          </w:p>
          <w:p w:rsidR="000010C9" w:rsidRDefault="007E3D46" w:rsidP="007E3D46">
            <w:pPr>
              <w:pStyle w:val="CopticVerse"/>
            </w:pPr>
            <w:r w:rsidRPr="007E3D46">
              <w:t>ⲡⲉⲛⲥ̅ⲱ̅ⲣ Ⲓⲏ̅ⲥ</w:t>
            </w:r>
          </w:p>
        </w:tc>
      </w:tr>
      <w:tr w:rsidR="000010C9" w:rsidTr="004568B8">
        <w:trPr>
          <w:cantSplit/>
          <w:jc w:val="center"/>
        </w:trPr>
        <w:tc>
          <w:tcPr>
            <w:tcW w:w="288" w:type="dxa"/>
          </w:tcPr>
          <w:p w:rsidR="000010C9" w:rsidRDefault="000010C9" w:rsidP="000010C9">
            <w:pPr>
              <w:pStyle w:val="CopticCross"/>
            </w:pPr>
            <w:r w:rsidRPr="00FB5ACB">
              <w:lastRenderedPageBreak/>
              <w:t>¿</w:t>
            </w:r>
          </w:p>
        </w:tc>
        <w:tc>
          <w:tcPr>
            <w:tcW w:w="3960" w:type="dxa"/>
          </w:tcPr>
          <w:p w:rsidR="000010C9" w:rsidRDefault="000010C9" w:rsidP="004568B8">
            <w:pPr>
              <w:pStyle w:val="EngHang"/>
            </w:pPr>
            <w:r w:rsidRPr="007425E1">
              <w:t>He has risen bodily</w:t>
            </w:r>
            <w:r>
              <w:t>,</w:t>
            </w:r>
          </w:p>
          <w:p w:rsidR="000010C9" w:rsidRDefault="000010C9" w:rsidP="004568B8">
            <w:pPr>
              <w:pStyle w:val="EngHang"/>
            </w:pPr>
            <w:r>
              <w:t>F</w:t>
            </w:r>
            <w:r w:rsidRPr="007425E1">
              <w:t xml:space="preserve">rom the Virgin, </w:t>
            </w:r>
          </w:p>
          <w:p w:rsidR="000010C9" w:rsidRDefault="000010C9" w:rsidP="004568B8">
            <w:pPr>
              <w:pStyle w:val="EngHang"/>
            </w:pPr>
            <w:r>
              <w:t>W</w:t>
            </w:r>
            <w:r w:rsidRPr="007425E1">
              <w:t xml:space="preserve">ithout the seed of man, </w:t>
            </w:r>
          </w:p>
          <w:p w:rsidR="000010C9" w:rsidRDefault="000010C9" w:rsidP="004568B8">
            <w:pPr>
              <w:pStyle w:val="EngHangEnd"/>
            </w:pPr>
            <w:r>
              <w:t>T</w:t>
            </w:r>
            <w:r w:rsidRPr="007425E1">
              <w:t>hat he might save us.</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7E3D46" w:rsidRDefault="007E3D46" w:rsidP="007E3D46">
            <w:pPr>
              <w:pStyle w:val="CopticVersemulti-line"/>
            </w:pPr>
            <w:r w:rsidRPr="00D807EF">
              <w:t>Ⲁϥϣⲁⲓ ⲥⲱⲙⲁⲧⲓⲕⲱⲥ</w:t>
            </w:r>
          </w:p>
          <w:p w:rsidR="007E3D46" w:rsidRDefault="007E3D46" w:rsidP="007E3D46">
            <w:pPr>
              <w:pStyle w:val="CopticVersemulti-line"/>
            </w:pPr>
            <w:r w:rsidRPr="00D807EF">
              <w:t>ⲉⲃⲟⲗϧⲉⲛ ϯⲡⲁⲣⲑⲉⲛⲟⲥ</w:t>
            </w:r>
          </w:p>
          <w:p w:rsidR="007E3D46" w:rsidRDefault="007E3D46" w:rsidP="007E3D46">
            <w:pPr>
              <w:pStyle w:val="CopticVersemulti-line"/>
            </w:pPr>
            <w:r w:rsidRPr="00D807EF">
              <w:t>ⲁϭⲛⲉ ⲥ̀ⲡⲉⲣⲙⲁ ⲛ̀ⲣⲱⲙⲓ</w:t>
            </w:r>
          </w:p>
          <w:p w:rsidR="000010C9" w:rsidRDefault="007E3D46" w:rsidP="007E3D46">
            <w:pPr>
              <w:pStyle w:val="CopticVersemulti-line"/>
            </w:pPr>
            <w:r w:rsidRPr="00D807EF">
              <w:t>ϣⲁⲛ̀ⲧⲉϥⲥⲱϯ ⲙ̀ⲙⲟⲛ</w:t>
            </w:r>
          </w:p>
        </w:tc>
      </w:tr>
    </w:tbl>
    <w:p w:rsidR="000010C9" w:rsidRDefault="004568B8" w:rsidP="00D24FE1">
      <w:pPr>
        <w:pStyle w:val="Heading4"/>
      </w:pPr>
      <w:bookmarkStart w:id="286" w:name="_Toc298445802"/>
      <w:bookmarkStart w:id="287" w:name="_Toc298681287"/>
      <w:bookmarkStart w:id="288" w:name="_Toc298447527"/>
      <w:r>
        <w:t>Part Nine</w:t>
      </w:r>
      <w:bookmarkEnd w:id="286"/>
      <w:bookmarkEnd w:id="287"/>
      <w:bookmarkEnd w:id="2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God is Light, </w:t>
            </w:r>
          </w:p>
          <w:p w:rsidR="004568B8" w:rsidRDefault="004568B8" w:rsidP="004568B8">
            <w:pPr>
              <w:pStyle w:val="EngHang"/>
            </w:pPr>
            <w:r w:rsidRPr="007425E1">
              <w:t xml:space="preserve">He dwells in light, </w:t>
            </w:r>
          </w:p>
          <w:p w:rsidR="004568B8" w:rsidRDefault="004568B8" w:rsidP="004568B8">
            <w:pPr>
              <w:pStyle w:val="EngHang"/>
            </w:pPr>
            <w:r>
              <w:t>A</w:t>
            </w:r>
            <w:r w:rsidRPr="007425E1">
              <w:t xml:space="preserve">ngels of light </w:t>
            </w:r>
          </w:p>
          <w:p w:rsidR="004568B8" w:rsidRPr="004568B8" w:rsidRDefault="004568B8" w:rsidP="004568B8">
            <w:pPr>
              <w:pStyle w:val="EngHangEnd"/>
            </w:pPr>
            <w:r>
              <w:t>P</w:t>
            </w:r>
            <w:r w:rsidRPr="007425E1">
              <w:t>raise Him.</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Ⲟⲩⲟⲩⲱⲓⲛⲓ ⲡⲉ Ⲫ</w:t>
            </w:r>
            <w:r w:rsidRPr="007E3D46">
              <w:rPr>
                <w:rFonts w:ascii="Times New Roman" w:hAnsi="Times New Roman" w:cs="Times New Roman"/>
              </w:rPr>
              <w:t>ϯ</w:t>
            </w:r>
          </w:p>
          <w:p w:rsidR="007E3D46" w:rsidRDefault="007E3D46"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7E3D46" w:rsidRDefault="007E3D46"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4568B8" w:rsidRDefault="007E3D46"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The Light arose</w:t>
            </w:r>
            <w:r>
              <w:t>,</w:t>
            </w:r>
          </w:p>
          <w:p w:rsidR="004568B8" w:rsidRDefault="004568B8" w:rsidP="004568B8">
            <w:pPr>
              <w:pStyle w:val="EngHang"/>
            </w:pPr>
            <w:r>
              <w:t>F</w:t>
            </w:r>
            <w:r w:rsidRPr="007425E1">
              <w:t xml:space="preserve">rom Mary, </w:t>
            </w:r>
          </w:p>
          <w:p w:rsidR="004568B8" w:rsidRDefault="004568B8" w:rsidP="004568B8">
            <w:pPr>
              <w:pStyle w:val="EngHang"/>
            </w:pPr>
            <w:r w:rsidRPr="007425E1">
              <w:t>Elisabeth bore</w:t>
            </w:r>
            <w:r>
              <w:t>,</w:t>
            </w:r>
          </w:p>
          <w:p w:rsidR="004568B8" w:rsidRDefault="004568B8" w:rsidP="004568B8">
            <w:pPr>
              <w:pStyle w:val="EngHangEnd"/>
            </w:pPr>
            <w:r>
              <w:t>T</w:t>
            </w:r>
            <w:r w:rsidRPr="007425E1">
              <w:t>he Fore-runner.</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Ⲁ̀ⲡⲓⲟⲩⲱⲓⲛⲓ ϣⲁⲓ</w:t>
            </w:r>
          </w:p>
          <w:p w:rsidR="007E3D46" w:rsidRDefault="007E3D46" w:rsidP="007E3D46">
            <w:pPr>
              <w:pStyle w:val="CopticVersemulti-line"/>
            </w:pPr>
            <w:r w:rsidRPr="007E3D46">
              <w:t>ⲉⲃⲟⲗϧⲉⲛ Ⲙⲁⲣⲓⲁ</w:t>
            </w:r>
          </w:p>
          <w:p w:rsidR="007E3D46" w:rsidRDefault="007E3D46" w:rsidP="007E3D46">
            <w:pPr>
              <w:pStyle w:val="CopticVersemulti-line"/>
            </w:pPr>
            <w:r w:rsidRPr="007E3D46">
              <w:t>ⲁ̀Ⲉ̀ⲗⲓⲥⲁⲃⲉⲧ ⲙⲓⲥⲓ</w:t>
            </w:r>
          </w:p>
          <w:p w:rsidR="004568B8" w:rsidRDefault="007E3D46" w:rsidP="007E3D46">
            <w:pPr>
              <w:pStyle w:val="CopticVerse"/>
            </w:pPr>
            <w:r w:rsidRPr="007E3D46">
              <w:t>ⲙ̀ⲡⲓⲡⲣⲟⲇⲣⲟⲙⲟⲥ</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The Holy Spirit</w:t>
            </w:r>
            <w:r>
              <w:t>,</w:t>
            </w:r>
            <w:r w:rsidRPr="007425E1">
              <w:t xml:space="preserve"> </w:t>
            </w:r>
          </w:p>
          <w:p w:rsidR="004568B8" w:rsidRDefault="004568B8" w:rsidP="004568B8">
            <w:pPr>
              <w:pStyle w:val="EngHang"/>
            </w:pPr>
            <w:r>
              <w:t>W</w:t>
            </w:r>
            <w:r w:rsidRPr="007425E1">
              <w:t xml:space="preserve">oke David, </w:t>
            </w:r>
          </w:p>
          <w:p w:rsidR="004568B8" w:rsidRDefault="004568B8" w:rsidP="004568B8">
            <w:pPr>
              <w:pStyle w:val="EngHang"/>
            </w:pPr>
            <w:r w:rsidRPr="007425E1">
              <w:t>“</w:t>
            </w:r>
            <w:r>
              <w:t>A</w:t>
            </w:r>
            <w:r w:rsidRPr="007425E1">
              <w:t xml:space="preserve">rise, sing, </w:t>
            </w:r>
          </w:p>
          <w:p w:rsidR="004568B8" w:rsidRDefault="004568B8" w:rsidP="004568B8">
            <w:pPr>
              <w:pStyle w:val="EngHangEnd"/>
            </w:pPr>
            <w:r>
              <w:t>F</w:t>
            </w:r>
            <w:r w:rsidRPr="007425E1">
              <w:t>or the Light has arisen.”</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 Ⲡⲓⲡ̅ⲛ̅ⲁ ⲉ̅ⲑ̅ⲩ</w:t>
            </w:r>
          </w:p>
          <w:p w:rsidR="007E3D46" w:rsidRDefault="007E3D46" w:rsidP="007E3D46">
            <w:pPr>
              <w:pStyle w:val="CopticVersemulti-line"/>
            </w:pPr>
            <w:r w:rsidRPr="007E3D46">
              <w:t>ⲛⲉϩⲥⲓ ϧⲉⲛ Ⲇⲁⲩⲓⲇ</w:t>
            </w:r>
            <w:r>
              <w:t>:</w:t>
            </w:r>
          </w:p>
          <w:p w:rsidR="007E3D46" w:rsidRDefault="007E3D46" w:rsidP="007E3D46">
            <w:pPr>
              <w:pStyle w:val="CopticVersemulti-line"/>
            </w:pPr>
            <w:r w:rsidRPr="007E3D46">
              <w:t>ϫⲉ ⲧⲱⲛⲕ ̀ⲁⲣⲓⲯⲁⲗⲓⲛ</w:t>
            </w:r>
          </w:p>
          <w:p w:rsidR="004568B8" w:rsidRDefault="007E3D46" w:rsidP="007E3D46">
            <w:pPr>
              <w:pStyle w:val="CopticVersemulti-line"/>
            </w:pPr>
            <w:r w:rsidRPr="007E3D46">
              <w:t>ϫⲉ ̀ⲁⲡⲓⲟⲩⲱⲓⲛⲓ ϣⲁⲓ</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 xml:space="preserve">David arose, </w:t>
            </w:r>
          </w:p>
          <w:p w:rsidR="004568B8" w:rsidRDefault="004568B8" w:rsidP="004568B8">
            <w:pPr>
              <w:pStyle w:val="EngHang"/>
            </w:pPr>
            <w:r>
              <w:t>T</w:t>
            </w:r>
            <w:r w:rsidRPr="007425E1">
              <w:t xml:space="preserve">he holy psalmist; </w:t>
            </w:r>
          </w:p>
          <w:p w:rsidR="004568B8" w:rsidRDefault="004568B8" w:rsidP="004568B8">
            <w:pPr>
              <w:pStyle w:val="EngHang"/>
            </w:pPr>
            <w:r>
              <w:t>H</w:t>
            </w:r>
            <w:r w:rsidRPr="007425E1">
              <w:t>e took his</w:t>
            </w:r>
            <w:r>
              <w:t>,</w:t>
            </w:r>
          </w:p>
          <w:p w:rsidR="004568B8" w:rsidRDefault="004568B8" w:rsidP="004568B8">
            <w:pPr>
              <w:pStyle w:val="EngHangEnd"/>
            </w:pPr>
            <w:r>
              <w:t>S</w:t>
            </w:r>
            <w:r w:rsidRPr="007425E1">
              <w:t>piritual harp.</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ⲁϤⲧⲱⲛϤ ̀ⲛϫⲉ ⲇⲁⲩⲓⲇ</w:t>
            </w:r>
          </w:p>
          <w:p w:rsidR="007E3D46" w:rsidRDefault="007E3D46" w:rsidP="007E3D46">
            <w:pPr>
              <w:pStyle w:val="CopticVersemulti-line"/>
            </w:pPr>
            <w:r w:rsidRPr="007E3D46">
              <w:t>ⲡⲓϩⲩⲙⲛⲟⲇⲟⲥ ⲉ̅ⲑ̅ⲩ</w:t>
            </w:r>
          </w:p>
          <w:p w:rsidR="007E3D46" w:rsidRDefault="007E3D46" w:rsidP="007E3D46">
            <w:pPr>
              <w:pStyle w:val="CopticVersemulti-line"/>
            </w:pPr>
            <w:r w:rsidRPr="007E3D46">
              <w:t>ⲁϥϭⲓ ⲛ̀ⲧⲉϥⲕⲩⲑⲁⲣⲁ</w:t>
            </w:r>
          </w:p>
          <w:p w:rsidR="004568B8" w:rsidRDefault="007E3D46" w:rsidP="007E3D46">
            <w:pPr>
              <w:pStyle w:val="CopticVerse"/>
            </w:pPr>
            <w:r w:rsidRPr="007E3D46">
              <w:t>ⲙ̀ⲡ̀ⲛⲉⲩⲙⲁⲧⲓⲕⲟⲛ</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He went into the church, </w:t>
            </w:r>
          </w:p>
          <w:p w:rsidR="004568B8" w:rsidRDefault="004568B8" w:rsidP="004568B8">
            <w:pPr>
              <w:pStyle w:val="EngHang"/>
            </w:pPr>
            <w:r>
              <w:t>T</w:t>
            </w:r>
            <w:r w:rsidRPr="007425E1">
              <w:t xml:space="preserve">he house of the angels; </w:t>
            </w:r>
          </w:p>
          <w:p w:rsidR="004568B8" w:rsidRDefault="004568B8" w:rsidP="004568B8">
            <w:pPr>
              <w:pStyle w:val="EngHang"/>
            </w:pPr>
            <w:r>
              <w:t>H</w:t>
            </w:r>
            <w:r w:rsidRPr="007425E1">
              <w:t xml:space="preserve">e praised, he hymned </w:t>
            </w:r>
          </w:p>
          <w:p w:rsidR="004568B8" w:rsidRDefault="004568B8" w:rsidP="004568B8">
            <w:pPr>
              <w:pStyle w:val="EngHangEnd"/>
            </w:pPr>
            <w:r>
              <w:t>T</w:t>
            </w:r>
            <w:r w:rsidRPr="007425E1">
              <w:t>he Holy Trinity.</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Ⲁϥϩⲱⲗ ⲉ̀ϯⲉⲕⲕⲗⲏⲥⲓⲁ</w:t>
            </w:r>
          </w:p>
          <w:p w:rsidR="007E3D46" w:rsidRDefault="007E3D46" w:rsidP="007E3D46">
            <w:pPr>
              <w:pStyle w:val="CopticVersemulti-line"/>
            </w:pPr>
            <w:r w:rsidRPr="007E3D46">
              <w:t>ⲡ̀ⲏⲓ ⲛ̀ⲧⲉ ⲛⲓⲁⲅⲅⲉⲗⲟⲥ</w:t>
            </w:r>
          </w:p>
          <w:p w:rsidR="007E3D46" w:rsidRDefault="007E3D46" w:rsidP="007E3D46">
            <w:pPr>
              <w:pStyle w:val="CopticVersemulti-line"/>
            </w:pPr>
            <w:r w:rsidRPr="007E3D46">
              <w:t>ⲁϥϩⲱⲥ ⲁϥⲉⲣϩⲩⲙⲛⲟⲥ</w:t>
            </w:r>
          </w:p>
          <w:p w:rsidR="004568B8" w:rsidRDefault="007E3D46" w:rsidP="007E3D46">
            <w:pPr>
              <w:pStyle w:val="CopticVerse"/>
            </w:pPr>
            <w:r w:rsidRPr="007E3D46">
              <w:t>ⲉ̀ϯⲧⲣⲓⲁⲥ ⲉ̅ⲑ̅</w:t>
            </w:r>
          </w:p>
        </w:tc>
      </w:tr>
      <w:tr w:rsidR="004568B8" w:rsidTr="004568B8">
        <w:trPr>
          <w:cantSplit/>
          <w:jc w:val="center"/>
        </w:trPr>
        <w:tc>
          <w:tcPr>
            <w:tcW w:w="288" w:type="dxa"/>
          </w:tcPr>
          <w:p w:rsidR="004568B8" w:rsidRDefault="004568B8" w:rsidP="004568B8">
            <w:pPr>
              <w:pStyle w:val="CopticCross"/>
            </w:pPr>
            <w:r w:rsidRPr="00FB5ACB">
              <w:lastRenderedPageBreak/>
              <w:t>¿</w:t>
            </w:r>
          </w:p>
        </w:tc>
        <w:tc>
          <w:tcPr>
            <w:tcW w:w="3960" w:type="dxa"/>
          </w:tcPr>
          <w:p w:rsidR="004568B8" w:rsidRDefault="004568B8" w:rsidP="004568B8">
            <w:pPr>
              <w:pStyle w:val="EngHang"/>
            </w:pPr>
            <w:r w:rsidRPr="007425E1">
              <w:t xml:space="preserve">“In Thy light O Lord, </w:t>
            </w:r>
          </w:p>
          <w:p w:rsidR="004568B8" w:rsidRDefault="004568B8" w:rsidP="004568B8">
            <w:pPr>
              <w:pStyle w:val="EngHang"/>
            </w:pPr>
            <w:r>
              <w:t>W</w:t>
            </w:r>
            <w:r w:rsidRPr="007425E1">
              <w:t xml:space="preserve">e shall see light, </w:t>
            </w:r>
          </w:p>
          <w:p w:rsidR="004568B8" w:rsidRDefault="004568B8" w:rsidP="004568B8">
            <w:pPr>
              <w:pStyle w:val="EngHang"/>
            </w:pPr>
            <w:r w:rsidRPr="007425E1">
              <w:t xml:space="preserve">Let Thy mercy come </w:t>
            </w:r>
          </w:p>
          <w:p w:rsidR="004568B8" w:rsidRPr="004568B8" w:rsidRDefault="004568B8" w:rsidP="004568B8">
            <w:pPr>
              <w:pStyle w:val="EngHangEnd"/>
            </w:pPr>
            <w:r>
              <w:t>T</w:t>
            </w:r>
            <w:r w:rsidRPr="007425E1">
              <w:t>o those who know Thee.</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Ϫⲉ ϧⲉⲛ ⲡⲉⲕⲟⲩⲱⲓⲛⲓ</w:t>
            </w:r>
          </w:p>
          <w:p w:rsidR="007E3D46" w:rsidRDefault="007E3D46" w:rsidP="007E3D46">
            <w:pPr>
              <w:pStyle w:val="CopticVersemulti-line"/>
            </w:pPr>
            <w:r w:rsidRPr="007E3D46">
              <w:t>Ⲡⲟ̅ⲥ̅ ⲉⲛⲉ̀ⲛⲁⲩ ⲉ̀ⲟⲩⲱⲓⲛⲓ</w:t>
            </w:r>
          </w:p>
          <w:p w:rsidR="007E3D46" w:rsidRDefault="007E3D46" w:rsidP="007E3D46">
            <w:pPr>
              <w:pStyle w:val="CopticVersemulti-line"/>
            </w:pPr>
            <w:r w:rsidRPr="007E3D46">
              <w:t>ⲙⲁⲣⲉϥⲓ̀ ⲛ̀ϫⲉ ⲡⲉⲕⲛⲁⲓ</w:t>
            </w:r>
          </w:p>
          <w:p w:rsidR="004568B8" w:rsidRDefault="007E3D46" w:rsidP="007E3D46">
            <w:pPr>
              <w:pStyle w:val="CopticVerse"/>
            </w:pPr>
            <w:r w:rsidRPr="007E3D46">
              <w:t>ⲛ̀ⲛⲏⲉⲧⲥⲱⲟⲩⲛ ⲙ̀ⲙⲟⲕ</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O Thou, True Light, </w:t>
            </w:r>
          </w:p>
          <w:p w:rsidR="004568B8" w:rsidRDefault="004568B8" w:rsidP="004568B8">
            <w:pPr>
              <w:pStyle w:val="EngHang"/>
            </w:pPr>
            <w:r>
              <w:t>W</w:t>
            </w:r>
            <w:r w:rsidRPr="007425E1">
              <w:t>hich lights every man</w:t>
            </w:r>
          </w:p>
          <w:p w:rsidR="004568B8" w:rsidRDefault="004568B8" w:rsidP="004568B8">
            <w:pPr>
              <w:pStyle w:val="EngHang"/>
            </w:pPr>
            <w:r>
              <w:t>W</w:t>
            </w:r>
            <w:r w:rsidRPr="007425E1">
              <w:t xml:space="preserve">ho comes </w:t>
            </w:r>
          </w:p>
          <w:p w:rsidR="004568B8" w:rsidRDefault="004568B8" w:rsidP="004568B8">
            <w:pPr>
              <w:pStyle w:val="EngHangEnd"/>
            </w:pPr>
            <w:r>
              <w:t>I</w:t>
            </w:r>
            <w:r w:rsidRPr="007425E1">
              <w:t>nto the world.</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Ⲡⲓⲟⲩⲱⲓⲛⲓ ⲛ̀ⲧⲁⲫ̀ⲙⲏⲓ</w:t>
            </w:r>
          </w:p>
          <w:p w:rsidR="007E3D46" w:rsidRDefault="007E3D46" w:rsidP="007E3D46">
            <w:pPr>
              <w:pStyle w:val="CopticVersemulti-line"/>
            </w:pPr>
            <w:r w:rsidRPr="007E3D46">
              <w:t>ⲫⲏⲉⲧⲉⲣⲟⲩⲱⲓⲛⲓ</w:t>
            </w:r>
          </w:p>
          <w:p w:rsidR="007E3D46" w:rsidRDefault="007E3D46" w:rsidP="007E3D46">
            <w:pPr>
              <w:pStyle w:val="CopticVersemulti-line"/>
            </w:pPr>
            <w:r w:rsidRPr="007E3D46">
              <w:t>ⲉⲣⲱⲙⲓ ⲛⲓⲃⲉⲛ</w:t>
            </w:r>
          </w:p>
          <w:p w:rsidR="004568B8" w:rsidRDefault="007E3D46" w:rsidP="007E3D46">
            <w:pPr>
              <w:pStyle w:val="CopticVerse"/>
            </w:pPr>
            <w:r w:rsidRPr="007E3D46">
              <w:t>ⲉⲑⲛⲏⲟⲩ ⲉ̀ⲡⲓⲕⲟⲥⲙⲟⲥ</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Thou hast come to the world</w:t>
            </w:r>
            <w:r>
              <w:t>,</w:t>
            </w:r>
          </w:p>
          <w:p w:rsidR="004568B8" w:rsidRDefault="004568B8" w:rsidP="004568B8">
            <w:pPr>
              <w:pStyle w:val="EngHang"/>
            </w:pPr>
            <w:r>
              <w:t>T</w:t>
            </w:r>
            <w:r w:rsidRPr="007425E1">
              <w:t xml:space="preserve">hrough Thy love for man, </w:t>
            </w:r>
          </w:p>
          <w:p w:rsidR="004568B8" w:rsidRDefault="004568B8" w:rsidP="004568B8">
            <w:pPr>
              <w:pStyle w:val="EngHang"/>
            </w:pPr>
            <w:r>
              <w:t>A</w:t>
            </w:r>
            <w:r w:rsidRPr="007425E1">
              <w:t xml:space="preserve">ll the creation </w:t>
            </w:r>
          </w:p>
          <w:p w:rsidR="004568B8" w:rsidRDefault="004568B8" w:rsidP="004568B8">
            <w:pPr>
              <w:pStyle w:val="EngHangEnd"/>
            </w:pPr>
            <w:r>
              <w:t>H</w:t>
            </w:r>
            <w:r w:rsidRPr="007425E1">
              <w:t>as rejoiced at Thy coming.</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Ⲁⲕⲓ̀ ⲉⲡⲓⲕⲟⲥⲙⲟⲥ</w:t>
            </w:r>
          </w:p>
          <w:p w:rsidR="007E3D46" w:rsidRDefault="007E3D46" w:rsidP="007E3D46">
            <w:pPr>
              <w:pStyle w:val="CopticVersemulti-line"/>
            </w:pPr>
            <w:r w:rsidRPr="007E3D46">
              <w:t>ϩⲓⲧⲉⲛ ⲧⲉⲕⲙⲉⲧⲙⲁⲓⲣⲱⲙⲓ</w:t>
            </w:r>
          </w:p>
          <w:p w:rsidR="007E3D46" w:rsidRDefault="007E3D46" w:rsidP="007E3D46">
            <w:pPr>
              <w:pStyle w:val="CopticVersemulti-line"/>
            </w:pPr>
            <w:r w:rsidRPr="007E3D46">
              <w:t>ⲁϯⲕⲧⲏⲥⲓⲥ ⲧⲏⲣⲥ</w:t>
            </w:r>
          </w:p>
          <w:p w:rsidR="004568B8" w:rsidRDefault="007E3D46" w:rsidP="007E3D46">
            <w:pPr>
              <w:pStyle w:val="CopticVerse"/>
            </w:pPr>
            <w:r w:rsidRPr="007E3D46">
              <w:t>ⲑⲉⲗⲏⲗ ϧⲁ ⲡⲉⲕϫⲓⲛⲓ</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Thou hast save Adam </w:t>
            </w:r>
          </w:p>
          <w:p w:rsidR="004568B8" w:rsidRDefault="004568B8" w:rsidP="004568B8">
            <w:pPr>
              <w:pStyle w:val="EngHang"/>
            </w:pPr>
            <w:r>
              <w:t>F</w:t>
            </w:r>
            <w:r w:rsidRPr="007425E1">
              <w:t xml:space="preserve">rom the beguiling, </w:t>
            </w:r>
          </w:p>
          <w:p w:rsidR="004568B8" w:rsidRDefault="004568B8" w:rsidP="004568B8">
            <w:pPr>
              <w:pStyle w:val="EngHang"/>
            </w:pPr>
            <w:r w:rsidRPr="007425E1">
              <w:t xml:space="preserve">Thou hast delivered Eve </w:t>
            </w:r>
          </w:p>
          <w:p w:rsidR="004568B8" w:rsidRPr="004568B8" w:rsidRDefault="004568B8" w:rsidP="004568B8">
            <w:pPr>
              <w:pStyle w:val="EngHangEnd"/>
              <w:rPr>
                <w:color w:val="auto"/>
              </w:rPr>
            </w:pPr>
            <w:r>
              <w:t>F</w:t>
            </w:r>
            <w:r w:rsidRPr="007425E1">
              <w:t>rom the pangs of death.</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Ⲁⲕⲥⲱϯ ⲛ̀Ⲁⲇⲁⲙ</w:t>
            </w:r>
          </w:p>
          <w:p w:rsidR="007E3D46" w:rsidRDefault="007E3D46" w:rsidP="007E3D46">
            <w:pPr>
              <w:pStyle w:val="CopticVersemulti-line"/>
            </w:pPr>
            <w:r w:rsidRPr="007E3D46">
              <w:t>ⲉⲃⲟⲗϧⲉⲛ ϯⲁ̀ⲡⲁⲧⲏ</w:t>
            </w:r>
          </w:p>
          <w:p w:rsidR="007E3D46" w:rsidRDefault="007E3D46" w:rsidP="007E3D46">
            <w:pPr>
              <w:pStyle w:val="CopticVersemulti-line"/>
            </w:pPr>
            <w:r w:rsidRPr="007E3D46">
              <w:t>ⲁⲕⲉⲣ Ⲉⲩⲁ ⲛ̀ⲣⲉⲙϩⲉ</w:t>
            </w:r>
          </w:p>
          <w:p w:rsidR="004568B8" w:rsidRDefault="007E3D46" w:rsidP="007E3D46">
            <w:pPr>
              <w:pStyle w:val="CopticVerse"/>
            </w:pPr>
            <w:r w:rsidRPr="007E3D46">
              <w:t>ϧⲉⲛ ⲛⲓⲛⲁⲕϩⲓ ⲛ̀ⲧⲉ ⲫ̀ⲙⲟⲩ</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 xml:space="preserve">Thou hast given us </w:t>
            </w:r>
          </w:p>
          <w:p w:rsidR="004568B8" w:rsidRDefault="004568B8" w:rsidP="004568B8">
            <w:pPr>
              <w:pStyle w:val="EngHang"/>
            </w:pPr>
            <w:r>
              <w:t>T</w:t>
            </w:r>
            <w:r w:rsidRPr="007425E1">
              <w:t xml:space="preserve">he Spirit of sonship; </w:t>
            </w:r>
          </w:p>
          <w:p w:rsidR="004568B8" w:rsidRDefault="004568B8" w:rsidP="004568B8">
            <w:pPr>
              <w:pStyle w:val="EngHang"/>
            </w:pPr>
            <w:r>
              <w:t>W</w:t>
            </w:r>
            <w:r w:rsidRPr="007425E1">
              <w:t xml:space="preserve">e praise Thee, we bless Thee </w:t>
            </w:r>
          </w:p>
          <w:p w:rsidR="004568B8" w:rsidRPr="007425E1" w:rsidRDefault="004568B8" w:rsidP="004568B8">
            <w:pPr>
              <w:pStyle w:val="EngHangEnd"/>
            </w:pPr>
            <w:r>
              <w:t>W</w:t>
            </w:r>
            <w:r w:rsidRPr="007425E1">
              <w:t>ith Thine angels.</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Ⲁⲕϯ ⲛⲁⲛ ⲙ̀ⲡⲓⲡ̅ⲛ̅ⲁ</w:t>
            </w:r>
          </w:p>
          <w:p w:rsidR="007E3D46" w:rsidRDefault="007E3D46" w:rsidP="007E3D46">
            <w:pPr>
              <w:pStyle w:val="CopticVersemulti-line"/>
            </w:pPr>
            <w:r w:rsidRPr="007E3D46">
              <w:t>ⲛ̀ⲧⲉ ϯⲙⲉⲧϣⲏⲣⲓ</w:t>
            </w:r>
          </w:p>
          <w:p w:rsidR="007E3D46" w:rsidRDefault="007E3D46" w:rsidP="007E3D46">
            <w:pPr>
              <w:pStyle w:val="CopticVersemulti-line"/>
            </w:pPr>
            <w:r w:rsidRPr="007E3D46">
              <w:t>ⲉⲛϩⲱⲥ ⲉⲛⲥ̀ⲙⲟⲩ ⲉⲣⲟⲕ</w:t>
            </w:r>
          </w:p>
          <w:p w:rsidR="004568B8" w:rsidRDefault="007E3D46" w:rsidP="007E3D46">
            <w:pPr>
              <w:pStyle w:val="CopticVerse"/>
            </w:pPr>
            <w:r w:rsidRPr="007E3D46">
              <w:t>ⲛⲉⲙ ⲛⲉⲕⲁⲅⲅⲉⲗⲟⲥ</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He has risen bodily</w:t>
            </w:r>
            <w:r>
              <w:t>,</w:t>
            </w:r>
          </w:p>
          <w:p w:rsidR="004568B8" w:rsidRDefault="004568B8" w:rsidP="004568B8">
            <w:pPr>
              <w:pStyle w:val="EngHang"/>
            </w:pPr>
            <w:r>
              <w:t>F</w:t>
            </w:r>
            <w:r w:rsidRPr="007425E1">
              <w:t xml:space="preserve">rom the Virgin, </w:t>
            </w:r>
          </w:p>
          <w:p w:rsidR="004568B8" w:rsidRDefault="004568B8" w:rsidP="004568B8">
            <w:pPr>
              <w:pStyle w:val="EngHang"/>
            </w:pPr>
            <w:r>
              <w:t>W</w:t>
            </w:r>
            <w:r w:rsidRPr="007425E1">
              <w:t xml:space="preserve">ithout the seed of man, </w:t>
            </w:r>
          </w:p>
          <w:p w:rsidR="004568B8" w:rsidRPr="007425E1" w:rsidRDefault="004568B8" w:rsidP="004568B8">
            <w:pPr>
              <w:pStyle w:val="EngHangEnd"/>
            </w:pPr>
            <w:r>
              <w:t>T</w:t>
            </w:r>
            <w:r w:rsidRPr="007425E1">
              <w:t>hat he might save us.</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D807EF">
              <w:t>Ⲁϥϣⲁⲓ ⲥⲱⲙⲁⲧⲓⲕⲱⲥ</w:t>
            </w:r>
          </w:p>
          <w:p w:rsidR="007E3D46" w:rsidRDefault="007E3D46" w:rsidP="007E3D46">
            <w:pPr>
              <w:pStyle w:val="CopticVersemulti-line"/>
            </w:pPr>
            <w:r w:rsidRPr="00D807EF">
              <w:t>ⲉⲃⲟⲗϧⲉⲛ ϯⲡⲁⲣⲑⲉⲛⲟⲥ</w:t>
            </w:r>
          </w:p>
          <w:p w:rsidR="007E3D46" w:rsidRDefault="007E3D46" w:rsidP="007E3D46">
            <w:pPr>
              <w:pStyle w:val="CopticVersemulti-line"/>
            </w:pPr>
            <w:r w:rsidRPr="00D807EF">
              <w:t>ⲁϭⲛⲉ ⲥ̀ⲡⲉⲣⲙⲁ ⲛ̀ⲣⲱⲙⲓ</w:t>
            </w:r>
          </w:p>
          <w:p w:rsidR="004568B8" w:rsidRDefault="007E3D46" w:rsidP="007E3D46">
            <w:pPr>
              <w:pStyle w:val="CopticVersemulti-line"/>
            </w:pPr>
            <w:r w:rsidRPr="00D807EF">
              <w:t>ϣⲁⲛ̀ⲧⲉϥⲥⲱϯ ⲙ̀ⲙⲟⲛ</w:t>
            </w:r>
          </w:p>
        </w:tc>
      </w:tr>
    </w:tbl>
    <w:p w:rsidR="004568B8" w:rsidRDefault="004568B8" w:rsidP="004568B8">
      <w:pPr>
        <w:pStyle w:val="Heading3"/>
      </w:pPr>
      <w:bookmarkStart w:id="289" w:name="_Toc298445803"/>
      <w:bookmarkStart w:id="290" w:name="_Toc298681288"/>
      <w:bookmarkStart w:id="291" w:name="_Toc298447528"/>
      <w:bookmarkStart w:id="292" w:name="_Toc308441917"/>
      <w:r>
        <w:lastRenderedPageBreak/>
        <w:t>The Crown Adam</w:t>
      </w:r>
      <w:bookmarkEnd w:id="289"/>
      <w:bookmarkEnd w:id="290"/>
      <w:bookmarkEnd w:id="291"/>
      <w:bookmarkEnd w:id="292"/>
    </w:p>
    <w:p w:rsidR="007E3D46" w:rsidRPr="007E3D46" w:rsidRDefault="007E3D46" w:rsidP="007E3D46">
      <w:pPr>
        <w:pStyle w:val="Heading3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Indeed my tongue, </w:t>
            </w:r>
          </w:p>
          <w:p w:rsidR="004568B8" w:rsidRDefault="004568B8" w:rsidP="002E365D">
            <w:pPr>
              <w:pStyle w:val="EngHang"/>
            </w:pPr>
            <w:r>
              <w:t>L</w:t>
            </w:r>
            <w:r w:rsidRPr="007425E1">
              <w:t xml:space="preserve">owly and sinful, </w:t>
            </w:r>
          </w:p>
          <w:p w:rsidR="004568B8" w:rsidRDefault="004568B8" w:rsidP="002E365D">
            <w:pPr>
              <w:pStyle w:val="EngHang"/>
            </w:pPr>
            <w:r>
              <w:t>I</w:t>
            </w:r>
            <w:r w:rsidRPr="007425E1">
              <w:t xml:space="preserve">s not able to speak </w:t>
            </w:r>
          </w:p>
          <w:p w:rsidR="004568B8" w:rsidRDefault="004568B8" w:rsidP="002E365D">
            <w:pPr>
              <w:pStyle w:val="EngHangEnd"/>
            </w:pPr>
            <w:r>
              <w:t>O</w:t>
            </w:r>
            <w:r w:rsidRPr="007425E1">
              <w:t>f your glory, O Mary.</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7E3D46" w:rsidRDefault="007E3D46"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7E3D46" w:rsidRDefault="007E3D46"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4568B8" w:rsidRDefault="007E3D46"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For Adam our father, </w:t>
            </w:r>
          </w:p>
          <w:p w:rsidR="004568B8" w:rsidRDefault="004568B8" w:rsidP="002E365D">
            <w:pPr>
              <w:pStyle w:val="EngHang"/>
            </w:pPr>
            <w:r>
              <w:t>T</w:t>
            </w:r>
            <w:r w:rsidRPr="007425E1">
              <w:t>he first of the created</w:t>
            </w:r>
            <w:r>
              <w:t>,</w:t>
            </w:r>
          </w:p>
          <w:p w:rsidR="004568B8" w:rsidRDefault="004568B8" w:rsidP="002E365D">
            <w:pPr>
              <w:pStyle w:val="EngHang"/>
            </w:pPr>
            <w:r>
              <w:t>B</w:t>
            </w:r>
            <w:r w:rsidRPr="007425E1">
              <w:t xml:space="preserve">y the hands of the God, </w:t>
            </w:r>
          </w:p>
          <w:p w:rsidR="004568B8" w:rsidRDefault="004568B8" w:rsidP="002E365D">
            <w:pPr>
              <w:pStyle w:val="EngHangEnd"/>
            </w:pPr>
            <w:r>
              <w:t>T</w:t>
            </w:r>
            <w:r w:rsidRPr="007425E1">
              <w:t>he Creator,</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Ⲁ̀ⲇⲁⲙ ⲅⲁⲣ ⲡⲉⲛⲓⲱⲧ</w:t>
            </w:r>
          </w:p>
          <w:p w:rsidR="007E3D46" w:rsidRDefault="007E3D46" w:rsidP="007E3D46">
            <w:pPr>
              <w:pStyle w:val="CopticVersemulti-line"/>
            </w:pPr>
            <w:r w:rsidRPr="007E3D46">
              <w:t>ⲡⲓϣⲟⲣⲡ ⲛ̀ⲑⲁⲙⲓⲟ̀</w:t>
            </w:r>
          </w:p>
          <w:p w:rsidR="007E3D46" w:rsidRDefault="007E3D46" w:rsidP="007E3D46">
            <w:pPr>
              <w:pStyle w:val="CopticVersemulti-line"/>
            </w:pPr>
            <w:r w:rsidRPr="007E3D46">
              <w:t>ϧⲉⲛ ⲛⲉⲛϫⲓϫ ⲙ̀Ⲫϯ</w:t>
            </w:r>
          </w:p>
          <w:p w:rsidR="004568B8" w:rsidRDefault="007E3D46" w:rsidP="007E3D46">
            <w:pPr>
              <w:pStyle w:val="CopticVerse"/>
            </w:pPr>
            <w:r w:rsidRPr="007E3D46">
              <w:t>ⲡⲓⲇⲏⲙⲓⲟⲩⲣⲅⲟⲥ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Through the counsel of Eve, </w:t>
            </w:r>
          </w:p>
          <w:p w:rsidR="004568B8" w:rsidRDefault="004568B8" w:rsidP="002E365D">
            <w:pPr>
              <w:pStyle w:val="EngHang"/>
            </w:pPr>
            <w:r>
              <w:t>O</w:t>
            </w:r>
            <w:r w:rsidRPr="007425E1">
              <w:t xml:space="preserve">ur first mother, </w:t>
            </w:r>
          </w:p>
          <w:p w:rsidR="004568B8" w:rsidRDefault="004568B8" w:rsidP="002E365D">
            <w:pPr>
              <w:pStyle w:val="EngHang"/>
            </w:pPr>
            <w:r>
              <w:t>D</w:t>
            </w:r>
            <w:r w:rsidRPr="007425E1">
              <w:t xml:space="preserve">id Adam eat </w:t>
            </w:r>
          </w:p>
          <w:p w:rsidR="004568B8" w:rsidRDefault="004568B8" w:rsidP="002E365D">
            <w:pPr>
              <w:pStyle w:val="EngHangEnd"/>
            </w:pPr>
            <w:r>
              <w:t>O</w:t>
            </w:r>
            <w:r w:rsidRPr="007425E1">
              <w:t>f the fruit of the tree.</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Ϩⲓⲧⲉⲛ ⲡ̀ⲥⲟϭⲛⲓ ⲛ̀Ⲉⲩⲁ̀</w:t>
            </w:r>
          </w:p>
          <w:p w:rsidR="007E3D46" w:rsidRDefault="007E3D46" w:rsidP="007E3D46">
            <w:pPr>
              <w:pStyle w:val="CopticVersemulti-line"/>
            </w:pPr>
            <w:r w:rsidRPr="007E3D46">
              <w:t>ⲧⲉⲛϣⲟⲣⲡⲓ ⲙ̀ⲙⲁⲩ</w:t>
            </w:r>
          </w:p>
          <w:p w:rsidR="007E3D46" w:rsidRDefault="007E3D46" w:rsidP="007E3D46">
            <w:pPr>
              <w:pStyle w:val="CopticVersemulti-line"/>
            </w:pPr>
            <w:r w:rsidRPr="007E3D46">
              <w:t>ⲁϥⲟⲩⲱⲙ ⲛ̀ϫⲉ Ⲁ̀ⲇⲁⲙ</w:t>
            </w:r>
          </w:p>
          <w:p w:rsidR="004568B8" w:rsidRDefault="007E3D46" w:rsidP="007E3D46">
            <w:pPr>
              <w:pStyle w:val="CopticVerse"/>
            </w:pPr>
            <w:r w:rsidRPr="007E3D46">
              <w:t>ⲉ̀ⲃⲟⲗϧⲉⲛ ⲡ̀ⲟⲩⲧⲁϩ ⲙ̀ⲡⲓϣ̀ϣⲏⲛ</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There came upon our race</w:t>
            </w:r>
          </w:p>
          <w:p w:rsidR="004568B8" w:rsidRDefault="004568B8" w:rsidP="002E365D">
            <w:pPr>
              <w:pStyle w:val="EngHang"/>
            </w:pPr>
            <w:r>
              <w:t>A</w:t>
            </w:r>
            <w:r w:rsidRPr="007425E1">
              <w:t xml:space="preserve">nd all the creation </w:t>
            </w:r>
          </w:p>
          <w:p w:rsidR="004568B8" w:rsidRDefault="004568B8" w:rsidP="002E365D">
            <w:pPr>
              <w:pStyle w:val="EngHang"/>
            </w:pPr>
            <w:r>
              <w:t>T</w:t>
            </w:r>
            <w:r w:rsidRPr="007425E1">
              <w:t>he authority of death</w:t>
            </w:r>
            <w:r>
              <w:t>,</w:t>
            </w:r>
          </w:p>
          <w:p w:rsidR="004568B8" w:rsidRDefault="004568B8" w:rsidP="002E365D">
            <w:pPr>
              <w:pStyle w:val="EngHangEnd"/>
            </w:pPr>
            <w:r>
              <w:t>A</w:t>
            </w:r>
            <w:r w:rsidRPr="007425E1">
              <w:t>nd corruption.</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Ⲁϥⲓ̀ ϩⲓϫⲉⲛ ⲡⲉⲛⲅⲉⲛⲟⲥ</w:t>
            </w:r>
          </w:p>
          <w:p w:rsidR="007E3D46" w:rsidRDefault="007E3D46" w:rsidP="007E3D46">
            <w:pPr>
              <w:pStyle w:val="CopticVersemulti-line"/>
            </w:pPr>
            <w:r w:rsidRPr="007E3D46">
              <w:t>ⲛⲉⲙ ϯⲕ̀ⲧⲏⲥⲓⲥ ⲧⲏⲣⲥ</w:t>
            </w:r>
          </w:p>
          <w:p w:rsidR="007E3D46" w:rsidRDefault="007E3D46" w:rsidP="007E3D46">
            <w:pPr>
              <w:pStyle w:val="CopticVersemulti-line"/>
            </w:pPr>
            <w:r w:rsidRPr="007E3D46">
              <w:t>ⲛ̀ϫⲉ ⲡⲓⲉⲣϣⲓϣⲓ</w:t>
            </w:r>
          </w:p>
          <w:p w:rsidR="004568B8" w:rsidRDefault="007E3D46" w:rsidP="007E3D46">
            <w:pPr>
              <w:pStyle w:val="CopticVerse"/>
            </w:pPr>
            <w:r w:rsidRPr="007E3D46">
              <w:t>ⲛ̀ⲧⲉ ⲫ̀ⲙⲟⲩ ⲛⲉⲙ ⲡ̀ⲧⲁⲕⲟ</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Through Mary, </w:t>
            </w:r>
          </w:p>
          <w:p w:rsidR="004568B8" w:rsidRDefault="004568B8" w:rsidP="002E365D">
            <w:pPr>
              <w:pStyle w:val="EngHang"/>
            </w:pPr>
            <w:r>
              <w:t>T</w:t>
            </w:r>
            <w:r w:rsidRPr="007425E1">
              <w:t xml:space="preserve">he Mother of God, </w:t>
            </w:r>
          </w:p>
          <w:p w:rsidR="004568B8" w:rsidRDefault="004568B8" w:rsidP="002E365D">
            <w:pPr>
              <w:pStyle w:val="EngHang"/>
            </w:pPr>
            <w:r w:rsidRPr="007425E1">
              <w:t xml:space="preserve">Adam was restored again </w:t>
            </w:r>
          </w:p>
          <w:p w:rsidR="004568B8" w:rsidRDefault="004568B8" w:rsidP="002E365D">
            <w:pPr>
              <w:pStyle w:val="EngHangEnd"/>
            </w:pPr>
            <w:r>
              <w:t>T</w:t>
            </w:r>
            <w:r w:rsidRPr="007425E1">
              <w:t>o his first estate.</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Ⲉ̀ⲃⲟⲗϩⲓⲧⲉⲛ Ⲙⲁⲣⲓⲁ̀</w:t>
            </w:r>
          </w:p>
          <w:p w:rsidR="007E3D46" w:rsidRDefault="007E3D46" w:rsidP="007E3D46">
            <w:pPr>
              <w:pStyle w:val="CopticVersemulti-line"/>
            </w:pPr>
            <w:r w:rsidRPr="007E3D46">
              <w:t>ϯⲑⲉⲟ̀ⲧⲟⲕⲟⲥ</w:t>
            </w:r>
          </w:p>
          <w:p w:rsidR="007E3D46" w:rsidRDefault="007E3D46" w:rsidP="007E3D46">
            <w:pPr>
              <w:pStyle w:val="CopticVersemulti-line"/>
            </w:pPr>
            <w:r w:rsidRPr="007E3D46">
              <w:t>ⲁⲩⲧⲁⲥⲑⲟ ⲛ̀Ⲁ̀ⲇⲁⲙ</w:t>
            </w:r>
          </w:p>
          <w:p w:rsidR="004568B8" w:rsidRDefault="007E3D46" w:rsidP="007E3D46">
            <w:pPr>
              <w:pStyle w:val="CopticVerse"/>
            </w:pPr>
            <w:r w:rsidRPr="007E3D46">
              <w:t>ⲉ̀ⲧⲉϥⲁⲣⲭⲏ ⲛ̀ⲕⲉⲥⲟⲡ</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Behold, the exalted kings, </w:t>
            </w:r>
          </w:p>
          <w:p w:rsidR="004568B8" w:rsidRDefault="004568B8" w:rsidP="002E365D">
            <w:pPr>
              <w:pStyle w:val="EngHang"/>
            </w:pPr>
            <w:r w:rsidRPr="007425E1">
              <w:t xml:space="preserve">David and Solomon, </w:t>
            </w:r>
          </w:p>
          <w:p w:rsidR="004568B8" w:rsidRDefault="004568B8" w:rsidP="002E365D">
            <w:pPr>
              <w:pStyle w:val="EngHang"/>
            </w:pPr>
            <w:r>
              <w:t>M</w:t>
            </w:r>
            <w:r w:rsidRPr="007425E1">
              <w:t>ake hymns to her</w:t>
            </w:r>
            <w:r>
              <w:t>,</w:t>
            </w:r>
            <w:r w:rsidRPr="007425E1">
              <w:t xml:space="preserve"> </w:t>
            </w:r>
          </w:p>
          <w:p w:rsidR="004568B8" w:rsidRDefault="004568B8" w:rsidP="002E365D">
            <w:pPr>
              <w:pStyle w:val="EngHangEnd"/>
            </w:pPr>
            <w:r>
              <w:t>A</w:t>
            </w:r>
            <w:r w:rsidRPr="007425E1">
              <w:t>nd honour her.</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Ⲓⲥ ⲛⲓⲟⲩⲣⲱⲟⲩ ⲉⲧϭⲟⲥⲓ</w:t>
            </w:r>
          </w:p>
          <w:p w:rsidR="007E3D46" w:rsidRDefault="007E3D46" w:rsidP="007E3D46">
            <w:pPr>
              <w:pStyle w:val="CopticVersemulti-line"/>
            </w:pPr>
            <w:r w:rsidRPr="007E3D46">
              <w:t>Ⲇⲁⲩⲓⲇ ⲛⲉⲙ Ⲥⲟⲗⲟⲙⲱⲛ</w:t>
            </w:r>
          </w:p>
          <w:p w:rsidR="007E3D46" w:rsidRDefault="007E3D46" w:rsidP="007E3D46">
            <w:pPr>
              <w:pStyle w:val="CopticVersemulti-line"/>
            </w:pPr>
            <w:r w:rsidRPr="007E3D46">
              <w:t>ⲉⲩⲉⲣϩⲩⲙⲛⲟⲥ ⲉ̀ⲣⲟⲥ</w:t>
            </w:r>
          </w:p>
          <w:p w:rsidR="004568B8" w:rsidRDefault="007E3D46" w:rsidP="007E3D46">
            <w:pPr>
              <w:pStyle w:val="CopticVerse"/>
            </w:pPr>
            <w:r w:rsidRPr="007E3D46">
              <w:t>ⲉⲩϯⲧⲁⲓⲟ̀ ⲛⲁⲥ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David the prophet</w:t>
            </w:r>
            <w:r>
              <w:t>,</w:t>
            </w:r>
          </w:p>
          <w:p w:rsidR="004568B8" w:rsidRDefault="004568B8" w:rsidP="002E365D">
            <w:pPr>
              <w:pStyle w:val="EngHang"/>
            </w:pPr>
            <w:r>
              <w:t>S</w:t>
            </w:r>
            <w:r w:rsidRPr="007425E1">
              <w:t xml:space="preserve">poke of her honour, </w:t>
            </w:r>
          </w:p>
          <w:p w:rsidR="004568B8" w:rsidRDefault="004568B8" w:rsidP="002E365D">
            <w:pPr>
              <w:pStyle w:val="EngHang"/>
            </w:pPr>
            <w:r>
              <w:t>H</w:t>
            </w:r>
            <w:r w:rsidRPr="007425E1">
              <w:t xml:space="preserve">e called her </w:t>
            </w:r>
          </w:p>
          <w:p w:rsidR="004568B8" w:rsidRDefault="004568B8" w:rsidP="002E365D">
            <w:pPr>
              <w:pStyle w:val="EngHangEnd"/>
            </w:pPr>
            <w:r>
              <w:t>T</w:t>
            </w:r>
            <w:r w:rsidRPr="007425E1">
              <w:t>he city of God.</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Ⲇⲁⲩⲓⲇ ⲡⲓⲡ̀ⲣⲟⲫⲏⲧⲏⲥ</w:t>
            </w:r>
          </w:p>
          <w:p w:rsidR="007E3D46" w:rsidRDefault="007E3D46" w:rsidP="007E3D46">
            <w:pPr>
              <w:pStyle w:val="CopticVersemulti-line"/>
            </w:pPr>
            <w:r w:rsidRPr="007E3D46">
              <w:t>ⲥⲁϫⲓ ⲉ̀ⲡⲉⲥⲧⲁⲓⲟ̀</w:t>
            </w:r>
          </w:p>
          <w:p w:rsidR="007E3D46" w:rsidRDefault="007E3D46" w:rsidP="007E3D46">
            <w:pPr>
              <w:pStyle w:val="CopticVersemulti-line"/>
            </w:pPr>
            <w:r w:rsidRPr="007E3D46">
              <w:t>ⲁϥⲙⲟⲩϯ ⲉ̀ⲣⲟⲥ</w:t>
            </w:r>
          </w:p>
          <w:p w:rsidR="004568B8" w:rsidRDefault="007E3D46" w:rsidP="007E3D46">
            <w:pPr>
              <w:pStyle w:val="CopticVerse"/>
            </w:pPr>
            <w:r w:rsidRPr="007E3D46">
              <w:t>ϫⲉ ϯⲃⲁⲕⲓ ⲛ̀ⲧⲉ Ⲫϯ</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Solomon also </w:t>
            </w:r>
          </w:p>
          <w:p w:rsidR="004568B8" w:rsidRDefault="004568B8" w:rsidP="002E365D">
            <w:pPr>
              <w:pStyle w:val="EngHang"/>
            </w:pPr>
            <w:r>
              <w:t>T</w:t>
            </w:r>
            <w:r w:rsidRPr="007425E1">
              <w:t>he preacher</w:t>
            </w:r>
            <w:r>
              <w:t>,</w:t>
            </w:r>
          </w:p>
          <w:p w:rsidR="004568B8" w:rsidRDefault="004568B8" w:rsidP="002E365D">
            <w:pPr>
              <w:pStyle w:val="EngHang"/>
            </w:pPr>
            <w:r>
              <w:t>I</w:t>
            </w:r>
            <w:r w:rsidRPr="007425E1">
              <w:t xml:space="preserve">n the Song of Songs </w:t>
            </w:r>
          </w:p>
          <w:p w:rsidR="004568B8" w:rsidRDefault="004568B8" w:rsidP="002E365D">
            <w:pPr>
              <w:pStyle w:val="EngHangEnd"/>
            </w:pPr>
            <w:r>
              <w:t>S</w:t>
            </w:r>
            <w:r w:rsidRPr="007425E1">
              <w:t>poke thus of her, saying:</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Ⲥⲟⲗⲟⲙⲱⲛ ⲇⲉ ⲟⲛ</w:t>
            </w:r>
          </w:p>
          <w:p w:rsidR="007E3D46" w:rsidRDefault="007E3D46" w:rsidP="007E3D46">
            <w:pPr>
              <w:pStyle w:val="CopticVersemulti-line"/>
            </w:pPr>
            <w:r w:rsidRPr="007E3D46">
              <w:t>ⲡⲓⲉⲕⲕⲗⲏⲥⲓⲁⲥⲧⲏⲥ</w:t>
            </w:r>
          </w:p>
          <w:p w:rsidR="007E3D46" w:rsidRDefault="007E3D46" w:rsidP="007E3D46">
            <w:pPr>
              <w:pStyle w:val="CopticVersemulti-line"/>
            </w:pPr>
            <w:r w:rsidRPr="007E3D46">
              <w:t>ϧⲉⲛ ⲡⲓϫⲱ ⲛ̀ⲧⲉ ⲛⲓϫⲱ</w:t>
            </w:r>
          </w:p>
          <w:p w:rsidR="004568B8" w:rsidRDefault="007E3D46" w:rsidP="007E3D46">
            <w:pPr>
              <w:pStyle w:val="CopticVersemulti-line"/>
            </w:pPr>
            <w:r w:rsidRPr="007E3D46">
              <w:t>ⲙ̀ⲡⲁⲓⲣⲏϯ ⲉϥϫⲱ ⲙ̀ⲙⲟⲥ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My sister, my spouse, </w:t>
            </w:r>
          </w:p>
          <w:p w:rsidR="004568B8" w:rsidRDefault="004568B8" w:rsidP="002E365D">
            <w:pPr>
              <w:pStyle w:val="EngHang"/>
            </w:pPr>
            <w:r>
              <w:t>S</w:t>
            </w:r>
            <w:r w:rsidRPr="007425E1">
              <w:t xml:space="preserve">he that is perfect; </w:t>
            </w:r>
          </w:p>
          <w:p w:rsidR="004568B8" w:rsidRDefault="004568B8" w:rsidP="002E365D">
            <w:pPr>
              <w:pStyle w:val="EngHang"/>
            </w:pPr>
            <w:r>
              <w:t>T</w:t>
            </w:r>
            <w:r w:rsidRPr="007425E1">
              <w:t xml:space="preserve">he fragrance of her clothing </w:t>
            </w:r>
          </w:p>
          <w:p w:rsidR="004568B8" w:rsidRPr="007425E1" w:rsidRDefault="004568B8" w:rsidP="002E365D">
            <w:pPr>
              <w:pStyle w:val="EngHangEnd"/>
            </w:pPr>
            <w:r>
              <w:t>I</w:t>
            </w:r>
            <w:r w:rsidRPr="007425E1">
              <w:t>s a sweet savour.</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BD21C4" w:rsidRDefault="00BD21C4" w:rsidP="007E3D46">
            <w:pPr>
              <w:pStyle w:val="CopticVersemulti-line"/>
            </w:pPr>
            <w:r w:rsidRPr="00BD21C4">
              <w:t>Ϫⲉ ⲧⲁⲥⲱⲛⲓ ⲧⲁϣ̀ⲫⲉⲣⲓ</w:t>
            </w:r>
          </w:p>
          <w:p w:rsidR="00BD21C4" w:rsidRDefault="00BD21C4" w:rsidP="007E3D46">
            <w:pPr>
              <w:pStyle w:val="CopticVersemulti-line"/>
            </w:pPr>
            <w:r w:rsidRPr="00BD21C4">
              <w:t>ⲑⲏⲉⲧϫⲏⲕ ⲉ̀ⲃⲟⲗ</w:t>
            </w:r>
          </w:p>
          <w:p w:rsidR="00BD21C4" w:rsidRDefault="00BD21C4" w:rsidP="007E3D46">
            <w:pPr>
              <w:pStyle w:val="CopticVersemulti-line"/>
            </w:pPr>
            <w:r w:rsidRPr="00BD21C4">
              <w:t>ⲡⲓⲥ̀ⲑⲟⲓ ⲛ̀ⲧⲉ ⲛⲉϩ̀ⲃⲱⲥ</w:t>
            </w:r>
          </w:p>
          <w:p w:rsidR="004568B8" w:rsidRDefault="00BD21C4" w:rsidP="00BD21C4">
            <w:pPr>
              <w:pStyle w:val="CopticVerse"/>
            </w:pPr>
            <w:r w:rsidRPr="00BD21C4">
              <w:t>ⲟⲩⲁ̀ⲣⲱⲙⲁⲧⲁ ⲡⲉ</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All ye virgins, </w:t>
            </w:r>
          </w:p>
          <w:p w:rsidR="004568B8" w:rsidRDefault="004568B8" w:rsidP="002E365D">
            <w:pPr>
              <w:pStyle w:val="EngHang"/>
            </w:pPr>
            <w:r>
              <w:t>L</w:t>
            </w:r>
            <w:r w:rsidRPr="007425E1">
              <w:t xml:space="preserve">ove purity, </w:t>
            </w:r>
          </w:p>
          <w:p w:rsidR="004568B8" w:rsidRDefault="004568B8" w:rsidP="002E365D">
            <w:pPr>
              <w:pStyle w:val="EngHang"/>
            </w:pPr>
            <w:r>
              <w:t>T</w:t>
            </w:r>
            <w:r w:rsidRPr="007425E1">
              <w:t xml:space="preserve">hat ye may be daughters </w:t>
            </w:r>
          </w:p>
          <w:p w:rsidR="004568B8" w:rsidRPr="007425E1" w:rsidRDefault="004568B8" w:rsidP="002E365D">
            <w:pPr>
              <w:pStyle w:val="EngHangEnd"/>
            </w:pPr>
            <w:r>
              <w:t>O</w:t>
            </w:r>
            <w:r w:rsidRPr="007425E1">
              <w:t>f the holy Mary.</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BD21C4" w:rsidRDefault="00BD21C4" w:rsidP="007E3D46">
            <w:pPr>
              <w:pStyle w:val="CopticVersemulti-line"/>
            </w:pPr>
            <w:r w:rsidRPr="00BD21C4">
              <w:t>Ⲛⲓⲡⲁⲣⲑⲉⲛⲟⲥ ⲧⲏⲣⲟⲩ</w:t>
            </w:r>
          </w:p>
          <w:p w:rsidR="00BD21C4" w:rsidRDefault="00BD21C4" w:rsidP="007E3D46">
            <w:pPr>
              <w:pStyle w:val="CopticVersemulti-line"/>
            </w:pPr>
            <w:r w:rsidRPr="00BD21C4">
              <w:t xml:space="preserve">ⲙⲉⲛⲣⲉ ⲡⲓⲧⲟⲩⲃⲟ </w:t>
            </w:r>
          </w:p>
          <w:p w:rsidR="00BD21C4" w:rsidRDefault="00BD21C4" w:rsidP="007E3D46">
            <w:pPr>
              <w:pStyle w:val="CopticVersemulti-line"/>
            </w:pPr>
            <w:r w:rsidRPr="00BD21C4">
              <w:t>ϩⲓⲛⲁ ⲛ̀ⲧⲉⲧⲉⲛϣⲱⲡⲓ ⲛ̀ϣⲉⲣⲓ</w:t>
            </w:r>
          </w:p>
          <w:p w:rsidR="004568B8" w:rsidRDefault="00BD21C4" w:rsidP="00BD21C4">
            <w:pPr>
              <w:pStyle w:val="CopticVerse"/>
            </w:pPr>
            <w:r w:rsidRPr="00BD21C4">
              <w:t>ⲛ̀ⲑⲏⲉ̅ⲑ̅ⲩ Ⲙⲁⲣⲓⲁ̀</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For indeed through her</w:t>
            </w:r>
            <w:r>
              <w:t>,</w:t>
            </w:r>
          </w:p>
          <w:p w:rsidR="004568B8" w:rsidRDefault="004568B8" w:rsidP="002E365D">
            <w:pPr>
              <w:pStyle w:val="EngHang"/>
            </w:pPr>
            <w:r>
              <w:t>D</w:t>
            </w:r>
            <w:r w:rsidRPr="007425E1">
              <w:t xml:space="preserve">id the race of women </w:t>
            </w:r>
          </w:p>
          <w:p w:rsidR="004568B8" w:rsidRDefault="004568B8" w:rsidP="002E365D">
            <w:pPr>
              <w:pStyle w:val="EngHang"/>
            </w:pPr>
            <w:r>
              <w:t>F</w:t>
            </w:r>
            <w:r w:rsidRPr="007425E1">
              <w:t xml:space="preserve">ind favour </w:t>
            </w:r>
          </w:p>
          <w:p w:rsidR="004568B8" w:rsidRPr="007425E1" w:rsidRDefault="004568B8" w:rsidP="002E365D">
            <w:pPr>
              <w:pStyle w:val="EngHangEnd"/>
            </w:pPr>
            <w:r>
              <w:t>B</w:t>
            </w:r>
            <w:r w:rsidRPr="007425E1">
              <w:t>efore the Lord.</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BD21C4" w:rsidRDefault="00BD21C4" w:rsidP="007E3D46">
            <w:pPr>
              <w:pStyle w:val="CopticVersemulti-line"/>
            </w:pPr>
            <w:r w:rsidRPr="00BD21C4">
              <w:t>Ϫⲉ ⲟⲩⲏⲓ ⲉ̀ⲃⲟⲗϩⲓⲧⲟⲧⲥ</w:t>
            </w:r>
          </w:p>
          <w:p w:rsidR="00BD21C4" w:rsidRDefault="00BD21C4" w:rsidP="007E3D46">
            <w:pPr>
              <w:pStyle w:val="CopticVersemulti-line"/>
            </w:pPr>
            <w:r w:rsidRPr="00BD21C4">
              <w:t>ⲁ̀ⲡ̀ⲅⲉⲛⲟⲥ ̀ⲛⲛⲓϩⲓⲟ̀ⲙⲓ</w:t>
            </w:r>
          </w:p>
          <w:p w:rsidR="00BD21C4" w:rsidRDefault="00BD21C4" w:rsidP="007E3D46">
            <w:pPr>
              <w:pStyle w:val="CopticVersemulti-line"/>
            </w:pPr>
            <w:r w:rsidRPr="00BD21C4">
              <w:t>ϫⲓⲙⲓ ⲛ̀ⲟⲩⲡⲁⲣⲣⲏⲥⲓⲁ̀</w:t>
            </w:r>
          </w:p>
          <w:p w:rsidR="004568B8" w:rsidRDefault="00BD21C4" w:rsidP="00BD21C4">
            <w:pPr>
              <w:pStyle w:val="CopticVerse"/>
            </w:pPr>
            <w:r w:rsidRPr="00BD21C4">
              <w:t>ⲙ̀ⲡⲉⲙ̀ⲑⲟ ⲉ̀ⲃⲟⲗ ⲙ̀Ⲡⲟ̅ⲥ̅</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t>And we too,</w:t>
            </w:r>
          </w:p>
          <w:p w:rsidR="004568B8" w:rsidRDefault="004568B8" w:rsidP="002E365D">
            <w:pPr>
              <w:pStyle w:val="EngHang"/>
            </w:pPr>
            <w:r>
              <w:t>Hope to win mercy</w:t>
            </w:r>
          </w:p>
          <w:p w:rsidR="004568B8" w:rsidRDefault="004568B8" w:rsidP="002E365D">
            <w:pPr>
              <w:pStyle w:val="EngHang"/>
            </w:pPr>
            <w:r>
              <w:t>Through your intercessions,</w:t>
            </w:r>
          </w:p>
          <w:p w:rsidR="004568B8" w:rsidRPr="007425E1" w:rsidRDefault="004568B8" w:rsidP="002E365D">
            <w:pPr>
              <w:pStyle w:val="EngHangEnd"/>
            </w:pPr>
            <w:r>
              <w:t>With the Lover of Mankind.</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BD21C4" w:rsidRDefault="00BD21C4" w:rsidP="007E3D46">
            <w:pPr>
              <w:pStyle w:val="CopticVersemulti-line"/>
            </w:pPr>
            <w:r w:rsidRPr="00BD21C4">
              <w:t>Ⲁ̀ⲛⲟⲛ ϩⲱⲛ ⲧⲉⲛⲧⲱⲃϩ</w:t>
            </w:r>
          </w:p>
          <w:p w:rsidR="00BD21C4" w:rsidRDefault="00BD21C4" w:rsidP="007E3D46">
            <w:pPr>
              <w:pStyle w:val="CopticVersemulti-line"/>
            </w:pPr>
            <w:r w:rsidRPr="00BD21C4">
              <w:t>ⲉⲑⲣⲉⲛϣⲁϣⲛⲓ ⲉⲩⲛⲁⲓ</w:t>
            </w:r>
          </w:p>
          <w:p w:rsidR="00BD21C4" w:rsidRDefault="00BD21C4" w:rsidP="007E3D46">
            <w:pPr>
              <w:pStyle w:val="CopticVersemulti-line"/>
            </w:pPr>
            <w:r w:rsidRPr="00BD21C4">
              <w:t>ϩⲓⲧⲉⲛ ⲛⲓⲡ̀ⲣⲉⲥⲃⲓⲁ̀</w:t>
            </w:r>
          </w:p>
          <w:p w:rsidR="004568B8" w:rsidRDefault="00BD21C4"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0C2C94">
        <w:fldChar w:fldCharType="begin"/>
      </w:r>
      <w:r w:rsidR="00DA18ED">
        <w:instrText xml:space="preserve"> PAGEREF _Ref299212037 \h </w:instrText>
      </w:r>
      <w:r w:rsidR="000C2C94">
        <w:fldChar w:fldCharType="separate"/>
      </w:r>
      <w:r w:rsidR="003032D8">
        <w:rPr>
          <w:noProof/>
        </w:rPr>
        <w:t>86</w:t>
      </w:r>
      <w:r w:rsidR="000C2C94">
        <w:fldChar w:fldCharType="end"/>
      </w:r>
      <w:r>
        <w:t>.</w:t>
      </w:r>
    </w:p>
    <w:p w:rsidR="004568B8" w:rsidRDefault="004568B8" w:rsidP="00DB5AC8"/>
    <w:p w:rsidR="002E365D" w:rsidRDefault="002E365D" w:rsidP="002E365D">
      <w:pPr>
        <w:pStyle w:val="Heading2"/>
      </w:pPr>
      <w:bookmarkStart w:id="293" w:name="_Toc298445804"/>
      <w:bookmarkStart w:id="294" w:name="_Toc298681289"/>
      <w:bookmarkStart w:id="295" w:name="_Toc298447529"/>
      <w:bookmarkStart w:id="296" w:name="_Toc308441880"/>
      <w:bookmarkStart w:id="297" w:name="_Toc308441918"/>
      <w:r>
        <w:lastRenderedPageBreak/>
        <w:t>Tuesday</w:t>
      </w:r>
      <w:bookmarkEnd w:id="293"/>
      <w:bookmarkEnd w:id="294"/>
      <w:bookmarkEnd w:id="295"/>
      <w:bookmarkEnd w:id="296"/>
      <w:bookmarkEnd w:id="297"/>
    </w:p>
    <w:p w:rsidR="002E365D" w:rsidRDefault="002E365D" w:rsidP="002E365D">
      <w:pPr>
        <w:pStyle w:val="Heading3"/>
      </w:pPr>
      <w:bookmarkStart w:id="298" w:name="_Toc298445805"/>
      <w:bookmarkStart w:id="299" w:name="_Toc298681290"/>
      <w:bookmarkStart w:id="300" w:name="_Toc298447530"/>
      <w:bookmarkStart w:id="301" w:name="_Toc308441919"/>
      <w:r>
        <w:t>The Tuesday Psali Adam</w:t>
      </w:r>
      <w:bookmarkEnd w:id="298"/>
      <w:bookmarkEnd w:id="299"/>
      <w:bookmarkEnd w:id="300"/>
      <w:bookmarkEnd w:id="3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Come to us this day, </w:t>
            </w:r>
          </w:p>
          <w:p w:rsidR="002E365D" w:rsidRDefault="002E365D" w:rsidP="002315D6">
            <w:pPr>
              <w:pStyle w:val="EngHang"/>
            </w:pPr>
            <w:r w:rsidRPr="007425E1">
              <w:t xml:space="preserve">O Christ our Master; </w:t>
            </w:r>
          </w:p>
          <w:p w:rsidR="002E365D" w:rsidRDefault="002E365D" w:rsidP="002315D6">
            <w:pPr>
              <w:pStyle w:val="EngHang"/>
            </w:pPr>
            <w:r w:rsidRPr="007425E1">
              <w:t xml:space="preserve">Enlighten us in thy </w:t>
            </w:r>
          </w:p>
          <w:p w:rsidR="002E365D" w:rsidRDefault="002E365D" w:rsidP="002315D6">
            <w:pPr>
              <w:pStyle w:val="EngHangEnd"/>
            </w:pPr>
            <w:r>
              <w:t>E</w:t>
            </w:r>
            <w:r w:rsidRPr="007425E1">
              <w:t>xalted divinity.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6F5C01" w:rsidRDefault="006F5C01"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6F5C01" w:rsidRDefault="006F5C01"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2E365D" w:rsidRDefault="006F5C01"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Send upon us: </w:t>
            </w:r>
          </w:p>
          <w:p w:rsidR="002E365D" w:rsidRDefault="002E365D" w:rsidP="002315D6">
            <w:pPr>
              <w:pStyle w:val="EngHang"/>
            </w:pPr>
            <w:r>
              <w:t>T</w:t>
            </w:r>
            <w:r w:rsidRPr="007425E1">
              <w:t xml:space="preserve">he great grace: </w:t>
            </w:r>
          </w:p>
          <w:p w:rsidR="002E365D" w:rsidRDefault="002E365D" w:rsidP="002315D6">
            <w:pPr>
              <w:pStyle w:val="EngHang"/>
            </w:pPr>
            <w:r>
              <w:t>O</w:t>
            </w:r>
            <w:r w:rsidRPr="007425E1">
              <w:t xml:space="preserve">f thy Holy Spirit: </w:t>
            </w:r>
          </w:p>
          <w:p w:rsidR="002E365D" w:rsidRDefault="002E365D" w:rsidP="002315D6">
            <w:pPr>
              <w:pStyle w:val="EngHangEnd"/>
            </w:pPr>
            <w:r>
              <w:t>T</w:t>
            </w:r>
            <w:r w:rsidRPr="007425E1">
              <w:t>he Paraclete.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Ⲟⲩⲱⲣⲡ ⲉ̀ϧ̀ⲣⲏⲓ ⲉ̀ϫⲱⲛ</w:t>
            </w:r>
          </w:p>
          <w:p w:rsidR="006F5C01" w:rsidRDefault="006F5C01" w:rsidP="006F5C01">
            <w:pPr>
              <w:pStyle w:val="CopticVersemulti-line"/>
            </w:pPr>
            <w:r w:rsidRPr="006F5C01">
              <w:t>ⲙ̀ⲡⲁⲓⲛⲓϣϯ ⲛ̀ϩ̀ⲙⲟⲧ</w:t>
            </w:r>
          </w:p>
          <w:p w:rsidR="006F5C01" w:rsidRDefault="006F5C01" w:rsidP="006F5C01">
            <w:pPr>
              <w:pStyle w:val="CopticVersemulti-line"/>
            </w:pPr>
            <w:r w:rsidRPr="006F5C01">
              <w:t>ⲛ̀ⲧⲉ Ⲡⲉⲕⲡ̅ⲛ̅ⲁ ⲉ̅ⲑ̅ⲩ</w:t>
            </w:r>
          </w:p>
          <w:p w:rsidR="002E365D" w:rsidRDefault="006F5C01" w:rsidP="006F5C01">
            <w:pPr>
              <w:pStyle w:val="CopticVerse"/>
            </w:pPr>
            <w:r w:rsidRPr="006F5C01">
              <w:t>ⲙ̀ⲡⲁⲣⲁⲕⲗⲏⲧⲟⲛ</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That I may speak: </w:t>
            </w:r>
          </w:p>
          <w:p w:rsidR="002E365D" w:rsidRDefault="002E365D" w:rsidP="002315D6">
            <w:pPr>
              <w:pStyle w:val="EngHang"/>
            </w:pPr>
            <w:r>
              <w:t>W</w:t>
            </w:r>
            <w:r w:rsidRPr="007425E1">
              <w:t xml:space="preserve">ith some small honouring: </w:t>
            </w:r>
          </w:p>
          <w:p w:rsidR="002E365D" w:rsidRDefault="002E365D" w:rsidP="002315D6">
            <w:pPr>
              <w:pStyle w:val="EngHang"/>
            </w:pPr>
            <w:r>
              <w:t>C</w:t>
            </w:r>
            <w:r w:rsidRPr="007425E1">
              <w:t xml:space="preserve">oncerning Thy holy </w:t>
            </w:r>
          </w:p>
          <w:p w:rsidR="002E365D" w:rsidRDefault="002E365D" w:rsidP="002315D6">
            <w:pPr>
              <w:pStyle w:val="EngHangEnd"/>
            </w:pPr>
            <w:r>
              <w:t>A</w:t>
            </w:r>
            <w:r w:rsidRPr="007425E1">
              <w:t>nd blessed name.</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Ϩⲓⲛⲁ ⲛ̀ⲧⲁⲥⲁϫⲓ</w:t>
            </w:r>
          </w:p>
          <w:p w:rsidR="006F5C01" w:rsidRDefault="006F5C01" w:rsidP="006F5C01">
            <w:pPr>
              <w:pStyle w:val="CopticVersemulti-line"/>
            </w:pPr>
            <w:r w:rsidRPr="006F5C01">
              <w:t>ⲛ̀ϩⲁⲛⲕⲟⲩϫⲓ ⲛ̀ⲧⲁⲓⲟ̀</w:t>
            </w:r>
          </w:p>
          <w:p w:rsidR="006F5C01" w:rsidRDefault="006F5C01" w:rsidP="006F5C01">
            <w:pPr>
              <w:pStyle w:val="CopticVersemulti-line"/>
            </w:pPr>
            <w:r w:rsidRPr="006F5C01">
              <w:t>ⲉⲑⲃⲉ ⲡⲉⲕⲣⲁⲛ ⲉ̅ⲑ̅ⲩ</w:t>
            </w:r>
          </w:p>
          <w:p w:rsidR="002E365D" w:rsidRDefault="006F5C01" w:rsidP="006F5C01">
            <w:pPr>
              <w:pStyle w:val="CopticVerse"/>
            </w:pPr>
            <w:r w:rsidRPr="006F5C01">
              <w:t>ⲟⲩⲟϩ ⲉⲧⲥ̀ⲙⲁⲣⲱⲟⲩⲧ</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This which has been glorified: </w:t>
            </w:r>
          </w:p>
          <w:p w:rsidR="002E365D" w:rsidRDefault="002E365D" w:rsidP="002315D6">
            <w:pPr>
              <w:pStyle w:val="EngHang"/>
            </w:pPr>
            <w:r>
              <w:t>I</w:t>
            </w:r>
            <w:r w:rsidRPr="007425E1">
              <w:t xml:space="preserve">n the mouths of the righteous: </w:t>
            </w:r>
          </w:p>
          <w:p w:rsidR="002E365D" w:rsidRDefault="002E365D" w:rsidP="002315D6">
            <w:pPr>
              <w:pStyle w:val="EngHang"/>
            </w:pPr>
            <w:r>
              <w:t>T</w:t>
            </w:r>
            <w:r w:rsidRPr="007425E1">
              <w:t xml:space="preserve">hy holy ones </w:t>
            </w:r>
          </w:p>
          <w:p w:rsidR="002E365D" w:rsidRDefault="002E365D" w:rsidP="002315D6">
            <w:pPr>
              <w:pStyle w:val="EngHangEnd"/>
            </w:pPr>
            <w:r>
              <w:t>W</w:t>
            </w:r>
            <w:r w:rsidRPr="007425E1">
              <w:t>ho are upon</w:t>
            </w:r>
            <w:r>
              <w:t xml:space="preserve"> the</w:t>
            </w:r>
            <w:r w:rsidRPr="007425E1">
              <w:t xml:space="preserve"> earth: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Ⲫⲁⲓ ⲉ̀ⲧⲁϥϭⲓⲱ̀ⲟⲩ</w:t>
            </w:r>
          </w:p>
          <w:p w:rsidR="006F5C01" w:rsidRDefault="006F5C01" w:rsidP="006F5C01">
            <w:pPr>
              <w:pStyle w:val="CopticVersemulti-line"/>
            </w:pPr>
            <w:r w:rsidRPr="006F5C01">
              <w:t>ϧⲉⲛ ⲣⲱⲟⲩ ⲛ̀ⲛⲓⲑ̀ⲙⲏⲓ</w:t>
            </w:r>
          </w:p>
          <w:p w:rsidR="006F5C01" w:rsidRDefault="006F5C01" w:rsidP="006F5C01">
            <w:pPr>
              <w:pStyle w:val="CopticVersemulti-line"/>
            </w:pPr>
            <w:r w:rsidRPr="006F5C01">
              <w:t>ⲛⲏⲉ̅ⲑ̅ⲩ ⲛ̀ⲧⲁⲕ</w:t>
            </w:r>
          </w:p>
          <w:p w:rsidR="002E365D" w:rsidRDefault="006F5C01" w:rsidP="006F5C01">
            <w:pPr>
              <w:pStyle w:val="CopticVerse"/>
            </w:pPr>
            <w:r w:rsidRPr="006F5C01">
              <w:t>ⲉⲧϣⲟⲡ ϩⲓϫⲉⲛ ⲡⲓⲕⲁϩ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Who wandered forth </w:t>
            </w:r>
          </w:p>
          <w:p w:rsidR="002E365D" w:rsidRDefault="002E365D" w:rsidP="002315D6">
            <w:pPr>
              <w:pStyle w:val="EngHang"/>
            </w:pPr>
            <w:r>
              <w:t>I</w:t>
            </w:r>
            <w:r w:rsidRPr="007425E1">
              <w:t xml:space="preserve">n the mountain deserts: </w:t>
            </w:r>
          </w:p>
          <w:p w:rsidR="002E365D" w:rsidRDefault="002E365D" w:rsidP="002315D6">
            <w:pPr>
              <w:pStyle w:val="EngHang"/>
            </w:pPr>
            <w:r>
              <w:t>I</w:t>
            </w:r>
            <w:r w:rsidRPr="007425E1">
              <w:t xml:space="preserve">n hunger and thirst: </w:t>
            </w:r>
          </w:p>
          <w:p w:rsidR="002E365D" w:rsidRDefault="002E365D" w:rsidP="002315D6">
            <w:pPr>
              <w:pStyle w:val="EngHangEnd"/>
            </w:pPr>
            <w:r>
              <w:t>A</w:t>
            </w:r>
            <w:r w:rsidRPr="007425E1">
              <w:t>nd cold and frost.</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Ⲛⲁⲓ ⲉⲧⲥⲱⲣⲉⲙ ⲉ̀ⲃⲟⲗ</w:t>
            </w:r>
          </w:p>
          <w:p w:rsidR="006F5C01" w:rsidRDefault="006F5C01" w:rsidP="006F5C01">
            <w:pPr>
              <w:pStyle w:val="CopticVersemulti-line"/>
            </w:pPr>
            <w:r w:rsidRPr="006F5C01">
              <w:t>ϧⲉⲛ ⲛⲓⲧⲱⲟⲩ ⲛ̀ϣⲁϥⲉ</w:t>
            </w:r>
          </w:p>
          <w:p w:rsidR="006F5C01" w:rsidRDefault="006F5C01" w:rsidP="006F5C01">
            <w:pPr>
              <w:pStyle w:val="CopticVersemulti-line"/>
            </w:pPr>
            <w:r w:rsidRPr="006F5C01">
              <w:t>ϧⲉⲛ ⲟⲩϩ̀ⲕⲟ ⲛⲉⲙ ⲟⲩⲓ̀ⲃⲓ</w:t>
            </w:r>
          </w:p>
          <w:p w:rsidR="002E365D" w:rsidRDefault="006F5C01" w:rsidP="006F5C01">
            <w:pPr>
              <w:pStyle w:val="CopticVerse"/>
            </w:pPr>
            <w:r w:rsidRPr="006F5C01">
              <w:t>ϧⲉⲛ ⲟⲩϫⲁϥ ⲛⲉⲙ ⲟⲩⲱ̀ϫⲉⲃ</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Being in want, </w:t>
            </w:r>
            <w:r>
              <w:t>a</w:t>
            </w:r>
            <w:r w:rsidRPr="007425E1">
              <w:t xml:space="preserve">nd in distress, </w:t>
            </w:r>
          </w:p>
          <w:p w:rsidR="002E365D" w:rsidRDefault="002E365D" w:rsidP="002315D6">
            <w:pPr>
              <w:pStyle w:val="EngHang"/>
            </w:pPr>
            <w:r>
              <w:t>A</w:t>
            </w:r>
            <w:r w:rsidRPr="007425E1">
              <w:t xml:space="preserve">nd suffering: </w:t>
            </w:r>
          </w:p>
          <w:p w:rsidR="002E365D" w:rsidRDefault="002E365D" w:rsidP="002315D6">
            <w:pPr>
              <w:pStyle w:val="EngHang"/>
            </w:pPr>
            <w:r>
              <w:t>A</w:t>
            </w:r>
            <w:r w:rsidRPr="007425E1">
              <w:t xml:space="preserve">ccording to the sayings </w:t>
            </w:r>
          </w:p>
          <w:p w:rsidR="002E365D" w:rsidRDefault="002E365D" w:rsidP="002315D6">
            <w:pPr>
              <w:pStyle w:val="EngHangEnd"/>
            </w:pPr>
            <w:r>
              <w:t>O</w:t>
            </w:r>
            <w:r w:rsidRPr="007425E1">
              <w:t>f Paul</w:t>
            </w:r>
            <w:r>
              <w:t>,</w:t>
            </w:r>
            <w:r w:rsidRPr="007425E1">
              <w:t xml:space="preserve"> the Apostle.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Ⲉⲩⲉⲣϧⲁⲉ̀ ⲉⲩϩⲉϫϩⲱϫ</w:t>
            </w:r>
          </w:p>
          <w:p w:rsidR="006F5C01" w:rsidRDefault="006F5C01" w:rsidP="006F5C01">
            <w:pPr>
              <w:pStyle w:val="CopticVersemulti-line"/>
            </w:pPr>
            <w:r w:rsidRPr="006F5C01">
              <w:t>ⲟⲩⲟϩ ⲉⲩϭⲓⲙ̀ⲕⲁϩ</w:t>
            </w:r>
          </w:p>
          <w:p w:rsidR="006F5C01" w:rsidRDefault="006F5C01" w:rsidP="006F5C01">
            <w:pPr>
              <w:pStyle w:val="CopticVersemulti-line"/>
            </w:pPr>
            <w:r w:rsidRPr="006F5C01">
              <w:t>ⲕⲁⲧⲁ ⲡ̀ⲥⲁϫⲓ ⲙ̀Ⲡⲁⲩⲗⲟⲥ</w:t>
            </w:r>
          </w:p>
          <w:p w:rsidR="002E365D" w:rsidRDefault="006F5C01" w:rsidP="006F5C01">
            <w:pPr>
              <w:pStyle w:val="CopticVerse"/>
            </w:pPr>
            <w:r w:rsidRPr="006F5C01">
              <w:t>ⲡⲓⲁ̀ⲡⲟⲥⲧⲟⲗⲟⲥ</w:t>
            </w:r>
          </w:p>
        </w:tc>
      </w:tr>
      <w:tr w:rsidR="002E365D" w:rsidTr="002315D6">
        <w:trPr>
          <w:cantSplit/>
          <w:jc w:val="center"/>
        </w:trPr>
        <w:tc>
          <w:tcPr>
            <w:tcW w:w="288" w:type="dxa"/>
          </w:tcPr>
          <w:p w:rsidR="002E365D" w:rsidRDefault="002315D6" w:rsidP="002315D6">
            <w:pPr>
              <w:pStyle w:val="CopticCross"/>
            </w:pPr>
            <w:r w:rsidRPr="00FB5ACB">
              <w:lastRenderedPageBreak/>
              <w:t>¿</w:t>
            </w:r>
          </w:p>
        </w:tc>
        <w:tc>
          <w:tcPr>
            <w:tcW w:w="3960" w:type="dxa"/>
          </w:tcPr>
          <w:p w:rsidR="002E365D" w:rsidRDefault="002E365D" w:rsidP="002315D6">
            <w:pPr>
              <w:pStyle w:val="EngHang"/>
            </w:pPr>
            <w:r w:rsidRPr="007425E1">
              <w:t xml:space="preserve">But thy holy name, </w:t>
            </w:r>
          </w:p>
          <w:p w:rsidR="002E365D" w:rsidRDefault="002E365D" w:rsidP="002315D6">
            <w:pPr>
              <w:pStyle w:val="EngHang"/>
            </w:pPr>
            <w:r w:rsidRPr="007425E1">
              <w:t xml:space="preserve">O my Lord Jesus, </w:t>
            </w:r>
          </w:p>
          <w:p w:rsidR="002E365D" w:rsidRDefault="002E365D" w:rsidP="002315D6">
            <w:pPr>
              <w:pStyle w:val="EngHang"/>
            </w:pPr>
            <w:r>
              <w:t>H</w:t>
            </w:r>
            <w:r w:rsidRPr="007425E1">
              <w:t xml:space="preserve">as been to them a protector: </w:t>
            </w:r>
          </w:p>
          <w:p w:rsidR="002E365D" w:rsidRDefault="002E365D" w:rsidP="002315D6">
            <w:pPr>
              <w:pStyle w:val="EngHangEnd"/>
            </w:pPr>
            <w:r>
              <w:t>I</w:t>
            </w:r>
            <w:r w:rsidRPr="007425E1">
              <w:t>n all their afflictions.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Ⲁⲗⲗⲁ 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ⲉⲧϣⲟⲡ ⲛⲱⲟⲩ ⲛ̀ⲛⲁϣϯ</w:t>
            </w:r>
          </w:p>
          <w:p w:rsidR="002E365D" w:rsidRDefault="006F5C01" w:rsidP="006F5C01">
            <w:pPr>
              <w:pStyle w:val="CopticVerse"/>
            </w:pPr>
            <w:r w:rsidRPr="006F5C01">
              <w:t>ϧⲉⲛ ⲛⲟⲩϩⲟϫϩⲉϫ ⲧⲏⲣⲟⲩ</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Thy holy name, </w:t>
            </w:r>
          </w:p>
          <w:p w:rsidR="002E365D" w:rsidRDefault="002E365D" w:rsidP="002315D6">
            <w:pPr>
              <w:pStyle w:val="EngHang"/>
            </w:pPr>
            <w:r w:rsidRPr="007425E1">
              <w:t xml:space="preserve">O my Lord Jesus, </w:t>
            </w:r>
          </w:p>
          <w:p w:rsidR="002E365D" w:rsidRDefault="002E365D" w:rsidP="002315D6">
            <w:pPr>
              <w:pStyle w:val="EngHang"/>
            </w:pPr>
            <w:r>
              <w:t>D</w:t>
            </w:r>
            <w:r w:rsidRPr="007425E1">
              <w:t xml:space="preserve">elivers them </w:t>
            </w:r>
          </w:p>
          <w:p w:rsidR="002E365D" w:rsidRDefault="002E365D" w:rsidP="002315D6">
            <w:pPr>
              <w:pStyle w:val="EngHangEnd"/>
            </w:pPr>
            <w:r>
              <w:t>I</w:t>
            </w:r>
            <w:r w:rsidRPr="007425E1">
              <w:t>n all their tribulations.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ⲉⲑⲛⲟϩⲉⲙ ⲙ̀ⲙⲱⲟⲩ</w:t>
            </w:r>
          </w:p>
          <w:p w:rsidR="002E365D" w:rsidRDefault="006F5C01" w:rsidP="006F5C01">
            <w:pPr>
              <w:pStyle w:val="CopticVerse"/>
            </w:pPr>
            <w:r w:rsidRPr="006F5C01">
              <w:t>ϧⲉⲛ ⲛⲟⲩⲑ̀ⲗⲓⲯⲓⲥ ⲧⲏⲣⲟⲩ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w:t>
            </w:r>
            <w:r>
              <w:t>,</w:t>
            </w:r>
            <w:r w:rsidRPr="007425E1">
              <w:t xml:space="preserve"> </w:t>
            </w:r>
          </w:p>
          <w:p w:rsidR="002E365D" w:rsidRDefault="002E365D" w:rsidP="002315D6">
            <w:pPr>
              <w:pStyle w:val="EngHang"/>
            </w:pPr>
            <w:r>
              <w:t>A</w:t>
            </w:r>
            <w:r w:rsidRPr="007425E1">
              <w:t xml:space="preserve"> nourishment of life, </w:t>
            </w:r>
          </w:p>
          <w:p w:rsidR="002E365D" w:rsidRDefault="002E365D" w:rsidP="002315D6">
            <w:pPr>
              <w:pStyle w:val="EngHang"/>
            </w:pPr>
            <w:r>
              <w:t>F</w:t>
            </w:r>
            <w:r w:rsidRPr="007425E1">
              <w:t xml:space="preserve">eeding both </w:t>
            </w:r>
          </w:p>
          <w:p w:rsidR="002E365D" w:rsidRPr="007425E1" w:rsidRDefault="002E365D" w:rsidP="002315D6">
            <w:pPr>
              <w:pStyle w:val="EngHangEnd"/>
            </w:pPr>
            <w:r>
              <w:t>T</w:t>
            </w:r>
            <w:r w:rsidRPr="007425E1">
              <w:t>heir souls and bodies.</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ⲛ̀ⲟⲩⲧ̀ⲣⲟⲫⲏ ⲛ̀ⲱⲛϧ</w:t>
            </w:r>
          </w:p>
          <w:p w:rsidR="006F5C01" w:rsidRDefault="006F5C01" w:rsidP="006F5C01">
            <w:pPr>
              <w:pStyle w:val="CopticVersemulti-line"/>
            </w:pPr>
            <w:r w:rsidRPr="006F5C01">
              <w:t>ⲉⲥϣⲁⲛϣ ⲛ̀ⲛⲟⲩⲯⲩⲭⲏ</w:t>
            </w:r>
          </w:p>
          <w:p w:rsidR="002E365D" w:rsidRDefault="006F5C01" w:rsidP="006F5C01">
            <w:pPr>
              <w:pStyle w:val="CopticVerse"/>
            </w:pPr>
            <w:r w:rsidRPr="006F5C01">
              <w:t>ⲛⲉⲙ ⲛⲟⲩⲥⲱⲙⲁ ⲉⲩⲥⲟⲡ</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 a fountain</w:t>
            </w:r>
            <w:r>
              <w:t>,</w:t>
            </w:r>
          </w:p>
          <w:p w:rsidR="002E365D" w:rsidRDefault="002E365D" w:rsidP="002315D6">
            <w:pPr>
              <w:pStyle w:val="EngHang"/>
            </w:pPr>
            <w:r>
              <w:t>O</w:t>
            </w:r>
            <w:r w:rsidRPr="007425E1">
              <w:t xml:space="preserve">f the water of life, </w:t>
            </w:r>
          </w:p>
          <w:p w:rsidR="002E365D" w:rsidRDefault="002E365D" w:rsidP="002315D6">
            <w:pPr>
              <w:pStyle w:val="EngHang"/>
            </w:pPr>
            <w:r>
              <w:t>S</w:t>
            </w:r>
            <w:r w:rsidRPr="007425E1">
              <w:t xml:space="preserve">weet in their throat </w:t>
            </w:r>
          </w:p>
          <w:p w:rsidR="002E365D" w:rsidRPr="007425E1" w:rsidRDefault="002E365D" w:rsidP="002315D6">
            <w:pPr>
              <w:pStyle w:val="EngHangEnd"/>
            </w:pPr>
            <w:r>
              <w:t>M</w:t>
            </w:r>
            <w:r w:rsidRPr="007425E1">
              <w:t>ore than honey.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ⲛ̀ⲟⲩⲙⲟⲩⲙⲓ ⲙ̀ⲙⲱⲟⲩ ⲛ̀ⲱⲛϧ</w:t>
            </w:r>
          </w:p>
          <w:p w:rsidR="006F5C01" w:rsidRDefault="006F5C01" w:rsidP="006F5C01">
            <w:pPr>
              <w:pStyle w:val="CopticVersemulti-line"/>
            </w:pPr>
            <w:r w:rsidRPr="006F5C01">
              <w:t>ⲉⲥϩⲟⲗϫ ϧⲉⲛ ⲧⲟⲩϣ̀ⲃⲱⲃⲓ</w:t>
            </w:r>
          </w:p>
          <w:p w:rsidR="002E365D" w:rsidRDefault="006F5C01" w:rsidP="006F5C01">
            <w:pPr>
              <w:pStyle w:val="CopticVerse"/>
            </w:pPr>
            <w:r w:rsidRPr="006F5C01">
              <w:t>ⲉ̀ϩⲟⲧⲉ ⲡⲓⲉ̀ⲃⲓⲱ̀</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When they declare it</w:t>
            </w:r>
            <w:r>
              <w:t>,</w:t>
            </w:r>
          </w:p>
          <w:p w:rsidR="002E365D" w:rsidRDefault="002E365D" w:rsidP="002315D6">
            <w:pPr>
              <w:pStyle w:val="EngHang"/>
            </w:pPr>
            <w:r>
              <w:t>T</w:t>
            </w:r>
            <w:r w:rsidRPr="007425E1">
              <w:t xml:space="preserve">heir hearts will become joyful; </w:t>
            </w:r>
          </w:p>
          <w:p w:rsidR="002E365D" w:rsidRDefault="002E365D" w:rsidP="002315D6">
            <w:pPr>
              <w:pStyle w:val="EngHang"/>
            </w:pPr>
            <w:r>
              <w:t xml:space="preserve">And </w:t>
            </w:r>
            <w:r w:rsidRPr="007425E1">
              <w:t xml:space="preserve">also </w:t>
            </w:r>
          </w:p>
          <w:p w:rsidR="002E365D" w:rsidRPr="007425E1" w:rsidRDefault="002E365D" w:rsidP="002315D6">
            <w:pPr>
              <w:pStyle w:val="EngHangEnd"/>
            </w:pPr>
            <w:r>
              <w:t>T</w:t>
            </w:r>
            <w:r w:rsidRPr="007425E1">
              <w:t>heir flesh blossoms.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Ⲁⲩϣⲁⲛⲫⲓⲣⲓ ⲉ̀ⲣⲟϥ</w:t>
            </w:r>
          </w:p>
          <w:p w:rsidR="006F5C01" w:rsidRDefault="006F5C01" w:rsidP="006F5C01">
            <w:pPr>
              <w:pStyle w:val="CopticVersemulti-line"/>
            </w:pPr>
            <w:r w:rsidRPr="006F5C01">
              <w:t>ϣⲁⲣⲉ ⲡⲟⲩϩⲏⲧ ⲟⲩⲛⲟϥ</w:t>
            </w:r>
          </w:p>
          <w:p w:rsidR="006F5C01" w:rsidRDefault="006F5C01" w:rsidP="006F5C01">
            <w:pPr>
              <w:pStyle w:val="CopticVersemulti-line"/>
            </w:pPr>
            <w:r w:rsidRPr="006F5C01">
              <w:t>ⲛ̀ⲧⲉⲥⲫⲓⲣⲓ ⲉ̀ⲃⲟⲗ</w:t>
            </w:r>
          </w:p>
          <w:p w:rsidR="002E365D" w:rsidRDefault="006F5C01" w:rsidP="006F5C01">
            <w:pPr>
              <w:pStyle w:val="CopticVerse"/>
            </w:pPr>
            <w:r w:rsidRPr="006F5C01">
              <w:t>ⲛ̀ϫⲉ ⲧⲟⲩⲕⲉⲣⲥⲁⲣⲝ</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When they say it: </w:t>
            </w:r>
          </w:p>
          <w:p w:rsidR="002E365D" w:rsidRDefault="002E365D" w:rsidP="002315D6">
            <w:pPr>
              <w:pStyle w:val="EngHang"/>
            </w:pPr>
            <w:r>
              <w:t>T</w:t>
            </w:r>
            <w:r w:rsidRPr="007425E1">
              <w:t xml:space="preserve">heir mind is enlightened, </w:t>
            </w:r>
          </w:p>
          <w:p w:rsidR="002E365D" w:rsidRDefault="002E365D" w:rsidP="002315D6">
            <w:pPr>
              <w:pStyle w:val="EngHang"/>
            </w:pPr>
            <w:r>
              <w:t>A</w:t>
            </w:r>
            <w:r w:rsidRPr="007425E1">
              <w:t xml:space="preserve">nd so also their heart </w:t>
            </w:r>
          </w:p>
          <w:p w:rsidR="002E365D" w:rsidRPr="007425E1" w:rsidRDefault="002E365D" w:rsidP="002315D6">
            <w:pPr>
              <w:pStyle w:val="EngHangEnd"/>
            </w:pPr>
            <w:r>
              <w:t>A</w:t>
            </w:r>
            <w:r w:rsidRPr="007425E1">
              <w:t>scends on high.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Ⲁⲩϣⲁⲛⲥⲁϫⲓ ⲉ̀ⲣⲟϥ</w:t>
            </w:r>
          </w:p>
          <w:p w:rsidR="006F5C01" w:rsidRDefault="006F5C01" w:rsidP="006F5C01">
            <w:pPr>
              <w:pStyle w:val="CopticVersemulti-line"/>
            </w:pPr>
            <w:r w:rsidRPr="006F5C01">
              <w:t>ϣⲁⲣⲉ ⲡⲟⲩⲛⲟⲩⲥ ϭⲓⲟⲩⲱⲓⲛⲓ</w:t>
            </w:r>
          </w:p>
          <w:p w:rsidR="006F5C01" w:rsidRDefault="006F5C01" w:rsidP="006F5C01">
            <w:pPr>
              <w:pStyle w:val="CopticVersemulti-line"/>
            </w:pPr>
            <w:r w:rsidRPr="006F5C01">
              <w:t>ⲛ̀ⲧⲉϥϣⲉⲛⲁϥ ⲉ̀ⲡ̀ϭⲓⲥⲓ</w:t>
            </w:r>
          </w:p>
          <w:p w:rsidR="002E365D" w:rsidRDefault="006F5C01" w:rsidP="006F5C01">
            <w:pPr>
              <w:pStyle w:val="CopticVerse"/>
            </w:pPr>
            <w:r w:rsidRPr="006F5C01">
              <w:t>ⲛ̀ϫⲉ ⲡⲟⲩⲕⲉϩⲏⲧ</w:t>
            </w:r>
          </w:p>
        </w:tc>
      </w:tr>
    </w:tbl>
    <w:p w:rsidR="002E365D" w:rsidRPr="00A742AC" w:rsidRDefault="002E365D" w:rsidP="002E365D">
      <w:pPr>
        <w:pStyle w:val="Heading3"/>
      </w:pPr>
      <w:bookmarkStart w:id="302" w:name="_Toc298445806"/>
      <w:bookmarkStart w:id="303" w:name="_Toc298681291"/>
      <w:bookmarkStart w:id="304" w:name="_Toc298447531"/>
      <w:bookmarkStart w:id="305" w:name="_Toc308441920"/>
      <w:r w:rsidRPr="00FD2E69">
        <w:lastRenderedPageBreak/>
        <w:t>The Conclusion of the Adam Psali</w:t>
      </w:r>
      <w:bookmarkEnd w:id="302"/>
      <w:bookmarkEnd w:id="303"/>
      <w:bookmarkEnd w:id="304"/>
      <w:bookmarkEnd w:id="3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Keep us through Thy Name,</w:t>
            </w:r>
          </w:p>
          <w:p w:rsidR="002E365D" w:rsidRDefault="002E365D" w:rsidP="002E365D">
            <w:pPr>
              <w:pStyle w:val="EngHangEnd"/>
            </w:pPr>
            <w:r w:rsidRPr="00A16DFE">
              <w:rPr>
                <w:rFonts w:eastAsiaTheme="minorHAnsi"/>
              </w:rPr>
              <w:t>For we have hope in Thee.</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That we may praise Thee,</w:t>
            </w:r>
          </w:p>
          <w:p w:rsidR="002E365D" w:rsidRPr="00A16DFE" w:rsidRDefault="002E365D" w:rsidP="002E365D">
            <w:pPr>
              <w:pStyle w:val="EngHang"/>
              <w:rPr>
                <w:rFonts w:ascii="Times" w:eastAsiaTheme="minorHAnsi" w:hAnsi="Times"/>
                <w:sz w:val="20"/>
              </w:rPr>
            </w:pPr>
            <w:r w:rsidRPr="00A16DFE">
              <w:rPr>
                <w:rFonts w:eastAsiaTheme="minorHAnsi"/>
              </w:rPr>
              <w:t>With Thy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2E365D">
            <w:pPr>
              <w:pStyle w:val="EngHangEnd"/>
            </w:pPr>
            <w:r w:rsidRPr="00A16DFE">
              <w:rPr>
                <w:rFonts w:eastAsiaTheme="minorHAnsi"/>
              </w:rPr>
              <w:t>For Thou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2315D6">
      <w:pPr>
        <w:pStyle w:val="Heading3"/>
      </w:pPr>
      <w:bookmarkStart w:id="306" w:name="_Toc298445807"/>
      <w:bookmarkStart w:id="307" w:name="_Toc298681292"/>
      <w:bookmarkStart w:id="308" w:name="_Toc298447532"/>
      <w:bookmarkStart w:id="309" w:name="_Toc308441921"/>
      <w:r>
        <w:t>The Tuesday Theotokia</w:t>
      </w:r>
      <w:bookmarkEnd w:id="306"/>
      <w:bookmarkEnd w:id="307"/>
      <w:bookmarkEnd w:id="308"/>
      <w:bookmarkEnd w:id="309"/>
    </w:p>
    <w:p w:rsidR="007047B8" w:rsidRPr="007047B8" w:rsidRDefault="007047B8" w:rsidP="007047B8">
      <w:pPr>
        <w:pStyle w:val="Heading3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24FE1">
      <w:pPr>
        <w:pStyle w:val="Heading4"/>
      </w:pPr>
      <w:bookmarkStart w:id="310" w:name="_Toc298445808"/>
      <w:bookmarkStart w:id="311" w:name="_Toc298681293"/>
      <w:bookmarkStart w:id="312" w:name="_Toc298447533"/>
      <w:r>
        <w:t>Part One</w:t>
      </w:r>
      <w:bookmarkEnd w:id="310"/>
      <w:bookmarkEnd w:id="311"/>
      <w:bookmarkEnd w:id="3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 xml:space="preserve">The crown of our pride, </w:t>
            </w:r>
          </w:p>
          <w:p w:rsidR="002315D6" w:rsidRDefault="002315D6" w:rsidP="002315D6">
            <w:pPr>
              <w:pStyle w:val="EngHang"/>
            </w:pPr>
            <w:r>
              <w:t>T</w:t>
            </w:r>
            <w:r w:rsidRPr="007425E1">
              <w:t xml:space="preserve">he firstfruit of our salvation, </w:t>
            </w:r>
          </w:p>
          <w:p w:rsidR="002315D6" w:rsidRDefault="002315D6" w:rsidP="002315D6">
            <w:pPr>
              <w:pStyle w:val="EngHang"/>
            </w:pPr>
            <w:r>
              <w:t>A</w:t>
            </w:r>
            <w:r w:rsidRPr="007425E1">
              <w:t xml:space="preserve">nd the steadfastness of </w:t>
            </w:r>
            <w:r>
              <w:t>o</w:t>
            </w:r>
            <w:r w:rsidRPr="007425E1">
              <w:t xml:space="preserve">ur purity </w:t>
            </w:r>
          </w:p>
          <w:p w:rsidR="002315D6" w:rsidRDefault="002315D6" w:rsidP="002315D6">
            <w:pPr>
              <w:pStyle w:val="EngHangEnd"/>
            </w:pPr>
            <w:r>
              <w:t>I</w:t>
            </w:r>
            <w:r w:rsidRPr="007425E1">
              <w:t>s Mary the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7047B8" w:rsidRDefault="007047B8"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2315D6" w:rsidRDefault="007047B8"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2315D6" w:rsidTr="002315D6">
        <w:trPr>
          <w:cantSplit/>
          <w:jc w:val="center"/>
        </w:trPr>
        <w:tc>
          <w:tcPr>
            <w:tcW w:w="288" w:type="dxa"/>
          </w:tcPr>
          <w:p w:rsidR="002315D6" w:rsidRDefault="002315D6" w:rsidP="002315D6">
            <w:pPr>
              <w:pStyle w:val="CopticCross"/>
            </w:pPr>
            <w:r w:rsidRPr="00FB5ACB">
              <w:lastRenderedPageBreak/>
              <w:t>¿</w:t>
            </w:r>
          </w:p>
        </w:tc>
        <w:tc>
          <w:tcPr>
            <w:tcW w:w="3960" w:type="dxa"/>
          </w:tcPr>
          <w:p w:rsidR="002315D6" w:rsidRDefault="002315D6" w:rsidP="002315D6">
            <w:pPr>
              <w:pStyle w:val="EngHang"/>
            </w:pPr>
            <w:r w:rsidRPr="007425E1">
              <w:t>Who has borne unto us</w:t>
            </w:r>
            <w:r>
              <w:t>,</w:t>
            </w:r>
          </w:p>
          <w:p w:rsidR="002315D6" w:rsidRDefault="002315D6" w:rsidP="002315D6">
            <w:pPr>
              <w:pStyle w:val="EngHang"/>
            </w:pPr>
            <w:r w:rsidRPr="007425E1">
              <w:t xml:space="preserve">God the Logos, </w:t>
            </w:r>
          </w:p>
          <w:p w:rsidR="002315D6" w:rsidRDefault="002315D6" w:rsidP="002315D6">
            <w:pPr>
              <w:pStyle w:val="EngHang"/>
            </w:pPr>
            <w:r>
              <w:t>W</w:t>
            </w:r>
            <w:r w:rsidRPr="007425E1">
              <w:t xml:space="preserve">ho became man </w:t>
            </w:r>
          </w:p>
          <w:p w:rsidR="002315D6" w:rsidRDefault="002315D6" w:rsidP="002315D6">
            <w:pPr>
              <w:pStyle w:val="EngHangEnd"/>
            </w:pPr>
            <w:r>
              <w:t>F</w:t>
            </w:r>
            <w:r w:rsidRPr="007425E1">
              <w:t>or our salvation.</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Ⲑⲏⲉⲧⲁⲥⲙⲓⲥⲓ ⲛⲁⲛ</w:t>
            </w:r>
          </w:p>
          <w:p w:rsidR="007047B8" w:rsidRDefault="007047B8" w:rsidP="007047B8">
            <w:pPr>
              <w:pStyle w:val="CopticVersemulti-line"/>
            </w:pPr>
            <w:r w:rsidRPr="007047B8">
              <w:t>ⲙ̀Ⲫϯ ⲡⲓⲗⲟⲅⲟⲥ</w:t>
            </w:r>
          </w:p>
          <w:p w:rsidR="007047B8" w:rsidRDefault="007047B8" w:rsidP="007047B8">
            <w:pPr>
              <w:pStyle w:val="CopticVersemulti-line"/>
            </w:pPr>
            <w:r w:rsidRPr="007047B8">
              <w:t>ⲫⲏⲉⲧⲁϥϣⲱⲡⲓ ⲛ̀ⲣⲱⲙⲓ</w:t>
            </w:r>
          </w:p>
          <w:p w:rsidR="002315D6" w:rsidRDefault="007047B8" w:rsidP="007047B8">
            <w:pPr>
              <w:pStyle w:val="CopticVerse"/>
            </w:pPr>
            <w:r w:rsidRPr="007047B8">
              <w:t>ⲉⲑⲃⲉ ⲡⲉⲛⲟⲩϫⲁⲓ</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After he became man</w:t>
            </w:r>
            <w:r>
              <w:t>,</w:t>
            </w:r>
          </w:p>
          <w:p w:rsidR="002315D6" w:rsidRDefault="002315D6" w:rsidP="002315D6">
            <w:pPr>
              <w:pStyle w:val="EngHang"/>
            </w:pPr>
            <w:r>
              <w:t>H</w:t>
            </w:r>
            <w:r w:rsidRPr="007425E1">
              <w:t xml:space="preserve">e was still God, </w:t>
            </w:r>
          </w:p>
          <w:p w:rsidR="002315D6" w:rsidRDefault="002315D6" w:rsidP="002315D6">
            <w:pPr>
              <w:pStyle w:val="EngHang"/>
            </w:pPr>
            <w:r>
              <w:t>T</w:t>
            </w:r>
            <w:r w:rsidRPr="007425E1">
              <w:t xml:space="preserve">herefore she who gave birth to him </w:t>
            </w:r>
          </w:p>
          <w:p w:rsidR="002315D6" w:rsidRDefault="002315D6" w:rsidP="002315D6">
            <w:pPr>
              <w:pStyle w:val="EngHangEnd"/>
            </w:pPr>
            <w:r>
              <w:t>R</w:t>
            </w:r>
            <w:r w:rsidRPr="007425E1">
              <w:t>emained a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Ⲙⲉⲛⲉⲛⲥⲁ ⲑ̀ⲣⲉϥⲉⲣⲣⲱⲙⲓ</w:t>
            </w:r>
          </w:p>
          <w:p w:rsidR="007047B8" w:rsidRDefault="007047B8" w:rsidP="007047B8">
            <w:pPr>
              <w:pStyle w:val="CopticVersemulti-line"/>
            </w:pPr>
            <w:r w:rsidRPr="007047B8">
              <w:t>ⲛ̀ⲑⲟϥ ⲟⲛ ⲡⲉ Ⲫϯ</w:t>
            </w:r>
          </w:p>
          <w:p w:rsidR="007047B8" w:rsidRDefault="007047B8" w:rsidP="007047B8">
            <w:pPr>
              <w:pStyle w:val="CopticVersemulti-line"/>
            </w:pPr>
            <w:r w:rsidRPr="007047B8">
              <w:t>ⲉⲑⲃⲉ ⲫⲁⲓ ⲁⲥⲙⲁⲥϥ</w:t>
            </w:r>
          </w:p>
          <w:p w:rsidR="002315D6" w:rsidRDefault="007047B8" w:rsidP="007047B8">
            <w:pPr>
              <w:pStyle w:val="CopticVerse"/>
            </w:pPr>
            <w:r w:rsidRPr="007047B8">
              <w:t>ⲉⲥⲟⲓ ⲙ̀ⲡⲁⲣⲑⲉⲛⲟⲥ</w:t>
            </w:r>
          </w:p>
        </w:tc>
      </w:tr>
      <w:tr w:rsidR="002315D6" w:rsidTr="002315D6">
        <w:trPr>
          <w:cantSplit/>
          <w:jc w:val="center"/>
        </w:trPr>
        <w:tc>
          <w:tcPr>
            <w:tcW w:w="288" w:type="dxa"/>
          </w:tcPr>
          <w:p w:rsidR="002315D6" w:rsidRDefault="002315D6" w:rsidP="002315D6">
            <w:pPr>
              <w:pStyle w:val="CopticCross"/>
            </w:pPr>
            <w:r w:rsidRPr="00FB5ACB">
              <w:t>¿</w:t>
            </w:r>
          </w:p>
        </w:tc>
        <w:tc>
          <w:tcPr>
            <w:tcW w:w="3960" w:type="dxa"/>
          </w:tcPr>
          <w:p w:rsidR="002315D6" w:rsidRDefault="002315D6" w:rsidP="002315D6">
            <w:pPr>
              <w:pStyle w:val="EngHang"/>
            </w:pPr>
            <w:r w:rsidRPr="007425E1">
              <w:t>Exalted is the wonder</w:t>
            </w:r>
            <w:r>
              <w:t>,</w:t>
            </w:r>
            <w:r w:rsidRPr="007425E1">
              <w:t xml:space="preserve"> </w:t>
            </w:r>
          </w:p>
          <w:p w:rsidR="002315D6" w:rsidRDefault="002315D6" w:rsidP="002315D6">
            <w:pPr>
              <w:pStyle w:val="EngHang"/>
            </w:pPr>
            <w:r>
              <w:t>O</w:t>
            </w:r>
            <w:r w:rsidRPr="007425E1">
              <w:t>f her conception</w:t>
            </w:r>
            <w:r>
              <w:t>,</w:t>
            </w:r>
            <w:r w:rsidRPr="007425E1">
              <w:t xml:space="preserve"> </w:t>
            </w:r>
          </w:p>
          <w:p w:rsidR="002315D6" w:rsidRDefault="002315D6" w:rsidP="002315D6">
            <w:pPr>
              <w:pStyle w:val="EngHang"/>
            </w:pPr>
            <w:r>
              <w:t>A</w:t>
            </w:r>
            <w:r w:rsidRPr="007425E1">
              <w:t xml:space="preserve">nd also her bringing forth </w:t>
            </w:r>
          </w:p>
          <w:p w:rsidR="002315D6" w:rsidRDefault="002315D6" w:rsidP="002315D6">
            <w:pPr>
              <w:pStyle w:val="EngHangEnd"/>
            </w:pPr>
            <w:r>
              <w:t>I</w:t>
            </w:r>
            <w:r w:rsidRPr="007425E1">
              <w:t>s beyond speech.</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Ⲥ̀ϭⲟⲥⲓ ⲛ̀ϫⲉ ϯϣ̀ⲫⲏⲣⲓ</w:t>
            </w:r>
          </w:p>
          <w:p w:rsidR="007047B8" w:rsidRDefault="007047B8" w:rsidP="007047B8">
            <w:pPr>
              <w:pStyle w:val="CopticVersemulti-line"/>
            </w:pPr>
            <w:r w:rsidRPr="007047B8">
              <w:t>ⲛ̀ⲧⲉ ⲡⲉⲥϫⲓⲛⲉⲣⲃⲟⲕⲓ</w:t>
            </w:r>
          </w:p>
          <w:p w:rsidR="007047B8" w:rsidRDefault="007047B8" w:rsidP="007047B8">
            <w:pPr>
              <w:pStyle w:val="CopticVersemulti-line"/>
            </w:pPr>
            <w:r w:rsidRPr="007047B8">
              <w:t>ⲡⲉⲥϫⲓⲛⲙⲓⲥⲓ ⲟⲛ</w:t>
            </w:r>
          </w:p>
          <w:p w:rsidR="002315D6" w:rsidRDefault="007047B8" w:rsidP="007047B8">
            <w:pPr>
              <w:pStyle w:val="CopticVerse"/>
            </w:pPr>
            <w:r w:rsidRPr="007047B8">
              <w:t>ⲟⲩⲁⲧⲥⲁϫⲓ ⲙ̀ⲙⲟϥ ⲡⲉ</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For of His own will</w:t>
            </w:r>
            <w:r>
              <w:t>,</w:t>
            </w:r>
          </w:p>
          <w:p w:rsidR="002315D6" w:rsidRDefault="002315D6" w:rsidP="002315D6">
            <w:pPr>
              <w:pStyle w:val="EngHang"/>
            </w:pPr>
            <w:r>
              <w:t>And the good</w:t>
            </w:r>
            <w:r w:rsidRPr="007425E1">
              <w:t xml:space="preserve">will of </w:t>
            </w:r>
            <w:r>
              <w:t>H</w:t>
            </w:r>
            <w:r w:rsidRPr="007425E1">
              <w:t xml:space="preserve">is Father </w:t>
            </w:r>
          </w:p>
          <w:p w:rsidR="002315D6" w:rsidRDefault="002315D6" w:rsidP="002315D6">
            <w:pPr>
              <w:pStyle w:val="EngHang"/>
            </w:pPr>
            <w:r>
              <w:t>A</w:t>
            </w:r>
            <w:r w:rsidRPr="007425E1">
              <w:t xml:space="preserve">nd the Holy Spirit, </w:t>
            </w:r>
          </w:p>
          <w:p w:rsidR="002315D6" w:rsidRDefault="002315D6" w:rsidP="002315D6">
            <w:pPr>
              <w:pStyle w:val="EngHangEnd"/>
            </w:pPr>
            <w:r w:rsidRPr="007425E1">
              <w:t>He came and saved us.</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15D6" w:rsidRDefault="007047B8" w:rsidP="007047B8">
            <w:pPr>
              <w:pStyle w:val="CopticVerse"/>
            </w:pPr>
            <w:r w:rsidRPr="007047B8">
              <w:t>ⲁϥⲓ̀ ⲁϥⲥⲱϯ ⲙ̀ⲙⲟⲛ</w:t>
            </w:r>
          </w:p>
        </w:tc>
      </w:tr>
    </w:tbl>
    <w:p w:rsidR="002315D6" w:rsidRDefault="002315D6" w:rsidP="00D24FE1">
      <w:pPr>
        <w:pStyle w:val="Heading4"/>
      </w:pPr>
      <w:bookmarkStart w:id="313" w:name="_Toc298445809"/>
      <w:bookmarkStart w:id="314" w:name="_Toc298681294"/>
      <w:bookmarkStart w:id="315" w:name="_Toc298447534"/>
      <w:r>
        <w:t>Part Tw</w:t>
      </w:r>
      <w:bookmarkEnd w:id="313"/>
      <w:r w:rsidR="00236E2B">
        <w:t>o</w:t>
      </w:r>
      <w:bookmarkEnd w:id="314"/>
      <w:bookmarkEnd w:id="3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Great is the glory</w:t>
            </w:r>
          </w:p>
          <w:p w:rsidR="00236E2B" w:rsidRDefault="00236E2B" w:rsidP="00236E2B">
            <w:pPr>
              <w:pStyle w:val="EngHang"/>
            </w:pPr>
            <w:r>
              <w:t>O</w:t>
            </w:r>
            <w:r w:rsidRPr="007425E1">
              <w:t xml:space="preserve">f your virginity: </w:t>
            </w:r>
          </w:p>
          <w:p w:rsidR="00236E2B" w:rsidRDefault="00236E2B" w:rsidP="00236E2B">
            <w:pPr>
              <w:pStyle w:val="EngHang"/>
            </w:pPr>
            <w:r w:rsidRPr="007425E1">
              <w:t>O Virgin Mary</w:t>
            </w:r>
            <w:r>
              <w:t>:</w:t>
            </w:r>
            <w:r w:rsidRPr="007425E1">
              <w:t xml:space="preserve"> </w:t>
            </w:r>
          </w:p>
          <w:p w:rsidR="00236E2B" w:rsidRDefault="00236E2B" w:rsidP="00236E2B">
            <w:pPr>
              <w:pStyle w:val="EngHangEnd"/>
            </w:pPr>
            <w:r w:rsidRPr="007425E1">
              <w:t>The perfect one</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7047B8" w:rsidRDefault="007047B8"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7047B8" w:rsidRDefault="007047B8"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236E2B" w:rsidRDefault="007047B8"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You have found grace, </w:t>
            </w:r>
          </w:p>
          <w:p w:rsidR="00236E2B" w:rsidRDefault="00236E2B" w:rsidP="00236E2B">
            <w:pPr>
              <w:pStyle w:val="EngHang"/>
            </w:pPr>
            <w:r>
              <w:t>T</w:t>
            </w:r>
            <w:r w:rsidRPr="007425E1">
              <w:t xml:space="preserve">he Lord is with you: </w:t>
            </w:r>
          </w:p>
          <w:p w:rsidR="00236E2B" w:rsidRDefault="00236E2B" w:rsidP="00236E2B">
            <w:pPr>
              <w:pStyle w:val="EngHang"/>
            </w:pPr>
            <w:r>
              <w:t>Y</w:t>
            </w:r>
            <w:r w:rsidRPr="007425E1">
              <w:t xml:space="preserve">ou are the ladder: </w:t>
            </w:r>
          </w:p>
          <w:p w:rsidR="00236E2B" w:rsidRDefault="00236E2B" w:rsidP="00236E2B">
            <w:pPr>
              <w:pStyle w:val="EngHangEnd"/>
            </w:pPr>
            <w:r>
              <w:t>W</w:t>
            </w:r>
            <w:r w:rsidRPr="007425E1">
              <w:t>hich Jacob saw.</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Ⲁ̀ⲣⲉϫⲉⲙ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ⲛ̀ⲑⲟ ⲧⲉ ϯⲙⲟⲕⲓ</w:t>
            </w:r>
          </w:p>
          <w:p w:rsidR="00236E2B" w:rsidRDefault="007047B8" w:rsidP="007047B8">
            <w:pPr>
              <w:pStyle w:val="CopticVerse"/>
            </w:pPr>
            <w:r w:rsidRPr="007047B8">
              <w:t>ⲑⲏⲉ̀ⲧⲁ Ⲓⲁⲕⲱⲃ ⲛⲁⲩ ⲉ̀ⲣⲟⲥ</w:t>
            </w:r>
          </w:p>
        </w:tc>
      </w:tr>
      <w:tr w:rsidR="00236E2B" w:rsidTr="007047B8">
        <w:trPr>
          <w:cantSplit/>
          <w:jc w:val="center"/>
        </w:trPr>
        <w:tc>
          <w:tcPr>
            <w:tcW w:w="288" w:type="dxa"/>
          </w:tcPr>
          <w:p w:rsidR="00236E2B" w:rsidRDefault="00236E2B" w:rsidP="00236E2B">
            <w:pPr>
              <w:pStyle w:val="CopticCross"/>
            </w:pPr>
            <w:r w:rsidRPr="00FB5ACB">
              <w:lastRenderedPageBreak/>
              <w:t>¿</w:t>
            </w:r>
          </w:p>
        </w:tc>
        <w:tc>
          <w:tcPr>
            <w:tcW w:w="3960" w:type="dxa"/>
          </w:tcPr>
          <w:p w:rsidR="00236E2B" w:rsidRDefault="00236E2B" w:rsidP="00236E2B">
            <w:pPr>
              <w:pStyle w:val="EngHang"/>
            </w:pPr>
            <w:r w:rsidRPr="007425E1">
              <w:t xml:space="preserve">Established upon the earth: </w:t>
            </w:r>
          </w:p>
          <w:p w:rsidR="00236E2B" w:rsidRDefault="00236E2B" w:rsidP="00236E2B">
            <w:pPr>
              <w:pStyle w:val="EngHang"/>
            </w:pPr>
            <w:r>
              <w:t>A</w:t>
            </w:r>
            <w:r w:rsidRPr="007425E1">
              <w:t xml:space="preserve">nd exalted towards heaven: </w:t>
            </w:r>
          </w:p>
          <w:p w:rsidR="00236E2B" w:rsidRDefault="00236E2B" w:rsidP="00236E2B">
            <w:pPr>
              <w:pStyle w:val="EngHang"/>
            </w:pPr>
            <w:r>
              <w:t>W</w:t>
            </w:r>
            <w:r w:rsidRPr="007425E1">
              <w:t xml:space="preserve">hereupon </w:t>
            </w:r>
          </w:p>
          <w:p w:rsidR="00236E2B" w:rsidRDefault="00236E2B" w:rsidP="00236E2B">
            <w:pPr>
              <w:pStyle w:val="EngHangEnd"/>
            </w:pPr>
            <w:r>
              <w:t>T</w:t>
            </w:r>
            <w:r w:rsidRPr="007425E1">
              <w:t>he angels descended.</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Ⲉⲥⲧⲁϫⲣⲏⲟⲩⲧ ϩⲓϫⲉⲛ ⲡⲓⲕⲁϩⲓ</w:t>
            </w:r>
          </w:p>
          <w:p w:rsidR="007047B8" w:rsidRDefault="007047B8" w:rsidP="007047B8">
            <w:pPr>
              <w:pStyle w:val="CopticVersemulti-line"/>
            </w:pPr>
            <w:r w:rsidRPr="007047B8">
              <w:t>ⲉⲥϭⲟⲥⲓ ϣⲁ ⲉ̀ϩ̀ⲣⲏⲓ ⲉ̀ⲧ̀ⲫⲉ</w:t>
            </w:r>
          </w:p>
          <w:p w:rsidR="007047B8" w:rsidRDefault="007047B8" w:rsidP="007047B8">
            <w:pPr>
              <w:pStyle w:val="CopticVersemulti-line"/>
            </w:pPr>
            <w:r w:rsidRPr="007047B8">
              <w:t>ⲉ̀ⲣⲉ ⲛⲓⲁⲅⲅⲉⲗⲟⲥ</w:t>
            </w:r>
          </w:p>
          <w:p w:rsidR="00236E2B" w:rsidRDefault="007047B8" w:rsidP="007047B8">
            <w:pPr>
              <w:pStyle w:val="CopticVerse"/>
            </w:pPr>
            <w:r w:rsidRPr="007047B8">
              <w:t>ⲛⲏⲟⲩ ⲉ̀ⲡⲉⲥⲏⲧ ϩⲓⲱⲧⲥ</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Thou art the tree</w:t>
            </w:r>
            <w:r>
              <w:t>,</w:t>
            </w:r>
          </w:p>
          <w:p w:rsidR="00236E2B" w:rsidRDefault="00236E2B" w:rsidP="00236E2B">
            <w:pPr>
              <w:pStyle w:val="EngHang"/>
            </w:pPr>
            <w:r>
              <w:t>W</w:t>
            </w:r>
            <w:r w:rsidRPr="007425E1">
              <w:t xml:space="preserve">hich Moses saw, </w:t>
            </w:r>
          </w:p>
          <w:p w:rsidR="00236E2B" w:rsidRDefault="00236E2B" w:rsidP="00236E2B">
            <w:pPr>
              <w:pStyle w:val="EngHang"/>
            </w:pPr>
            <w:r>
              <w:t>F</w:t>
            </w:r>
            <w:r w:rsidRPr="007425E1">
              <w:t xml:space="preserve">illed with fire </w:t>
            </w:r>
          </w:p>
          <w:p w:rsidR="00236E2B" w:rsidRDefault="00236E2B" w:rsidP="00236E2B">
            <w:pPr>
              <w:pStyle w:val="EngHangEnd"/>
            </w:pPr>
            <w:r>
              <w:t>A</w:t>
            </w:r>
            <w:r w:rsidRPr="007425E1">
              <w:t>nd not consumed.</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ⲡⲉ ⲡⲓϣ̀ϣⲏⲛ</w:t>
            </w:r>
          </w:p>
          <w:p w:rsidR="007047B8" w:rsidRDefault="007047B8" w:rsidP="007047B8">
            <w:pPr>
              <w:pStyle w:val="CopticVersemulti-line"/>
            </w:pPr>
            <w:r w:rsidRPr="007047B8">
              <w:t>ⲉ̀ⲧⲁϥⲛⲁⲩ ⲉ̀ⲣⲟϥ ⲛ̀ϫⲉ Ⲙⲱⲩⲥⲏⲥ</w:t>
            </w:r>
          </w:p>
          <w:p w:rsidR="007047B8" w:rsidRDefault="007047B8" w:rsidP="007047B8">
            <w:pPr>
              <w:pStyle w:val="CopticVersemulti-line"/>
            </w:pPr>
            <w:r w:rsidRPr="007047B8">
              <w:t>ⲉϥⲙⲟϩ ϧⲉⲛ ⲡⲓⲭ̀ⲣⲱⲙ</w:t>
            </w:r>
          </w:p>
          <w:p w:rsidR="00236E2B" w:rsidRDefault="007047B8" w:rsidP="007047B8">
            <w:pPr>
              <w:pStyle w:val="CopticVerse"/>
            </w:pPr>
            <w:r w:rsidRPr="007047B8">
              <w:t>ⲟⲩⲟϩ ⲛⲁϥⲣⲱⲕϩ ⲁⲛ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Which is the Son of God</w:t>
            </w:r>
            <w:r>
              <w:t>,</w:t>
            </w:r>
          </w:p>
          <w:p w:rsidR="00236E2B" w:rsidRDefault="00236E2B" w:rsidP="00236E2B">
            <w:pPr>
              <w:pStyle w:val="EngHang"/>
            </w:pPr>
            <w:r>
              <w:t>W</w:t>
            </w:r>
            <w:r w:rsidRPr="007425E1">
              <w:t>ho became in your womb</w:t>
            </w:r>
            <w:r>
              <w:t>,</w:t>
            </w:r>
            <w:r w:rsidRPr="007425E1">
              <w:t xml:space="preserve"> </w:t>
            </w:r>
          </w:p>
          <w:p w:rsidR="00236E2B" w:rsidRDefault="00236E2B" w:rsidP="00236E2B">
            <w:pPr>
              <w:pStyle w:val="EngHang"/>
            </w:pPr>
            <w:r>
              <w:t>T</w:t>
            </w:r>
            <w:r w:rsidRPr="007425E1">
              <w:t xml:space="preserve">he fire of his Divinity </w:t>
            </w:r>
          </w:p>
          <w:p w:rsidR="00236E2B" w:rsidRDefault="00236E2B" w:rsidP="00236E2B">
            <w:pPr>
              <w:pStyle w:val="EngHangEnd"/>
            </w:pPr>
            <w:r>
              <w:t>D</w:t>
            </w:r>
            <w:r w:rsidRPr="007425E1">
              <w:t>id not consume your body</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Ⲉ̀ⲧⲉ ⲫⲁⲓ ⲡⲉ ⲡ̀ϣⲏⲣⲓ ⲙ̀Ⲫϯ</w:t>
            </w:r>
          </w:p>
          <w:p w:rsidR="007047B8" w:rsidRDefault="007047B8" w:rsidP="007047B8">
            <w:pPr>
              <w:pStyle w:val="CopticVersemulti-line"/>
            </w:pPr>
            <w:r w:rsidRPr="007047B8">
              <w:t>ⲉ̀ⲧⲁϥϣⲱⲡⲓ ϧⲉⲛ ⲧⲉⲛⲉϫⲓ</w:t>
            </w:r>
          </w:p>
          <w:p w:rsidR="007047B8" w:rsidRDefault="007047B8" w:rsidP="007047B8">
            <w:pPr>
              <w:pStyle w:val="CopticVersemulti-line"/>
            </w:pPr>
            <w:r w:rsidRPr="007047B8">
              <w:t>ⲙ̀ⲡⲉ ⲡⲓⲭ̀ⲣⲱⲙ ⲛ̀ⲧⲉ ⲧⲉϥⲙⲉⲑⲛⲟⲩϯ</w:t>
            </w:r>
          </w:p>
          <w:p w:rsidR="00236E2B" w:rsidRDefault="007047B8" w:rsidP="007047B8">
            <w:pPr>
              <w:pStyle w:val="CopticVerse"/>
            </w:pPr>
            <w:r w:rsidRPr="007047B8">
              <w:t>ⲣⲱⲕϩ ⲙ̀ⲡⲉⲥⲱⲙⲁ</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You are the field</w:t>
            </w:r>
            <w:r>
              <w:t>,</w:t>
            </w:r>
            <w:r w:rsidRPr="007425E1">
              <w:t xml:space="preserve"> </w:t>
            </w:r>
          </w:p>
          <w:p w:rsidR="00236E2B" w:rsidRDefault="00236E2B" w:rsidP="00236E2B">
            <w:pPr>
              <w:pStyle w:val="EngHang"/>
            </w:pPr>
            <w:r>
              <w:t>W</w:t>
            </w:r>
            <w:r w:rsidRPr="007425E1">
              <w:t xml:space="preserve">hich was not seeded: </w:t>
            </w:r>
          </w:p>
          <w:p w:rsidR="00236E2B" w:rsidRDefault="00236E2B" w:rsidP="00236E2B">
            <w:pPr>
              <w:pStyle w:val="EngHang"/>
            </w:pPr>
            <w:r w:rsidRPr="007425E1">
              <w:t xml:space="preserve">And it brought forth: </w:t>
            </w:r>
          </w:p>
          <w:p w:rsidR="00236E2B" w:rsidRDefault="00236E2B" w:rsidP="00236E2B">
            <w:pPr>
              <w:pStyle w:val="EngHangEnd"/>
            </w:pPr>
            <w:r w:rsidRPr="007425E1">
              <w:t>the Fruit of Life</w:t>
            </w:r>
            <w:r>
              <w:t>.</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ⲧⲉ ϯⲕⲟⲓ</w:t>
            </w:r>
          </w:p>
          <w:p w:rsidR="007047B8" w:rsidRDefault="007047B8" w:rsidP="007047B8">
            <w:pPr>
              <w:pStyle w:val="CopticVersemulti-line"/>
            </w:pPr>
            <w:r w:rsidRPr="007047B8">
              <w:t>ⲙ̀ⲡⲟⲩϯϫ̀ⲣⲟϫ ⲉ̀ⲣⲟⲥ</w:t>
            </w:r>
          </w:p>
          <w:p w:rsidR="007047B8" w:rsidRDefault="007047B8" w:rsidP="007047B8">
            <w:pPr>
              <w:pStyle w:val="CopticVersemulti-line"/>
            </w:pPr>
            <w:r w:rsidRPr="007047B8">
              <w:t>ⲁ̀ⲣⲉⲧⲁⲟⲩⲟ̀ ⲉ̀ⲃⲟⲗ</w:t>
            </w:r>
          </w:p>
          <w:p w:rsidR="00236E2B" w:rsidRDefault="007047B8" w:rsidP="007047B8">
            <w:pPr>
              <w:pStyle w:val="CopticVerse"/>
            </w:pPr>
            <w:r w:rsidRPr="007047B8">
              <w:t>ⲛ̀ⲟⲩⲕⲁⲣⲡⲟⲥ ⲛ̀ⲱⲛϧ</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You are the treasure </w:t>
            </w:r>
          </w:p>
          <w:p w:rsidR="00236E2B" w:rsidRDefault="00236E2B" w:rsidP="00236E2B">
            <w:pPr>
              <w:pStyle w:val="EngHang"/>
            </w:pPr>
            <w:r>
              <w:t>W</w:t>
            </w:r>
            <w:r w:rsidRPr="007425E1">
              <w:t xml:space="preserve">hich Joseph received: </w:t>
            </w:r>
          </w:p>
          <w:p w:rsidR="00236E2B" w:rsidRDefault="00236E2B" w:rsidP="00236E2B">
            <w:pPr>
              <w:pStyle w:val="EngHang"/>
            </w:pPr>
            <w:r>
              <w:t>H</w:t>
            </w:r>
            <w:r w:rsidRPr="007425E1">
              <w:t xml:space="preserve">e found the pearl </w:t>
            </w:r>
          </w:p>
          <w:p w:rsidR="00236E2B" w:rsidRDefault="00236E2B" w:rsidP="00236E2B">
            <w:pPr>
              <w:pStyle w:val="EngHangEnd"/>
            </w:pPr>
            <w:r>
              <w:t>H</w:t>
            </w:r>
            <w:r w:rsidRPr="007425E1">
              <w:t>idden in its midst.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Ⲛ̀ⲑⲟ ⲡⲉ ⲡⲓⲁ̀ϩⲟ</w:t>
            </w:r>
          </w:p>
          <w:p w:rsidR="007047B8" w:rsidRDefault="007047B8" w:rsidP="007047B8">
            <w:pPr>
              <w:pStyle w:val="CopticVersemulti-line"/>
            </w:pPr>
            <w:r w:rsidRPr="007047B8">
              <w:t>ⲉ̀ⲧⲁϥϣⲟⲡϥ ⲛ̀ϫⲉ Ⲓⲱⲥⲏⲫ</w:t>
            </w:r>
          </w:p>
          <w:p w:rsidR="007047B8" w:rsidRDefault="007047B8" w:rsidP="007047B8">
            <w:pPr>
              <w:pStyle w:val="CopticVersemulti-line"/>
            </w:pPr>
            <w:r w:rsidRPr="007047B8">
              <w:t>ⲁϥϫⲉⲙ ⲡⲓⲙⲁⲣϫⲁⲣⲓⲧⲏⲥ</w:t>
            </w:r>
          </w:p>
          <w:p w:rsidR="00236E2B" w:rsidRDefault="007047B8" w:rsidP="007047B8">
            <w:pPr>
              <w:pStyle w:val="CopticVerse"/>
            </w:pPr>
            <w:r w:rsidRPr="007047B8">
              <w:t>ⲉϥϩⲏⲡ ϧⲉⲛ ⲧⲉϥⲙⲏϯ</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Our Saviour Jesus: </w:t>
            </w:r>
          </w:p>
          <w:p w:rsidR="00236E2B" w:rsidRDefault="00236E2B" w:rsidP="00236E2B">
            <w:pPr>
              <w:pStyle w:val="EngHang"/>
            </w:pPr>
            <w:r>
              <w:t>W</w:t>
            </w:r>
            <w:r w:rsidRPr="007425E1">
              <w:t xml:space="preserve">as found in your womb: </w:t>
            </w:r>
          </w:p>
          <w:p w:rsidR="00236E2B" w:rsidRDefault="00236E2B" w:rsidP="00236E2B">
            <w:pPr>
              <w:pStyle w:val="EngHang"/>
            </w:pPr>
            <w:r>
              <w:t>Y</w:t>
            </w:r>
            <w:r w:rsidRPr="007425E1">
              <w:t xml:space="preserve">ou have borne him into the world: </w:t>
            </w:r>
          </w:p>
          <w:p w:rsidR="00236E2B" w:rsidRDefault="00236E2B" w:rsidP="00236E2B">
            <w:pPr>
              <w:pStyle w:val="EngHangEnd"/>
            </w:pPr>
            <w:r>
              <w:t>T</w:t>
            </w:r>
            <w:r w:rsidRPr="007425E1">
              <w:t>hat he may save us.</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Ⲁϥϫⲉⲙ Ⲡⲉⲛⲥⲱⲧⲏⲣ</w:t>
            </w:r>
          </w:p>
          <w:p w:rsidR="007047B8" w:rsidRDefault="007047B8" w:rsidP="007047B8">
            <w:pPr>
              <w:pStyle w:val="CopticVersemulti-line"/>
            </w:pPr>
            <w:r w:rsidRPr="007047B8">
              <w:t>Ⲓⲏ̅ⲥ ϧⲉⲛ ⲧⲉⲛⲉϫⲓ</w:t>
            </w:r>
          </w:p>
          <w:p w:rsidR="007047B8" w:rsidRDefault="007047B8" w:rsidP="007047B8">
            <w:pPr>
              <w:pStyle w:val="CopticVersemulti-line"/>
            </w:pPr>
            <w:r w:rsidRPr="007047B8">
              <w:t>ⲁ̀ⲣⲉϫ̀ⲫⲟϥ ⲉ̀ⲡⲓⲕⲟⲥⲙⲟⲥ</w:t>
            </w:r>
          </w:p>
          <w:p w:rsidR="00236E2B" w:rsidRDefault="007047B8" w:rsidP="007047B8">
            <w:pPr>
              <w:pStyle w:val="CopticVerse"/>
            </w:pPr>
            <w:r w:rsidRPr="007047B8">
              <w:t>ϣⲁⲛ̀ⲧⲉϥⲥⲱϯ ⲙ̀ⲙⲟⲛ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For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Pr="007425E1" w:rsidRDefault="00236E2B" w:rsidP="00236E2B">
            <w:pPr>
              <w:pStyle w:val="EngHangEnd"/>
            </w:pPr>
            <w:r w:rsidRPr="007425E1">
              <w:t>He came and saved us.</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6E2B" w:rsidRDefault="007047B8" w:rsidP="007047B8">
            <w:pPr>
              <w:pStyle w:val="CopticVersemulti-line"/>
            </w:pPr>
            <w:r w:rsidRPr="007047B8">
              <w:t>ⲁϥⲓ̀ ⲁϥⲥⲱϯ ⲙ̀ⲙⲟⲛ</w:t>
            </w:r>
          </w:p>
        </w:tc>
      </w:tr>
    </w:tbl>
    <w:p w:rsidR="00236E2B" w:rsidRDefault="00236E2B" w:rsidP="00D24FE1">
      <w:pPr>
        <w:pStyle w:val="Heading4"/>
      </w:pPr>
      <w:bookmarkStart w:id="316" w:name="_Toc298681295"/>
      <w:bookmarkStart w:id="317" w:name="_Toc298447535"/>
      <w:r>
        <w:lastRenderedPageBreak/>
        <w:t>Part Three</w:t>
      </w:r>
      <w:bookmarkEnd w:id="316"/>
      <w:bookmarkEnd w:id="3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Mother of God, </w:t>
            </w:r>
          </w:p>
          <w:p w:rsidR="00236E2B" w:rsidRDefault="00236E2B" w:rsidP="00236E2B">
            <w:pPr>
              <w:pStyle w:val="EngHang"/>
            </w:pPr>
            <w:r>
              <w:t>T</w:t>
            </w:r>
            <w:r w:rsidRPr="007425E1">
              <w:t xml:space="preserve">he rejoicing of the angels: </w:t>
            </w:r>
          </w:p>
          <w:p w:rsidR="00236E2B" w:rsidRDefault="00236E2B" w:rsidP="00236E2B">
            <w:pPr>
              <w:pStyle w:val="EngHang"/>
            </w:pPr>
            <w:r>
              <w:t>H</w:t>
            </w:r>
            <w:r w:rsidRPr="007425E1">
              <w:t xml:space="preserve">ail to the chaste one, </w:t>
            </w:r>
          </w:p>
          <w:p w:rsidR="00236E2B" w:rsidRDefault="00236E2B" w:rsidP="00236E2B">
            <w:pPr>
              <w:pStyle w:val="EngHangEnd"/>
            </w:pPr>
            <w:r>
              <w:t>T</w:t>
            </w:r>
            <w:r w:rsidRPr="007425E1">
              <w:t>he preaching of the prophets</w:t>
            </w:r>
            <w:r>
              <w: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236E2B" w:rsidRDefault="007047B8"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has found grace, </w:t>
            </w:r>
          </w:p>
          <w:p w:rsidR="00236E2B" w:rsidRDefault="00236E2B" w:rsidP="00236E2B">
            <w:pPr>
              <w:pStyle w:val="EngHang"/>
            </w:pPr>
            <w:r>
              <w:t>T</w:t>
            </w:r>
            <w:r w:rsidRPr="007425E1">
              <w:t xml:space="preserve">he Lord is with you; </w:t>
            </w:r>
          </w:p>
          <w:p w:rsidR="00236E2B" w:rsidRDefault="00236E2B" w:rsidP="00236E2B">
            <w:pPr>
              <w:pStyle w:val="EngHang"/>
            </w:pPr>
            <w:r>
              <w:t>H</w:t>
            </w:r>
            <w:r w:rsidRPr="007425E1">
              <w:t xml:space="preserve">ail to her who received from the angels, </w:t>
            </w:r>
          </w:p>
          <w:p w:rsidR="00236E2B" w:rsidRDefault="00236E2B" w:rsidP="00236E2B">
            <w:pPr>
              <w:pStyle w:val="EngHangEnd"/>
            </w:pPr>
            <w:r>
              <w:t>T</w:t>
            </w:r>
            <w:r w:rsidRPr="007425E1">
              <w:t>he joy of the world.</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Ⲭⲉⲣⲉ ⲑⲏⲉ̀ⲧⲁⲥϫⲉⲙ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Ⲭⲉⲣⲉ ⲑⲏⲉ̀ⲧⲁⲥϭⲓ ⲛ̀ⲧⲉ ⲡⲓⲁⲅⲅⲉⲗⲟⲥ</w:t>
            </w:r>
          </w:p>
          <w:p w:rsidR="00236E2B" w:rsidRDefault="007047B8" w:rsidP="007047B8">
            <w:pPr>
              <w:pStyle w:val="CopticVerse"/>
            </w:pPr>
            <w:r w:rsidRPr="007047B8">
              <w:t>ⲙ̀ⲫ̀ⲣⲁϣⲓ ⲙ̀ⲡⲓⲕⲟⲥⲙⲟⲥ</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you who has borne </w:t>
            </w:r>
          </w:p>
          <w:p w:rsidR="00236E2B" w:rsidRPr="007425E1" w:rsidRDefault="00236E2B" w:rsidP="00236E2B">
            <w:pPr>
              <w:pStyle w:val="EngHang"/>
            </w:pPr>
            <w:r>
              <w:t>T</w:t>
            </w:r>
            <w:r w:rsidRPr="007425E1">
              <w:t xml:space="preserve">he creator of all; </w:t>
            </w:r>
          </w:p>
          <w:p w:rsidR="00236E2B" w:rsidRDefault="00236E2B" w:rsidP="00236E2B">
            <w:pPr>
              <w:pStyle w:val="EngHang"/>
            </w:pPr>
            <w:r w:rsidRPr="007425E1">
              <w:t xml:space="preserve">Hail, to you who became worthy to be called </w:t>
            </w:r>
          </w:p>
          <w:p w:rsidR="00236E2B" w:rsidRDefault="00236E2B" w:rsidP="00236E2B">
            <w:pPr>
              <w:pStyle w:val="EngHangEnd"/>
            </w:pPr>
            <w:r>
              <w:t>T</w:t>
            </w:r>
            <w:r w:rsidRPr="007425E1">
              <w:t>he Mother of the Christ.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Ⲭⲉⲣⲉ ⲑⲏⲉ̀ⲧⲁⲥⲙⲓⲥⲓ</w:t>
            </w:r>
          </w:p>
          <w:p w:rsidR="007047B8" w:rsidRDefault="007047B8" w:rsidP="007047B8">
            <w:pPr>
              <w:pStyle w:val="CopticVersemulti-line"/>
            </w:pPr>
            <w:r w:rsidRPr="007047B8">
              <w:t>ⲙ̀ⲫ̀ⲣⲉϥⲑⲁⲙⲓⲟ ⲙ̀ⲡⲓⲉ̀ⲡ̀ⲧⲏⲣϥ</w:t>
            </w:r>
          </w:p>
          <w:p w:rsidR="007047B8" w:rsidRDefault="007047B8" w:rsidP="007047B8">
            <w:pPr>
              <w:pStyle w:val="CopticVersemulti-line"/>
            </w:pPr>
            <w:r w:rsidRPr="007047B8">
              <w:t>ⲭⲉⲣⲉ ⲑⲏⲉ̀ⲧⲁⲥⲙ̀ⲡ̀ϣⲁ ⲙ̀ⲙⲟⲩϯ ⲉ̀ⲣⲟⲥ</w:t>
            </w:r>
          </w:p>
          <w:p w:rsidR="00236E2B" w:rsidRDefault="007047B8" w:rsidP="007047B8">
            <w:pPr>
              <w:pStyle w:val="CopticVerse"/>
            </w:pPr>
            <w:r w:rsidRPr="007047B8">
              <w:t>ϫⲉ ⲑ̀ⲙⲁⲩ ⲙ̀Ⲡⲭ̅ⲥ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gave salvation </w:t>
            </w:r>
          </w:p>
          <w:p w:rsidR="00236E2B" w:rsidRDefault="00236E2B" w:rsidP="00236E2B">
            <w:pPr>
              <w:pStyle w:val="EngHang"/>
            </w:pPr>
            <w:r>
              <w:t>T</w:t>
            </w:r>
            <w:r w:rsidRPr="007425E1">
              <w:t xml:space="preserve">o Adam and Eve; </w:t>
            </w:r>
          </w:p>
          <w:p w:rsidR="00236E2B" w:rsidRDefault="00236E2B" w:rsidP="00236E2B">
            <w:pPr>
              <w:pStyle w:val="EngHang"/>
            </w:pPr>
            <w:r>
              <w:t>H</w:t>
            </w:r>
            <w:r w:rsidRPr="007425E1">
              <w:t xml:space="preserve">ail, to you who nursed Him </w:t>
            </w:r>
          </w:p>
          <w:p w:rsidR="00236E2B" w:rsidRDefault="00236E2B" w:rsidP="00236E2B">
            <w:pPr>
              <w:pStyle w:val="EngHangEnd"/>
            </w:pPr>
            <w:r w:rsidRPr="007425E1">
              <w:t>Who nourishes every one.</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7047B8">
            <w:pPr>
              <w:pStyle w:val="CopticVersemulti-line"/>
            </w:pPr>
            <w:r w:rsidRPr="00AA6F55">
              <w:t>Ⲭⲉⲣⲉ ⲑⲏⲉ̀ⲧⲁⲥϯ</w:t>
            </w:r>
          </w:p>
          <w:p w:rsidR="00AA6F55" w:rsidRDefault="00AA6F55" w:rsidP="007047B8">
            <w:pPr>
              <w:pStyle w:val="CopticVersemulti-line"/>
            </w:pPr>
            <w:r w:rsidRPr="00AA6F55">
              <w:t>ⲙ̀ⲡ̀ⲥⲱϯ ⲛ̀Ⲁⲇⲁⲙ ⲛⲉⲙ Ⲉⲩⲁ</w:t>
            </w:r>
          </w:p>
          <w:p w:rsidR="00AA6F55" w:rsidRDefault="00AA6F55" w:rsidP="007047B8">
            <w:pPr>
              <w:pStyle w:val="CopticVersemulti-line"/>
            </w:pPr>
            <w:r w:rsidRPr="00AA6F55">
              <w:t>ⲭⲉⲣⲉ ⲑⲏⲉⲧⲁⲥϯϭⲓ</w:t>
            </w:r>
          </w:p>
          <w:p w:rsidR="00236E2B" w:rsidRDefault="00AA6F55" w:rsidP="00AA6F55">
            <w:pPr>
              <w:pStyle w:val="CopticVerse"/>
            </w:pPr>
            <w:r w:rsidRPr="00AA6F55">
              <w:t>ⲙ̀ⲫ̀ⲣⲉϥϣⲁⲛϣ ⲛ̀ⲟⲩⲟⲛ ⲛⲓⲃⲉⲛ</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the holy one, </w:t>
            </w:r>
          </w:p>
          <w:p w:rsidR="00236E2B" w:rsidRDefault="00236E2B" w:rsidP="00236E2B">
            <w:pPr>
              <w:pStyle w:val="EngHang"/>
            </w:pPr>
            <w:r>
              <w:t>M</w:t>
            </w:r>
            <w:r w:rsidRPr="007425E1">
              <w:t xml:space="preserve">other of all the living; </w:t>
            </w:r>
          </w:p>
          <w:p w:rsidR="00236E2B" w:rsidRDefault="00236E2B" w:rsidP="00236E2B">
            <w:pPr>
              <w:pStyle w:val="EngHang"/>
            </w:pPr>
            <w:r>
              <w:t>Y</w:t>
            </w:r>
            <w:r w:rsidRPr="007425E1">
              <w:t xml:space="preserve">ou are the one we ask </w:t>
            </w:r>
          </w:p>
          <w:p w:rsidR="00236E2B" w:rsidRDefault="00236E2B" w:rsidP="00236E2B">
            <w:pPr>
              <w:pStyle w:val="EngHangEnd"/>
            </w:pPr>
            <w:r>
              <w:t>T</w:t>
            </w:r>
            <w:r w:rsidRPr="007425E1">
              <w:t>o intercede for us.</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AA6F55" w:rsidRDefault="00AA6F55" w:rsidP="007047B8">
            <w:pPr>
              <w:pStyle w:val="CopticVersemulti-line"/>
            </w:pPr>
            <w:r w:rsidRPr="00AA6F55">
              <w:t>Ⲭⲉⲣⲉ ⲑⲏⲉ̅ⲑ̅ⲩ</w:t>
            </w:r>
          </w:p>
          <w:p w:rsidR="00AA6F55" w:rsidRDefault="00AA6F55" w:rsidP="007047B8">
            <w:pPr>
              <w:pStyle w:val="CopticVersemulti-line"/>
            </w:pPr>
            <w:r w:rsidRPr="00AA6F55">
              <w:t>ⲑ̀ⲙⲁⲩ ⲛ̀ⲛⲏⲉⲧⲟⲛϧ ⲧⲏⲣⲟⲩ</w:t>
            </w:r>
          </w:p>
          <w:p w:rsidR="00AA6F55" w:rsidRDefault="00AA6F55" w:rsidP="007047B8">
            <w:pPr>
              <w:pStyle w:val="CopticVersemulti-line"/>
            </w:pPr>
            <w:r w:rsidRPr="00AA6F55">
              <w:t>ⲛ̀ⲑⲟ ⲡⲉ ⲉ̀ⲧⲉⲛⲧⲱⲃϩ ⲙ̀ⲙⲟ</w:t>
            </w:r>
          </w:p>
          <w:p w:rsidR="00236E2B" w:rsidRDefault="00AA6F55" w:rsidP="00AA6F55">
            <w:pPr>
              <w:pStyle w:val="CopticVerse"/>
            </w:pPr>
            <w:r w:rsidRPr="00AA6F55">
              <w:t>ⲁ̀ⲣⲓⲡ̀ⲣⲉⲥⲃⲉⲩⲓⲛ ⲉ̀ϫⲱⲛ</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For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Default="00236E2B" w:rsidP="00236E2B">
            <w:pPr>
              <w:pStyle w:val="EngHangEnd"/>
            </w:pPr>
            <w:r w:rsidRPr="007425E1">
              <w:t>He came and saved us.</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236E2B" w:rsidRDefault="00AA6F55" w:rsidP="00AA6F55">
            <w:pPr>
              <w:pStyle w:val="CopticVersemulti-line"/>
            </w:pPr>
            <w:r w:rsidRPr="007047B8">
              <w:t>ⲁϥⲓ̀ ⲁϥⲥⲱϯ ⲙ̀ⲙⲟⲛ</w:t>
            </w:r>
          </w:p>
        </w:tc>
      </w:tr>
    </w:tbl>
    <w:p w:rsidR="00236E2B" w:rsidRDefault="006174EF" w:rsidP="00D24FE1">
      <w:pPr>
        <w:pStyle w:val="Heading4"/>
      </w:pPr>
      <w:bookmarkStart w:id="318" w:name="_Toc298681296"/>
      <w:bookmarkStart w:id="319" w:name="_Toc298447536"/>
      <w:r>
        <w:lastRenderedPageBreak/>
        <w:t>Part Four</w:t>
      </w:r>
      <w:bookmarkEnd w:id="318"/>
      <w:bookmarkEnd w:id="3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Whenever one</w:t>
            </w:r>
            <w:r>
              <w:t>,</w:t>
            </w:r>
          </w:p>
          <w:p w:rsidR="006174EF" w:rsidRDefault="006174EF" w:rsidP="006174EF">
            <w:pPr>
              <w:pStyle w:val="EngHang"/>
            </w:pPr>
            <w:r>
              <w:t>R</w:t>
            </w:r>
            <w:r w:rsidRPr="007425E1">
              <w:t xml:space="preserve">egards you, </w:t>
            </w:r>
          </w:p>
          <w:p w:rsidR="006174EF" w:rsidRDefault="006174EF" w:rsidP="006174EF">
            <w:pPr>
              <w:pStyle w:val="EngHang"/>
            </w:pPr>
            <w:r w:rsidRPr="007425E1">
              <w:t xml:space="preserve">O holy Virgin </w:t>
            </w:r>
          </w:p>
          <w:p w:rsidR="006174EF" w:rsidRDefault="006174EF" w:rsidP="006174EF">
            <w:pPr>
              <w:pStyle w:val="EngHangEnd"/>
            </w:pPr>
            <w:r w:rsidRPr="007425E1">
              <w:t>and Mother of God,</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AA6F55" w:rsidRDefault="00AA6F55"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AA6F55" w:rsidRDefault="00AA6F55"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6174EF" w:rsidRDefault="00AA6F55"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And the mystery </w:t>
            </w:r>
          </w:p>
          <w:p w:rsidR="006174EF" w:rsidRDefault="006174EF" w:rsidP="006174EF">
            <w:pPr>
              <w:pStyle w:val="EngHang"/>
            </w:pPr>
            <w:r>
              <w:t>W</w:t>
            </w:r>
            <w:r w:rsidRPr="007425E1">
              <w:t xml:space="preserve">hich was wonderful </w:t>
            </w:r>
          </w:p>
          <w:p w:rsidR="006174EF" w:rsidRDefault="006174EF" w:rsidP="006174EF">
            <w:pPr>
              <w:pStyle w:val="EngHang"/>
            </w:pPr>
            <w:r>
              <w:t>T</w:t>
            </w:r>
            <w:r w:rsidRPr="007425E1">
              <w:t xml:space="preserve">hat was in thee </w:t>
            </w:r>
          </w:p>
          <w:p w:rsidR="006174EF" w:rsidRDefault="006174EF" w:rsidP="006174EF">
            <w:pPr>
              <w:pStyle w:val="EngHangEnd"/>
            </w:pPr>
            <w:r>
              <w:t>F</w:t>
            </w:r>
            <w:r w:rsidRPr="007425E1">
              <w:t>or our salvation;</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Ⲛⲉⲙ ⲡⲓⲙⲩⲥⲧⲏⲣⲓⲟⲛ</w:t>
            </w:r>
          </w:p>
          <w:p w:rsidR="00AA6F55" w:rsidRDefault="00AA6F55" w:rsidP="00AA6F55">
            <w:pPr>
              <w:pStyle w:val="CopticVersemulti-line"/>
            </w:pPr>
            <w:r w:rsidRPr="00AA6F55">
              <w:t>ⲉⲧⲟⲓ ⲛ̀ϣ̀ⲫⲏⲣⲓ</w:t>
            </w:r>
          </w:p>
          <w:p w:rsidR="00AA6F55" w:rsidRDefault="00AA6F55" w:rsidP="00AA6F55">
            <w:pPr>
              <w:pStyle w:val="CopticVersemulti-line"/>
            </w:pPr>
            <w:r w:rsidRPr="00AA6F55">
              <w:t>ⲉ̀ⲧⲁϥϣⲱⲡⲓ ⲛ̀ϧⲏϯ</w:t>
            </w:r>
          </w:p>
          <w:p w:rsidR="006174EF" w:rsidRDefault="00AA6F55" w:rsidP="00AA6F55">
            <w:pPr>
              <w:pStyle w:val="CopticVerse"/>
            </w:pPr>
            <w:r w:rsidRPr="00AA6F55">
              <w:t>ⲉⲑⲃⲉ ⲡⲉⲛⲟⲩϫⲁⲓ</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will not be silent</w:t>
            </w:r>
            <w:r>
              <w:t>,</w:t>
            </w:r>
          </w:p>
          <w:p w:rsidR="006174EF" w:rsidRDefault="006174EF" w:rsidP="006174EF">
            <w:pPr>
              <w:pStyle w:val="EngHang"/>
            </w:pPr>
            <w:r>
              <w:t>B</w:t>
            </w:r>
            <w:r w:rsidRPr="007425E1">
              <w:t xml:space="preserve">ecause of its unspeakable character; </w:t>
            </w:r>
          </w:p>
          <w:p w:rsidR="006174EF" w:rsidRDefault="006174EF" w:rsidP="006174EF">
            <w:pPr>
              <w:pStyle w:val="EngHang"/>
            </w:pPr>
            <w:r>
              <w:t>H</w:t>
            </w:r>
            <w:r w:rsidRPr="007425E1">
              <w:t xml:space="preserve">e will raise us up </w:t>
            </w:r>
          </w:p>
          <w:p w:rsidR="006174EF" w:rsidRDefault="006174EF" w:rsidP="006174EF">
            <w:pPr>
              <w:pStyle w:val="EngHangEnd"/>
            </w:pPr>
            <w:r>
              <w:t>T</w:t>
            </w:r>
            <w:r w:rsidRPr="007425E1">
              <w:t>o sing hymns: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ϥ̀ⲛⲁⲭⲁⲣⲱϥ ⲙⲉⲛ</w:t>
            </w:r>
          </w:p>
          <w:p w:rsidR="00AA6F55" w:rsidRDefault="00AA6F55" w:rsidP="00AA6F55">
            <w:pPr>
              <w:pStyle w:val="CopticVersemulti-line"/>
            </w:pPr>
            <w:r w:rsidRPr="00AA6F55">
              <w:t>ⲉⲑⲃⲉ ϯⲙⲉⲧⲁⲧⲥⲁϫⲓ ⲙ̀ⲙⲟϥ</w:t>
            </w:r>
          </w:p>
          <w:p w:rsidR="00AA6F55" w:rsidRDefault="00AA6F55" w:rsidP="00AA6F55">
            <w:pPr>
              <w:pStyle w:val="CopticVersemulti-line"/>
            </w:pPr>
            <w:r w:rsidRPr="00AA6F55">
              <w:t>ϥ̀ⲛⲁⲧⲟⲩⲛⲟⲥⲧⲉⲛ ⲉ̀ⲡ̀ϣⲱⲓ</w:t>
            </w:r>
          </w:p>
          <w:p w:rsidR="006174EF" w:rsidRDefault="00AA6F55" w:rsidP="00AA6F55">
            <w:pPr>
              <w:pStyle w:val="CopticVerse"/>
            </w:pPr>
            <w:r w:rsidRPr="00AA6F55">
              <w:t>ⲉ̀ⲟⲩϫⲓⲛⲉⲣϩⲩⲙⲛⲟⲥ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On account of the greatness</w:t>
            </w:r>
            <w:r>
              <w:t>,</w:t>
            </w:r>
          </w:p>
          <w:p w:rsidR="006174EF" w:rsidRDefault="006174EF" w:rsidP="006174EF">
            <w:pPr>
              <w:pStyle w:val="EngHang"/>
            </w:pPr>
            <w:r>
              <w:t>O</w:t>
            </w:r>
            <w:r w:rsidRPr="007425E1">
              <w:t xml:space="preserve">f that miracle, </w:t>
            </w:r>
          </w:p>
          <w:p w:rsidR="006174EF" w:rsidRDefault="006174EF" w:rsidP="006174EF">
            <w:pPr>
              <w:pStyle w:val="EngHang"/>
            </w:pPr>
            <w:r>
              <w:t>T</w:t>
            </w:r>
            <w:r w:rsidRPr="007425E1">
              <w:t xml:space="preserve">hat it might be beneficial </w:t>
            </w:r>
          </w:p>
          <w:p w:rsidR="006174EF" w:rsidRDefault="006174EF" w:rsidP="006174EF">
            <w:pPr>
              <w:pStyle w:val="EngHangEnd"/>
            </w:pPr>
            <w:r>
              <w:t>I</w:t>
            </w:r>
            <w:r w:rsidRPr="007425E1">
              <w:t>n various ways.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Ⲉⲑⲃⲉ ϯⲙⲉⲧⲛⲓϣϯ</w:t>
            </w:r>
          </w:p>
          <w:p w:rsidR="00AA6F55" w:rsidRDefault="00AA6F55" w:rsidP="00AA6F55">
            <w:pPr>
              <w:pStyle w:val="CopticVersemulti-line"/>
            </w:pPr>
            <w:r w:rsidRPr="00AA6F55">
              <w:t>ⲛ̀ⲧⲉ ⲫⲏⲉⲧⲟⲓ ⲛ̀ϣ̀ⲫⲏⲣⲓ</w:t>
            </w:r>
          </w:p>
          <w:p w:rsidR="00AA6F55" w:rsidRDefault="00AA6F55" w:rsidP="00AA6F55">
            <w:pPr>
              <w:pStyle w:val="CopticVersemulti-line"/>
            </w:pPr>
            <w:r w:rsidRPr="00AA6F55">
              <w:t>ⲛ̀ⲣⲉϥⲉⲣⲡⲉⲑⲛⲁⲛⲉϥ</w:t>
            </w:r>
          </w:p>
          <w:p w:rsidR="006174EF" w:rsidRDefault="00AA6F55" w:rsidP="00AA6F55">
            <w:pPr>
              <w:pStyle w:val="CopticVerse"/>
            </w:pPr>
            <w:r w:rsidRPr="00AA6F55">
              <w:t>ⲉⲧⲟⲓ ⲛ̀ⲟⲩⲑⲟ ⲛ̀ⲣⲏϯ</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For the living </w:t>
            </w:r>
            <w:r>
              <w:t>W</w:t>
            </w:r>
            <w:r w:rsidRPr="007425E1">
              <w:t>ord</w:t>
            </w:r>
            <w:r>
              <w:t>,</w:t>
            </w:r>
          </w:p>
          <w:p w:rsidR="006174EF" w:rsidRDefault="006174EF" w:rsidP="006174EF">
            <w:pPr>
              <w:pStyle w:val="EngHang"/>
            </w:pPr>
            <w:r>
              <w:t>O</w:t>
            </w:r>
            <w:r w:rsidRPr="007425E1">
              <w:t xml:space="preserve">f God the Father, </w:t>
            </w:r>
          </w:p>
          <w:p w:rsidR="006174EF" w:rsidRDefault="006174EF" w:rsidP="006174EF">
            <w:pPr>
              <w:pStyle w:val="EngHang"/>
            </w:pPr>
            <w:r>
              <w:t>W</w:t>
            </w:r>
            <w:r w:rsidRPr="007425E1">
              <w:t xml:space="preserve">ho came down to give </w:t>
            </w:r>
          </w:p>
          <w:p w:rsidR="006174EF" w:rsidRDefault="006174EF" w:rsidP="006174EF">
            <w:pPr>
              <w:pStyle w:val="EngHangEnd"/>
            </w:pPr>
            <w:r>
              <w:t>T</w:t>
            </w:r>
            <w:r w:rsidRPr="007425E1">
              <w:t>he law on Mount Sinai.</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Ⲡⲓⲗⲟⲅⲟⲥ ⲅⲁⲣ ⲉⲧⲟⲛϧ</w:t>
            </w:r>
          </w:p>
          <w:p w:rsidR="00AA6F55" w:rsidRDefault="00AA6F55" w:rsidP="00AA6F55">
            <w:pPr>
              <w:pStyle w:val="CopticVersemulti-line"/>
            </w:pPr>
            <w:r w:rsidRPr="00AA6F55">
              <w:t>ⲛ̀ⲧⲉ Ⲫϯ Ⲫ̀ⲓⲱⲧ</w:t>
            </w:r>
          </w:p>
          <w:p w:rsidR="00AA6F55" w:rsidRDefault="00AA6F55" w:rsidP="00AA6F55">
            <w:pPr>
              <w:pStyle w:val="CopticVersemulti-line"/>
            </w:pPr>
            <w:r w:rsidRPr="00AA6F55">
              <w:t>ⲉ̀ⲧⲁϥⲓ̀ ⲉ̀ⲡⲉⲥⲏⲧ ⲉ̀ϯⲛⲟⲙⲟⲥ</w:t>
            </w:r>
          </w:p>
          <w:p w:rsidR="006174EF" w:rsidRDefault="00AA6F55" w:rsidP="00AA6F55">
            <w:pPr>
              <w:pStyle w:val="CopticVerse"/>
            </w:pPr>
            <w:r w:rsidRPr="00AA6F55">
              <w:t>ϩⲓϫⲉⲛ ⲡ̀ⲧⲱⲟⲩ ⲛ̀Ⲥⲓⲛⲁ</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covered the mountain top</w:t>
            </w:r>
          </w:p>
          <w:p w:rsidR="006174EF" w:rsidRDefault="006174EF" w:rsidP="006174EF">
            <w:pPr>
              <w:pStyle w:val="EngHang"/>
            </w:pPr>
            <w:r>
              <w:t>W</w:t>
            </w:r>
            <w:r w:rsidRPr="007425E1">
              <w:t xml:space="preserve">ith smoke, </w:t>
            </w:r>
          </w:p>
          <w:p w:rsidR="006174EF" w:rsidRDefault="006174EF" w:rsidP="006174EF">
            <w:pPr>
              <w:pStyle w:val="EngHang"/>
            </w:pPr>
            <w:r>
              <w:t>And darkness</w:t>
            </w:r>
            <w:r w:rsidRPr="007425E1">
              <w:t xml:space="preserve">, </w:t>
            </w:r>
          </w:p>
          <w:p w:rsidR="006174EF" w:rsidRDefault="006174EF" w:rsidP="006174EF">
            <w:pPr>
              <w:pStyle w:val="EngHangEnd"/>
            </w:pPr>
            <w:r>
              <w:t>B</w:t>
            </w:r>
            <w:r w:rsidRPr="007425E1">
              <w:t>lackness and tempest;</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Through the sound </w:t>
            </w:r>
          </w:p>
          <w:p w:rsidR="006174EF" w:rsidRDefault="006174EF" w:rsidP="006174EF">
            <w:pPr>
              <w:pStyle w:val="EngHang"/>
            </w:pPr>
            <w:r>
              <w:t>O</w:t>
            </w:r>
            <w:r w:rsidRPr="007425E1">
              <w:t xml:space="preserve">f the trumpets </w:t>
            </w:r>
          </w:p>
          <w:p w:rsidR="006174EF" w:rsidRPr="007425E1" w:rsidRDefault="006174EF" w:rsidP="006174EF">
            <w:pPr>
              <w:pStyle w:val="EngHang"/>
            </w:pPr>
            <w:r>
              <w:t>H</w:t>
            </w:r>
            <w:r w:rsidRPr="007425E1">
              <w:t xml:space="preserve">e taught those </w:t>
            </w:r>
          </w:p>
          <w:p w:rsidR="006174EF" w:rsidRDefault="006174EF" w:rsidP="006174EF">
            <w:pPr>
              <w:pStyle w:val="EngHangEnd"/>
            </w:pPr>
            <w:r>
              <w:t>Who stood there, in fear</w:t>
            </w:r>
            <w:r w:rsidRPr="007425E1">
              <w:t>.</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He came down upon you, </w:t>
            </w:r>
          </w:p>
          <w:p w:rsidR="006174EF" w:rsidRDefault="006174EF" w:rsidP="006174EF">
            <w:pPr>
              <w:pStyle w:val="EngHang"/>
            </w:pPr>
            <w:r w:rsidRPr="007425E1">
              <w:t xml:space="preserve">O rational mountain, </w:t>
            </w:r>
          </w:p>
          <w:p w:rsidR="006174EF" w:rsidRDefault="006174EF" w:rsidP="006174EF">
            <w:pPr>
              <w:pStyle w:val="EngHang"/>
            </w:pPr>
            <w:r>
              <w:t>I</w:t>
            </w:r>
            <w:r w:rsidRPr="007425E1">
              <w:t xml:space="preserve">n gentleness </w:t>
            </w:r>
          </w:p>
          <w:p w:rsidR="006174EF" w:rsidRDefault="006174EF" w:rsidP="006174EF">
            <w:pPr>
              <w:pStyle w:val="EngHangEnd"/>
            </w:pPr>
            <w:r>
              <w:t>A</w:t>
            </w:r>
            <w:r w:rsidRPr="007425E1">
              <w:t>nd love for mankind: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Ⲉ̀ⲃⲟⲗϩⲓⲧⲉⲛ ϯⲥ̀ⲙⲏ</w:t>
            </w:r>
          </w:p>
          <w:p w:rsidR="00AA6F55" w:rsidRDefault="00AA6F55" w:rsidP="00AA6F55">
            <w:pPr>
              <w:pStyle w:val="CopticVersemulti-line"/>
            </w:pPr>
            <w:r w:rsidRPr="00AA6F55">
              <w:t>ⲛ̀ⲧⲉ ϩⲁⲛⲥⲁⲗⲡⲓⲅⲅⲟⲥ</w:t>
            </w:r>
          </w:p>
          <w:p w:rsidR="00AA6F55" w:rsidRDefault="00AA6F55" w:rsidP="00AA6F55">
            <w:pPr>
              <w:pStyle w:val="CopticVersemulti-line"/>
            </w:pPr>
            <w:r w:rsidRPr="00AA6F55">
              <w:t>ⲛⲁϥϯⲥ̀ⲃⲱ ϧⲉⲛ ⲟⲩϩⲟϯ</w:t>
            </w:r>
          </w:p>
          <w:p w:rsidR="006174EF" w:rsidRDefault="00AA6F55" w:rsidP="00AA6F55">
            <w:pPr>
              <w:pStyle w:val="CopticVerse"/>
            </w:pPr>
            <w:r w:rsidRPr="00AA6F55">
              <w:t>ⲛ̀ⲛⲏⲉⲧⲟ̀ϩⲓ ⲉ̀ⲣⲁⲧⲟⲩ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And again in this manner</w:t>
            </w:r>
            <w:r>
              <w:t>,</w:t>
            </w:r>
          </w:p>
          <w:p w:rsidR="006174EF" w:rsidRDefault="006174EF" w:rsidP="006174EF">
            <w:pPr>
              <w:pStyle w:val="EngHang"/>
            </w:pPr>
            <w:r w:rsidRPr="007425E1">
              <w:t xml:space="preserve">He was incarnate of you, </w:t>
            </w:r>
          </w:p>
          <w:p w:rsidR="006174EF" w:rsidRDefault="006174EF" w:rsidP="006174EF">
            <w:pPr>
              <w:pStyle w:val="EngHang"/>
            </w:pPr>
            <w:r>
              <w:t>W</w:t>
            </w:r>
            <w:r w:rsidRPr="007425E1">
              <w:t xml:space="preserve">ithout change </w:t>
            </w:r>
          </w:p>
          <w:p w:rsidR="006174EF" w:rsidRPr="007425E1" w:rsidRDefault="006174EF" w:rsidP="006174EF">
            <w:pPr>
              <w:pStyle w:val="EngHangEnd"/>
            </w:pPr>
            <w:r>
              <w:t>W</w:t>
            </w:r>
            <w:r w:rsidRPr="007425E1">
              <w:t>ith a rational body.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Ⲛ̀ⲑⲟϥ ⲟⲛ ⲁϥⲓ̀ ⲉ̀ⲡⲉⲥⲏⲧ ⲉ̀ϫⲱ</w:t>
            </w:r>
          </w:p>
          <w:p w:rsidR="00AA6F55" w:rsidRDefault="00AA6F55" w:rsidP="00AA6F55">
            <w:pPr>
              <w:pStyle w:val="CopticVersemulti-line"/>
            </w:pPr>
            <w:r w:rsidRPr="00AA6F55">
              <w:t xml:space="preserve">ϧⲁ ⲡⲓⲧⲱⲟⲩ </w:t>
            </w:r>
            <w:r>
              <w:t>ⲛ̀ⲗⲟⲅⲓⲕⲟ</w:t>
            </w:r>
          </w:p>
          <w:p w:rsidR="00AA6F55" w:rsidRDefault="00AA6F55" w:rsidP="00AA6F55">
            <w:pPr>
              <w:pStyle w:val="CopticVersemulti-line"/>
            </w:pPr>
            <w:r w:rsidRPr="00AA6F55">
              <w:t xml:space="preserve"> ϧⲉⲛ ⲟⲩⲙⲉⲧⲣⲉⲙⲣⲁⲩϣ</w:t>
            </w:r>
          </w:p>
          <w:p w:rsidR="006174EF" w:rsidRDefault="00AA6F55" w:rsidP="00AA6F55">
            <w:pPr>
              <w:pStyle w:val="CopticVerse"/>
            </w:pPr>
            <w:r w:rsidRPr="00AA6F55">
              <w:t>ⲛⲉⲙ ⲟⲩⲙⲉⲧⲙⲁⲓⲣⲱⲙⲓ</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Consubstantial with us, </w:t>
            </w:r>
          </w:p>
          <w:p w:rsidR="006174EF" w:rsidRDefault="006174EF" w:rsidP="006174EF">
            <w:pPr>
              <w:pStyle w:val="EngHang"/>
            </w:pPr>
            <w:r>
              <w:t>P</w:t>
            </w:r>
            <w:r w:rsidRPr="007425E1">
              <w:t xml:space="preserve">erfectly, </w:t>
            </w:r>
          </w:p>
          <w:p w:rsidR="006174EF" w:rsidRDefault="006174EF" w:rsidP="006174EF">
            <w:pPr>
              <w:pStyle w:val="EngHang"/>
            </w:pPr>
            <w:r>
              <w:t>A</w:t>
            </w:r>
            <w:r w:rsidRPr="007425E1">
              <w:t xml:space="preserve">t one with his mother, </w:t>
            </w:r>
          </w:p>
          <w:p w:rsidR="006174EF" w:rsidRPr="007425E1" w:rsidRDefault="006174EF" w:rsidP="006174EF">
            <w:pPr>
              <w:pStyle w:val="EngHangEnd"/>
            </w:pPr>
            <w:r>
              <w:t>W</w:t>
            </w:r>
            <w:r w:rsidRPr="007425E1">
              <w:t>ith a rational soul.</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Ⲛ̀ⲟ̀ⲙⲟⲟⲩⲥⲓⲟⲥ ⲛⲉⲙⲁⲛ</w:t>
            </w:r>
          </w:p>
          <w:p w:rsidR="00AA6F55" w:rsidRDefault="00AA6F55" w:rsidP="00AA6F55">
            <w:pPr>
              <w:pStyle w:val="CopticVersemulti-line"/>
            </w:pPr>
            <w:r w:rsidRPr="00AA6F55">
              <w:t>ⲉⲥϫⲏⲕ ⲉ̀ⲃⲟⲗ</w:t>
            </w:r>
          </w:p>
          <w:p w:rsidR="00AA6F55" w:rsidRDefault="00AA6F55" w:rsidP="00AA6F55">
            <w:pPr>
              <w:pStyle w:val="CopticVersemulti-line"/>
            </w:pPr>
            <w:r w:rsidRPr="00AA6F55">
              <w:t>ⲉ̀ⲟⲩⲟⲛ ⲛ̀ⲧⲁⲥ ⲙ̀ⲙⲁⲩ</w:t>
            </w:r>
          </w:p>
          <w:p w:rsidR="006174EF" w:rsidRDefault="00AA6F55" w:rsidP="00AA6F55">
            <w:pPr>
              <w:pStyle w:val="CopticVerse"/>
            </w:pPr>
            <w:r w:rsidRPr="00AA6F55">
              <w:t>ⲛ̀ⲟⲩⲯⲩⲭⲏ ⲛ̀ⲛⲟⲏ̀ⲣⲁ</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remained God</w:t>
            </w:r>
            <w:r>
              <w:t>,</w:t>
            </w:r>
          </w:p>
          <w:p w:rsidR="006174EF" w:rsidRDefault="006174EF" w:rsidP="006174EF">
            <w:pPr>
              <w:pStyle w:val="EngHang"/>
            </w:pPr>
            <w:r>
              <w:t>C</w:t>
            </w:r>
            <w:r w:rsidRPr="007425E1">
              <w:t xml:space="preserve">ontinuously, </w:t>
            </w:r>
          </w:p>
          <w:p w:rsidR="006174EF" w:rsidRDefault="006174EF" w:rsidP="006174EF">
            <w:pPr>
              <w:pStyle w:val="EngHang"/>
            </w:pPr>
            <w:r>
              <w:t>I</w:t>
            </w:r>
            <w:r w:rsidRPr="007425E1">
              <w:t xml:space="preserve">n </w:t>
            </w:r>
            <w:r>
              <w:t>H</w:t>
            </w:r>
            <w:r w:rsidRPr="007425E1">
              <w:t xml:space="preserve">is own self, </w:t>
            </w:r>
          </w:p>
          <w:p w:rsidR="006174EF" w:rsidRPr="007425E1" w:rsidRDefault="006174EF" w:rsidP="006174EF">
            <w:pPr>
              <w:pStyle w:val="EngHangEnd"/>
            </w:pPr>
            <w:r w:rsidRPr="007425E1">
              <w:t>and became perfect man;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Ⲁϥⲟ̀ϩⲓ ⲉϥⲟⲓ ⲛ̀ⲛⲟⲩϯ</w:t>
            </w:r>
          </w:p>
          <w:p w:rsidR="00AA6F55" w:rsidRDefault="00AA6F55" w:rsidP="00AA6F55">
            <w:pPr>
              <w:pStyle w:val="CopticVersemulti-line"/>
            </w:pPr>
            <w:r w:rsidRPr="00AA6F55">
              <w:t>ϧⲉⲛ ⲫⲏⲉ̀ⲛⲁϥⲟⲓ ⲙ̀ⲙⲟϥ</w:t>
            </w:r>
          </w:p>
          <w:p w:rsidR="00AA6F55" w:rsidRDefault="00AA6F55" w:rsidP="00AA6F55">
            <w:pPr>
              <w:pStyle w:val="CopticVersemulti-line"/>
            </w:pPr>
            <w:r w:rsidRPr="00AA6F55">
              <w:t>ⲟⲩⲟϩ ⲁϥϣⲱⲡⲓ ⲛ̀ⲣⲱⲙⲓ</w:t>
            </w:r>
          </w:p>
          <w:p w:rsidR="006174EF" w:rsidRDefault="00AA6F55" w:rsidP="00AA6F55">
            <w:pPr>
              <w:pStyle w:val="CopticVerse"/>
            </w:pPr>
            <w:r w:rsidRPr="00AA6F55">
              <w:t>ⲛ̀ⲧⲉⲗⲓⲟⲥ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In order that </w:t>
            </w:r>
            <w:r>
              <w:t>H</w:t>
            </w:r>
            <w:r w:rsidRPr="007425E1">
              <w:t xml:space="preserve">e </w:t>
            </w:r>
          </w:p>
          <w:p w:rsidR="006174EF" w:rsidRDefault="006174EF" w:rsidP="006174EF">
            <w:pPr>
              <w:pStyle w:val="EngHang"/>
            </w:pPr>
            <w:r>
              <w:t>M</w:t>
            </w:r>
            <w:r w:rsidRPr="007425E1">
              <w:t>ight loose the iniquity</w:t>
            </w:r>
            <w:r>
              <w:t xml:space="preserve"> o</w:t>
            </w:r>
            <w:r w:rsidRPr="007425E1">
              <w:t xml:space="preserve">f Adam </w:t>
            </w:r>
          </w:p>
          <w:p w:rsidR="006174EF" w:rsidRDefault="006174EF" w:rsidP="006174EF">
            <w:pPr>
              <w:pStyle w:val="EngHang"/>
            </w:pPr>
            <w:r>
              <w:t>A</w:t>
            </w:r>
            <w:r w:rsidRPr="007425E1">
              <w:t xml:space="preserve">nd save him </w:t>
            </w:r>
          </w:p>
          <w:p w:rsidR="006174EF" w:rsidRPr="007425E1" w:rsidRDefault="006174EF" w:rsidP="006174EF">
            <w:pPr>
              <w:pStyle w:val="EngHangEnd"/>
            </w:pPr>
            <w:r>
              <w:t>W</w:t>
            </w:r>
            <w:r w:rsidRPr="007425E1">
              <w:t>ho has perished;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Ϩⲓⲛⲁ ⲛ̀ⲧⲉϥⲃⲱⲗ ⲉ̀ⲃⲟⲗ</w:t>
            </w:r>
          </w:p>
          <w:p w:rsidR="00AA6F55" w:rsidRDefault="00AA6F55" w:rsidP="00AA6F55">
            <w:pPr>
              <w:pStyle w:val="CopticVersemulti-line"/>
            </w:pPr>
            <w:r w:rsidRPr="00AA6F55">
              <w:t>ⲙ̀ⲡⲁⲣⲁⲡ̀ⲧⲱⲙⲁ ⲛ̀Ⲁⲇⲁⲙ</w:t>
            </w:r>
          </w:p>
          <w:p w:rsidR="00AA6F55" w:rsidRDefault="00AA6F55" w:rsidP="00AA6F55">
            <w:pPr>
              <w:pStyle w:val="CopticVersemulti-line"/>
            </w:pPr>
            <w:r w:rsidRPr="00AA6F55">
              <w:t>ⲟⲩⲟϩ ⲛ̀ⲧⲉϥⲥⲱϯ</w:t>
            </w:r>
          </w:p>
          <w:p w:rsidR="006174EF" w:rsidRDefault="00AA6F55" w:rsidP="00AA6F55">
            <w:pPr>
              <w:pStyle w:val="CopticVerse"/>
            </w:pPr>
            <w:r w:rsidRPr="00AA6F55">
              <w:t>ⲙ̀ⲫⲏⲉ̀ⲧⲁϥⲧⲁⲕⲟ</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That He may make him</w:t>
            </w:r>
            <w:r>
              <w:t>,</w:t>
            </w:r>
          </w:p>
          <w:p w:rsidR="006174EF" w:rsidRDefault="006174EF" w:rsidP="006174EF">
            <w:pPr>
              <w:pStyle w:val="EngHang"/>
            </w:pPr>
            <w:r>
              <w:t>A</w:t>
            </w:r>
            <w:r w:rsidRPr="007425E1">
              <w:t xml:space="preserve"> citizen of the heavens above, </w:t>
            </w:r>
          </w:p>
          <w:p w:rsidR="006174EF" w:rsidRDefault="006174EF" w:rsidP="006174EF">
            <w:pPr>
              <w:pStyle w:val="EngHang"/>
            </w:pPr>
            <w:r>
              <w:t>A</w:t>
            </w:r>
            <w:r w:rsidRPr="007425E1">
              <w:t xml:space="preserve">nd restore him to his first estate, </w:t>
            </w:r>
          </w:p>
          <w:p w:rsidR="006174EF" w:rsidRPr="007425E1" w:rsidRDefault="006174EF" w:rsidP="006174EF">
            <w:pPr>
              <w:pStyle w:val="EngHangEnd"/>
            </w:pPr>
            <w:r>
              <w:t>A</w:t>
            </w:r>
            <w:r w:rsidRPr="007425E1">
              <w:t>ccording to his great mercy.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Ⲛ̀ⲧⲉϥⲁⲓϥ ⲙ̀ⲡⲟⲗⲓⲧⲏⲥ</w:t>
            </w:r>
          </w:p>
          <w:p w:rsidR="00AA6F55" w:rsidRDefault="00AA6F55" w:rsidP="00AA6F55">
            <w:pPr>
              <w:pStyle w:val="CopticVersemulti-line"/>
            </w:pPr>
            <w:r w:rsidRPr="00AA6F55">
              <w:t>ⲛ̀ϩ̀ⲣⲏⲓ ϧⲉⲛ ⲛⲓⲫⲏⲟⲩⲓ̀</w:t>
            </w:r>
          </w:p>
          <w:p w:rsidR="00AA6F55" w:rsidRDefault="00AA6F55" w:rsidP="00AA6F55">
            <w:pPr>
              <w:pStyle w:val="CopticVersemulti-line"/>
            </w:pPr>
            <w:r w:rsidRPr="00AA6F55">
              <w:t>ⲛ̀ⲧⲉϥⲧⲁⲥⲑⲟϥ ⲉ̀ⲧⲉϥⲁⲣⲭⲏ</w:t>
            </w:r>
          </w:p>
          <w:p w:rsidR="006174EF" w:rsidRDefault="00AA6F55" w:rsidP="00AA6F55">
            <w:pPr>
              <w:pStyle w:val="CopticVerse"/>
            </w:pPr>
            <w:r w:rsidRPr="00AA6F55">
              <w:t>ⲕⲁⲧⲁ ⲡⲉϥⲛⲓϣϯ ⲛ̀ⲛⲁⲓ</w:t>
            </w:r>
          </w:p>
        </w:tc>
      </w:tr>
      <w:tr w:rsidR="006174EF" w:rsidTr="006174EF">
        <w:trPr>
          <w:cantSplit/>
          <w:jc w:val="center"/>
        </w:trPr>
        <w:tc>
          <w:tcPr>
            <w:tcW w:w="288" w:type="dxa"/>
          </w:tcPr>
          <w:p w:rsidR="006174EF" w:rsidRDefault="006174EF" w:rsidP="006174EF">
            <w:pPr>
              <w:pStyle w:val="CopticCross"/>
            </w:pPr>
            <w:r w:rsidRPr="00FB5ACB">
              <w:lastRenderedPageBreak/>
              <w:t>¿</w:t>
            </w:r>
          </w:p>
        </w:tc>
        <w:tc>
          <w:tcPr>
            <w:tcW w:w="3960" w:type="dxa"/>
          </w:tcPr>
          <w:p w:rsidR="006174EF" w:rsidRDefault="006174EF" w:rsidP="006174EF">
            <w:pPr>
              <w:pStyle w:val="EngHang"/>
            </w:pPr>
            <w:r w:rsidRPr="007425E1">
              <w:t>For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Pr="007425E1"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6174EF" w:rsidRDefault="00AA6F55" w:rsidP="00AA6F55">
            <w:pPr>
              <w:pStyle w:val="CopticVersemulti-line"/>
            </w:pPr>
            <w:r w:rsidRPr="007047B8">
              <w:t>ⲁϥⲓ̀ ⲁϥⲥⲱϯ ⲙ̀ⲙⲟⲛ</w:t>
            </w:r>
          </w:p>
        </w:tc>
      </w:tr>
    </w:tbl>
    <w:p w:rsidR="006174EF" w:rsidRDefault="006174EF" w:rsidP="00D24FE1">
      <w:pPr>
        <w:pStyle w:val="Heading4"/>
      </w:pPr>
      <w:bookmarkStart w:id="320" w:name="_Toc298681297"/>
      <w:bookmarkStart w:id="321" w:name="_Toc298447537"/>
      <w:r>
        <w:t>Part Five</w:t>
      </w:r>
      <w:bookmarkEnd w:id="320"/>
      <w:bookmarkEnd w:id="3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The honour of the Virgin</w:t>
            </w:r>
            <w:r>
              <w:t>,</w:t>
            </w:r>
          </w:p>
          <w:p w:rsidR="006174EF" w:rsidRDefault="006174EF" w:rsidP="006174EF">
            <w:pPr>
              <w:pStyle w:val="EngHang"/>
            </w:pPr>
            <w:r>
              <w:t>I</w:t>
            </w:r>
            <w:r w:rsidRPr="007425E1">
              <w:t xml:space="preserve">s unutterable, </w:t>
            </w:r>
          </w:p>
          <w:p w:rsidR="006174EF" w:rsidRDefault="006174EF" w:rsidP="006174EF">
            <w:pPr>
              <w:pStyle w:val="EngHang"/>
            </w:pPr>
            <w:r>
              <w:t>F</w:t>
            </w:r>
            <w:r w:rsidRPr="007425E1">
              <w:t xml:space="preserve">or God has desired her; </w:t>
            </w:r>
          </w:p>
          <w:p w:rsidR="006174EF" w:rsidRDefault="006174EF" w:rsidP="006174EF">
            <w:pPr>
              <w:pStyle w:val="EngHangEnd"/>
            </w:pPr>
            <w:r>
              <w:t>H</w:t>
            </w:r>
            <w:r w:rsidRPr="007425E1">
              <w:t>e came and dwelt in 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AA6F55" w:rsidRDefault="00AA6F55"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AA6F55" w:rsidRDefault="00AA6F55"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6174EF" w:rsidRDefault="00AA6F55"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who dwells</w:t>
            </w:r>
            <w:r>
              <w:t>,</w:t>
            </w:r>
            <w:r w:rsidRPr="007425E1">
              <w:t xml:space="preserve"> </w:t>
            </w:r>
          </w:p>
          <w:p w:rsidR="006174EF" w:rsidRDefault="006174EF" w:rsidP="006174EF">
            <w:pPr>
              <w:pStyle w:val="EngHang"/>
            </w:pPr>
            <w:r>
              <w:t>I</w:t>
            </w:r>
            <w:r w:rsidRPr="007425E1">
              <w:t>n the light unapproachable</w:t>
            </w:r>
            <w:r>
              <w:t>,</w:t>
            </w:r>
            <w:r w:rsidRPr="007425E1">
              <w:t xml:space="preserve"> </w:t>
            </w:r>
          </w:p>
          <w:p w:rsidR="006174EF" w:rsidRDefault="006174EF" w:rsidP="006174EF">
            <w:pPr>
              <w:pStyle w:val="EngHang"/>
            </w:pPr>
            <w:r>
              <w:t>H</w:t>
            </w:r>
            <w:r w:rsidRPr="007425E1">
              <w:t>as remained in her womb</w:t>
            </w:r>
            <w:r>
              <w:t>,</w:t>
            </w:r>
            <w:r w:rsidRPr="007425E1">
              <w:t xml:space="preserve"> </w:t>
            </w:r>
          </w:p>
          <w:p w:rsidR="006174EF" w:rsidRDefault="006174EF" w:rsidP="006174EF">
            <w:pPr>
              <w:pStyle w:val="EngHangEnd"/>
            </w:pPr>
            <w:r>
              <w:t>For N</w:t>
            </w:r>
            <w:r w:rsidRPr="007425E1">
              <w:t>ine months.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Ⲫⲏⲉⲧⲱⲟⲡ ϧⲉⲛ ⲡⲓⲟⲩⲱⲓⲛⲓ</w:t>
            </w:r>
          </w:p>
          <w:p w:rsidR="00953CB8" w:rsidRDefault="00953CB8" w:rsidP="00AA6F55">
            <w:pPr>
              <w:pStyle w:val="CopticVersemulti-line"/>
            </w:pPr>
            <w:r w:rsidRPr="00953CB8">
              <w:t>ⲛ̀ⲁⲧϣ̀ϧⲱⲛⲧ ⲉ̀ⲣⲟϥ</w:t>
            </w:r>
          </w:p>
          <w:p w:rsidR="00953CB8" w:rsidRDefault="00953CB8" w:rsidP="00AA6F55">
            <w:pPr>
              <w:pStyle w:val="CopticVersemulti-line"/>
            </w:pPr>
            <w:r w:rsidRPr="00953CB8">
              <w:t>ⲁϥϣⲱⲡⲓ ϧⲉⲛ ⲧⲉⲥⲛⲉϫⲓ</w:t>
            </w:r>
          </w:p>
          <w:p w:rsidR="006174EF" w:rsidRDefault="00953CB8" w:rsidP="00953CB8">
            <w:pPr>
              <w:pStyle w:val="CopticVerse"/>
            </w:pPr>
            <w:r w:rsidRPr="00953CB8">
              <w:t>ⲙ̀ⲯⲓⲧ ⲛ̀ⲁ̀ⲃⲟⲧ</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invisible </w:t>
            </w:r>
          </w:p>
          <w:p w:rsidR="006174EF" w:rsidRDefault="006174EF" w:rsidP="006174EF">
            <w:pPr>
              <w:pStyle w:val="EngHang"/>
            </w:pPr>
            <w:r>
              <w:t>A</w:t>
            </w:r>
            <w:r w:rsidRPr="007425E1">
              <w:t>nd unlimited</w:t>
            </w:r>
            <w:r>
              <w:t>,</w:t>
            </w:r>
            <w:r w:rsidRPr="007425E1">
              <w:t xml:space="preserve"> </w:t>
            </w:r>
          </w:p>
          <w:p w:rsidR="006174EF" w:rsidRDefault="006174EF" w:rsidP="006174EF">
            <w:pPr>
              <w:pStyle w:val="EngHang"/>
            </w:pPr>
            <w:r>
              <w:t>D</w:t>
            </w:r>
            <w:r w:rsidRPr="007425E1">
              <w:t>id Mary conceive</w:t>
            </w:r>
            <w:r>
              <w:t>,</w:t>
            </w:r>
            <w:r w:rsidRPr="007425E1">
              <w:t xml:space="preserve"> </w:t>
            </w:r>
          </w:p>
          <w:p w:rsidR="006174EF" w:rsidRDefault="006174EF" w:rsidP="006174EF">
            <w:pPr>
              <w:pStyle w:val="EngHangEnd"/>
            </w:pPr>
            <w:r>
              <w:t>W</w:t>
            </w:r>
            <w:r w:rsidRPr="007425E1">
              <w:t>hile remaining virgin.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Ⲡⲓⲁⲑⲛⲁⲩ ⲉ̀ⲣⲟϥ</w:t>
            </w:r>
          </w:p>
          <w:p w:rsidR="00953CB8" w:rsidRDefault="00953CB8" w:rsidP="00AA6F55">
            <w:pPr>
              <w:pStyle w:val="CopticVersemulti-line"/>
            </w:pPr>
            <w:r w:rsidRPr="00953CB8">
              <w:t>ⲡⲓⲁⲧϯⲑⲱϣ ⲉ̀ⲣⲟϥ</w:t>
            </w:r>
          </w:p>
          <w:p w:rsidR="00953CB8" w:rsidRDefault="00953CB8" w:rsidP="00AA6F55">
            <w:pPr>
              <w:pStyle w:val="CopticVersemulti-line"/>
            </w:pPr>
            <w:r w:rsidRPr="00953CB8">
              <w:t>ⲁ̀Ⲙⲁⲣⲓⲁ ⲙⲁⲥϥ</w:t>
            </w:r>
          </w:p>
          <w:p w:rsidR="006174EF" w:rsidRDefault="00953CB8" w:rsidP="00953CB8">
            <w:pPr>
              <w:pStyle w:val="CopticVerse"/>
            </w:pPr>
            <w:r w:rsidRPr="00953CB8">
              <w:t>ⲉⲥⲟⲓ ⲙ̀ⲡⲁⲣⲑⲉⲛⲟⲥ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For this is the stone</w:t>
            </w:r>
            <w:r>
              <w:t>,</w:t>
            </w:r>
          </w:p>
          <w:p w:rsidR="006174EF" w:rsidRDefault="006174EF" w:rsidP="006174EF">
            <w:pPr>
              <w:pStyle w:val="EngHang"/>
            </w:pPr>
            <w:r>
              <w:t>W</w:t>
            </w:r>
            <w:r w:rsidRPr="007425E1">
              <w:t xml:space="preserve">hich Daniel saw, </w:t>
            </w:r>
          </w:p>
          <w:p w:rsidR="006174EF" w:rsidRDefault="006174EF" w:rsidP="006174EF">
            <w:pPr>
              <w:pStyle w:val="EngHang"/>
            </w:pPr>
            <w:r>
              <w:t>T</w:t>
            </w:r>
            <w:r w:rsidRPr="007425E1">
              <w:t xml:space="preserve">hat was cut out </w:t>
            </w:r>
          </w:p>
          <w:p w:rsidR="006174EF" w:rsidRDefault="006174EF" w:rsidP="006174EF">
            <w:pPr>
              <w:pStyle w:val="EngHangEnd"/>
            </w:pPr>
            <w:r>
              <w:t>F</w:t>
            </w:r>
            <w:r w:rsidRPr="007425E1">
              <w:t>rom the mountain.</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Ⲫⲁⲓ ⲅⲁⲣ ⲡⲉ ⲡⲓⲱ̀ⲛⲓ</w:t>
            </w:r>
          </w:p>
          <w:p w:rsidR="00953CB8" w:rsidRDefault="00953CB8" w:rsidP="00AA6F55">
            <w:pPr>
              <w:pStyle w:val="CopticVersemulti-line"/>
            </w:pPr>
            <w:r w:rsidRPr="00953CB8">
              <w:t>ⲫⲏⲉ̀ⲧⲁ Ⲇⲁⲛⲓⲏⲗ</w:t>
            </w:r>
          </w:p>
          <w:p w:rsidR="00953CB8" w:rsidRDefault="00953CB8" w:rsidP="00AA6F55">
            <w:pPr>
              <w:pStyle w:val="CopticVersemulti-line"/>
            </w:pPr>
            <w:r w:rsidRPr="00953CB8">
              <w:t>ⲛⲁⲩ ⲉ̀ⲣⲟϥ ⲉ̀ⲁⲩϣⲁⲧϥ</w:t>
            </w:r>
          </w:p>
          <w:p w:rsidR="006174EF" w:rsidRDefault="00953CB8" w:rsidP="00953CB8">
            <w:pPr>
              <w:pStyle w:val="CopticVerse"/>
            </w:pPr>
            <w:r w:rsidRPr="00953CB8">
              <w:t>ⲉ̀ⲃⲟⲗϩⲓ ⲟⲩⲧⲱⲟⲩ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hand of man </w:t>
            </w:r>
          </w:p>
          <w:p w:rsidR="006174EF" w:rsidRDefault="006174EF" w:rsidP="006174EF">
            <w:pPr>
              <w:pStyle w:val="EngHang"/>
            </w:pPr>
            <w:r>
              <w:t>D</w:t>
            </w:r>
            <w:r w:rsidRPr="007425E1">
              <w:t xml:space="preserve">id not touch it at all, </w:t>
            </w:r>
          </w:p>
          <w:p w:rsidR="006174EF" w:rsidRDefault="006174EF" w:rsidP="006174EF">
            <w:pPr>
              <w:pStyle w:val="EngHang"/>
            </w:pPr>
            <w:r w:rsidRPr="007425E1">
              <w:t xml:space="preserve">This is the Logos </w:t>
            </w:r>
          </w:p>
          <w:p w:rsidR="006174EF" w:rsidRDefault="006174EF" w:rsidP="006174EF">
            <w:pPr>
              <w:pStyle w:val="EngHangEnd"/>
            </w:pPr>
            <w:r>
              <w:t>W</w:t>
            </w:r>
            <w:r w:rsidRPr="007425E1">
              <w:t>hich is from the Father.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Ⲉ̀ⲧⲉ ⲙ̀ⲡⲉϫⲓϫ ⲛ̀ⲣⲱⲙⲓ</w:t>
            </w:r>
          </w:p>
          <w:p w:rsidR="00953CB8" w:rsidRDefault="00953CB8" w:rsidP="00AA6F55">
            <w:pPr>
              <w:pStyle w:val="CopticVersemulti-line"/>
            </w:pPr>
            <w:r w:rsidRPr="00953CB8">
              <w:t>ϭⲟϩ ⲉ̀ⲣⲟϥ ⲉ̀ⲡ̀ⲧⲏⲣϥ</w:t>
            </w:r>
          </w:p>
          <w:p w:rsidR="00953CB8" w:rsidRDefault="00953CB8" w:rsidP="00AA6F55">
            <w:pPr>
              <w:pStyle w:val="CopticVersemulti-line"/>
            </w:pPr>
            <w:r w:rsidRPr="00953CB8">
              <w:t>ⲉ̀ⲧⲉ ⲫⲁⲓ ⲡⲉ ⲡⲓⲗⲟⲅⲟⲥ</w:t>
            </w:r>
          </w:p>
          <w:p w:rsidR="006174EF" w:rsidRDefault="00953CB8" w:rsidP="00953CB8">
            <w:pPr>
              <w:pStyle w:val="CopticVerse"/>
            </w:pPr>
            <w:r w:rsidRPr="00953CB8">
              <w:t>ⲡⲓ ⲉ̀ⲃⲟⲗϧⲉⲛ Ⲫ̀ⲓⲱⲧ</w:t>
            </w:r>
          </w:p>
        </w:tc>
      </w:tr>
      <w:tr w:rsidR="006174EF" w:rsidTr="006174EF">
        <w:trPr>
          <w:cantSplit/>
          <w:jc w:val="center"/>
        </w:trPr>
        <w:tc>
          <w:tcPr>
            <w:tcW w:w="288" w:type="dxa"/>
          </w:tcPr>
          <w:p w:rsidR="006174EF" w:rsidRDefault="006174EF" w:rsidP="006174EF">
            <w:pPr>
              <w:pStyle w:val="CopticCross"/>
            </w:pPr>
            <w:r w:rsidRPr="00FB5ACB">
              <w:lastRenderedPageBreak/>
              <w:t>¿</w:t>
            </w:r>
          </w:p>
        </w:tc>
        <w:tc>
          <w:tcPr>
            <w:tcW w:w="3960" w:type="dxa"/>
          </w:tcPr>
          <w:p w:rsidR="006174EF" w:rsidRDefault="006174EF" w:rsidP="006174EF">
            <w:pPr>
              <w:pStyle w:val="EngHang"/>
            </w:pPr>
            <w:r w:rsidRPr="007425E1">
              <w:t>He came and was incarnate</w:t>
            </w:r>
            <w:r>
              <w:t>,</w:t>
            </w:r>
          </w:p>
          <w:p w:rsidR="006174EF" w:rsidRDefault="006174EF" w:rsidP="006174EF">
            <w:pPr>
              <w:pStyle w:val="EngHang"/>
            </w:pPr>
            <w:r>
              <w:t>From</w:t>
            </w:r>
            <w:r w:rsidRPr="007425E1">
              <w:t xml:space="preserve"> the Virgin, </w:t>
            </w:r>
          </w:p>
          <w:p w:rsidR="006174EF" w:rsidRPr="007425E1" w:rsidRDefault="006174EF" w:rsidP="006174EF">
            <w:pPr>
              <w:pStyle w:val="EngHang"/>
            </w:pPr>
            <w:r>
              <w:t>W</w:t>
            </w:r>
            <w:r w:rsidRPr="007425E1">
              <w:t>ithout</w:t>
            </w:r>
            <w:r>
              <w:t xml:space="preserve"> the</w:t>
            </w:r>
            <w:r w:rsidRPr="007425E1">
              <w:t xml:space="preserve"> seed of man,</w:t>
            </w:r>
          </w:p>
          <w:p w:rsidR="006174EF" w:rsidRDefault="006174EF" w:rsidP="006174EF">
            <w:pPr>
              <w:pStyle w:val="EngHangEnd"/>
            </w:pPr>
            <w:r>
              <w:t>T</w:t>
            </w:r>
            <w:r w:rsidRPr="007425E1">
              <w:t>hat he may save us.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Ⲁϥⲓ̀ ⲁϥϭⲓⲥⲁⲣⲝ</w:t>
            </w:r>
          </w:p>
          <w:p w:rsidR="00953CB8" w:rsidRDefault="00953CB8" w:rsidP="00AA6F55">
            <w:pPr>
              <w:pStyle w:val="CopticVersemulti-line"/>
            </w:pPr>
            <w:r w:rsidRPr="00953CB8">
              <w:t>ⲉ̀ⲃⲟⲗϧⲉⲛ ϯⲡⲁⲣⲑⲉⲛⲟⲥ</w:t>
            </w:r>
          </w:p>
          <w:p w:rsidR="00953CB8" w:rsidRDefault="00953CB8" w:rsidP="00AA6F55">
            <w:pPr>
              <w:pStyle w:val="CopticVersemulti-line"/>
            </w:pPr>
            <w:r w:rsidRPr="00953CB8">
              <w:t>ⲁϭⲛⲉ ⲥ̀ⲡⲉⲣⲙⲁ ⲛ̀ⲣⲱⲙⲓ</w:t>
            </w:r>
          </w:p>
          <w:p w:rsidR="006174EF" w:rsidRDefault="00953CB8" w:rsidP="00953CB8">
            <w:pPr>
              <w:pStyle w:val="CopticVerse"/>
            </w:pPr>
            <w:r w:rsidRPr="00953CB8">
              <w:t>ϣⲁⲛ̀ⲧⲉϥⲥⲱϯ ⲙ̀ⲙⲟⲛ</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For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6174EF" w:rsidRDefault="00953CB8" w:rsidP="00953CB8">
            <w:pPr>
              <w:pStyle w:val="CopticVersemulti-line"/>
            </w:pPr>
            <w:r w:rsidRPr="007047B8">
              <w:t>ⲁϥⲓ̀ ⲁϥⲥⲱϯ ⲙ̀ⲙⲟⲛ</w:t>
            </w:r>
          </w:p>
        </w:tc>
      </w:tr>
    </w:tbl>
    <w:p w:rsidR="006174EF" w:rsidRDefault="006174EF" w:rsidP="00D24FE1">
      <w:pPr>
        <w:pStyle w:val="Heading4"/>
      </w:pPr>
      <w:bookmarkStart w:id="322" w:name="_Toc298681298"/>
      <w:bookmarkStart w:id="323" w:name="_Toc298447538"/>
      <w:r>
        <w:t>Part Six</w:t>
      </w:r>
      <w:bookmarkEnd w:id="322"/>
      <w:bookmarkEnd w:id="3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became the branch </w:t>
            </w:r>
          </w:p>
          <w:p w:rsidR="00FE7FB3" w:rsidRDefault="00FE7FB3" w:rsidP="00FE7FB3">
            <w:pPr>
              <w:pStyle w:val="EngHang"/>
            </w:pPr>
            <w:r>
              <w:t>O</w:t>
            </w:r>
            <w:r w:rsidRPr="007425E1">
              <w:t>f purity</w:t>
            </w:r>
            <w:r>
              <w:t>,</w:t>
            </w:r>
          </w:p>
          <w:p w:rsidR="00FE7FB3" w:rsidRDefault="00FE7FB3" w:rsidP="00FE7FB3">
            <w:pPr>
              <w:pStyle w:val="EngHang"/>
            </w:pPr>
            <w:r>
              <w:t>A</w:t>
            </w:r>
            <w:r w:rsidRPr="007425E1">
              <w:t xml:space="preserve">nd the vessel </w:t>
            </w:r>
          </w:p>
          <w:p w:rsidR="00FE7FB3" w:rsidRDefault="00FE7FB3" w:rsidP="00FE7FB3">
            <w:pPr>
              <w:pStyle w:val="EngHangEnd"/>
            </w:pPr>
            <w:r>
              <w:t>Of the orthodox Faith.</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953CB8" w:rsidRDefault="00953CB8" w:rsidP="00953CB8">
            <w:pPr>
              <w:pStyle w:val="CopticVersemulti-line"/>
            </w:pPr>
            <w:r w:rsidRPr="00953CB8">
              <w:t>ⲛ</w:t>
            </w:r>
            <w:r w:rsidRPr="00953CB8">
              <w:rPr>
                <w:rFonts w:ascii="Times New Roman" w:hAnsi="Times New Roman" w:cs="Times New Roman"/>
              </w:rPr>
              <w:t>̀</w:t>
            </w:r>
            <w:r w:rsidRPr="00953CB8">
              <w:t>ⲧⲉ ⲡⲓⲧⲟⲩⲃⲟ</w:t>
            </w:r>
          </w:p>
          <w:p w:rsidR="00953CB8" w:rsidRDefault="00953CB8"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FE7FB3" w:rsidRDefault="00953CB8"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Of our</w:t>
            </w:r>
            <w:r>
              <w:t>,</w:t>
            </w:r>
            <w:r w:rsidRPr="007425E1">
              <w:t xml:space="preserve"> </w:t>
            </w:r>
          </w:p>
          <w:p w:rsidR="00FE7FB3" w:rsidRDefault="00FE7FB3" w:rsidP="00FE7FB3">
            <w:pPr>
              <w:pStyle w:val="EngHang"/>
            </w:pPr>
            <w:r>
              <w:t>H</w:t>
            </w:r>
            <w:r w:rsidRPr="007425E1">
              <w:t xml:space="preserve">oly fathers, </w:t>
            </w:r>
          </w:p>
          <w:p w:rsidR="00FE7FB3" w:rsidRDefault="00FE7FB3" w:rsidP="00FE7FB3">
            <w:pPr>
              <w:pStyle w:val="EngHang"/>
            </w:pPr>
            <w:r w:rsidRPr="007425E1">
              <w:t xml:space="preserve">O chaste Mother of God, </w:t>
            </w:r>
          </w:p>
          <w:p w:rsidR="00FE7FB3" w:rsidRDefault="00FE7FB3" w:rsidP="00FE7FB3">
            <w:pPr>
              <w:pStyle w:val="EngHangEnd"/>
            </w:pPr>
            <w:r>
              <w:t>T</w:t>
            </w:r>
            <w:r w:rsidRPr="007425E1">
              <w:t>he honoured Virgin.</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Ⲛ̀ⲟⲣⲑⲟⲇⲟⲝⲟⲥ</w:t>
            </w:r>
          </w:p>
          <w:p w:rsidR="00953CB8" w:rsidRDefault="00953CB8" w:rsidP="00953CB8">
            <w:pPr>
              <w:pStyle w:val="CopticVersemulti-line"/>
            </w:pPr>
            <w:r w:rsidRPr="00953CB8">
              <w:t>ⲛ̀ⲧⲉ ⲛⲉⲛⲓⲟϯ ⲉ̅ⲑ̅ⲩ</w:t>
            </w:r>
          </w:p>
          <w:p w:rsidR="00953CB8" w:rsidRDefault="00953CB8" w:rsidP="00953CB8">
            <w:pPr>
              <w:pStyle w:val="CopticVersemulti-line"/>
            </w:pPr>
            <w:r w:rsidRPr="00953CB8">
              <w:t>ⲱ̀ ϯⲥⲉⲙⲛⲉ ⲙ̀ⲙⲁⲥⲛⲟⲩϯ</w:t>
            </w:r>
          </w:p>
          <w:p w:rsidR="00FE7FB3" w:rsidRDefault="00953CB8" w:rsidP="00953CB8">
            <w:pPr>
              <w:pStyle w:val="CopticVerse"/>
            </w:pPr>
            <w:r w:rsidRPr="00953CB8">
              <w:t>ⲉⲧⲧⲁⲓⲏⲟⲩⲧ ⲙ̀ⲡⲁⲣⲑⲉⲛⲟⲥ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For y</w:t>
            </w:r>
            <w:r>
              <w:t>o</w:t>
            </w:r>
            <w:r w:rsidRPr="007425E1">
              <w:t>u brought forth for us</w:t>
            </w:r>
            <w:r>
              <w:t>,</w:t>
            </w:r>
          </w:p>
          <w:p w:rsidR="00FE7FB3" w:rsidRDefault="00FE7FB3" w:rsidP="00FE7FB3">
            <w:pPr>
              <w:pStyle w:val="EngHang"/>
            </w:pPr>
            <w:r w:rsidRPr="007425E1">
              <w:t xml:space="preserve">God the Logos; </w:t>
            </w:r>
          </w:p>
          <w:p w:rsidR="00FE7FB3" w:rsidRDefault="00FE7FB3" w:rsidP="00FE7FB3">
            <w:pPr>
              <w:pStyle w:val="EngHang"/>
            </w:pPr>
            <w:r>
              <w:t>O</w:t>
            </w:r>
            <w:r w:rsidRPr="007425E1">
              <w:t xml:space="preserve">ur Saviour Jesus: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ⲁ̀ⲣⲉⲙⲓⲥⲓ ⲛⲁⲛ</w:t>
            </w:r>
          </w:p>
          <w:p w:rsidR="00953CB8" w:rsidRDefault="00953CB8" w:rsidP="00953CB8">
            <w:pPr>
              <w:pStyle w:val="CopticVersemulti-line"/>
            </w:pPr>
            <w:r w:rsidRPr="00953CB8">
              <w:t>ⲙ̀Ⲫϯ ⲡⲓⲗⲟⲅⲟⲥ</w:t>
            </w:r>
          </w:p>
          <w:p w:rsidR="00953CB8" w:rsidRDefault="00953CB8" w:rsidP="00953CB8">
            <w:pPr>
              <w:pStyle w:val="CopticVersemulti-line"/>
            </w:pPr>
            <w:r w:rsidRPr="00953CB8">
              <w:t>Ⲡⲉⲛⲥ̅ⲱ̅ⲣ Ⲓⲏ̅ⲥ</w:t>
            </w:r>
          </w:p>
          <w:p w:rsidR="00FE7FB3" w:rsidRDefault="00953CB8" w:rsidP="00953CB8">
            <w:pPr>
              <w:pStyle w:val="CopticVerse"/>
            </w:pPr>
            <w:r w:rsidRPr="00953CB8">
              <w:t>ⲁϥⲓ̀ ⲁϥⲥⲱϯ ⲙ̀ⲙⲟⲛ</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For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D24FE1">
      <w:pPr>
        <w:pStyle w:val="Heading4"/>
      </w:pPr>
      <w:bookmarkStart w:id="324" w:name="_Toc298681299"/>
      <w:bookmarkStart w:id="325" w:name="_Toc298447539"/>
      <w:r>
        <w:lastRenderedPageBreak/>
        <w:t>Part Seven</w:t>
      </w:r>
      <w:bookmarkEnd w:id="324"/>
      <w:bookmarkEnd w:id="3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w:t>
            </w:r>
            <w:r>
              <w:t xml:space="preserve">are </w:t>
            </w:r>
            <w:r w:rsidRPr="007425E1">
              <w:t xml:space="preserve">the mother of the light, </w:t>
            </w:r>
          </w:p>
          <w:p w:rsidR="00FE7FB3" w:rsidRDefault="00FE7FB3" w:rsidP="00FE7FB3">
            <w:pPr>
              <w:pStyle w:val="EngHang"/>
            </w:pPr>
            <w:r>
              <w:t>T</w:t>
            </w:r>
            <w:r w:rsidRPr="007425E1">
              <w:t xml:space="preserve">he honoured mother of God, </w:t>
            </w:r>
          </w:p>
          <w:p w:rsidR="00FE7FB3" w:rsidRDefault="00FE7FB3" w:rsidP="00FE7FB3">
            <w:pPr>
              <w:pStyle w:val="EngHang"/>
            </w:pPr>
            <w:r>
              <w:t>W</w:t>
            </w:r>
            <w:r w:rsidRPr="007425E1">
              <w:t xml:space="preserve">ho carried </w:t>
            </w:r>
          </w:p>
          <w:p w:rsidR="00FE7FB3" w:rsidRDefault="00FE7FB3" w:rsidP="00FE7FB3">
            <w:pPr>
              <w:pStyle w:val="EngHangEnd"/>
            </w:pPr>
            <w:r>
              <w:t>T</w:t>
            </w:r>
            <w:r w:rsidRPr="007425E1">
              <w:t>he uncircumscript Logos.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953CB8" w:rsidRDefault="00953CB8"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953CB8" w:rsidRDefault="00953CB8"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FE7FB3" w:rsidRDefault="00953CB8" w:rsidP="00953CB8">
            <w:pPr>
              <w:pStyle w:val="CopticVerse"/>
            </w:pPr>
            <w:r w:rsidRPr="00953CB8">
              <w:t>ⲡⲓⲁ</w:t>
            </w:r>
            <w:r w:rsidRPr="00953CB8">
              <w:rPr>
                <w:rFonts w:ascii="Times New Roman" w:hAnsi="Times New Roman" w:cs="Times New Roman"/>
              </w:rPr>
              <w:t>̀</w:t>
            </w:r>
            <w:r w:rsidRPr="00953CB8">
              <w:t>ⲭⲱⲣⲓⲧⲟⲥ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After </w:t>
            </w:r>
            <w:r>
              <w:t xml:space="preserve">having </w:t>
            </w:r>
            <w:r w:rsidRPr="007425E1">
              <w:t>borne him</w:t>
            </w:r>
          </w:p>
          <w:p w:rsidR="00FE7FB3" w:rsidRDefault="00FE7FB3" w:rsidP="00FE7FB3">
            <w:pPr>
              <w:pStyle w:val="EngHang"/>
            </w:pPr>
            <w:r>
              <w:t>Y</w:t>
            </w:r>
            <w:r w:rsidRPr="007425E1">
              <w:t xml:space="preserve">ou remained virgin; </w:t>
            </w:r>
          </w:p>
          <w:p w:rsidR="00FE7FB3" w:rsidRDefault="00FE7FB3" w:rsidP="00FE7FB3">
            <w:pPr>
              <w:pStyle w:val="EngHang"/>
            </w:pPr>
            <w:r>
              <w:t>W</w:t>
            </w:r>
            <w:r w:rsidRPr="007425E1">
              <w:t xml:space="preserve">e magnify you </w:t>
            </w:r>
          </w:p>
          <w:p w:rsidR="00FE7FB3" w:rsidRDefault="00FE7FB3" w:rsidP="00FE7FB3">
            <w:pPr>
              <w:pStyle w:val="EngHangEnd"/>
            </w:pPr>
            <w:r>
              <w:t>W</w:t>
            </w:r>
            <w:r w:rsidRPr="007425E1">
              <w:t>ith praises and blessings.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Ⲙⲉⲛⲉⲛⲥⲁ ⲑ̀ⲣⲉ ⲙⲁⲥϥ</w:t>
            </w:r>
          </w:p>
          <w:p w:rsidR="00953CB8" w:rsidRDefault="00953CB8" w:rsidP="00953CB8">
            <w:pPr>
              <w:pStyle w:val="CopticVersemulti-line"/>
            </w:pPr>
            <w:r w:rsidRPr="00953CB8">
              <w:t>ⲁ̀ⲣⲉⲟ̀ϩⲓ ⲉ̀ⲣⲉⲟⲓ ⲙ̀ⲡⲁⲣⲑⲉⲛⲟⲥ</w:t>
            </w:r>
          </w:p>
          <w:p w:rsidR="00953CB8" w:rsidRDefault="00953CB8" w:rsidP="00953CB8">
            <w:pPr>
              <w:pStyle w:val="CopticVersemulti-line"/>
            </w:pPr>
            <w:r w:rsidRPr="00953CB8">
              <w:t>ϧⲉⲛ ϩⲁⲛϩⲱⲥ ⲛⲉⲙ ϩⲁⲛⲥ̀ⲙⲟⲩ</w:t>
            </w:r>
          </w:p>
          <w:p w:rsidR="00FE7FB3" w:rsidRDefault="00953CB8" w:rsidP="00953CB8">
            <w:pPr>
              <w:pStyle w:val="CopticVerse"/>
            </w:pPr>
            <w:r w:rsidRPr="00953CB8">
              <w:t>ⲧⲉⲛϭⲓⲥⲓ ⲙ̀ⲙⲟ</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For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FE7FB3">
      <w:pPr>
        <w:pStyle w:val="Heading3"/>
      </w:pPr>
      <w:bookmarkStart w:id="326" w:name="_Toc298681300"/>
      <w:bookmarkStart w:id="327" w:name="_Toc298447540"/>
      <w:bookmarkStart w:id="328" w:name="_Toc308441922"/>
      <w:r>
        <w:t>The Crown Adam</w:t>
      </w:r>
      <w:bookmarkEnd w:id="326"/>
      <w:bookmarkEnd w:id="327"/>
      <w:bookmarkEnd w:id="328"/>
    </w:p>
    <w:p w:rsidR="00953CB8" w:rsidRPr="00953CB8" w:rsidRDefault="00953CB8" w:rsidP="00953CB8">
      <w:pPr>
        <w:pStyle w:val="Heading3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What tongue of flesh </w:t>
            </w:r>
          </w:p>
          <w:p w:rsidR="00FE7FB3" w:rsidRDefault="00FE7FB3" w:rsidP="00FE7FB3">
            <w:pPr>
              <w:pStyle w:val="EngHang"/>
            </w:pPr>
            <w:r>
              <w:t>C</w:t>
            </w:r>
            <w:r w:rsidRPr="007425E1">
              <w:t xml:space="preserve">an presume to conceive </w:t>
            </w:r>
            <w:r>
              <w:t>of</w:t>
            </w:r>
            <w:r w:rsidRPr="007425E1">
              <w:t xml:space="preserve"> you, </w:t>
            </w:r>
          </w:p>
          <w:p w:rsidR="00FE7FB3" w:rsidRDefault="00FE7FB3" w:rsidP="00FE7FB3">
            <w:pPr>
              <w:pStyle w:val="EngHang"/>
            </w:pPr>
            <w:r w:rsidRPr="007425E1">
              <w:t xml:space="preserve">O holy Virgin, </w:t>
            </w:r>
          </w:p>
          <w:p w:rsidR="00FE7FB3" w:rsidRDefault="00FE7FB3" w:rsidP="00FE7FB3">
            <w:pPr>
              <w:pStyle w:val="EngHangEnd"/>
            </w:pPr>
            <w:r>
              <w:t>A</w:t>
            </w:r>
            <w:r w:rsidRPr="007425E1">
              <w:t>nd Mother of God</w:t>
            </w:r>
            <w:r>
              <w:t>?</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953CB8" w:rsidRDefault="00953CB8"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953CB8" w:rsidRDefault="00953CB8"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FE7FB3" w:rsidRDefault="00953CB8"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For you became </w:t>
            </w:r>
          </w:p>
          <w:p w:rsidR="00FE7FB3" w:rsidRDefault="00FE7FB3" w:rsidP="00FE7FB3">
            <w:pPr>
              <w:pStyle w:val="EngHang"/>
            </w:pPr>
            <w:r>
              <w:t>A</w:t>
            </w:r>
            <w:r w:rsidRPr="007425E1">
              <w:t xml:space="preserve"> royal throne </w:t>
            </w:r>
          </w:p>
          <w:p w:rsidR="00FE7FB3" w:rsidRDefault="00FE7FB3" w:rsidP="00FE7FB3">
            <w:pPr>
              <w:pStyle w:val="EngHang"/>
            </w:pPr>
            <w:r>
              <w:t>F</w:t>
            </w:r>
            <w:r w:rsidRPr="007425E1">
              <w:t xml:space="preserve">or Him who is carried </w:t>
            </w:r>
          </w:p>
          <w:p w:rsidR="00FE7FB3" w:rsidRDefault="00FE7FB3" w:rsidP="00FE7FB3">
            <w:pPr>
              <w:pStyle w:val="EngHangEnd"/>
            </w:pPr>
            <w:r>
              <w:t>O</w:t>
            </w:r>
            <w:r w:rsidRPr="007425E1">
              <w:t>n the cherubim.</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ⲁ̀ⲣⲉϣⲱⲡⲓ ⲛ̀ⲟⲩⲑ̀ⲣⲟⲛⲟⲥ</w:t>
            </w:r>
          </w:p>
          <w:p w:rsidR="00953CB8" w:rsidRPr="00953CB8" w:rsidRDefault="00953CB8" w:rsidP="00953CB8">
            <w:pPr>
              <w:pStyle w:val="CopticVersemulti-line"/>
              <w:rPr>
                <w:highlight w:val="yellow"/>
              </w:rPr>
            </w:pPr>
            <w:r w:rsidRPr="00953CB8">
              <w:rPr>
                <w:highlight w:val="yellow"/>
              </w:rPr>
              <w:t>ⲙ̀Ⲃⲁⲥⲓⲗⲓⲕⲟⲛ</w:t>
            </w:r>
          </w:p>
          <w:p w:rsidR="00953CB8" w:rsidRDefault="00953CB8" w:rsidP="00953CB8">
            <w:pPr>
              <w:pStyle w:val="CopticVersemulti-line"/>
            </w:pPr>
            <w:r w:rsidRPr="00953CB8">
              <w:rPr>
                <w:highlight w:val="yellow"/>
              </w:rPr>
              <w:t>ⲙ̀ⲫⲏⲉ̀ⲧⲟⲩϥⲁⲓ ⲙ̀ⲙⲟϥ</w:t>
            </w:r>
          </w:p>
          <w:p w:rsidR="00FE7FB3" w:rsidRDefault="00953CB8" w:rsidP="00953CB8">
            <w:pPr>
              <w:pStyle w:val="CopticVersemulti-line"/>
            </w:pPr>
            <w:r w:rsidRPr="00953CB8">
              <w:t>ϩⲓϫⲉⲛ Ⲛⲓⲭⲉⲣⲟⲩⲃⲓⲙ</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In what manner </w:t>
            </w:r>
          </w:p>
          <w:p w:rsidR="00FE7FB3" w:rsidRDefault="00FE7FB3" w:rsidP="00FE7FB3">
            <w:pPr>
              <w:pStyle w:val="EngHang"/>
            </w:pPr>
            <w:r w:rsidRPr="007425E1">
              <w:t xml:space="preserve">shall we bless you? </w:t>
            </w:r>
          </w:p>
          <w:p w:rsidR="00FE7FB3" w:rsidRDefault="00FE7FB3" w:rsidP="00FE7FB3">
            <w:pPr>
              <w:pStyle w:val="EngHang"/>
            </w:pPr>
            <w:r>
              <w:t>F</w:t>
            </w:r>
            <w:r w:rsidRPr="007425E1">
              <w:t xml:space="preserve">or </w:t>
            </w:r>
            <w:r>
              <w:t xml:space="preserve">you </w:t>
            </w:r>
            <w:r w:rsidRPr="007425E1">
              <w:t xml:space="preserve">became exalted </w:t>
            </w:r>
            <w:r>
              <w:t>above,</w:t>
            </w:r>
          </w:p>
          <w:p w:rsidR="00FE7FB3" w:rsidRDefault="00FE7FB3" w:rsidP="00FE7FB3">
            <w:pPr>
              <w:pStyle w:val="EngHangEnd"/>
            </w:pPr>
            <w:r>
              <w:t>T</w:t>
            </w:r>
            <w:r w:rsidRPr="007425E1">
              <w:t>he higher rational natures.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Ⲉⲛⲛⲁϣ̀ⲉⲣⲙⲁⲕⲁⲣⲓⲍⲓⲛ</w:t>
            </w:r>
          </w:p>
          <w:p w:rsidR="00953CB8" w:rsidRDefault="00953CB8" w:rsidP="00953CB8">
            <w:pPr>
              <w:pStyle w:val="CopticVersemulti-line"/>
            </w:pPr>
            <w:r w:rsidRPr="00953CB8">
              <w:t>ⲙ̀ⲙⲟ ⲛ̀ⲁϣ ⲛ̀ⲣⲏϯ</w:t>
            </w:r>
          </w:p>
          <w:p w:rsidR="00953CB8" w:rsidRDefault="00953CB8" w:rsidP="00953CB8">
            <w:pPr>
              <w:pStyle w:val="CopticVersemulti-line"/>
            </w:pPr>
            <w:r w:rsidRPr="00953CB8">
              <w:t>ϫⲉ ⲁ̀ⲣⲉϭⲓⲥⲓ ⲉ̀ⲛⲓⲫⲩⲥⲓⲥ</w:t>
            </w:r>
          </w:p>
          <w:p w:rsidR="00FE7FB3" w:rsidRDefault="00953CB8" w:rsidP="00953CB8">
            <w:pPr>
              <w:pStyle w:val="CopticVerse"/>
            </w:pPr>
            <w:r w:rsidRPr="00953CB8">
              <w:t>ⲛ̀ⲟⲏ̀ⲣⲟⲛ ⲉⲧⲥⲁⲡ̀ϣⲱⲓ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Your name shall be remembered </w:t>
            </w:r>
          </w:p>
          <w:p w:rsidR="00FE7FB3" w:rsidRDefault="00FE7FB3" w:rsidP="00FE7FB3">
            <w:pPr>
              <w:pStyle w:val="EngHang"/>
            </w:pPr>
            <w:r>
              <w:t>I</w:t>
            </w:r>
            <w:r w:rsidRPr="007425E1">
              <w:t xml:space="preserve">n all generations, </w:t>
            </w:r>
          </w:p>
          <w:p w:rsidR="00FE7FB3" w:rsidRDefault="00FE7FB3" w:rsidP="00FE7FB3">
            <w:pPr>
              <w:pStyle w:val="EngHang"/>
            </w:pPr>
            <w:r w:rsidRPr="007425E1">
              <w:t xml:space="preserve">O fair dove </w:t>
            </w:r>
          </w:p>
          <w:p w:rsidR="00FE7FB3" w:rsidRDefault="00FE7FB3" w:rsidP="00FE7FB3">
            <w:pPr>
              <w:pStyle w:val="EngHangEnd"/>
            </w:pPr>
            <w:r>
              <w:t>A</w:t>
            </w:r>
            <w:r w:rsidRPr="007425E1">
              <w:t>nd mother of Christ.</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Ⲥⲉⲉⲣⲫ̀ⲙⲉⲩⲓ̀ ⲙ̀ⲡⲉⲣⲁⲛ</w:t>
            </w:r>
          </w:p>
          <w:p w:rsidR="00953CB8" w:rsidRDefault="00953CB8" w:rsidP="00953CB8">
            <w:pPr>
              <w:pStyle w:val="CopticVersemulti-line"/>
            </w:pPr>
            <w:r w:rsidRPr="00953CB8">
              <w:t>ϧⲉⲛ ⲅⲉⲛⲉⲁ̀ ⲛⲓⲃⲉⲛ</w:t>
            </w:r>
          </w:p>
          <w:p w:rsidR="00953CB8" w:rsidRDefault="00953CB8" w:rsidP="00953CB8">
            <w:pPr>
              <w:pStyle w:val="CopticVersemulti-line"/>
            </w:pPr>
            <w:r w:rsidRPr="00953CB8">
              <w:t>ⲱ̀ ϯϭ̀ⲣⲟⲙⲡⲓ ⲉⲑⲛⲉⲥⲱⲥ</w:t>
            </w:r>
          </w:p>
          <w:p w:rsidR="00FE7FB3" w:rsidRDefault="00953CB8" w:rsidP="00953CB8">
            <w:pPr>
              <w:pStyle w:val="CopticVerse"/>
            </w:pPr>
            <w:r w:rsidRPr="00953CB8">
              <w:t>ⲟⲩⲟϩ ⲑ̀ⲙⲁⲩ ⲙ̀Ⲡⲭ̅ⲥ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Rejoice, O Mary, </w:t>
            </w:r>
          </w:p>
          <w:p w:rsidR="00FE7FB3" w:rsidRDefault="00FE7FB3" w:rsidP="00FE7FB3">
            <w:pPr>
              <w:pStyle w:val="EngHang"/>
            </w:pPr>
            <w:r>
              <w:t>H</w:t>
            </w:r>
            <w:r w:rsidRPr="007425E1">
              <w:t xml:space="preserve">andmaid and Mother, </w:t>
            </w:r>
          </w:p>
          <w:p w:rsidR="00FE7FB3" w:rsidRDefault="00FE7FB3" w:rsidP="00FE7FB3">
            <w:pPr>
              <w:pStyle w:val="EngHang"/>
            </w:pPr>
            <w:r>
              <w:t>F</w:t>
            </w:r>
            <w:r w:rsidRPr="007425E1">
              <w:t xml:space="preserve">or the angels praise Him </w:t>
            </w:r>
          </w:p>
          <w:p w:rsidR="00FE7FB3" w:rsidRDefault="00FE7FB3" w:rsidP="00FE7FB3">
            <w:pPr>
              <w:pStyle w:val="EngHangEnd"/>
            </w:pPr>
            <w:r w:rsidRPr="007425E1">
              <w:t>Who is in your arms,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Ⲟⲩⲛⲟϥ ⲙ̀ⲙⲟ Ⲙⲁⲣⲓⲁ̀</w:t>
            </w:r>
          </w:p>
          <w:p w:rsidR="00953CB8" w:rsidRDefault="00953CB8" w:rsidP="00953CB8">
            <w:pPr>
              <w:pStyle w:val="CopticVersemulti-line"/>
            </w:pPr>
            <w:r w:rsidRPr="00953CB8">
              <w:t>ϯⲃⲱⲕⲓ ⲟⲩⲟϩ ϯⲙⲁⲩ</w:t>
            </w:r>
          </w:p>
          <w:p w:rsidR="00953CB8" w:rsidRDefault="00953CB8" w:rsidP="00953CB8">
            <w:pPr>
              <w:pStyle w:val="CopticVersemulti-line"/>
            </w:pPr>
            <w:r w:rsidRPr="00953CB8">
              <w:t>ϫⲉ ⲫⲏⲉⲧ ϧⲉⲛ ⲡⲉⲁ̀ⲙⲏⲣ</w:t>
            </w:r>
          </w:p>
          <w:p w:rsidR="00FE7FB3" w:rsidRDefault="00953CB8" w:rsidP="00953CB8">
            <w:pPr>
              <w:pStyle w:val="CopticVerse"/>
            </w:pPr>
            <w:r w:rsidRPr="00953CB8">
              <w:t>ⲛⲓⲁⲅⲅⲉⲗⲟⲥ ⲥⲉϩⲱⲥ ⲉ̀ⲣⲟϥ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t>A</w:t>
            </w:r>
            <w:r w:rsidRPr="007425E1">
              <w:t xml:space="preserve">nd the Cherubim </w:t>
            </w:r>
          </w:p>
          <w:p w:rsidR="00FE7FB3" w:rsidRDefault="00FE7FB3" w:rsidP="00FE7FB3">
            <w:pPr>
              <w:pStyle w:val="EngHang"/>
            </w:pPr>
            <w:r>
              <w:t>W</w:t>
            </w:r>
            <w:r w:rsidRPr="007425E1">
              <w:t>orthily worship Him;</w:t>
            </w:r>
          </w:p>
          <w:p w:rsidR="00FE7FB3" w:rsidRDefault="00FE7FB3" w:rsidP="00FE7FB3">
            <w:pPr>
              <w:pStyle w:val="EngHang"/>
            </w:pPr>
            <w:r>
              <w:t>T</w:t>
            </w:r>
            <w:r w:rsidRPr="007425E1">
              <w:t xml:space="preserve">he Seraphim, too, </w:t>
            </w:r>
          </w:p>
          <w:p w:rsidR="00FE7FB3" w:rsidRPr="00FE7FB3" w:rsidRDefault="00FE7FB3" w:rsidP="00FE7FB3">
            <w:pPr>
              <w:pStyle w:val="EngHangEnd"/>
            </w:pPr>
            <w:r>
              <w:t>W</w:t>
            </w:r>
            <w:r w:rsidRPr="007425E1">
              <w:t>ithout ceasing.</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953CB8" w:rsidP="00953CB8">
            <w:pPr>
              <w:pStyle w:val="CopticVersemulti-line"/>
            </w:pPr>
            <w:r w:rsidRPr="00953CB8">
              <w:t>Ⲟⲩⲟϩ Ⲛⲓⲭⲉⲣⲟⲩⲃⲓⲙ</w:t>
            </w:r>
          </w:p>
          <w:p w:rsidR="00BE705A" w:rsidRDefault="00953CB8" w:rsidP="00953CB8">
            <w:pPr>
              <w:pStyle w:val="CopticVersemulti-line"/>
            </w:pPr>
            <w:r w:rsidRPr="00953CB8">
              <w:t>ⲥⲉⲟⲩⲱϣⲧ ⲙ̀ⲙⲟϥ ⲁ̀ⲝⲓⲱⲥ</w:t>
            </w:r>
          </w:p>
          <w:p w:rsidR="00BE705A" w:rsidRDefault="00953CB8" w:rsidP="00953CB8">
            <w:pPr>
              <w:pStyle w:val="CopticVersemulti-line"/>
            </w:pPr>
            <w:r w:rsidRPr="00953CB8">
              <w:t>ⲛⲉⲙ Ⲛⲓⲥⲉⲣⲁⲫⲓⲙ</w:t>
            </w:r>
          </w:p>
          <w:p w:rsidR="00FE7FB3" w:rsidRDefault="00953CB8" w:rsidP="00BE705A">
            <w:pPr>
              <w:pStyle w:val="CopticVerse"/>
            </w:pPr>
            <w:r w:rsidRPr="00953CB8">
              <w:t>ϧⲉⲛ ⲟⲩⲙⲉⲧⲁⲧⲙⲟⲩⲛⲕ</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They cover him</w:t>
            </w:r>
            <w:r>
              <w:t xml:space="preserve"> w</w:t>
            </w:r>
            <w:r w:rsidRPr="007425E1">
              <w:t>ith their wings, (saying)</w:t>
            </w:r>
            <w:r>
              <w:t>,</w:t>
            </w:r>
            <w:r w:rsidRPr="007425E1">
              <w:t xml:space="preserve"> </w:t>
            </w:r>
          </w:p>
          <w:p w:rsidR="00FE7FB3" w:rsidRDefault="00FE7FB3" w:rsidP="00FE7FB3">
            <w:pPr>
              <w:pStyle w:val="EngHang"/>
            </w:pPr>
            <w:r>
              <w:t>T</w:t>
            </w:r>
            <w:r w:rsidRPr="007425E1">
              <w:t xml:space="preserve">his is the King of Glory, </w:t>
            </w:r>
          </w:p>
          <w:p w:rsidR="00FE7FB3" w:rsidRDefault="00FE7FB3" w:rsidP="00FE7FB3">
            <w:pPr>
              <w:pStyle w:val="EngHang"/>
            </w:pPr>
            <w:r>
              <w:t>W</w:t>
            </w:r>
            <w:r w:rsidRPr="007425E1">
              <w:t xml:space="preserve">ho takes away the sin of the world </w:t>
            </w:r>
          </w:p>
          <w:p w:rsidR="00FE7FB3" w:rsidRDefault="00FE7FB3" w:rsidP="00FE7FB3">
            <w:pPr>
              <w:pStyle w:val="EngHangEnd"/>
            </w:pPr>
            <w:r>
              <w:t>A</w:t>
            </w:r>
            <w:r w:rsidRPr="007425E1">
              <w:t>ccording to his great mercy.</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BE705A" w:rsidRDefault="00BE705A" w:rsidP="00953CB8">
            <w:pPr>
              <w:pStyle w:val="CopticVersemulti-line"/>
            </w:pPr>
            <w:r w:rsidRPr="00BE705A">
              <w:t>Ⲉⲩⲉⲣⲣⲓⲡⲓⲍⲓⲛ ϧⲉⲛ ⲛⲟⲩⲧⲉⲛϩ</w:t>
            </w:r>
          </w:p>
          <w:p w:rsidR="00BE705A" w:rsidRDefault="00BE705A" w:rsidP="00953CB8">
            <w:pPr>
              <w:pStyle w:val="CopticVersemulti-line"/>
            </w:pPr>
            <w:r w:rsidRPr="00BE705A">
              <w:t>ϫⲉ ⲫⲁⲓ ⲡⲉ ⲡ̀ⲟⲩⲣⲟ ⲛ̀ⲧⲉ ⲡ̀ⲱ̀ⲟⲩ</w:t>
            </w:r>
          </w:p>
          <w:p w:rsidR="00BE705A" w:rsidRDefault="00BE705A" w:rsidP="00953CB8">
            <w:pPr>
              <w:pStyle w:val="CopticVersemulti-line"/>
            </w:pPr>
            <w:r w:rsidRPr="00BE705A">
              <w:t>ⲫⲏⲉⲧⲱ̀ⲗⲓ ⲙ̀ⲫ̀ⲛⲟⲃⲓ ⲙ̀ⲡⲓⲕⲟⲥⲙⲟⲥ</w:t>
            </w:r>
          </w:p>
          <w:p w:rsidR="00FE7FB3" w:rsidRDefault="00BE705A" w:rsidP="00BE705A">
            <w:pPr>
              <w:pStyle w:val="CopticVerse"/>
            </w:pPr>
            <w:r w:rsidRPr="00BE705A">
              <w:t>ⲕⲁⲧⲁ ⲡⲉϥⲛⲓϣϯ ⲛ̀ⲛⲁⲓ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And we too, </w:t>
            </w:r>
          </w:p>
          <w:p w:rsidR="00FE7FB3" w:rsidRDefault="00FE7FB3" w:rsidP="00FE7FB3">
            <w:pPr>
              <w:pStyle w:val="EngHang"/>
            </w:pPr>
            <w:r>
              <w:t>H</w:t>
            </w:r>
            <w:r w:rsidRPr="007425E1">
              <w:t>ope to win</w:t>
            </w:r>
            <w:r>
              <w:t xml:space="preserve"> mercy,</w:t>
            </w:r>
          </w:p>
          <w:p w:rsidR="00FE7FB3" w:rsidRDefault="00FE7FB3" w:rsidP="00FE7FB3">
            <w:pPr>
              <w:pStyle w:val="EngHang"/>
            </w:pPr>
            <w:r>
              <w:t>Through your intercessions,</w:t>
            </w:r>
          </w:p>
          <w:p w:rsidR="00FE7FB3" w:rsidRDefault="00FE7FB3" w:rsidP="00FE7FB3">
            <w:pPr>
              <w:pStyle w:val="EngHangEnd"/>
            </w:pPr>
            <w:r>
              <w:t>With the Lover of Mankind.</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BE705A"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BE705A" w:rsidRDefault="00BE705A"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BE705A" w:rsidRDefault="00BE705A"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FE7FB3" w:rsidRDefault="00BE705A"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0C2C94">
        <w:fldChar w:fldCharType="begin"/>
      </w:r>
      <w:r w:rsidR="00DA18ED">
        <w:instrText xml:space="preserve"> PAGEREF _Ref299212071 \h </w:instrText>
      </w:r>
      <w:r w:rsidR="000C2C94">
        <w:fldChar w:fldCharType="separate"/>
      </w:r>
      <w:r w:rsidR="003032D8">
        <w:rPr>
          <w:noProof/>
        </w:rPr>
        <w:t>86</w:t>
      </w:r>
      <w:r w:rsidR="000C2C94">
        <w:fldChar w:fldCharType="end"/>
      </w:r>
      <w:r>
        <w:t>.</w:t>
      </w:r>
    </w:p>
    <w:p w:rsidR="00FE7FB3" w:rsidRDefault="00FE7FB3" w:rsidP="00FE7FB3"/>
    <w:p w:rsidR="00FE7FB3" w:rsidRDefault="00FE7FB3" w:rsidP="00703BF0">
      <w:pPr>
        <w:pStyle w:val="Heading2"/>
      </w:pPr>
      <w:bookmarkStart w:id="329" w:name="_Toc298681301"/>
      <w:bookmarkStart w:id="330" w:name="_Toc308441881"/>
      <w:bookmarkStart w:id="331" w:name="_Toc308441923"/>
      <w:r>
        <w:lastRenderedPageBreak/>
        <w:t>Wednesday</w:t>
      </w:r>
      <w:bookmarkEnd w:id="329"/>
      <w:bookmarkEnd w:id="330"/>
      <w:bookmarkEnd w:id="331"/>
    </w:p>
    <w:p w:rsidR="00703BF0" w:rsidRDefault="00703BF0" w:rsidP="00703BF0">
      <w:pPr>
        <w:pStyle w:val="Heading3"/>
      </w:pPr>
      <w:bookmarkStart w:id="332" w:name="_Toc298681302"/>
      <w:bookmarkStart w:id="333" w:name="_Toc308441924"/>
      <w:r>
        <w:t>The Wednesday Psali Batos</w:t>
      </w:r>
      <w:bookmarkEnd w:id="332"/>
      <w:bookmarkEnd w:id="333"/>
    </w:p>
    <w:p w:rsidR="00A37A1B" w:rsidRPr="00A37A1B" w:rsidRDefault="00A37A1B" w:rsidP="00A37A1B">
      <w:pPr>
        <w:pStyle w:val="Heading3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Be glad and rejoice, </w:t>
            </w:r>
            <w:r w:rsidRPr="007425E1">
              <w:tab/>
            </w:r>
          </w:p>
          <w:p w:rsidR="00703BF0" w:rsidRPr="007425E1" w:rsidRDefault="00703BF0" w:rsidP="00703BF0">
            <w:pPr>
              <w:pStyle w:val="EngHang"/>
            </w:pPr>
            <w:r w:rsidRPr="007425E1">
              <w:t xml:space="preserve">Those who seek after the Lord, </w:t>
            </w:r>
          </w:p>
          <w:p w:rsidR="00703BF0" w:rsidRPr="007425E1" w:rsidRDefault="00703BF0" w:rsidP="00703BF0">
            <w:pPr>
              <w:pStyle w:val="EngHang"/>
            </w:pPr>
            <w:r w:rsidRPr="007425E1">
              <w:t>Continue at all times</w:t>
            </w:r>
          </w:p>
          <w:p w:rsidR="00703BF0" w:rsidRDefault="00703BF0" w:rsidP="00703BF0">
            <w:pPr>
              <w:pStyle w:val="EngHangEnd"/>
            </w:pPr>
            <w:r w:rsidRPr="007425E1">
              <w:t>In meditation on Hs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A37A1B" w:rsidRDefault="00A37A1B"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A37A1B" w:rsidRDefault="00A37A1B"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703BF0" w:rsidRDefault="00A37A1B"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These are the trees concerning which,</w:t>
            </w:r>
          </w:p>
          <w:p w:rsidR="00703BF0" w:rsidRPr="007425E1" w:rsidRDefault="00703BF0" w:rsidP="00703BF0">
            <w:pPr>
              <w:pStyle w:val="EngHang"/>
            </w:pPr>
            <w:r>
              <w:t>The singer David spoke,</w:t>
            </w:r>
          </w:p>
          <w:p w:rsidR="00703BF0" w:rsidRPr="007425E1" w:rsidRDefault="00703BF0" w:rsidP="00703BF0">
            <w:pPr>
              <w:pStyle w:val="EngHang"/>
            </w:pPr>
            <w:r w:rsidRPr="007425E1">
              <w:t>“They are planted by streams of water</w:t>
            </w:r>
            <w:r>
              <w:rPr>
                <w:rStyle w:val="FootnoteReference"/>
              </w:rPr>
              <w:t xml:space="preserve"> </w:t>
            </w:r>
          </w:p>
          <w:p w:rsidR="00703BF0" w:rsidRPr="00703BF0" w:rsidRDefault="00703BF0" w:rsidP="00703BF0">
            <w:pPr>
              <w:pStyle w:val="EngHangEnd"/>
            </w:pPr>
            <w:r w:rsidRPr="007425E1">
              <w:t>Bringing forth perfect fruit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Ⲛⲁⲓ ⲛⲉ ⲛⲓϣ̀ϣⲏⲛ ⲉ̀ⲧⲁϥⲥⲁϫⲓ ⲉⲑⲃⲏⲧⲟⲩ</w:t>
            </w:r>
          </w:p>
          <w:p w:rsidR="00A37A1B" w:rsidRDefault="00A37A1B" w:rsidP="00A37A1B">
            <w:pPr>
              <w:pStyle w:val="CopticVersemulti-line"/>
            </w:pPr>
            <w:r w:rsidRPr="00A37A1B">
              <w:t>ⲛ̀ϫⲉ ⲡⲓϩⲩⲙⲛⲟⲇⲟⲥ Ⲇⲁⲩⲓⲇ</w:t>
            </w:r>
          </w:p>
          <w:p w:rsidR="00A37A1B" w:rsidRDefault="00A37A1B" w:rsidP="00A37A1B">
            <w:pPr>
              <w:pStyle w:val="CopticVersemulti-line"/>
            </w:pPr>
            <w:r w:rsidRPr="00A37A1B">
              <w:t>ⲇⲉ ⲉⲩⲣⲏⲧ ϧⲁⲧⲉⲛ ⲛⲓϥⲟⲓ ⲙ̀ⲙⲱⲟⲩ</w:t>
            </w:r>
          </w:p>
          <w:p w:rsidR="00703BF0" w:rsidRDefault="00A37A1B" w:rsidP="00A37A1B">
            <w:pPr>
              <w:pStyle w:val="CopticVerse"/>
            </w:pPr>
            <w:r w:rsidRPr="00A37A1B">
              <w:t>ⲉⲩϯⲕⲁⲣⲡⲟⲥ ⲉϥϫⲏⲕ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The stream</w:t>
            </w:r>
            <w:r>
              <w:rPr>
                <w:rStyle w:val="FootnoteReference"/>
              </w:rPr>
              <w:t xml:space="preserve">  </w:t>
            </w:r>
            <w:r>
              <w:t>of water is our Saviour,</w:t>
            </w:r>
            <w:r w:rsidRPr="007425E1">
              <w:tab/>
            </w:r>
          </w:p>
          <w:p w:rsidR="00703BF0" w:rsidRPr="007425E1" w:rsidRDefault="00703BF0" w:rsidP="00703BF0">
            <w:pPr>
              <w:pStyle w:val="EngHang"/>
            </w:pPr>
            <w:r>
              <w:t>Our Lord Jesus Christ;</w:t>
            </w:r>
          </w:p>
          <w:p w:rsidR="00703BF0" w:rsidRPr="007425E1" w:rsidRDefault="00703BF0" w:rsidP="00703BF0">
            <w:pPr>
              <w:pStyle w:val="EngHang"/>
            </w:pPr>
            <w:r w:rsidRPr="007425E1">
              <w:t xml:space="preserve">They who are steadfast with Him </w:t>
            </w:r>
          </w:p>
          <w:p w:rsidR="00703BF0" w:rsidRDefault="00703BF0" w:rsidP="00703BF0">
            <w:pPr>
              <w:pStyle w:val="EngHangEnd"/>
            </w:pPr>
            <w:r w:rsidRPr="007425E1">
              <w:t>Their souls shall live.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Ϯϥⲟⲓ ⲙ̀ⲙⲱⲟⲩ ⲡⲉ Ⲡⲉⲛⲥⲱⲧⲏⲣ</w:t>
            </w:r>
          </w:p>
          <w:p w:rsidR="00A37A1B" w:rsidRDefault="00A37A1B" w:rsidP="00A37A1B">
            <w:pPr>
              <w:pStyle w:val="CopticVersemulti-line"/>
            </w:pPr>
            <w:r w:rsidRPr="00A37A1B">
              <w:t>Ⲡⲉⲛⲟ̅ⲥ̅ Ⲓⲏ̅ⲥ Ⲡⲭ̅ⲥ</w:t>
            </w:r>
          </w:p>
          <w:p w:rsidR="00A37A1B" w:rsidRDefault="00A37A1B" w:rsidP="00A37A1B">
            <w:pPr>
              <w:pStyle w:val="CopticVersemulti-line"/>
            </w:pPr>
            <w:r w:rsidRPr="00A37A1B">
              <w:t>ⲛⲏⲉⲑⲛⲁϣⲱⲡⲓ ⲉⲩⲙⲏⲛ ⲉ̀ⲣⲟϥ</w:t>
            </w:r>
          </w:p>
          <w:p w:rsidR="00703BF0" w:rsidRDefault="00A37A1B" w:rsidP="00A37A1B">
            <w:pPr>
              <w:pStyle w:val="CopticVerse"/>
            </w:pPr>
            <w:r w:rsidRPr="00A37A1B">
              <w:t>ⲥⲉⲛⲁⲱⲛϧ ⲛ̀ϫⲉ ⲧⲟⲩⲯⲩⲭⲏ</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t>The holy scriptures teach us—</w:t>
            </w:r>
            <w:r>
              <w:tab/>
            </w:r>
          </w:p>
          <w:p w:rsidR="00703BF0" w:rsidRPr="007425E1" w:rsidRDefault="00703BF0" w:rsidP="00703BF0">
            <w:pPr>
              <w:pStyle w:val="EngHang"/>
            </w:pPr>
            <w:r w:rsidRPr="007425E1">
              <w:t>The breaths of God</w:t>
            </w:r>
            <w:r>
              <w:t xml:space="preserve">—  </w:t>
            </w:r>
            <w:r w:rsidRPr="007425E1">
              <w:t xml:space="preserve">  </w:t>
            </w:r>
          </w:p>
          <w:p w:rsidR="00703BF0" w:rsidRPr="007425E1" w:rsidRDefault="00703BF0" w:rsidP="00703BF0">
            <w:pPr>
              <w:pStyle w:val="EngHang"/>
            </w:pPr>
            <w:r w:rsidRPr="007425E1">
              <w:t>That we be merciful,</w:t>
            </w:r>
            <w:r w:rsidRPr="007425E1">
              <w:tab/>
            </w:r>
          </w:p>
          <w:p w:rsidR="00703BF0" w:rsidRDefault="00703BF0" w:rsidP="00703BF0">
            <w:pPr>
              <w:pStyle w:val="EngHangEnd"/>
            </w:pPr>
            <w:r w:rsidRPr="007425E1">
              <w:t>To the creation that He has made.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Ⲥⲉϯⲥ̀ⲃⲱ ⲛⲁⲛ ϧⲉⲛ ⲛⲓⲅ̀ⲣⲁⲫⲏ ⲉ̅ⲑ̅ⲩ</w:t>
            </w:r>
          </w:p>
          <w:p w:rsidR="00A37A1B" w:rsidRDefault="00A37A1B" w:rsidP="00A37A1B">
            <w:pPr>
              <w:pStyle w:val="CopticVersemulti-line"/>
            </w:pPr>
            <w:r w:rsidRPr="00A37A1B">
              <w:t>ⲛⲓⲛⲓϥⲓ ⲛ̀ⲧⲉ Ⲫϯ</w:t>
            </w:r>
          </w:p>
          <w:p w:rsidR="00A37A1B" w:rsidRDefault="00A37A1B" w:rsidP="00A37A1B">
            <w:pPr>
              <w:pStyle w:val="CopticVersemulti-line"/>
            </w:pPr>
            <w:r w:rsidRPr="00A37A1B">
              <w:t>ⲉⲑⲣⲉⲛϣⲱⲡⲓ ⲉⲛⲟⲓ ⲛ̀ⲛⲁⲏⲧ</w:t>
            </w:r>
          </w:p>
          <w:p w:rsidR="00703BF0" w:rsidRDefault="00A37A1B" w:rsidP="00A37A1B">
            <w:pPr>
              <w:pStyle w:val="CopticVerse"/>
            </w:pPr>
            <w:r w:rsidRPr="00A37A1B">
              <w:t>ⲉ̀ϧⲟⲩⲛ ⲉ̀ⲡⲓⲥⲱⲛⲧ ⲉ̀ⲧⲁϥⲑⲁⲙⲓⲟϥ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also that love</w:t>
            </w:r>
          </w:p>
          <w:p w:rsidR="00703BF0" w:rsidRPr="007425E1" w:rsidRDefault="00703BF0" w:rsidP="00703BF0">
            <w:pPr>
              <w:pStyle w:val="EngHang"/>
            </w:pPr>
            <w:r w:rsidRPr="007425E1">
              <w:t xml:space="preserve">Will never fail, </w:t>
            </w:r>
            <w:r w:rsidRPr="007425E1">
              <w:tab/>
            </w:r>
            <w:r w:rsidRPr="007425E1">
              <w:tab/>
            </w:r>
          </w:p>
          <w:p w:rsidR="00703BF0" w:rsidRPr="007425E1" w:rsidRDefault="00703BF0" w:rsidP="00703BF0">
            <w:pPr>
              <w:pStyle w:val="EngHang"/>
            </w:pPr>
            <w:r w:rsidRPr="007425E1">
              <w:t xml:space="preserve">According to the saying </w:t>
            </w:r>
          </w:p>
          <w:p w:rsidR="00703BF0" w:rsidRDefault="00703BF0" w:rsidP="00703BF0">
            <w:pPr>
              <w:pStyle w:val="EngHangEnd"/>
            </w:pPr>
            <w:r w:rsidRPr="007425E1">
              <w:t>Of the wise Apostle Paul</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Ⲟⲩⲟϩ ⲟⲛ ϫⲉ ϯⲁ̀ⲅⲁⲡⲏ</w:t>
            </w:r>
          </w:p>
          <w:p w:rsidR="00A37A1B" w:rsidRDefault="00A37A1B" w:rsidP="00A37A1B">
            <w:pPr>
              <w:pStyle w:val="CopticVersemulti-line"/>
            </w:pPr>
            <w:r w:rsidRPr="00A37A1B">
              <w:t>ⲙ̀ⲡⲁⲥϩⲉⲓ ⲉ̀ⲃⲟⲗ ⲉ̀ⲛⲉϩ</w:t>
            </w:r>
          </w:p>
          <w:p w:rsidR="00A37A1B" w:rsidRDefault="00A37A1B" w:rsidP="00A37A1B">
            <w:pPr>
              <w:pStyle w:val="CopticVersemulti-line"/>
            </w:pPr>
            <w:r w:rsidRPr="00A37A1B">
              <w:t>ⲕⲁⲧⲁ ⲡ̀ⲥⲁϫⲓ ⲙ̀ⲡⲓⲥⲟⲫⲟⲥ</w:t>
            </w:r>
          </w:p>
          <w:p w:rsidR="00703BF0" w:rsidRDefault="00A37A1B" w:rsidP="00A37A1B">
            <w:pPr>
              <w:pStyle w:val="CopticVerse"/>
            </w:pPr>
            <w:r w:rsidRPr="00A37A1B">
              <w:t>Ⲡⲁⲩⲗⲟⲥ ⲡⲓⲁ̀ⲡⲟⲥⲧⲟⲗⲟⲥ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The love of which he spoke, </w:t>
            </w:r>
          </w:p>
          <w:p w:rsidR="00703BF0" w:rsidRPr="007425E1" w:rsidRDefault="00703BF0" w:rsidP="00703BF0">
            <w:pPr>
              <w:pStyle w:val="EngHang"/>
            </w:pPr>
            <w:r w:rsidRPr="007425E1">
              <w:t xml:space="preserve">That holy Apostle, </w:t>
            </w:r>
          </w:p>
          <w:p w:rsidR="00703BF0" w:rsidRPr="007425E1" w:rsidRDefault="00703BF0" w:rsidP="00703BF0">
            <w:pPr>
              <w:pStyle w:val="EngHang"/>
            </w:pPr>
            <w:r w:rsidRPr="007425E1">
              <w:t>Is the Name of Salvation,</w:t>
            </w:r>
          </w:p>
          <w:p w:rsidR="00703BF0"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Ϯⲁ̀ⲅⲁⲡⲏ ⲉ̀ⲧⲁϥⲥⲁϫⲓ ⲉⲑⲃⲏⲧⲥ</w:t>
            </w:r>
          </w:p>
          <w:p w:rsidR="00A37A1B" w:rsidRDefault="00A37A1B" w:rsidP="00A37A1B">
            <w:pPr>
              <w:pStyle w:val="CopticVersemulti-line"/>
            </w:pPr>
            <w:r w:rsidRPr="00A37A1B">
              <w:t>ⲛ̀ϫⲉ ⲡⲓⲁ̀ⲡⲟⲥⲧⲟⲗⲟⲥ ⲉ̅ⲑ̅ⲩ</w:t>
            </w:r>
          </w:p>
          <w:p w:rsidR="00A37A1B" w:rsidRDefault="00A37A1B" w:rsidP="00A37A1B">
            <w:pPr>
              <w:pStyle w:val="CopticVersemulti-line"/>
            </w:pPr>
            <w:r w:rsidRPr="00A37A1B">
              <w:t>ⲉ̀ⲧⲉ ⲫⲁⲓ ⲡⲉ ⲡⲓⲣⲁⲛ ⲛ̀ⲟⲩϫⲁⲓ</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And when</w:t>
            </w:r>
            <w:r>
              <w:t xml:space="preserve"> we love the Name of Salvation</w:t>
            </w:r>
          </w:p>
          <w:p w:rsidR="00703BF0" w:rsidRPr="007425E1" w:rsidRDefault="00703BF0" w:rsidP="00703BF0">
            <w:pPr>
              <w:pStyle w:val="EngHang"/>
            </w:pPr>
            <w:r w:rsidRPr="007425E1">
              <w:t>Of our Lord Jesus Christ,</w:t>
            </w:r>
          </w:p>
          <w:p w:rsidR="00703BF0" w:rsidRPr="007425E1" w:rsidRDefault="00703BF0" w:rsidP="00703BF0">
            <w:pPr>
              <w:pStyle w:val="EngHang"/>
            </w:pPr>
            <w:r w:rsidRPr="007425E1">
              <w:t xml:space="preserve">And are merciful to one another, </w:t>
            </w:r>
          </w:p>
          <w:p w:rsidR="00703BF0" w:rsidRDefault="00703BF0" w:rsidP="00703BF0">
            <w:pPr>
              <w:pStyle w:val="EngHangEnd"/>
            </w:pPr>
            <w:r w:rsidRPr="007425E1">
              <w:t xml:space="preserve">We have fulfilled all the </w:t>
            </w:r>
            <w:r w:rsidRPr="00A37A1B">
              <w:rPr>
                <w:highlight w:val="yellow"/>
              </w:rPr>
              <w:t>law</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Ⲉ̀ϣⲱⲡ ⲁⲛϣⲁⲛⲙⲉⲛⲣⲉ ⲡⲓⲣⲁⲛ ⲛ̀ⲟⲩϫⲁⲓ</w:t>
            </w:r>
          </w:p>
          <w:p w:rsidR="00A37A1B" w:rsidRDefault="00A37A1B" w:rsidP="00A37A1B">
            <w:pPr>
              <w:pStyle w:val="CopticVersemulti-line"/>
            </w:pPr>
            <w:r w:rsidRPr="00A37A1B">
              <w:t>ⲛ̀ⲧⲉ Ⲡⲉⲛⲟ̅ⲥ̅ Ⲓⲏ̅ⲥ Ⲡⲭ̅ⲥ</w:t>
            </w:r>
          </w:p>
          <w:p w:rsidR="00A37A1B" w:rsidRDefault="00A37A1B" w:rsidP="00A37A1B">
            <w:pPr>
              <w:pStyle w:val="CopticVersemulti-line"/>
            </w:pPr>
            <w:r w:rsidRPr="00A37A1B">
              <w:t>ⲛ̀ⲧⲉⲛⲉⲣⲡⲓⲛⲁⲓ ⲛⲉⲙ ⲛⲉⲛⲉ̀ⲣⲏⲟⲩ</w:t>
            </w:r>
          </w:p>
          <w:p w:rsidR="00703BF0" w:rsidRDefault="00A37A1B" w:rsidP="00A37A1B">
            <w:pPr>
              <w:pStyle w:val="CopticVerse"/>
            </w:pPr>
            <w:r w:rsidRPr="00A37A1B">
              <w:t>ϣⲁⲛϫⲱⲕ ⲙ̀ⲡⲓⲛⲟⲙⲟⲥ ⲧⲏⲣϥ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 xml:space="preserve">Abraham was good-willed, </w:t>
            </w:r>
            <w:r w:rsidRPr="007425E1">
              <w:tab/>
            </w:r>
          </w:p>
          <w:p w:rsidR="00703BF0" w:rsidRPr="007425E1" w:rsidRDefault="00703BF0" w:rsidP="00703BF0">
            <w:pPr>
              <w:pStyle w:val="EngHang"/>
            </w:pPr>
            <w:r w:rsidRPr="007425E1">
              <w:t>Wherefore God visited him,</w:t>
            </w:r>
          </w:p>
          <w:p w:rsidR="00703BF0" w:rsidRPr="00703BF0" w:rsidRDefault="00703BF0" w:rsidP="00703BF0">
            <w:pPr>
              <w:pStyle w:val="EngHangEnd"/>
            </w:pPr>
            <w:r w:rsidRPr="007425E1">
              <w:t xml:space="preserve">With His holy angels. </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ⲁϥϯⲙⲁϯ ⲛ̀ϫⲉ Ⲁⲃⲣⲁⲁⲙ</w:t>
            </w:r>
          </w:p>
          <w:p w:rsidR="00A37A1B" w:rsidRDefault="00A37A1B" w:rsidP="00A37A1B">
            <w:pPr>
              <w:pStyle w:val="CopticVersemulti-line"/>
            </w:pPr>
            <w:r w:rsidRPr="00A37A1B">
              <w:t>ⲉⲑⲣⲉ Ⲫϯ ϫⲱⲓⲗⲓ ⲉ̀ⲣⲟϥ</w:t>
            </w:r>
          </w:p>
          <w:p w:rsidR="00703BF0" w:rsidRDefault="00A37A1B" w:rsidP="00A37A1B">
            <w:pPr>
              <w:pStyle w:val="CopticVerse"/>
            </w:pPr>
            <w:r w:rsidRPr="00A37A1B">
              <w:t>ⲛⲉⲙ ⲛⲉϥⲁⲅⲅⲉⲗⲟⲥ ⲉ̅ⲑ̅ⲩ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The righteous Lot was saved,</w:t>
            </w:r>
          </w:p>
          <w:p w:rsidR="00703BF0" w:rsidRPr="007425E1" w:rsidRDefault="00703BF0" w:rsidP="00703BF0">
            <w:pPr>
              <w:pStyle w:val="EngHang"/>
            </w:pPr>
            <w:r w:rsidRPr="007425E1">
              <w:t>From the grave danger,</w:t>
            </w:r>
          </w:p>
          <w:p w:rsidR="00703BF0" w:rsidRPr="007425E1" w:rsidRDefault="00703BF0" w:rsidP="00703BF0">
            <w:pPr>
              <w:pStyle w:val="EngHangEnd"/>
            </w:pPr>
            <w:r w:rsidRPr="007425E1">
              <w:t>Which came upon Sodom</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ⲁϥⲛⲟϩⲉⲙ ⲛ̀ϫⲉ Ⲗⲱⲧ ⲡⲓⲑ̀ⲙⲏⲓ</w:t>
            </w:r>
          </w:p>
          <w:p w:rsidR="00A37A1B" w:rsidRDefault="00A37A1B" w:rsidP="00A37A1B">
            <w:pPr>
              <w:pStyle w:val="CopticVersemulti-line"/>
            </w:pPr>
            <w:r w:rsidRPr="00A37A1B">
              <w:t>ⲉ̀ⲃⲟⲗϩⲁ ⲡⲓⲕⲩⲛⲁⲇⲓⲛⲟⲥ ⲉⲑⲛⲁϣⲧ</w:t>
            </w:r>
          </w:p>
          <w:p w:rsidR="00703BF0" w:rsidRDefault="00A37A1B" w:rsidP="00A37A1B">
            <w:pPr>
              <w:pStyle w:val="CopticVerse"/>
            </w:pPr>
            <w:r w:rsidRPr="00A37A1B">
              <w:t>ⲉ̀ⲧⲁϥⲓ̀ ⲉ̀ϩ̀ⲣⲏⲓ ⲉ̀ϫⲉⲛ Ⲥⲟⲇⲟⲙⲁ</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Cornelius was found worthy,</w:t>
            </w:r>
          </w:p>
          <w:p w:rsidR="00703BF0" w:rsidRPr="007425E1" w:rsidRDefault="00703BF0" w:rsidP="00703BF0">
            <w:pPr>
              <w:pStyle w:val="EngHang"/>
            </w:pPr>
            <w:r w:rsidRPr="007425E1">
              <w:t>To receive baptism,</w:t>
            </w:r>
          </w:p>
          <w:p w:rsidR="00703BF0" w:rsidRPr="007425E1" w:rsidRDefault="00703BF0" w:rsidP="00703BF0">
            <w:pPr>
              <w:pStyle w:val="EngHangEnd"/>
            </w:pPr>
            <w:r w:rsidRPr="007425E1">
              <w:t>At the hands of our father Peter.</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ⲁϥⲉⲣ ⲡ̀ⲉⲙⲡ̀ϣⲁ ⲛ̀ϫⲉ Ⲕⲟⲣⲛⲏⲗⲓⲟⲥ</w:t>
            </w:r>
          </w:p>
          <w:p w:rsidR="00A37A1B" w:rsidRDefault="00A37A1B" w:rsidP="00A37A1B">
            <w:pPr>
              <w:pStyle w:val="CopticVersemulti-line"/>
            </w:pPr>
            <w:r w:rsidRPr="00A37A1B">
              <w:t>ⲉⲑⲣⲉϥϭⲓ ⲙ̀ⲡⲓⲃⲁⲡⲧⲓⲥⲙⲁ</w:t>
            </w:r>
          </w:p>
          <w:p w:rsidR="00703BF0" w:rsidRDefault="00A37A1B" w:rsidP="00A37A1B">
            <w:pPr>
              <w:pStyle w:val="CopticVerse"/>
            </w:pPr>
            <w:r w:rsidRPr="00A37A1B">
              <w:t>ϧⲉⲛ ⲛⲉⲛϫⲓϫ ⲙ̀ⲡⲉⲛⲓⲱⲧ Ⲡⲉⲧⲣⲟⲥ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For if we are in want,</w:t>
            </w:r>
          </w:p>
          <w:p w:rsidR="00703BF0" w:rsidRPr="007425E1" w:rsidRDefault="00703BF0" w:rsidP="00703BF0">
            <w:pPr>
              <w:pStyle w:val="EngHang"/>
            </w:pPr>
            <w:r w:rsidRPr="007425E1">
              <w:t>Of the riches of this world,</w:t>
            </w:r>
          </w:p>
          <w:p w:rsidR="00703BF0" w:rsidRPr="007425E1" w:rsidRDefault="00703BF0" w:rsidP="00703BF0">
            <w:pPr>
              <w:pStyle w:val="EngHang"/>
            </w:pPr>
            <w:r w:rsidRPr="007425E1">
              <w:t>And we have nothing,</w:t>
            </w:r>
          </w:p>
          <w:p w:rsidR="00703BF0" w:rsidRPr="007425E1" w:rsidRDefault="00703BF0" w:rsidP="00703BF0">
            <w:pPr>
              <w:pStyle w:val="EngHangEnd"/>
            </w:pPr>
            <w:r w:rsidRPr="007425E1">
              <w:t>To offer in almsgiving</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Ⲓⲥϫⲉ ⲅⲁⲣ ⲧⲉⲛⲟⲓ ⲛ̀ϧⲁⲉ̀</w:t>
            </w:r>
          </w:p>
          <w:p w:rsidR="00A37A1B" w:rsidRDefault="00A37A1B" w:rsidP="00A37A1B">
            <w:pPr>
              <w:pStyle w:val="CopticVersemulti-line"/>
            </w:pPr>
            <w:r w:rsidRPr="00A37A1B">
              <w:t>ϧⲉⲛ ⲛⲓⲭ̀ⲣⲏⲙⲁ ⲛ̀ⲧⲉ ⲡⲁⲓⲕⲟⲥⲙⲟⲥ</w:t>
            </w:r>
          </w:p>
          <w:p w:rsidR="00A37A1B" w:rsidRDefault="00A37A1B" w:rsidP="00A37A1B">
            <w:pPr>
              <w:pStyle w:val="CopticVersemulti-line"/>
            </w:pPr>
            <w:r w:rsidRPr="00A37A1B">
              <w:t>ⲙ̀ⲙⲟⲛ ⲛ̀ⲧⲁⲛ ⲛ̀ϩ̀ⲗⲓ ⲙ̀ⲙⲁⲩ</w:t>
            </w:r>
          </w:p>
          <w:p w:rsidR="00703BF0" w:rsidRDefault="00A37A1B" w:rsidP="00A37A1B">
            <w:pPr>
              <w:pStyle w:val="CopticVerse"/>
            </w:pPr>
            <w:r w:rsidRPr="00A37A1B">
              <w:t>ⲉⲑⲣⲉⲛⲧⲏⲓⲧⲟⲩ ⲙ̀ⲙⲉⲑⲛⲁⲏⲧ</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We have yet the precious stone,</w:t>
            </w:r>
          </w:p>
          <w:p w:rsidR="00703BF0" w:rsidRPr="007425E1" w:rsidRDefault="00703BF0" w:rsidP="00703BF0">
            <w:pPr>
              <w:pStyle w:val="EngHang"/>
            </w:pPr>
            <w:r w:rsidRPr="007425E1">
              <w:t>The pearl of great price:</w:t>
            </w:r>
          </w:p>
          <w:p w:rsidR="00703BF0" w:rsidRPr="007425E1" w:rsidRDefault="00703BF0" w:rsidP="00703BF0">
            <w:pPr>
              <w:pStyle w:val="EngHang"/>
            </w:pPr>
            <w:r w:rsidRPr="007425E1">
              <w:t>The sweet Name full of glory,</w:t>
            </w:r>
          </w:p>
          <w:p w:rsidR="00703BF0" w:rsidRPr="007425E1"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Ⲟⲩⲟⲛ ⲛ̀ⲧⲁⲛ ⲙ̀ⲡⲓⲁ̀ⲛⲁⲙⲏⲓ</w:t>
            </w:r>
          </w:p>
          <w:p w:rsidR="00A37A1B" w:rsidRDefault="00A37A1B" w:rsidP="00A37A1B">
            <w:pPr>
              <w:pStyle w:val="CopticVersemulti-line"/>
            </w:pPr>
            <w:r w:rsidRPr="00A37A1B">
              <w:t>ⲡⲓⲙⲁⲣⲅⲁⲣⲓⲧⲏⲥ ⲉⲑⲛⲁϣⲉⲛⲥⲟⲩⲉⲛϥ</w:t>
            </w:r>
          </w:p>
          <w:p w:rsidR="00A37A1B" w:rsidRDefault="00A37A1B" w:rsidP="00A37A1B">
            <w:pPr>
              <w:pStyle w:val="CopticVersemulti-line"/>
            </w:pPr>
            <w:r w:rsidRPr="00A37A1B">
              <w:t>ⲡⲓⲣⲁⲛ ⲉⲧϩⲟⲗϫ ⲉⲑⲙⲉϩ ⲛ̀ⲱ̀ⲟⲩ</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when we keep Him,</w:t>
            </w:r>
          </w:p>
          <w:p w:rsidR="00703BF0" w:rsidRPr="007425E1" w:rsidRDefault="00703BF0" w:rsidP="00703BF0">
            <w:pPr>
              <w:pStyle w:val="EngHang"/>
            </w:pPr>
            <w:r w:rsidRPr="007425E1">
              <w:t>In our inner man,</w:t>
            </w:r>
          </w:p>
          <w:p w:rsidR="00703BF0" w:rsidRPr="007425E1" w:rsidRDefault="00703BF0" w:rsidP="00703BF0">
            <w:pPr>
              <w:pStyle w:val="EngHang"/>
            </w:pPr>
            <w:r w:rsidRPr="007425E1">
              <w:t>He will make us rich,</w:t>
            </w:r>
          </w:p>
          <w:p w:rsidR="00703BF0" w:rsidRPr="007425E1" w:rsidRDefault="00703BF0" w:rsidP="00703BF0">
            <w:pPr>
              <w:pStyle w:val="EngHangEnd"/>
            </w:pPr>
            <w:r w:rsidRPr="007425E1">
              <w:t>So that we may give to others.</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Ⲉ̀ϣⲱⲡ ⲁⲛϣⲁⲛⲙⲟⲩⲛ ⲉ̀ⲣⲟϥ</w:t>
            </w:r>
          </w:p>
          <w:p w:rsidR="00A37A1B" w:rsidRDefault="00A37A1B" w:rsidP="00A37A1B">
            <w:pPr>
              <w:pStyle w:val="CopticVersemulti-line"/>
            </w:pPr>
            <w:r w:rsidRPr="00A37A1B">
              <w:t>ϧⲉⲛ ⲡⲉⲛⲣⲱⲙⲓ ⲉⲧⲥⲁϧⲟⲩⲛ</w:t>
            </w:r>
          </w:p>
          <w:p w:rsidR="00A37A1B" w:rsidRDefault="00A37A1B" w:rsidP="00A37A1B">
            <w:pPr>
              <w:pStyle w:val="CopticVersemulti-line"/>
            </w:pPr>
            <w:r w:rsidRPr="00A37A1B">
              <w:t>ϥ̀ⲛⲁⲁⲓⲧⲉⲛ ⲛ̀ⲣⲁⲙⲁⲟ̀</w:t>
            </w:r>
          </w:p>
          <w:p w:rsidR="00703BF0" w:rsidRDefault="00A37A1B" w:rsidP="00A37A1B">
            <w:pPr>
              <w:pStyle w:val="CopticVerse"/>
            </w:pPr>
            <w:r w:rsidRPr="00A37A1B">
              <w:t>ϣⲁⲛ̀ⲧⲉⲛϯ ⲛ̀ϩⲁⲛⲕⲉⲭⲱⲟⲩⲛⲓ</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We do not seek after,</w:t>
            </w:r>
          </w:p>
          <w:p w:rsidR="00703BF0" w:rsidRPr="007425E1" w:rsidRDefault="00703BF0" w:rsidP="00703BF0">
            <w:pPr>
              <w:pStyle w:val="EngHang"/>
            </w:pPr>
            <w:r w:rsidRPr="007425E1">
              <w:t>The riches of this world that pass away,</w:t>
            </w:r>
          </w:p>
          <w:p w:rsidR="00703BF0" w:rsidRPr="007425E1" w:rsidRDefault="00703BF0" w:rsidP="00703BF0">
            <w:pPr>
              <w:pStyle w:val="EngHang"/>
            </w:pPr>
            <w:r w:rsidRPr="007425E1">
              <w:t>But the salvation of our souls,</w:t>
            </w:r>
          </w:p>
          <w:p w:rsidR="00703BF0" w:rsidRPr="007425E1" w:rsidRDefault="00703BF0" w:rsidP="00703BF0">
            <w:pPr>
              <w:pStyle w:val="EngHangEnd"/>
            </w:pPr>
            <w:r w:rsidRPr="007425E1">
              <w:t>In the meditation on His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F6464C" w:rsidRDefault="00F6464C" w:rsidP="00A37A1B">
            <w:pPr>
              <w:pStyle w:val="CopticVersemulti-line"/>
            </w:pPr>
            <w:r w:rsidRPr="00F6464C">
              <w:t>Ⲛⲓⲭ̀ⲣⲏⲙⲁ ⲁⲛ ⲛ̀ⲧⲉ ⲡⲁⲓⲕⲟⲥⲙⲟⲥ</w:t>
            </w:r>
          </w:p>
          <w:p w:rsidR="00F6464C" w:rsidRDefault="00F6464C" w:rsidP="00A37A1B">
            <w:pPr>
              <w:pStyle w:val="CopticVersemulti-line"/>
            </w:pPr>
            <w:r w:rsidRPr="00F6464C">
              <w:t>ⲉⲑⲛⲁⲥⲓⲛⲓ ⲉ̀ⲧⲉⲛⲕⲱϯ ⲛ̀ⲥⲱⲟⲩ</w:t>
            </w:r>
          </w:p>
          <w:p w:rsidR="00F6464C" w:rsidRDefault="00F6464C" w:rsidP="00A37A1B">
            <w:pPr>
              <w:pStyle w:val="CopticVersemulti-line"/>
            </w:pPr>
            <w:r w:rsidRPr="00F6464C">
              <w:t>ⲁⲗⲗⲁ ⲫ̀ⲛⲟϩⲉⲙ ⲛ̀ⲧⲉ ⲛⲉⲛⲯⲩⲭⲏ</w:t>
            </w:r>
          </w:p>
          <w:p w:rsidR="00703BF0" w:rsidRDefault="00F6464C" w:rsidP="00F6464C">
            <w:pPr>
              <w:pStyle w:val="CopticVerse"/>
            </w:pPr>
            <w:r w:rsidRPr="00F6464C">
              <w:t>ϧⲉⲛ ⲑ̀ⲙⲉⲗⲉⲧⲏ ⲙ̀ⲡⲉϥⲣⲁⲛ ⲉ̅ⲑ̅ⲩ</w:t>
            </w:r>
          </w:p>
        </w:tc>
      </w:tr>
    </w:tbl>
    <w:p w:rsidR="00703BF0" w:rsidRPr="00A742AC" w:rsidRDefault="00703BF0" w:rsidP="00703BF0">
      <w:pPr>
        <w:pStyle w:val="Heading3"/>
      </w:pPr>
      <w:bookmarkStart w:id="334" w:name="_Toc298681303"/>
      <w:bookmarkStart w:id="335" w:name="_Toc308441925"/>
      <w:r w:rsidRPr="00FD2E69">
        <w:t xml:space="preserve">The Conclusion of the </w:t>
      </w:r>
      <w:r>
        <w:t>Batos</w:t>
      </w:r>
      <w:r w:rsidRPr="00FD2E69">
        <w:t xml:space="preserve"> Psali</w:t>
      </w:r>
      <w:bookmarkEnd w:id="334"/>
      <w:bookmarkEnd w:id="3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703BF0">
      <w:pPr>
        <w:pStyle w:val="Heading3"/>
      </w:pPr>
      <w:bookmarkStart w:id="336" w:name="_Toc298681304"/>
      <w:bookmarkStart w:id="337" w:name="_Toc308441926"/>
      <w:r>
        <w:t>The Wednesday Theotokia</w:t>
      </w:r>
      <w:bookmarkEnd w:id="336"/>
      <w:bookmarkEnd w:id="337"/>
    </w:p>
    <w:p w:rsidR="00F6464C" w:rsidRPr="00F6464C" w:rsidRDefault="00F6464C" w:rsidP="00F6464C">
      <w:pPr>
        <w:pStyle w:val="Heading3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24FE1">
      <w:pPr>
        <w:pStyle w:val="Heading4"/>
      </w:pPr>
      <w:bookmarkStart w:id="338" w:name="_Toc298681305"/>
      <w:r>
        <w:t>Part One</w:t>
      </w:r>
      <w:bookmarkEnd w:id="3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All the heavenly orders,</w:t>
            </w:r>
          </w:p>
          <w:p w:rsidR="00161998" w:rsidRPr="007425E1" w:rsidRDefault="00161998" w:rsidP="00161998">
            <w:pPr>
              <w:pStyle w:val="EngHang"/>
            </w:pPr>
            <w:r w:rsidRPr="007425E1">
              <w:t xml:space="preserve">Sing you blessings, </w:t>
            </w:r>
          </w:p>
          <w:p w:rsidR="00161998" w:rsidRPr="007425E1" w:rsidRDefault="00161998" w:rsidP="00161998">
            <w:pPr>
              <w:pStyle w:val="EngHang"/>
            </w:pPr>
            <w:r w:rsidRPr="007425E1">
              <w:t>For you are the second heaven,</w:t>
            </w:r>
          </w:p>
          <w:p w:rsidR="00703BF0" w:rsidRDefault="00161998" w:rsidP="00161998">
            <w:pPr>
              <w:pStyle w:val="EngHangEnd"/>
            </w:pPr>
            <w:r w:rsidRPr="007425E1">
              <w:t>Which is Upon the earth.</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F6464C" w:rsidRDefault="00F6464C"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F6464C" w:rsidRDefault="00F6464C"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703BF0" w:rsidRDefault="00F6464C"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703BF0" w:rsidTr="00161998">
        <w:trPr>
          <w:cantSplit/>
          <w:jc w:val="center"/>
        </w:trPr>
        <w:tc>
          <w:tcPr>
            <w:tcW w:w="288" w:type="dxa"/>
          </w:tcPr>
          <w:p w:rsidR="00703BF0" w:rsidRDefault="00161998" w:rsidP="00161998">
            <w:pPr>
              <w:pStyle w:val="CopticCross"/>
            </w:pPr>
            <w:r w:rsidRPr="00FB5ACB">
              <w:lastRenderedPageBreak/>
              <w:t>¿</w:t>
            </w:r>
          </w:p>
        </w:tc>
        <w:tc>
          <w:tcPr>
            <w:tcW w:w="3960" w:type="dxa"/>
          </w:tcPr>
          <w:p w:rsidR="00161998" w:rsidRPr="007425E1" w:rsidRDefault="00161998" w:rsidP="00161998">
            <w:pPr>
              <w:pStyle w:val="EngHang"/>
            </w:pPr>
            <w:r w:rsidRPr="007425E1">
              <w:t>The gate of the east,</w:t>
            </w:r>
          </w:p>
          <w:p w:rsidR="00161998" w:rsidRPr="007425E1" w:rsidRDefault="00161998" w:rsidP="00161998">
            <w:pPr>
              <w:pStyle w:val="EngHang"/>
            </w:pPr>
            <w:r w:rsidRPr="007425E1">
              <w:t xml:space="preserve">Is Mary the Virgin, </w:t>
            </w:r>
          </w:p>
          <w:p w:rsidR="00161998" w:rsidRPr="007425E1" w:rsidRDefault="00161998" w:rsidP="00161998">
            <w:pPr>
              <w:pStyle w:val="EngHang"/>
            </w:pPr>
            <w:r w:rsidRPr="007425E1">
              <w:t>The pure bride,</w:t>
            </w:r>
          </w:p>
          <w:p w:rsidR="00703BF0" w:rsidRDefault="00161998" w:rsidP="00161998">
            <w:pPr>
              <w:pStyle w:val="EngHangEnd"/>
            </w:pPr>
            <w:r w:rsidRPr="007425E1">
              <w:t>Of the pure bridegroom.</w:t>
            </w:r>
          </w:p>
        </w:tc>
        <w:tc>
          <w:tcPr>
            <w:tcW w:w="288" w:type="dxa"/>
          </w:tcPr>
          <w:p w:rsidR="00703BF0" w:rsidRDefault="00703BF0" w:rsidP="00161998"/>
        </w:tc>
        <w:tc>
          <w:tcPr>
            <w:tcW w:w="288" w:type="dxa"/>
          </w:tcPr>
          <w:p w:rsidR="00703BF0" w:rsidRDefault="00161998" w:rsidP="00161998">
            <w:pPr>
              <w:pStyle w:val="CopticCross"/>
            </w:pPr>
            <w:r w:rsidRPr="00FB5ACB">
              <w:t>¿</w:t>
            </w:r>
          </w:p>
        </w:tc>
        <w:tc>
          <w:tcPr>
            <w:tcW w:w="3960" w:type="dxa"/>
          </w:tcPr>
          <w:p w:rsidR="00F6464C" w:rsidRDefault="00F6464C" w:rsidP="00F6464C">
            <w:pPr>
              <w:pStyle w:val="CopticVersemulti-line"/>
            </w:pPr>
            <w:r w:rsidRPr="00F6464C">
              <w:t>Ϯⲡⲩⲗⲏ ⲛ̀ⲧⲉ ⲛⲓⲙⲁⲛ̀ϣⲁⲓ</w:t>
            </w:r>
          </w:p>
          <w:p w:rsidR="00F6464C" w:rsidRDefault="00F6464C" w:rsidP="00F6464C">
            <w:pPr>
              <w:pStyle w:val="CopticVersemulti-line"/>
            </w:pPr>
            <w:r w:rsidRPr="00F6464C">
              <w:t>ⲧⲉ Ⲙⲁⲣⲓⲁ ϯⲡⲁⲣⲑⲉⲛⲟⲥ</w:t>
            </w:r>
          </w:p>
          <w:p w:rsidR="00F6464C" w:rsidRDefault="00F6464C" w:rsidP="00F6464C">
            <w:pPr>
              <w:pStyle w:val="CopticVersemulti-line"/>
            </w:pPr>
            <w:r w:rsidRPr="00F6464C">
              <w:t>ⲡⲓⲙⲁⲛ̀ϣⲉⲗⲉⲧ ⲉⲧⲧⲟⲩⲃⲏⲟⲩⲧ</w:t>
            </w:r>
          </w:p>
          <w:p w:rsidR="00703BF0" w:rsidRDefault="00F6464C" w:rsidP="00F6464C">
            <w:pPr>
              <w:pStyle w:val="CopticVerse"/>
            </w:pPr>
            <w:r w:rsidRPr="00F6464C">
              <w:t>ⲛ̀ⲧⲉ ⲡⲓⲛⲩⲙⲫⲓⲟⲥ ⲛ̀ⲕⲁⲑⲁⲣⲟⲥ</w:t>
            </w:r>
          </w:p>
        </w:tc>
      </w:tr>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 xml:space="preserve">The Father looked from heaven, </w:t>
            </w:r>
          </w:p>
          <w:p w:rsidR="00161998" w:rsidRPr="007425E1" w:rsidRDefault="00161998" w:rsidP="00161998">
            <w:pPr>
              <w:pStyle w:val="EngHang"/>
            </w:pPr>
            <w:r w:rsidRPr="007425E1">
              <w:t xml:space="preserve">And found no-one like you, </w:t>
            </w:r>
          </w:p>
          <w:p w:rsidR="00161998" w:rsidRPr="007425E1" w:rsidRDefault="00161998" w:rsidP="00161998">
            <w:pPr>
              <w:pStyle w:val="EngHang"/>
            </w:pPr>
            <w:r w:rsidRPr="007425E1">
              <w:t xml:space="preserve">He sent his only-begotten, </w:t>
            </w:r>
          </w:p>
          <w:p w:rsidR="00703BF0" w:rsidRDefault="00161998" w:rsidP="00161998">
            <w:pPr>
              <w:pStyle w:val="EngHangEnd"/>
            </w:pPr>
            <w:r w:rsidRPr="007425E1">
              <w:t>Who came and was incarnate of you.</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Ⲁⲫ̀ⲓⲱⲧ ϫⲟⲩϣⲧ ⲉ̀ⲃⲟⲗϧⲉⲛ ⲧ̀ⲫⲉ</w:t>
            </w:r>
          </w:p>
          <w:p w:rsidR="00F6464C" w:rsidRDefault="00F6464C" w:rsidP="00F6464C">
            <w:pPr>
              <w:pStyle w:val="CopticVersemulti-line"/>
            </w:pPr>
            <w:r w:rsidRPr="00F6464C">
              <w:t>ⲙ̀ⲡⲉϥϫⲉⲙ ⲫⲏⲉⲧⲟ̀ⲛⲓ ⲙ̀ⲙⲟ</w:t>
            </w:r>
          </w:p>
          <w:p w:rsidR="00F6464C" w:rsidRDefault="00F6464C" w:rsidP="00F6464C">
            <w:pPr>
              <w:pStyle w:val="CopticVersemulti-line"/>
            </w:pPr>
            <w:r w:rsidRPr="00F6464C">
              <w:t>ⲁϥⲟⲩⲱⲣⲡ ⲙ̀ⲡⲉϥⲙⲟⲛⲟⲅⲉⲛⲏⲥ</w:t>
            </w:r>
          </w:p>
          <w:p w:rsidR="00703BF0" w:rsidRDefault="00F6464C" w:rsidP="00F6464C">
            <w:pPr>
              <w:pStyle w:val="CopticVersemulti-line"/>
            </w:pPr>
            <w:r w:rsidRPr="00F6464C">
              <w:t>ⲓ̀ ⲁϥϭⲓⲥⲁⲣⲝ ⲉ̀ⲃⲟⲗⲛ̀ϧⲏϯ</w:t>
            </w:r>
          </w:p>
        </w:tc>
      </w:tr>
    </w:tbl>
    <w:p w:rsidR="00703BF0" w:rsidRDefault="00161998" w:rsidP="00D24FE1">
      <w:pPr>
        <w:pStyle w:val="Heading4"/>
      </w:pPr>
      <w:bookmarkStart w:id="339" w:name="_Toc298681306"/>
      <w:r>
        <w:t>Part Two</w:t>
      </w:r>
      <w:bookmarkEnd w:id="3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 xml:space="preserve">Glorious things are spoken of you, </w:t>
            </w:r>
          </w:p>
          <w:p w:rsidR="00161998" w:rsidRPr="007425E1" w:rsidRDefault="00161998" w:rsidP="0006697F">
            <w:pPr>
              <w:pStyle w:val="EngHang"/>
            </w:pPr>
            <w:r w:rsidRPr="007425E1">
              <w:t xml:space="preserve">O city of God, </w:t>
            </w:r>
          </w:p>
          <w:p w:rsidR="00161998" w:rsidRPr="007425E1" w:rsidRDefault="00161998" w:rsidP="0006697F">
            <w:pPr>
              <w:pStyle w:val="EngHang"/>
            </w:pPr>
            <w:r w:rsidRPr="007425E1">
              <w:t>For you are the dwelling place,</w:t>
            </w:r>
          </w:p>
          <w:p w:rsidR="00161998" w:rsidRPr="00161998" w:rsidRDefault="00161998" w:rsidP="0006697F">
            <w:pPr>
              <w:pStyle w:val="EngHangEnd"/>
            </w:pPr>
            <w:r w:rsidRPr="007425E1">
              <w:t>Of all the joyful.</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6464C" w:rsidRDefault="00F6464C"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F6464C" w:rsidRDefault="00F6464C"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F6464C" w:rsidRDefault="00F6464C"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161998" w:rsidRDefault="00F6464C"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161998" w:rsidTr="0006697F">
        <w:trPr>
          <w:cantSplit/>
          <w:jc w:val="center"/>
        </w:trPr>
        <w:tc>
          <w:tcPr>
            <w:tcW w:w="288" w:type="dxa"/>
          </w:tcPr>
          <w:p w:rsidR="00161998" w:rsidRDefault="00161998" w:rsidP="0006697F">
            <w:pPr>
              <w:pStyle w:val="CopticCross"/>
            </w:pPr>
          </w:p>
        </w:tc>
        <w:tc>
          <w:tcPr>
            <w:tcW w:w="3960" w:type="dxa"/>
          </w:tcPr>
          <w:p w:rsidR="00161998" w:rsidRPr="007425E1" w:rsidRDefault="00161998" w:rsidP="0006697F">
            <w:pPr>
              <w:pStyle w:val="EngHang"/>
            </w:pPr>
            <w:r w:rsidRPr="007425E1">
              <w:t>All the kings of the earth,</w:t>
            </w:r>
          </w:p>
          <w:p w:rsidR="00161998" w:rsidRPr="007425E1" w:rsidRDefault="00161998" w:rsidP="0006697F">
            <w:pPr>
              <w:pStyle w:val="EngHang"/>
            </w:pPr>
            <w:r w:rsidRPr="007425E1">
              <w:t>Walk in your light,</w:t>
            </w:r>
          </w:p>
          <w:p w:rsidR="00161998" w:rsidRPr="007425E1" w:rsidRDefault="00161998" w:rsidP="0006697F">
            <w:pPr>
              <w:pStyle w:val="EngHang"/>
            </w:pPr>
            <w:r w:rsidRPr="007425E1">
              <w:t xml:space="preserve">And the Gentiles in your brightness, </w:t>
            </w:r>
            <w:r w:rsidRPr="007425E1">
              <w:tab/>
            </w:r>
          </w:p>
          <w:p w:rsidR="00161998" w:rsidRDefault="00161998" w:rsidP="0006697F">
            <w:pPr>
              <w:pStyle w:val="EngHangEnd"/>
            </w:pPr>
            <w:r w:rsidRPr="007425E1">
              <w:t>O Mary, the mother of God.</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6464C" w:rsidRDefault="00F6464C" w:rsidP="00F6464C">
            <w:pPr>
              <w:pStyle w:val="CopticVersemulti-line"/>
            </w:pPr>
            <w:r w:rsidRPr="00F6464C">
              <w:t>Ⲛⲓⲟⲩⲣⲱⲟⲩ ⲧⲏⲣⲟⲩ ⲛ̀ⲧⲉ ⲡ̀ⲕⲁϩⲓ</w:t>
            </w:r>
          </w:p>
          <w:p w:rsidR="00F6464C" w:rsidRDefault="00F6464C"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F6464C" w:rsidRDefault="00F6464C" w:rsidP="00F6464C">
            <w:pPr>
              <w:pStyle w:val="CopticVersemulti-line"/>
            </w:pPr>
            <w:r w:rsidRPr="00F6464C">
              <w:t xml:space="preserve">ⲟⲩⲟϩ ⲛⲓⲉⲑⲛⲟⲥ ϧⲉⲛ ⲡⲉⲫⲓⲣⲓ </w:t>
            </w:r>
          </w:p>
          <w:p w:rsidR="00161998" w:rsidRDefault="00F6464C" w:rsidP="00F6464C">
            <w:pPr>
              <w:pStyle w:val="CopticVerse"/>
            </w:pPr>
            <w:r w:rsidRPr="00F6464C">
              <w:t>ⲱ̀ Ⲙⲁⲣⲓⲁ ⲑ̀ⲙⲁⲩ ⲙ̀ⲫϯ</w:t>
            </w:r>
          </w:p>
        </w:tc>
      </w:tr>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All generations,</w:t>
            </w:r>
          </w:p>
          <w:p w:rsidR="00161998" w:rsidRPr="007425E1" w:rsidRDefault="00161998" w:rsidP="0006697F">
            <w:pPr>
              <w:pStyle w:val="EngHang"/>
            </w:pPr>
            <w:r w:rsidRPr="007425E1">
              <w:t xml:space="preserve">Call you blessed; </w:t>
            </w:r>
            <w:r w:rsidRPr="007425E1">
              <w:tab/>
            </w:r>
          </w:p>
          <w:p w:rsidR="00161998" w:rsidRPr="007425E1" w:rsidRDefault="00161998" w:rsidP="0006697F">
            <w:pPr>
              <w:pStyle w:val="EngHang"/>
            </w:pPr>
            <w:r w:rsidRPr="007425E1">
              <w:t>We worship Him Whom you brought forth,</w:t>
            </w:r>
          </w:p>
          <w:p w:rsidR="00161998" w:rsidRDefault="00161998" w:rsidP="0006697F">
            <w:pPr>
              <w:pStyle w:val="EngHangEnd"/>
            </w:pPr>
            <w:r w:rsidRPr="007425E1">
              <w:t>And exceedingly exalt Him.</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F006C" w:rsidRDefault="00FF006C" w:rsidP="00F6464C">
            <w:pPr>
              <w:pStyle w:val="CopticVersemulti-line"/>
            </w:pPr>
            <w:r w:rsidRPr="00FF006C">
              <w:t>Ⲥⲉⲉⲣⲙⲁⲕⲁⲣⲓⲍⲓⲛ ⲙ̀ⲙⲟ</w:t>
            </w:r>
          </w:p>
          <w:p w:rsidR="00FF006C" w:rsidRDefault="00FF006C" w:rsidP="00F6464C">
            <w:pPr>
              <w:pStyle w:val="CopticVersemulti-line"/>
            </w:pPr>
            <w:r w:rsidRPr="00FF006C">
              <w:t>ⲛ̀ϫⲉ ⲛⲓⲅⲉⲛⲉⲁ ⲧⲏⲣⲟⲩ</w:t>
            </w:r>
          </w:p>
          <w:p w:rsidR="00FF006C" w:rsidRDefault="00FF006C" w:rsidP="00F6464C">
            <w:pPr>
              <w:pStyle w:val="CopticVersemulti-line"/>
            </w:pPr>
            <w:r w:rsidRPr="00FF006C">
              <w:t>ⲧⲉⲛⲟⲩⲱϣⲧ ⲙ̀ⲫⲏⲉ̀ⲧⲁⲣⲉϫ̀ⲫⲟϥ</w:t>
            </w:r>
          </w:p>
          <w:p w:rsidR="00161998" w:rsidRDefault="00FF006C" w:rsidP="00FF006C">
            <w:pPr>
              <w:pStyle w:val="CopticVerse"/>
            </w:pPr>
            <w:r w:rsidRPr="00FF006C">
              <w:t>ⲧⲉⲛⲉⲣϩⲟⲩⲟ̀ ϭⲓⲥⲓ ⲙ̀ⲙⲟϥ</w:t>
            </w:r>
          </w:p>
        </w:tc>
      </w:tr>
      <w:tr w:rsidR="00161998" w:rsidTr="0006697F">
        <w:trPr>
          <w:cantSplit/>
          <w:jc w:val="center"/>
        </w:trPr>
        <w:tc>
          <w:tcPr>
            <w:tcW w:w="288" w:type="dxa"/>
          </w:tcPr>
          <w:p w:rsidR="00161998" w:rsidRDefault="00161998"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161998" w:rsidRPr="0006697F" w:rsidRDefault="0006697F" w:rsidP="0006697F">
            <w:pPr>
              <w:pStyle w:val="EngHangEnd"/>
            </w:pPr>
            <w:r w:rsidRPr="007425E1">
              <w:t>Who came and was incarnate of you.</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161998" w:rsidRDefault="00FF006C" w:rsidP="00FF006C">
            <w:pPr>
              <w:pStyle w:val="CopticVersemulti-line"/>
            </w:pPr>
            <w:r w:rsidRPr="00F6464C">
              <w:t>ⲓ̀ ⲁϥϭⲓⲥⲁⲣⲝ ⲉ̀ⲃⲟⲗⲛ̀ϧⲏϯ</w:t>
            </w:r>
          </w:p>
        </w:tc>
      </w:tr>
    </w:tbl>
    <w:p w:rsidR="00161998" w:rsidRDefault="00161998" w:rsidP="00D24FE1">
      <w:pPr>
        <w:pStyle w:val="Heading4"/>
      </w:pPr>
      <w:bookmarkStart w:id="340" w:name="_Toc298681307"/>
      <w:r>
        <w:lastRenderedPageBreak/>
        <w:t>Part Three</w:t>
      </w:r>
      <w:bookmarkEnd w:id="3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You are the swift cloud,</w:t>
            </w:r>
          </w:p>
          <w:p w:rsidR="0006697F" w:rsidRPr="007425E1" w:rsidRDefault="0006697F" w:rsidP="0006697F">
            <w:pPr>
              <w:pStyle w:val="EngHang"/>
            </w:pPr>
            <w:r w:rsidRPr="007425E1">
              <w:t>Which signified to us,</w:t>
            </w:r>
          </w:p>
          <w:p w:rsidR="0006697F" w:rsidRPr="007425E1" w:rsidRDefault="0006697F" w:rsidP="0006697F">
            <w:pPr>
              <w:pStyle w:val="EngHang"/>
            </w:pPr>
            <w:r w:rsidRPr="007425E1">
              <w:t>The rainfall of the coming,</w:t>
            </w:r>
            <w:r w:rsidRPr="007425E1">
              <w:tab/>
            </w:r>
            <w:r w:rsidRPr="007425E1">
              <w:tab/>
            </w:r>
          </w:p>
          <w:p w:rsidR="0006697F" w:rsidRDefault="0006697F" w:rsidP="0006697F">
            <w:pPr>
              <w:pStyle w:val="EngHangEnd"/>
            </w:pPr>
            <w:r w:rsidRPr="007425E1">
              <w:t>Of the only-begotten God.</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FF006C" w:rsidRDefault="00FF006C" w:rsidP="00FF006C">
            <w:pPr>
              <w:pStyle w:val="CopticVersemulti-line"/>
            </w:pPr>
            <w:r w:rsidRPr="00FF006C">
              <w:t>ⲑⲏⲉⲧⲁⲥⲉⲣⲥⲩⲙⲙⲉⲛⲓⲛ ⲛⲁⲛ</w:t>
            </w:r>
          </w:p>
          <w:p w:rsidR="00FF006C" w:rsidRDefault="00FF006C"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06697F" w:rsidRDefault="00FF006C"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The Father fashioned you,</w:t>
            </w:r>
            <w:r w:rsidRPr="007425E1">
              <w:tab/>
            </w:r>
          </w:p>
          <w:p w:rsidR="0006697F" w:rsidRPr="007425E1" w:rsidRDefault="0006697F" w:rsidP="0006697F">
            <w:pPr>
              <w:pStyle w:val="EngHang"/>
            </w:pPr>
            <w:r w:rsidRPr="007425E1">
              <w:t>The Holy Spirit came upon you,</w:t>
            </w:r>
          </w:p>
          <w:p w:rsidR="0006697F" w:rsidRPr="007425E1" w:rsidRDefault="0006697F" w:rsidP="0006697F">
            <w:pPr>
              <w:pStyle w:val="EngHang"/>
            </w:pPr>
            <w:r w:rsidRPr="007425E1">
              <w:t>The power of the most High,</w:t>
            </w:r>
          </w:p>
          <w:p w:rsidR="0006697F" w:rsidRPr="0006697F" w:rsidRDefault="0006697F" w:rsidP="0006697F">
            <w:pPr>
              <w:pStyle w:val="EngHangEnd"/>
            </w:pPr>
            <w:r w:rsidRPr="007425E1">
              <w:t>Overshadowed you, O Mary.</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F006C">
              <w:t>Ⲁ̀ⲫⲓⲱⲧ ⲉⲣⲧⲉⲭⲛⲓⲧⲏⲥ ⲉ̀ⲣⲟ</w:t>
            </w:r>
          </w:p>
          <w:p w:rsidR="00FF006C" w:rsidRDefault="00FF006C" w:rsidP="00FF006C">
            <w:pPr>
              <w:pStyle w:val="CopticVersemulti-line"/>
            </w:pPr>
            <w:r w:rsidRPr="00FF006C">
              <w:t>ⲁ̀Ⲡⲓⲡ̅ⲛ̅ⲁ ⲉ̅ⲑ̅ⲩ ⲓ̀ ⲉϫⲱ</w:t>
            </w:r>
          </w:p>
          <w:p w:rsidR="00FF006C" w:rsidRDefault="00FF006C" w:rsidP="00FF006C">
            <w:pPr>
              <w:pStyle w:val="CopticVersemulti-line"/>
            </w:pPr>
            <w:r w:rsidRPr="00FF006C">
              <w:t>ⲟⲩϫⲟⲙ ⲛ̀ⲧⲉ ⲫⲏⲉⲧϭⲟⲥⲓ</w:t>
            </w:r>
          </w:p>
          <w:p w:rsidR="0006697F" w:rsidRDefault="00FF006C" w:rsidP="00FF006C">
            <w:pPr>
              <w:pStyle w:val="CopticVerse"/>
            </w:pPr>
            <w:r w:rsidRPr="00FF006C">
              <w:t>ⲉⲑⲛⲁⲉⲣϧⲏⲓⲃⲓ ⲉ̀ⲣⲟ Ⲙⲁⲣⲓⲁ</w:t>
            </w:r>
          </w:p>
        </w:tc>
      </w:tr>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For you brought forth,</w:t>
            </w:r>
          </w:p>
          <w:p w:rsidR="0006697F" w:rsidRPr="007425E1" w:rsidRDefault="0006697F" w:rsidP="0006697F">
            <w:pPr>
              <w:pStyle w:val="EngHang"/>
            </w:pPr>
            <w:r w:rsidRPr="007425E1">
              <w:t>The true Logos the Son of Father,</w:t>
            </w:r>
          </w:p>
          <w:p w:rsidR="0006697F" w:rsidRPr="007425E1" w:rsidRDefault="0006697F" w:rsidP="0006697F">
            <w:pPr>
              <w:pStyle w:val="EngHang"/>
            </w:pPr>
            <w:r w:rsidRPr="007425E1">
              <w:t>Who endureth forever,</w:t>
            </w:r>
          </w:p>
          <w:p w:rsidR="0006697F" w:rsidRDefault="0006697F" w:rsidP="0006697F">
            <w:pPr>
              <w:pStyle w:val="EngHangEnd"/>
            </w:pPr>
            <w:r w:rsidRPr="007425E1">
              <w:t>He came and saved us from our sins.</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Ϫⲉ ⲁⲣⲉϫ̀ⲫⲟ ⲙ̀ⲡⲓⲁ̀ⲗⲏⲑⲓⲛⲟⲥ</w:t>
            </w:r>
          </w:p>
          <w:p w:rsidR="00FF006C" w:rsidRDefault="00FF006C" w:rsidP="00FF006C">
            <w:pPr>
              <w:pStyle w:val="CopticVersemulti-line"/>
            </w:pPr>
            <w:r w:rsidRPr="00FF006C">
              <w:t>ⲛ̀ⲗⲟⲅⲟⲥ ⲛ̀ϣⲏⲣⲓ ⲛ̀ⲧⲉ ⲫ̀ⲓⲱⲧ</w:t>
            </w:r>
          </w:p>
          <w:p w:rsidR="00FF006C" w:rsidRDefault="00FF006C" w:rsidP="00FF006C">
            <w:pPr>
              <w:pStyle w:val="CopticVersemulti-line"/>
            </w:pPr>
            <w:r w:rsidRPr="00FF006C">
              <w:t>ⲉⲑⲙⲏⲛ ⲉⲃⲟⲗ ϣⲁ ⲉⲛⲉϩ</w:t>
            </w:r>
          </w:p>
          <w:p w:rsidR="0006697F" w:rsidRDefault="00FF006C" w:rsidP="00FF006C">
            <w:pPr>
              <w:pStyle w:val="CopticVerse"/>
            </w:pPr>
            <w:r w:rsidRPr="00FF006C">
              <w:t>ⲁϥⲓ̀ ⲁϥⲥⲟⲧⲧⲉⲛ ϧⲉⲛ ⲛⲉⲛⲛⲟⲃⲓ</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He sent his only-begotten</w:t>
            </w:r>
            <w:r>
              <w:t>,</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06697F" w:rsidRDefault="00FF006C"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24FE1">
      <w:pPr>
        <w:pStyle w:val="Heading4"/>
      </w:pPr>
      <w:bookmarkStart w:id="341" w:name="_Toc298681308"/>
      <w:r>
        <w:t>Part Four</w:t>
      </w:r>
      <w:bookmarkEnd w:id="3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Great is the honour, </w:t>
            </w:r>
          </w:p>
          <w:p w:rsidR="0006697F" w:rsidRPr="007425E1" w:rsidRDefault="0006697F" w:rsidP="0006697F">
            <w:pPr>
              <w:pStyle w:val="EngHang"/>
              <w:rPr>
                <w:color w:val="FF0000"/>
              </w:rPr>
            </w:pPr>
            <w:r w:rsidRPr="007425E1">
              <w:t>You became worthy of O G</w:t>
            </w:r>
            <w:r>
              <w:t>abriel,</w:t>
            </w:r>
          </w:p>
          <w:p w:rsidR="0006697F" w:rsidRPr="007425E1" w:rsidRDefault="0006697F" w:rsidP="0006697F">
            <w:pPr>
              <w:pStyle w:val="EngHang"/>
            </w:pPr>
            <w:r>
              <w:t>The angel-evangel</w:t>
            </w:r>
          </w:p>
          <w:p w:rsidR="0006697F" w:rsidRDefault="0006697F" w:rsidP="0006697F">
            <w:pPr>
              <w:pStyle w:val="EngHangEnd"/>
            </w:pPr>
            <w:r w:rsidRPr="007425E1">
              <w:t>That your face beams with joy.</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866C14" w:rsidRDefault="00866C14"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866C14" w:rsidRDefault="00866C14"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06697F" w:rsidRDefault="00866C14"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You signified</w:t>
            </w:r>
            <w:r>
              <w:rPr>
                <w:rStyle w:val="FootnoteReference"/>
              </w:rPr>
              <w:t xml:space="preserve">  </w:t>
            </w:r>
            <w:r>
              <w:t xml:space="preserve"> to us the birth, </w:t>
            </w:r>
          </w:p>
          <w:p w:rsidR="0006697F" w:rsidRPr="007425E1" w:rsidRDefault="0006697F" w:rsidP="0006697F">
            <w:pPr>
              <w:pStyle w:val="EngHang"/>
            </w:pPr>
            <w:r w:rsidRPr="007425E1">
              <w:t xml:space="preserve">Of God who came to us; </w:t>
            </w:r>
          </w:p>
          <w:p w:rsidR="0006697F" w:rsidRPr="007425E1" w:rsidRDefault="0006697F" w:rsidP="0006697F">
            <w:pPr>
              <w:pStyle w:val="EngHang"/>
            </w:pPr>
            <w:r w:rsidRPr="007425E1">
              <w:t xml:space="preserve">You brought good tidings to Mary, </w:t>
            </w:r>
          </w:p>
          <w:p w:rsidR="0006697F" w:rsidRDefault="0006697F" w:rsidP="0006697F">
            <w:pPr>
              <w:pStyle w:val="EngHangEnd"/>
            </w:pPr>
            <w:r w:rsidRPr="007425E1">
              <w:t>The undefiled virgin.</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Ⲁⲕⲉⲣⲥⲩⲙⲙⲉⲛⲓⲛ ⲛⲁⲛ ⲙ̀ⲡⲓϫ̀ⲫⲟ</w:t>
            </w:r>
          </w:p>
          <w:p w:rsidR="00866C14" w:rsidRDefault="00866C14" w:rsidP="00866C14">
            <w:pPr>
              <w:pStyle w:val="CopticVersemulti-line"/>
            </w:pPr>
            <w:r w:rsidRPr="00866C14">
              <w:t>ⲛ̀ⲧⲉ ⲫϯ ⲉ̀ⲧⲁϥⲓ̀ ϣⲁⲣⲟⲛ</w:t>
            </w:r>
          </w:p>
          <w:p w:rsidR="00866C14" w:rsidRDefault="00866C14" w:rsidP="00866C14">
            <w:pPr>
              <w:pStyle w:val="CopticVersemulti-line"/>
            </w:pPr>
            <w:r w:rsidRPr="00866C14">
              <w:t>ⲁⲕϩⲓϣⲉⲛⲛⲟⲩϥⲓ ⲙ̀Ⲙⲁⲣⲓⲁ</w:t>
            </w:r>
          </w:p>
          <w:p w:rsidR="0006697F" w:rsidRDefault="00866C14" w:rsidP="00866C14">
            <w:pPr>
              <w:pStyle w:val="CopticVerse"/>
            </w:pPr>
            <w:r w:rsidRPr="00866C14">
              <w:t>ϯⲡⲁⲣⲑⲉⲛⲟⲥ ⲛ̀ⲁⲧⲑⲱⲗⲉⲃ</w:t>
            </w:r>
          </w:p>
        </w:tc>
      </w:tr>
      <w:tr w:rsidR="0006697F" w:rsidTr="00D96A5F">
        <w:trPr>
          <w:cantSplit/>
          <w:jc w:val="center"/>
        </w:trPr>
        <w:tc>
          <w:tcPr>
            <w:tcW w:w="288" w:type="dxa"/>
          </w:tcPr>
          <w:p w:rsidR="0006697F" w:rsidRPr="00D96A5F" w:rsidRDefault="00D96A5F" w:rsidP="00D96A5F">
            <w:pPr>
              <w:pStyle w:val="CopticCross"/>
              <w:rPr>
                <w:b/>
              </w:rPr>
            </w:pPr>
            <w:r w:rsidRPr="00FB5ACB">
              <w:lastRenderedPageBreak/>
              <w:t>¿</w:t>
            </w:r>
          </w:p>
        </w:tc>
        <w:tc>
          <w:tcPr>
            <w:tcW w:w="3960" w:type="dxa"/>
          </w:tcPr>
          <w:p w:rsidR="0006697F" w:rsidRPr="007425E1" w:rsidRDefault="0006697F" w:rsidP="0006697F">
            <w:pPr>
              <w:pStyle w:val="EngHang"/>
            </w:pPr>
            <w:r w:rsidRPr="007425E1">
              <w:t>Saying, “Hail to you O full of grace,</w:t>
            </w:r>
            <w:r w:rsidRPr="007425E1">
              <w:tab/>
            </w:r>
          </w:p>
          <w:p w:rsidR="0006697F" w:rsidRPr="007425E1" w:rsidRDefault="0006697F" w:rsidP="0006697F">
            <w:pPr>
              <w:pStyle w:val="EngHang"/>
            </w:pPr>
            <w:r w:rsidRPr="007425E1">
              <w:t>The Lord is with you,</w:t>
            </w:r>
          </w:p>
          <w:p w:rsidR="0006697F" w:rsidRPr="007425E1" w:rsidRDefault="0006697F" w:rsidP="0006697F">
            <w:pPr>
              <w:pStyle w:val="EngHang"/>
            </w:pPr>
            <w:r w:rsidRPr="007425E1">
              <w:t>For you have found grace,</w:t>
            </w:r>
          </w:p>
          <w:p w:rsidR="0006697F" w:rsidRDefault="0006697F" w:rsidP="0006697F">
            <w:pPr>
              <w:pStyle w:val="EngHangEnd"/>
            </w:pPr>
            <w:r w:rsidRPr="007425E1">
              <w:t>The Holy Spirit shall come upon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Ϫⲉ ⲭⲉⲣⲉ ⲑⲏⲉⲑⲙⲉϩ ⲛ̀ϩ̀ⲙⲟⲧ</w:t>
            </w:r>
          </w:p>
          <w:p w:rsidR="00866C14" w:rsidRDefault="00866C14" w:rsidP="00866C14">
            <w:pPr>
              <w:pStyle w:val="CopticVersemulti-line"/>
            </w:pPr>
            <w:r w:rsidRPr="00866C14">
              <w:t>ⲟⲩⲟϩ Ⲡⲟ̅ⲥ̅ ϣⲟⲡ ⲛⲉⲙⲉ</w:t>
            </w:r>
          </w:p>
          <w:p w:rsidR="00866C14" w:rsidRDefault="00866C14" w:rsidP="00866C14">
            <w:pPr>
              <w:pStyle w:val="CopticVersemulti-line"/>
            </w:pPr>
            <w:r w:rsidRPr="00866C14">
              <w:t>ⲁ̀ⲣⲉϫⲓⲙⲓ ⲅⲁⲣ ⲛ̀ⲟⲩϩ̀ⲙⲟⲧ</w:t>
            </w:r>
          </w:p>
          <w:p w:rsidR="0006697F" w:rsidRDefault="00866C14" w:rsidP="00866C14">
            <w:pPr>
              <w:pStyle w:val="CopticVerse"/>
            </w:pPr>
            <w:r w:rsidRPr="00866C14">
              <w:t>ⲟⲩⲡ̅ⲛ̅ⲁ ⲉϥⲟⲩⲁⲃ ⲉⲑⲛⲏⲟⲩ ⲉ̀ϫⲱ</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"The power of the Most High,</w:t>
            </w:r>
          </w:p>
          <w:p w:rsidR="0006697F" w:rsidRPr="007425E1" w:rsidRDefault="0006697F" w:rsidP="0006697F">
            <w:pPr>
              <w:pStyle w:val="EngHang"/>
            </w:pPr>
            <w:r w:rsidRPr="007425E1">
              <w:t>Will overshadow you, O Mary,</w:t>
            </w:r>
          </w:p>
          <w:p w:rsidR="0006697F" w:rsidRPr="007425E1" w:rsidRDefault="0006697F" w:rsidP="0006697F">
            <w:pPr>
              <w:pStyle w:val="EngHang"/>
            </w:pPr>
            <w:r w:rsidRPr="007425E1">
              <w:t>You will give birth to the Holy,</w:t>
            </w:r>
          </w:p>
          <w:p w:rsidR="0006697F" w:rsidRPr="0006697F" w:rsidRDefault="0006697F" w:rsidP="0006697F">
            <w:pPr>
              <w:pStyle w:val="EngHangEnd"/>
            </w:pPr>
            <w:r w:rsidRPr="007425E1">
              <w:t>The Saviour of the whole world.</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Ⲟⲩϫⲟⲙ ⲛ̀ⲧⲉ ⲫⲏⲉⲧϭⲟⲥⲓ</w:t>
            </w:r>
          </w:p>
          <w:p w:rsidR="00866C14" w:rsidRDefault="00866C14" w:rsidP="00866C14">
            <w:pPr>
              <w:pStyle w:val="CopticVersemulti-line"/>
            </w:pPr>
            <w:r w:rsidRPr="00866C14">
              <w:t>ⲉⲑⲛⲁⲉⲣϧⲏⲓⲃⲓ ⲉ̀ⲣⲟ Ⲙⲁⲣⲓⲁ</w:t>
            </w:r>
          </w:p>
          <w:p w:rsidR="00866C14" w:rsidRDefault="00866C14" w:rsidP="00866C14">
            <w:pPr>
              <w:pStyle w:val="CopticVersemulti-line"/>
            </w:pPr>
            <w:r w:rsidRPr="00866C14">
              <w:t>ⲧⲉⲣⲁⲙⲓⲥⲓ ⲙ̀ⲫⲏⲉ̅ⲑ̅ⲩ</w:t>
            </w:r>
          </w:p>
          <w:p w:rsidR="0006697F" w:rsidRDefault="00866C14" w:rsidP="00866C14">
            <w:pPr>
              <w:pStyle w:val="CopticVerse"/>
            </w:pPr>
            <w:r w:rsidRPr="00866C14">
              <w:t>ⲡ̀ⲥ̅ⲱ̅ⲣ ⲙ̀ⲡⲓⲕⲟⲥⲙⲟⲥ ⲧⲏⲣϥ</w:t>
            </w:r>
          </w:p>
        </w:tc>
      </w:tr>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F6464C">
              <w:t>Ⲁⲫ̀ⲓⲱⲧ ϫⲟⲩϣⲧ ⲉ̀ⲃⲟⲗϧⲉⲛ ⲧ̀ⲫⲉ</w:t>
            </w:r>
          </w:p>
          <w:p w:rsidR="00866C14" w:rsidRDefault="00866C14" w:rsidP="00866C14">
            <w:pPr>
              <w:pStyle w:val="CopticVersemulti-line"/>
            </w:pPr>
            <w:r w:rsidRPr="00F6464C">
              <w:t>ⲙ̀ⲡⲉϥϫⲉⲙ ⲫⲏⲉⲧⲟ̀ⲛⲓ ⲙ̀ⲙⲟ</w:t>
            </w:r>
          </w:p>
          <w:p w:rsidR="00866C14" w:rsidRDefault="00866C14" w:rsidP="00866C14">
            <w:pPr>
              <w:pStyle w:val="CopticVersemulti-line"/>
            </w:pPr>
            <w:r w:rsidRPr="00F6464C">
              <w:t>ⲁϥⲟⲩⲱⲣⲡ ⲙ̀ⲡⲉϥⲙⲟⲛⲟⲅⲉⲛⲏⲥ</w:t>
            </w:r>
          </w:p>
          <w:p w:rsidR="0006697F" w:rsidRDefault="00866C14" w:rsidP="00866C14">
            <w:pPr>
              <w:pStyle w:val="CopticVersemulti-line"/>
            </w:pPr>
            <w:r w:rsidRPr="00F6464C">
              <w:t>ⲓ̀ ⲁϥϭⲓⲥⲁⲣⲝ ⲉ̀ⲃⲟⲗⲛ̀ϧⲏϯ</w:t>
            </w:r>
          </w:p>
        </w:tc>
      </w:tr>
    </w:tbl>
    <w:p w:rsidR="00161998" w:rsidRDefault="0006697F" w:rsidP="00D24FE1">
      <w:pPr>
        <w:pStyle w:val="Heading4"/>
      </w:pPr>
      <w:bookmarkStart w:id="342" w:name="_Toc298681309"/>
      <w:r>
        <w:t>Part Five</w:t>
      </w:r>
      <w:bookmarkEnd w:id="3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A</w:t>
            </w:r>
            <w:r>
              <w:rPr>
                <w:rStyle w:val="FootnoteReference"/>
              </w:rPr>
              <w:t xml:space="preserve">  </w:t>
            </w:r>
            <w:r w:rsidRPr="007425E1">
              <w:t>feast of virginity,</w:t>
            </w:r>
            <w:r w:rsidRPr="007425E1">
              <w:tab/>
            </w:r>
          </w:p>
          <w:p w:rsidR="00D96A5F" w:rsidRPr="007425E1" w:rsidRDefault="00D96A5F" w:rsidP="00D96A5F">
            <w:pPr>
              <w:pStyle w:val="EngHang"/>
            </w:pPr>
            <w:r w:rsidRPr="007425E1">
              <w:t>Invites our tongues daily,</w:t>
            </w:r>
          </w:p>
          <w:p w:rsidR="00D96A5F" w:rsidRPr="007425E1" w:rsidRDefault="00D96A5F" w:rsidP="00D96A5F">
            <w:pPr>
              <w:pStyle w:val="EngHang"/>
            </w:pPr>
            <w:r w:rsidRPr="007425E1">
              <w:t>That we may venerate,</w:t>
            </w:r>
          </w:p>
          <w:p w:rsidR="00D96A5F" w:rsidRDefault="00D96A5F" w:rsidP="00D96A5F">
            <w:pPr>
              <w:pStyle w:val="EngHangEnd"/>
            </w:pPr>
            <w:r w:rsidRPr="007425E1">
              <w:t>Mary, the Theotokos.</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866C14" w:rsidRDefault="00866C14"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866C14" w:rsidRDefault="00866C14" w:rsidP="00866C14">
            <w:pPr>
              <w:pStyle w:val="CopticVersemulti-line"/>
            </w:pPr>
            <w:r w:rsidRPr="00866C14">
              <w:t>ⲉⲑⲣⲉⲛⲉⲣⲉⲩⲫⲟⲙⲓⲛ</w:t>
            </w:r>
          </w:p>
          <w:p w:rsidR="00D96A5F" w:rsidRDefault="00866C14"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Because of Him Who was born to us,</w:t>
            </w:r>
            <w:r w:rsidRPr="007425E1">
              <w:tab/>
            </w:r>
          </w:p>
          <w:p w:rsidR="00D96A5F" w:rsidRPr="007425E1" w:rsidRDefault="00D96A5F" w:rsidP="00D96A5F">
            <w:pPr>
              <w:pStyle w:val="EngHang"/>
            </w:pPr>
            <w:r w:rsidRPr="007425E1">
              <w:t>In the city of David,</w:t>
            </w:r>
          </w:p>
          <w:p w:rsidR="00D96A5F" w:rsidRPr="007425E1" w:rsidRDefault="00D96A5F" w:rsidP="00D96A5F">
            <w:pPr>
              <w:pStyle w:val="EngHang"/>
            </w:pPr>
            <w:r w:rsidRPr="007425E1">
              <w:t>Our Saviour Jesus,</w:t>
            </w:r>
          </w:p>
          <w:p w:rsidR="00D96A5F" w:rsidRDefault="00D96A5F" w:rsidP="00D96A5F">
            <w:pPr>
              <w:pStyle w:val="EngHangEnd"/>
            </w:pPr>
            <w:r w:rsidRPr="007425E1">
              <w:t>Christ the Lord.</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866C14" w:rsidRDefault="00866C14" w:rsidP="00866C14">
            <w:pPr>
              <w:pStyle w:val="CopticVersemulti-line"/>
            </w:pPr>
            <w:r w:rsidRPr="00866C14">
              <w:t>Ⲉⲑⲃⲉ ⲫⲏⲉⲧⲁⲩⲙⲁⲥϥ ⲛⲁⲛ</w:t>
            </w:r>
          </w:p>
          <w:p w:rsidR="00866C14" w:rsidRDefault="00866C14" w:rsidP="00866C14">
            <w:pPr>
              <w:pStyle w:val="CopticVersemulti-line"/>
            </w:pPr>
            <w:r w:rsidRPr="00866C14">
              <w:t>ϧⲉⲛ ⲑ̀ⲃⲁⲕⲓ ⲛ̀Ⲇⲁⲩⲓⲇ</w:t>
            </w:r>
          </w:p>
          <w:p w:rsidR="00866C14" w:rsidRDefault="00866C14" w:rsidP="00866C14">
            <w:pPr>
              <w:pStyle w:val="CopticVersemulti-line"/>
            </w:pPr>
            <w:r w:rsidRPr="00866C14">
              <w:t>Ⲡⲉⲛⲑⲱⲧⲏⲣ Ⲓⲏ̅ⲥ</w:t>
            </w:r>
          </w:p>
          <w:p w:rsidR="00D96A5F" w:rsidRDefault="00866C14" w:rsidP="00866C14">
            <w:pPr>
              <w:pStyle w:val="CopticVerse"/>
            </w:pPr>
            <w:r w:rsidRPr="00866C14">
              <w:t>ⲟⲩⲟϩ Ⲡⲭ̅ⲥ Ⲡⲟ̅ⲥ̅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O come all ye nations,</w:t>
            </w:r>
            <w:r w:rsidRPr="007425E1">
              <w:tab/>
            </w:r>
            <w:r w:rsidRPr="007425E1">
              <w:tab/>
            </w:r>
          </w:p>
          <w:p w:rsidR="00D96A5F" w:rsidRPr="007425E1" w:rsidRDefault="00D96A5F" w:rsidP="00D96A5F">
            <w:pPr>
              <w:pStyle w:val="EngHang"/>
            </w:pPr>
            <w:r w:rsidRPr="007425E1">
              <w:t>That we may bless her,</w:t>
            </w:r>
          </w:p>
          <w:p w:rsidR="00D96A5F" w:rsidRPr="007425E1" w:rsidRDefault="00D96A5F" w:rsidP="00D96A5F">
            <w:pPr>
              <w:pStyle w:val="EngHang"/>
            </w:pPr>
            <w:r w:rsidRPr="007425E1">
              <w:t>For she became both</w:t>
            </w:r>
          </w:p>
          <w:p w:rsidR="00D96A5F" w:rsidRDefault="00D96A5F" w:rsidP="00D96A5F">
            <w:pPr>
              <w:pStyle w:val="EngHangEnd"/>
            </w:pPr>
            <w:r w:rsidRPr="007425E1">
              <w:t>Mother and virgin.</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Ⲁⲙⲱⲓⲛⲓ ⲛⲓⲗⲁⲟⲥ ⲧⲏⲣⲟⲩ</w:t>
            </w:r>
          </w:p>
          <w:p w:rsidR="00866C14" w:rsidRDefault="00866C14" w:rsidP="00866C14">
            <w:pPr>
              <w:pStyle w:val="CopticVersemulti-line"/>
            </w:pPr>
            <w:r w:rsidRPr="00866C14">
              <w:t>ⲛ̀ⲧⲉⲛⲉⲣⲙⲁⲕⲁⲣⲓⲍⲓⲛ ⲙ̀ⲙⲟⲥ</w:t>
            </w:r>
          </w:p>
          <w:p w:rsidR="00866C14" w:rsidRDefault="00866C14" w:rsidP="00866C14">
            <w:pPr>
              <w:pStyle w:val="CopticVersemulti-line"/>
            </w:pPr>
            <w:r w:rsidRPr="00866C14">
              <w:t>ϫⲉ ⲁⲥϣⲱⲡⲓ ⲙ̀ⲙⲁⲩ</w:t>
            </w:r>
          </w:p>
          <w:p w:rsidR="00D96A5F" w:rsidRDefault="00866C14" w:rsidP="00866C14">
            <w:pPr>
              <w:pStyle w:val="CopticVerse"/>
            </w:pPr>
            <w:r w:rsidRPr="00866C14">
              <w:t>ⲟⲩⲟϩ ⲙ̀ⲡⲁⲣⲑⲉⲛⲟⲥ ⲉⲩⲥⲟⲡ</w:t>
            </w:r>
          </w:p>
        </w:tc>
      </w:tr>
      <w:tr w:rsidR="00D96A5F" w:rsidTr="00163A7A">
        <w:trPr>
          <w:cantSplit/>
          <w:jc w:val="center"/>
        </w:trPr>
        <w:tc>
          <w:tcPr>
            <w:tcW w:w="288" w:type="dxa"/>
          </w:tcPr>
          <w:p w:rsidR="00D96A5F" w:rsidRDefault="00163A7A" w:rsidP="00163A7A">
            <w:pPr>
              <w:pStyle w:val="CopticCross"/>
            </w:pPr>
            <w:r w:rsidRPr="00FB5ACB">
              <w:lastRenderedPageBreak/>
              <w:t>¿</w:t>
            </w:r>
          </w:p>
        </w:tc>
        <w:tc>
          <w:tcPr>
            <w:tcW w:w="3960" w:type="dxa"/>
          </w:tcPr>
          <w:p w:rsidR="00D96A5F" w:rsidRPr="007425E1" w:rsidRDefault="00D96A5F" w:rsidP="00D96A5F">
            <w:pPr>
              <w:pStyle w:val="EngHang"/>
            </w:pPr>
            <w:r w:rsidRPr="007425E1">
              <w:t>Hail to you O Virgin,</w:t>
            </w:r>
          </w:p>
          <w:p w:rsidR="00D96A5F" w:rsidRPr="007425E1" w:rsidRDefault="00D96A5F" w:rsidP="00D96A5F">
            <w:pPr>
              <w:pStyle w:val="EngHang"/>
            </w:pPr>
            <w:r w:rsidRPr="007425E1">
              <w:t>Pure and incorrupt,</w:t>
            </w:r>
          </w:p>
          <w:p w:rsidR="00D96A5F" w:rsidRPr="007425E1" w:rsidRDefault="00D96A5F" w:rsidP="00D96A5F">
            <w:pPr>
              <w:pStyle w:val="EngHang"/>
            </w:pPr>
            <w:r w:rsidRPr="007425E1">
              <w:t>That the Logos of God,</w:t>
            </w:r>
          </w:p>
          <w:p w:rsidR="00D96A5F" w:rsidRDefault="00D96A5F" w:rsidP="00D96A5F">
            <w:pPr>
              <w:pStyle w:val="EngHangEnd"/>
            </w:pPr>
            <w:r w:rsidRPr="007425E1">
              <w:t>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ⲛⲉ ⲱ̀ ϯⲡⲁⲣⲑⲉⲛⲟⲥ</w:t>
            </w:r>
          </w:p>
          <w:p w:rsidR="002147AA" w:rsidRDefault="002147AA" w:rsidP="00866C14">
            <w:pPr>
              <w:pStyle w:val="CopticVersemulti-line"/>
            </w:pPr>
            <w:r w:rsidRPr="002147AA">
              <w:t>ⲑⲏⲉⲧⲧⲟⲩⲃⲏⲟⲩⲧ ⲛ̀ⲁⲧⲧⲁⲕⲟ</w:t>
            </w:r>
          </w:p>
          <w:p w:rsidR="002147AA" w:rsidRDefault="002147AA" w:rsidP="00866C14">
            <w:pPr>
              <w:pStyle w:val="CopticVersemulti-line"/>
            </w:pPr>
            <w:r w:rsidRPr="002147AA">
              <w:t>ⲉ̀ⲧⲁ ⲡⲓⲗⲟⲅⲟⲥ ⲛ̀ⲧⲉ ⲫ̀ⲓⲱⲧ</w:t>
            </w:r>
          </w:p>
          <w:p w:rsidR="00D96A5F" w:rsidRDefault="002147AA" w:rsidP="002147AA">
            <w:pPr>
              <w:pStyle w:val="CopticVerse"/>
            </w:pPr>
            <w:r w:rsidRPr="002147AA">
              <w:t>ⲓ̀ ⲁϥϭⲓⲥⲁⲣⲝ ⲉⲃⲟⲗⲛ̀ϧⲏϯ</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Hail to the vessel,</w:t>
            </w:r>
            <w:r w:rsidRPr="007425E1">
              <w:tab/>
            </w:r>
          </w:p>
          <w:p w:rsidR="00D96A5F" w:rsidRPr="007425E1" w:rsidRDefault="00D96A5F" w:rsidP="00D96A5F">
            <w:pPr>
              <w:pStyle w:val="EngHang"/>
            </w:pPr>
            <w:r w:rsidRPr="007425E1">
              <w:t>Unblemished and elect,</w:t>
            </w:r>
          </w:p>
          <w:p w:rsidR="00D96A5F" w:rsidRPr="007425E1" w:rsidRDefault="00D96A5F" w:rsidP="00D96A5F">
            <w:pPr>
              <w:pStyle w:val="EngHang"/>
            </w:pPr>
            <w:r w:rsidRPr="007425E1">
              <w:t xml:space="preserve">Of your true </w:t>
            </w:r>
            <w:r w:rsidRPr="007425E1">
              <w:tab/>
            </w:r>
            <w:r w:rsidRPr="007425E1">
              <w:tab/>
            </w:r>
            <w:r w:rsidRPr="007425E1">
              <w:tab/>
            </w:r>
          </w:p>
          <w:p w:rsidR="00D96A5F" w:rsidRDefault="00D96A5F" w:rsidP="00D96A5F">
            <w:pPr>
              <w:pStyle w:val="EngHangEnd"/>
            </w:pPr>
            <w:r w:rsidRPr="007425E1">
              <w:t>and perfect virginity.</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ⲡⲓⲕⲩⲙⲓⲗⲗⲓⲟⲛ</w:t>
            </w:r>
          </w:p>
          <w:p w:rsidR="002147AA" w:rsidRDefault="002147AA" w:rsidP="00866C14">
            <w:pPr>
              <w:pStyle w:val="CopticVersemulti-line"/>
            </w:pPr>
            <w:r w:rsidRPr="002147AA">
              <w:t>ⲛ̀ⲁⲧⲁϭⲛⲓ ⲟⲩⲟϩ ⲉⲧⲥⲱⲧⲡ</w:t>
            </w:r>
          </w:p>
          <w:p w:rsidR="002147AA" w:rsidRDefault="002147AA" w:rsidP="00866C14">
            <w:pPr>
              <w:pStyle w:val="CopticVersemulti-line"/>
            </w:pPr>
            <w:r w:rsidRPr="002147AA">
              <w:t>ⲛ̀ⲧⲉ ⲧⲉⲡⲁⲣⲑⲉⲛⲓⲁ̀ ⲙ̀ⲙⲏⲓ</w:t>
            </w:r>
          </w:p>
          <w:p w:rsidR="00D96A5F" w:rsidRDefault="002147AA" w:rsidP="002147AA">
            <w:pPr>
              <w:pStyle w:val="CopticVerse"/>
            </w:pPr>
            <w:r w:rsidRPr="002147AA">
              <w:t>ⲟⲩⲟϩ ⲉⲧϫⲏⲕ ⲉⲃⲟⲗ</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Hail to the rational,</w:t>
            </w:r>
          </w:p>
          <w:p w:rsidR="00D96A5F" w:rsidRPr="007425E1" w:rsidRDefault="00D96A5F" w:rsidP="00D96A5F">
            <w:pPr>
              <w:pStyle w:val="EngHang"/>
            </w:pPr>
            <w:r w:rsidRPr="007425E1">
              <w:t>Paradise of Christ,</w:t>
            </w:r>
          </w:p>
          <w:p w:rsidR="00D96A5F" w:rsidRPr="007425E1" w:rsidRDefault="00D96A5F" w:rsidP="00D96A5F">
            <w:pPr>
              <w:pStyle w:val="EngHang"/>
            </w:pPr>
            <w:r w:rsidRPr="007425E1">
              <w:t>Who became a Second Adam,</w:t>
            </w:r>
          </w:p>
          <w:p w:rsidR="00D96A5F" w:rsidRDefault="00D96A5F" w:rsidP="00D96A5F">
            <w:pPr>
              <w:pStyle w:val="EngHangEnd"/>
            </w:pPr>
            <w:r w:rsidRPr="007425E1">
              <w:t>For Adam, the first man.</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ⲡⲓⲡⲁⲣⲁⲇⲓⲥⲟⲥ</w:t>
            </w:r>
          </w:p>
          <w:p w:rsidR="002147AA" w:rsidRDefault="002147AA" w:rsidP="00866C14">
            <w:pPr>
              <w:pStyle w:val="CopticVersemulti-line"/>
            </w:pPr>
            <w:r w:rsidRPr="002147AA">
              <w:t>ⲛ̀ⲗⲟⲅⲓⲕⲟⲛ ⲛ̀ⲧⲉ Ⲡⲭ̅ⲥ</w:t>
            </w:r>
          </w:p>
          <w:p w:rsidR="002147AA" w:rsidRDefault="002147AA" w:rsidP="00866C14">
            <w:pPr>
              <w:pStyle w:val="CopticVersemulti-line"/>
            </w:pPr>
            <w:r w:rsidRPr="002147AA">
              <w:t>ⲫⲏⲉⲧⲁϥϣⲱⲡⲓ ⲙ̀ⲙⲁϩⲥ̀ⲛⲁⲩ ⲛ̀Ⲁⲇⲁⲙ</w:t>
            </w:r>
          </w:p>
          <w:p w:rsidR="00D96A5F" w:rsidRDefault="002147AA" w:rsidP="002147AA">
            <w:pPr>
              <w:pStyle w:val="CopticVerse"/>
            </w:pPr>
            <w:r w:rsidRPr="002147AA">
              <w:t>ⲉⲑⲃⲉ Ⲁⲇⲁⲙ ⲡⲓϣⲟⲣⲡ ⲛ̀ⲣⲱⲙⲓ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rPr>
                <w:color w:val="FF0000"/>
              </w:rPr>
            </w:pPr>
            <w:r w:rsidRPr="007425E1">
              <w:t>Hail to the workshop</w:t>
            </w:r>
            <w:r>
              <w:rPr>
                <w:rStyle w:val="FootnoteReference"/>
              </w:rPr>
              <w:t xml:space="preserve">  </w:t>
            </w:r>
            <w:r w:rsidRPr="007425E1">
              <w:t>,</w:t>
            </w:r>
            <w:r w:rsidRPr="007425E1">
              <w:tab/>
            </w:r>
            <w:r w:rsidRPr="007425E1">
              <w:tab/>
            </w:r>
          </w:p>
          <w:p w:rsidR="00D96A5F" w:rsidRPr="007425E1" w:rsidRDefault="00D96A5F" w:rsidP="00D96A5F">
            <w:pPr>
              <w:pStyle w:val="EngHang"/>
            </w:pPr>
            <w:r w:rsidRPr="007425E1">
              <w:t>Of the undivided unity,</w:t>
            </w:r>
          </w:p>
          <w:p w:rsidR="00D96A5F" w:rsidRPr="007425E1" w:rsidRDefault="00D96A5F" w:rsidP="00D96A5F">
            <w:pPr>
              <w:pStyle w:val="EngHang"/>
            </w:pPr>
            <w:r w:rsidRPr="007425E1">
              <w:t>Of the natures that came together in one place,</w:t>
            </w:r>
          </w:p>
          <w:p w:rsidR="00D96A5F" w:rsidRDefault="00D96A5F" w:rsidP="00D96A5F">
            <w:pPr>
              <w:pStyle w:val="EngHangEnd"/>
            </w:pPr>
            <w:r w:rsidRPr="007425E1">
              <w:t>Without mingling.</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ⲡⲓⲉⲣⲅⲁⲥⲧⲏⲣⲓⲟⲛ</w:t>
            </w:r>
          </w:p>
          <w:p w:rsidR="002147AA" w:rsidRDefault="002147AA" w:rsidP="00866C14">
            <w:pPr>
              <w:pStyle w:val="CopticVersemulti-line"/>
            </w:pPr>
            <w:r w:rsidRPr="002147AA">
              <w:t>ⲛ̀ⲧⲉ ϯⲙⲉⲧⲟⲩⲁⲓ ⲛ̀ⲁⲧⲫⲱⲣϫ</w:t>
            </w:r>
          </w:p>
          <w:p w:rsidR="002147AA" w:rsidRDefault="002147AA" w:rsidP="00866C14">
            <w:pPr>
              <w:pStyle w:val="CopticVersemulti-line"/>
            </w:pPr>
            <w:r w:rsidRPr="002147AA">
              <w:t>ⲛ̀ⲧⲉ ⲛⲓⲫⲩⲥⲓⲥ ⲉⲧⲁⲩⲓ̀ ⲉⲩⲙⲁ ⲁⲩⲥⲟⲡ</w:t>
            </w:r>
          </w:p>
          <w:p w:rsidR="00D96A5F" w:rsidRDefault="002147AA" w:rsidP="002147AA">
            <w:pPr>
              <w:pStyle w:val="CopticVerse"/>
            </w:pPr>
            <w:r w:rsidRPr="002147AA">
              <w:t>ϧⲉⲛ ⲟⲩⲙⲉⲧⲁⲧⲙⲟⲩϫⲧ</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bridal chamber</w:t>
            </w:r>
            <w:r>
              <w:rPr>
                <w:rStyle w:val="FootnoteReference"/>
              </w:rPr>
              <w:t xml:space="preserve">  </w:t>
            </w:r>
            <w:r w:rsidRPr="007425E1">
              <w:t>,</w:t>
            </w:r>
          </w:p>
          <w:p w:rsidR="00D96A5F" w:rsidRPr="007425E1" w:rsidRDefault="00D96A5F" w:rsidP="00163A7A">
            <w:pPr>
              <w:pStyle w:val="EngHang"/>
            </w:pPr>
            <w:r w:rsidRPr="007425E1">
              <w:t>Adorned in various ways,</w:t>
            </w:r>
          </w:p>
          <w:p w:rsidR="00D96A5F" w:rsidRPr="007425E1" w:rsidRDefault="00D96A5F" w:rsidP="00163A7A">
            <w:pPr>
              <w:pStyle w:val="EngHang"/>
            </w:pPr>
            <w:r w:rsidRPr="00163A7A">
              <w:rPr>
                <w:highlight w:val="yellow"/>
              </w:rPr>
              <w:t>Of the true</w:t>
            </w:r>
            <w:r w:rsidRPr="007425E1">
              <w:t xml:space="preserve"> bridegroom,</w:t>
            </w:r>
          </w:p>
          <w:p w:rsidR="00D96A5F" w:rsidRDefault="00D96A5F" w:rsidP="00163A7A">
            <w:pPr>
              <w:pStyle w:val="EngHangEnd"/>
            </w:pPr>
            <w:r w:rsidRPr="007425E1">
              <w:t>Who was united with humanity.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ⲡⲓⲙⲁⲛ̀ϣⲉⲗⲉⲧ</w:t>
            </w:r>
          </w:p>
          <w:p w:rsidR="002147AA" w:rsidRDefault="002147AA" w:rsidP="00866C14">
            <w:pPr>
              <w:pStyle w:val="CopticVersemulti-line"/>
            </w:pPr>
            <w:r w:rsidRPr="002147AA">
              <w:t>ⲉⲧⲥⲉⲗⲥⲱⲗ ϧⲉⲛ ⲟⲩⲑⲟ ⲛ̀ⲣⲏϯ</w:t>
            </w:r>
          </w:p>
          <w:p w:rsidR="002147AA" w:rsidRDefault="002147AA" w:rsidP="00866C14">
            <w:pPr>
              <w:pStyle w:val="CopticVersemulti-line"/>
            </w:pPr>
            <w:r w:rsidRPr="002147AA">
              <w:t>ⲛ̀ⲧⲉ ⲡⲓⲛⲩⲙⲫⲓⲟⲥ ⲙ̀ⲙⲏⲓ</w:t>
            </w:r>
          </w:p>
          <w:p w:rsidR="00D96A5F" w:rsidRDefault="002147AA" w:rsidP="002147AA">
            <w:pPr>
              <w:pStyle w:val="CopticVerse"/>
            </w:pPr>
            <w:r w:rsidRPr="002147AA">
              <w:t>ⲉⲧⲁϥϩⲱⲧⲡ ⲉϯⲙⲉⲧⲣⲱⲙⲓ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163A7A" w:rsidRDefault="00D96A5F" w:rsidP="00163A7A">
            <w:pPr>
              <w:pStyle w:val="EngHang"/>
              <w:rPr>
                <w:highlight w:val="yellow"/>
              </w:rPr>
            </w:pPr>
            <w:r w:rsidRPr="00163A7A">
              <w:rPr>
                <w:highlight w:val="yellow"/>
              </w:rPr>
              <w:t>Hail to the spiritual,</w:t>
            </w:r>
            <w:r w:rsidRPr="00163A7A">
              <w:rPr>
                <w:highlight w:val="yellow"/>
              </w:rPr>
              <w:tab/>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Bush of the nature</w:t>
            </w:r>
            <w:r w:rsidRPr="00163A7A">
              <w:rPr>
                <w:rStyle w:val="FootnoteReference"/>
                <w:color w:val="FF0000"/>
                <w:highlight w:val="yellow"/>
              </w:rPr>
              <w:t xml:space="preserve">  </w:t>
            </w:r>
            <w:r w:rsidRPr="00163A7A">
              <w:rPr>
                <w:highlight w:val="yellow"/>
              </w:rPr>
              <w:t>,</w:t>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Whom the fire of the Divinity,</w:t>
            </w:r>
          </w:p>
          <w:p w:rsidR="00D96A5F" w:rsidRPr="007425E1" w:rsidRDefault="00D96A5F" w:rsidP="00163A7A">
            <w:pPr>
              <w:pStyle w:val="EngHangEnd"/>
            </w:pPr>
            <w:r w:rsidRPr="00163A7A">
              <w:rPr>
                <w:highlight w:val="yellow"/>
              </w:rPr>
              <w:t>Did not consume</w:t>
            </w:r>
            <w:r w:rsidRPr="00163A7A">
              <w:rPr>
                <w:rStyle w:val="FootnoteReference"/>
                <w:color w:val="FF0000"/>
                <w:highlight w:val="yellow"/>
              </w:rPr>
              <w:t xml:space="preserve">  </w:t>
            </w:r>
            <w:r w:rsidRPr="00163A7A">
              <w:rPr>
                <w:highlight w:val="yellow"/>
              </w:rPr>
              <w:t>at all</w:t>
            </w:r>
            <w:r w:rsidRPr="00163A7A">
              <w:rPr>
                <w:rStyle w:val="FootnoteReference"/>
                <w:color w:val="FF0000"/>
                <w:highlight w:val="yellow"/>
              </w:rPr>
              <w:t xml:space="preserve"> </w:t>
            </w:r>
            <w:r w:rsidRPr="00163A7A">
              <w:rPr>
                <w:highlight w:val="yellow"/>
              </w:rPr>
              <w: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ⲡⲓⲙ̀ⲯⲩⲭⲟⲛ</w:t>
            </w:r>
          </w:p>
          <w:p w:rsidR="002147AA" w:rsidRDefault="002147AA" w:rsidP="00866C14">
            <w:pPr>
              <w:pStyle w:val="CopticVersemulti-line"/>
            </w:pPr>
            <w:r w:rsidRPr="002147AA">
              <w:t>ⲙ̀ⲃⲁⲧⲟⲥ ⲛ̀ⲧⲉ ϯⲫⲩⲥⲓⲥ</w:t>
            </w:r>
          </w:p>
          <w:p w:rsidR="002147AA" w:rsidRDefault="002147AA" w:rsidP="00866C14">
            <w:pPr>
              <w:pStyle w:val="CopticVersemulti-line"/>
            </w:pPr>
            <w:r w:rsidRPr="002147AA">
              <w:t>ⲉⲧⲉ ⲙ̀ⲡⲉ ⲡⲓⲭⲣⲱⲙ ⲛ̀ⲧⲉ ⲧⲉϥⲙⲉⲑⲛⲟⲩϯ</w:t>
            </w:r>
          </w:p>
          <w:p w:rsidR="00D96A5F" w:rsidRDefault="002147AA" w:rsidP="002147AA">
            <w:pPr>
              <w:pStyle w:val="CopticVerse"/>
            </w:pPr>
            <w:r w:rsidRPr="002147AA">
              <w:t>ⲣⲱⲕϩ ⲛ̀ϩ̀ⲗⲓ ⲛ̀ⲧⲁⲥ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maiden and mother,</w:t>
            </w:r>
          </w:p>
          <w:p w:rsidR="00D96A5F" w:rsidRPr="007425E1" w:rsidRDefault="00D96A5F" w:rsidP="00163A7A">
            <w:pPr>
              <w:pStyle w:val="EngHang"/>
            </w:pPr>
            <w:r w:rsidRPr="007425E1">
              <w:t>The Virgin and heaven,</w:t>
            </w:r>
          </w:p>
          <w:p w:rsidR="00D96A5F" w:rsidRPr="007425E1" w:rsidRDefault="00D96A5F" w:rsidP="00163A7A">
            <w:pPr>
              <w:pStyle w:val="EngHang"/>
            </w:pPr>
            <w:r w:rsidRPr="007425E1">
              <w:t>Who carried in the flesh,</w:t>
            </w:r>
          </w:p>
          <w:p w:rsidR="00D96A5F" w:rsidRPr="007425E1" w:rsidRDefault="00D96A5F" w:rsidP="00163A7A">
            <w:pPr>
              <w:pStyle w:val="EngHangEnd"/>
            </w:pPr>
            <w:r w:rsidRPr="007425E1">
              <w:t>He Who is upon the Cherubim.</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ϯⲃⲱⲕⲓ ⲟⲩⲟϩ ϯⲙⲁⲩ</w:t>
            </w:r>
          </w:p>
          <w:p w:rsidR="002147AA" w:rsidRDefault="002147AA" w:rsidP="00866C14">
            <w:pPr>
              <w:pStyle w:val="CopticVersemulti-line"/>
            </w:pPr>
            <w:r w:rsidRPr="002147AA">
              <w:t>ϯⲡⲁⲣⲑⲉⲛⲟⲥ ⲟⲩⲟϩ ⲧ̀ⲫⲉ</w:t>
            </w:r>
          </w:p>
          <w:p w:rsidR="002147AA" w:rsidRDefault="002147AA" w:rsidP="00866C14">
            <w:pPr>
              <w:pStyle w:val="CopticVersemulti-line"/>
            </w:pPr>
            <w:r w:rsidRPr="002147AA">
              <w:t>ⲑⲏⲉⲧⲁⲥϥⲁⲓ ⲥⲱⲙⲁⲧⲓⲕⲱⲥ</w:t>
            </w:r>
          </w:p>
          <w:p w:rsidR="00D96A5F" w:rsidRDefault="002147AA" w:rsidP="002147AA">
            <w:pPr>
              <w:pStyle w:val="CopticVerse"/>
            </w:pPr>
            <w:r w:rsidRPr="002147AA">
              <w:t>ϧⲁ ⲫⲏⲉⲧϩⲓϫⲉⲛ Ⲛⲓⲭⲉⲣⲟⲩⲃⲓⲙ</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I</w:t>
            </w:r>
            <w:r w:rsidR="00163A7A">
              <w:t>n these we rejoice and sing,</w:t>
            </w:r>
          </w:p>
          <w:p w:rsidR="00D96A5F" w:rsidRPr="007425E1" w:rsidRDefault="00D96A5F" w:rsidP="00163A7A">
            <w:pPr>
              <w:pStyle w:val="EngHang"/>
            </w:pPr>
            <w:r w:rsidRPr="007425E1">
              <w:t>With the holy angels,</w:t>
            </w:r>
          </w:p>
          <w:p w:rsidR="00D96A5F" w:rsidRPr="007425E1" w:rsidRDefault="00D96A5F" w:rsidP="00163A7A">
            <w:pPr>
              <w:pStyle w:val="EngHang"/>
            </w:pPr>
            <w:r w:rsidRPr="007425E1">
              <w:t>In joy we proclaim,</w:t>
            </w:r>
          </w:p>
          <w:p w:rsidR="00D96A5F" w:rsidRPr="007425E1" w:rsidRDefault="00D96A5F" w:rsidP="00163A7A">
            <w:pPr>
              <w:pStyle w:val="EngHangEnd"/>
            </w:pPr>
            <w:r w:rsidRPr="007425E1">
              <w:t>“Glory to God in the highest.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Ϧⲉⲛ ⲛⲁⲓ ⲧⲉⲛⲣⲁϣⲓ ⲧⲉⲛⲉⲣⲯⲁⲗⲓⲛ</w:t>
            </w:r>
          </w:p>
          <w:p w:rsidR="002147AA" w:rsidRDefault="002147AA" w:rsidP="00866C14">
            <w:pPr>
              <w:pStyle w:val="CopticVersemulti-line"/>
            </w:pPr>
            <w:r w:rsidRPr="002147AA">
              <w:t>ⲛⲉⲙ ⲛⲓⲁⲅⲅⲉⲗⲟⲥ ⲉ̅ⲑ̅ⲩ</w:t>
            </w:r>
          </w:p>
          <w:p w:rsidR="002147AA" w:rsidRDefault="002147AA" w:rsidP="00866C14">
            <w:pPr>
              <w:pStyle w:val="CopticVersemulti-line"/>
            </w:pPr>
            <w:r w:rsidRPr="002147AA">
              <w:t>ϧⲉⲛ ⲟⲩⲑⲉⲗⲏⲗ ⲉⲛϫⲱ ⲙ̀ⲙⲟⲥ</w:t>
            </w:r>
          </w:p>
          <w:p w:rsidR="00D96A5F" w:rsidRDefault="002147AA" w:rsidP="002147AA">
            <w:pPr>
              <w:pStyle w:val="CopticVerse"/>
            </w:pPr>
            <w:r w:rsidRPr="002147AA">
              <w:t>ϫⲉ ⲟⲩⲱⲟⲩ ϧⲉⲛ ⲛⲏⲉⲧϭⲟⲥⲓ ⲙ̀ⲫϯ</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And peace upon the earth,</w:t>
            </w:r>
          </w:p>
          <w:p w:rsidR="00D96A5F" w:rsidRPr="007425E1" w:rsidRDefault="00D96A5F" w:rsidP="00163A7A">
            <w:pPr>
              <w:pStyle w:val="EngHang"/>
            </w:pPr>
            <w:r w:rsidRPr="007425E1">
              <w:t>And goodwill toward men,</w:t>
            </w:r>
          </w:p>
          <w:p w:rsidR="00D96A5F" w:rsidRPr="007425E1" w:rsidRDefault="00D96A5F" w:rsidP="00163A7A">
            <w:pPr>
              <w:pStyle w:val="EngHang"/>
            </w:pPr>
            <w:r w:rsidRPr="007425E1">
              <w:t>For He was well-pleased with you,</w:t>
            </w:r>
          </w:p>
          <w:p w:rsidR="00D96A5F" w:rsidRPr="007425E1" w:rsidRDefault="00D96A5F" w:rsidP="00163A7A">
            <w:pPr>
              <w:pStyle w:val="EngHangEnd"/>
            </w:pPr>
            <w:r w:rsidRPr="007425E1">
              <w:t>He to Whom is due the glory forever…</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Ⲛⲉⲙ ⲟⲩϩⲓⲣⲏⲛⲏ ϩⲓϫⲉⲛ ⲡⲓⲕⲁϩⲓ</w:t>
            </w:r>
          </w:p>
          <w:p w:rsidR="002147AA" w:rsidRDefault="002147AA" w:rsidP="00866C14">
            <w:pPr>
              <w:pStyle w:val="CopticVersemulti-line"/>
            </w:pPr>
            <w:r w:rsidRPr="002147AA">
              <w:t>ⲛⲉⲙ ⲟⲩϯⲙⲁϯ ϧⲉⲛ ⲛⲓⲣⲱⲙⲓ</w:t>
            </w:r>
          </w:p>
          <w:p w:rsidR="002147AA" w:rsidRDefault="002147AA" w:rsidP="00866C14">
            <w:pPr>
              <w:pStyle w:val="CopticVersemulti-line"/>
            </w:pPr>
            <w:r w:rsidRPr="002147AA">
              <w:t>ϫⲉ ⲁϥϯⲙⲁϯ ⲅⲁⲣ ⲛ̀ϧⲏϯ</w:t>
            </w:r>
          </w:p>
          <w:p w:rsidR="00D96A5F" w:rsidRDefault="002147AA" w:rsidP="002147AA">
            <w:pPr>
              <w:pStyle w:val="CopticVerse"/>
            </w:pPr>
            <w:r w:rsidRPr="002147AA">
              <w:t>ⲛ̀ϫⲉ ⲫⲏⲉⲧⲉ ⲫⲱϥ ⲡⲉ ⲡⲓⲱ̀ⲟⲩ ϣⲁ ⲉⲛⲉϩ</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He sent his only-begotten</w:t>
            </w:r>
            <w:r w:rsidR="00163A7A">
              <w:t>,</w:t>
            </w:r>
          </w:p>
          <w:p w:rsidR="00D96A5F" w:rsidRPr="007425E1"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06697F" w:rsidRDefault="00D96A5F" w:rsidP="00D24FE1">
      <w:pPr>
        <w:pStyle w:val="Heading4"/>
      </w:pPr>
      <w:bookmarkStart w:id="343" w:name="_Toc298681310"/>
      <w:r>
        <w:t>Part Six</w:t>
      </w:r>
      <w:bookmarkEnd w:id="3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Great is the honour of Mary,</w:t>
            </w:r>
          </w:p>
          <w:p w:rsidR="00D96A5F" w:rsidRPr="007425E1" w:rsidRDefault="00D96A5F" w:rsidP="00163A7A">
            <w:pPr>
              <w:pStyle w:val="EngHang"/>
            </w:pPr>
            <w:r w:rsidRPr="007425E1">
              <w:t>Above all the saint</w:t>
            </w:r>
            <w:r w:rsidR="00163A7A">
              <w:t xml:space="preserve">s, </w:t>
            </w:r>
          </w:p>
          <w:p w:rsidR="00D96A5F" w:rsidRPr="007425E1" w:rsidRDefault="00D96A5F" w:rsidP="00163A7A">
            <w:pPr>
              <w:pStyle w:val="EngHang"/>
            </w:pPr>
            <w:r w:rsidRPr="007425E1">
              <w:t>For she was worthy to receive,</w:t>
            </w:r>
          </w:p>
          <w:p w:rsidR="00D96A5F" w:rsidRPr="00163A7A" w:rsidRDefault="00D96A5F" w:rsidP="00163A7A">
            <w:pPr>
              <w:pStyle w:val="EngHangEnd"/>
            </w:pPr>
            <w:r w:rsidRPr="007425E1">
              <w:t xml:space="preserve">God the Logos. </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ⲟⲩⲛⲓϣϮ ⲡⲉ ̀ⲡⲧⲁⲓⲟ ⲙ̀ⲙⲁⲣⲓⲁ</w:t>
            </w:r>
            <w:r>
              <w:t>:</w:t>
            </w:r>
          </w:p>
          <w:p w:rsidR="002147AA" w:rsidRDefault="002147AA" w:rsidP="002147AA">
            <w:pPr>
              <w:pStyle w:val="CopticVersemulti-line"/>
            </w:pPr>
            <w:r w:rsidRPr="002147AA">
              <w:t xml:space="preserve">ⲡⲁⲣⲁ </w:t>
            </w:r>
            <w:r>
              <w:t>ⲛⲏⲉⲑⲟⲩⲁ</w:t>
            </w:r>
          </w:p>
          <w:p w:rsidR="002147AA" w:rsidRDefault="002147AA" w:rsidP="002147AA">
            <w:pPr>
              <w:pStyle w:val="CopticVersemulti-line"/>
            </w:pPr>
            <w:r w:rsidRPr="002147AA">
              <w:t>ϫⲉ ⲁⲥⲉⲙ̀ⲡϣⲁ ̀ⲛϣⲱⲡ ̀ⲉⲣⲟⲥ</w:t>
            </w:r>
            <w:r>
              <w:t>:</w:t>
            </w:r>
          </w:p>
          <w:p w:rsidR="00D96A5F" w:rsidRDefault="002147AA" w:rsidP="002147AA">
            <w:pPr>
              <w:pStyle w:val="CopticVerse"/>
            </w:pPr>
            <w:r w:rsidRPr="002147AA">
              <w:t>ⲙⲫⲛⲟⲩϮ ⲡⲓⲗⲟⲅⲟⲥ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He Whom the angels,</w:t>
            </w:r>
          </w:p>
          <w:p w:rsidR="00D96A5F" w:rsidRPr="007425E1" w:rsidRDefault="00D96A5F" w:rsidP="00163A7A">
            <w:pPr>
              <w:pStyle w:val="EngHang"/>
            </w:pPr>
            <w:r w:rsidRPr="007425E1">
              <w:t>Are fearful before,</w:t>
            </w:r>
          </w:p>
          <w:p w:rsidR="00D96A5F" w:rsidRPr="007425E1" w:rsidRDefault="00D96A5F" w:rsidP="00163A7A">
            <w:pPr>
              <w:pStyle w:val="EngHang"/>
            </w:pPr>
            <w:r w:rsidRPr="007425E1">
              <w:t>Mary the Virgin,</w:t>
            </w:r>
          </w:p>
          <w:p w:rsidR="00D96A5F" w:rsidRPr="00163A7A" w:rsidRDefault="00D96A5F" w:rsidP="00163A7A">
            <w:pPr>
              <w:pStyle w:val="EngHangEnd"/>
            </w:pPr>
            <w:r w:rsidRPr="007425E1">
              <w:t>Carried in her womb.</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ⲫⲏ̀ⲉⲧⲉⲣⲉ ⲛⲓⲁⲅⲅⲉⲗⲟⲥ</w:t>
            </w:r>
          </w:p>
          <w:p w:rsidR="002147AA" w:rsidRDefault="002147AA" w:rsidP="002147AA">
            <w:pPr>
              <w:pStyle w:val="CopticVersemulti-line"/>
            </w:pPr>
            <w:r w:rsidRPr="002147AA">
              <w:t>ⲉⲣϩⲟϮ ϧⲁ ⲧⲉϥϩⲏ</w:t>
            </w:r>
          </w:p>
          <w:p w:rsidR="002147AA" w:rsidRDefault="002147AA" w:rsidP="002147AA">
            <w:pPr>
              <w:pStyle w:val="CopticVersemulti-line"/>
            </w:pPr>
            <w:r w:rsidRPr="002147AA">
              <w:rPr>
                <w:highlight w:val="yellow"/>
              </w:rPr>
              <w:t>ⲙⲁⲣⲓⲁ</w:t>
            </w:r>
            <w:r w:rsidRPr="002147AA">
              <w:t xml:space="preserve"> Ϯⲡⲁⲣⲑⲉⲛⲟⲥ</w:t>
            </w:r>
          </w:p>
          <w:p w:rsidR="00D96A5F" w:rsidRDefault="002147AA" w:rsidP="002147AA">
            <w:pPr>
              <w:pStyle w:val="CopticVerse"/>
            </w:pPr>
            <w:r w:rsidRPr="002147AA">
              <w:t>ϥⲁⲓ ϧⲁⲣⲟϥ ϧⲉⲛ ⲧⲉⲥⲛⲉϫⲓ</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More exalted than the Cherubim,</w:t>
            </w:r>
          </w:p>
          <w:p w:rsidR="00D96A5F" w:rsidRPr="007425E1" w:rsidRDefault="00D96A5F" w:rsidP="00163A7A">
            <w:pPr>
              <w:pStyle w:val="EngHang"/>
            </w:pPr>
            <w:r w:rsidRPr="007425E1">
              <w:t>And more honoured than the Seraphim,</w:t>
            </w:r>
          </w:p>
          <w:p w:rsidR="00D96A5F" w:rsidRPr="007425E1" w:rsidRDefault="00D96A5F" w:rsidP="00163A7A">
            <w:pPr>
              <w:pStyle w:val="EngHang"/>
            </w:pPr>
            <w:r w:rsidRPr="007425E1">
              <w:t>For she became a temple,</w:t>
            </w:r>
          </w:p>
          <w:p w:rsidR="00D96A5F" w:rsidRDefault="00D96A5F" w:rsidP="00163A7A">
            <w:pPr>
              <w:pStyle w:val="EngHangEnd"/>
            </w:pPr>
            <w:r w:rsidRPr="007425E1">
              <w:t>For One of the Trinity.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ⲥϭⲟⲥⲓ ̀ⲉⲛⲓⲭⲉⲣⲟⲩⲃⲓⲙ</w:t>
            </w:r>
          </w:p>
          <w:p w:rsidR="002147AA" w:rsidRDefault="002147AA" w:rsidP="002147AA">
            <w:pPr>
              <w:pStyle w:val="CopticVersemulti-line"/>
            </w:pPr>
            <w:r w:rsidRPr="002147AA">
              <w:rPr>
                <w:highlight w:val="yellow"/>
              </w:rPr>
              <w:t>ⲥⲧⲁⲓⲏⲟⲩⲧ ̀</w:t>
            </w:r>
            <w:r w:rsidRPr="002147AA">
              <w:t>ⲉⲛⲓⲥⲉⲣⲁⲫⲓⲙ</w:t>
            </w:r>
          </w:p>
          <w:p w:rsidR="002147AA" w:rsidRDefault="002147AA" w:rsidP="002147AA">
            <w:pPr>
              <w:pStyle w:val="CopticVersemulti-line"/>
            </w:pPr>
            <w:r w:rsidRPr="002147AA">
              <w:t>ϫⲉ ⲁⲥϣⲱⲡⲓ ̀ⲛⲟⲩⲉⲣⲫⲉⲓ</w:t>
            </w:r>
          </w:p>
          <w:p w:rsidR="00D96A5F" w:rsidRDefault="002147AA" w:rsidP="002147AA">
            <w:pPr>
              <w:pStyle w:val="CopticVersemulti-line"/>
            </w:pPr>
            <w:r w:rsidRPr="002147AA">
              <w:rPr>
                <w:highlight w:val="yellow"/>
              </w:rPr>
              <w:t>ⲙⲡⲓⲟⲩⲁⲓ ̀</w:t>
            </w:r>
            <w:r w:rsidRPr="002147AA">
              <w:t>ⲉⲃⲟⲗ ϧⲉⲛ Ϯ̀ⲧⲣⲓⲁⲥ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t xml:space="preserve">This </w:t>
            </w:r>
            <w:r w:rsidRPr="007425E1">
              <w:t>is Jerusalem,</w:t>
            </w:r>
            <w:r w:rsidRPr="007425E1">
              <w:tab/>
            </w:r>
          </w:p>
          <w:p w:rsidR="00D96A5F" w:rsidRPr="007425E1" w:rsidRDefault="00D96A5F" w:rsidP="00163A7A">
            <w:pPr>
              <w:pStyle w:val="EngHang"/>
            </w:pPr>
            <w:r w:rsidRPr="007425E1">
              <w:t>The city of our God,</w:t>
            </w:r>
          </w:p>
          <w:p w:rsidR="00D96A5F" w:rsidRPr="007425E1" w:rsidRDefault="00D96A5F" w:rsidP="00163A7A">
            <w:pPr>
              <w:pStyle w:val="EngHang"/>
            </w:pPr>
            <w:r w:rsidRPr="007425E1">
              <w:t>And the joy of all the saints,</w:t>
            </w:r>
          </w:p>
          <w:p w:rsidR="00D96A5F" w:rsidRPr="00163A7A" w:rsidRDefault="00D96A5F" w:rsidP="00163A7A">
            <w:pPr>
              <w:pStyle w:val="EngHangEnd"/>
            </w:pPr>
            <w:r w:rsidRPr="007425E1">
              <w:t>Dwells inside her.</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ⲑⲁⲓ ⲧⲉ ⲓⲉⲣⲟⲩⲥⲁⲗⲏⲙ</w:t>
            </w:r>
          </w:p>
          <w:p w:rsidR="002147AA" w:rsidRDefault="002147AA" w:rsidP="002147AA">
            <w:pPr>
              <w:pStyle w:val="CopticVersemulti-line"/>
            </w:pPr>
            <w:r w:rsidRPr="002147AA">
              <w:t>ⲧⲡⲟⲗⲓⲥ ̀ⲙⲡⲉⲛⲛⲟⲩϮ ⲧⲉ</w:t>
            </w:r>
          </w:p>
          <w:p w:rsidR="002147AA" w:rsidRDefault="002147AA" w:rsidP="002147AA">
            <w:pPr>
              <w:pStyle w:val="CopticVersemulti-line"/>
            </w:pPr>
            <w:r w:rsidRPr="002147AA">
              <w:rPr>
                <w:highlight w:val="yellow"/>
              </w:rPr>
              <w:t>ⲉⲣⲉ ̀</w:t>
            </w:r>
            <w:r w:rsidRPr="002147AA">
              <w:t>ⲡⲟⲩⲛⲟϥ ̀ⲛⲧⲉ ⲛⲏⲉⲑⲟⲩⲁⲃ ⲧⲏⲣⲟⲩ</w:t>
            </w:r>
          </w:p>
          <w:p w:rsidR="00D96A5F" w:rsidRDefault="002147AA" w:rsidP="002147AA">
            <w:pPr>
              <w:pStyle w:val="CopticVersemulti-line"/>
            </w:pPr>
            <w:r w:rsidRPr="002147AA">
              <w:t>ϣⲟⲡ ̀ⲛ̀ϧⲣⲏⲓ ̀ⲛϧⲏⲧⲥ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Pr="00163A7A"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D96A5F" w:rsidRDefault="00D96A5F" w:rsidP="00D24FE1">
      <w:pPr>
        <w:pStyle w:val="Heading4"/>
      </w:pPr>
      <w:bookmarkStart w:id="344" w:name="_Toc298681311"/>
      <w:r>
        <w:t>Part Seven</w:t>
      </w:r>
      <w:bookmarkEnd w:id="3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Galilee of the Gentiles, </w:t>
            </w:r>
          </w:p>
          <w:p w:rsidR="00D96A5F" w:rsidRPr="007425E1" w:rsidRDefault="00D96A5F" w:rsidP="00163A7A">
            <w:pPr>
              <w:pStyle w:val="EngHang"/>
            </w:pPr>
            <w:r w:rsidRPr="007425E1">
              <w:t xml:space="preserve">That sits in darkness,  </w:t>
            </w:r>
            <w:r w:rsidRPr="007425E1">
              <w:tab/>
            </w:r>
            <w:r w:rsidRPr="007425E1">
              <w:tab/>
            </w:r>
            <w:r w:rsidRPr="007425E1">
              <w:tab/>
            </w:r>
          </w:p>
          <w:p w:rsidR="00D96A5F" w:rsidRPr="007425E1" w:rsidRDefault="00D96A5F" w:rsidP="00163A7A">
            <w:pPr>
              <w:pStyle w:val="EngHang"/>
            </w:pPr>
            <w:r w:rsidRPr="007425E1">
              <w:t xml:space="preserve">And in the shadow of death, </w:t>
            </w:r>
          </w:p>
          <w:p w:rsidR="00D96A5F" w:rsidRDefault="00D96A5F" w:rsidP="00163A7A">
            <w:pPr>
              <w:pStyle w:val="EngHangEnd"/>
            </w:pPr>
            <w:r w:rsidRPr="007425E1">
              <w:t>The Great Light has shone upon them.</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2147AA" w:rsidRDefault="002147AA"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2147AA" w:rsidRDefault="002147AA"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96A5F" w:rsidRDefault="002147AA"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God who rests Himself,</w:t>
            </w:r>
          </w:p>
          <w:p w:rsidR="00D96A5F" w:rsidRPr="007425E1" w:rsidRDefault="00163A7A" w:rsidP="00163A7A">
            <w:pPr>
              <w:pStyle w:val="EngHang"/>
            </w:pPr>
            <w:r>
              <w:t>In His saints,</w:t>
            </w:r>
          </w:p>
          <w:p w:rsidR="00D96A5F" w:rsidRPr="007425E1" w:rsidRDefault="00D96A5F" w:rsidP="00163A7A">
            <w:pPr>
              <w:pStyle w:val="EngHang"/>
            </w:pPr>
            <w:r w:rsidRPr="007425E1">
              <w:t>Was incarnate of the virgin,</w:t>
            </w:r>
          </w:p>
          <w:p w:rsidR="00D96A5F" w:rsidRDefault="00D96A5F" w:rsidP="00163A7A">
            <w:pPr>
              <w:pStyle w:val="EngHangEnd"/>
            </w:pPr>
            <w:r w:rsidRPr="007425E1">
              <w:t>For the pouring of Salvation.</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2147AA" w:rsidRDefault="002147AA" w:rsidP="002147AA">
            <w:pPr>
              <w:pStyle w:val="CopticVersemulti-line"/>
            </w:pPr>
            <w:r w:rsidRPr="002147AA">
              <w:t>Ⲫϯ ⲫⲏⲉⲑⲙⲟⲧⲉⲛ ⲙ̀ⲙⲟϥ</w:t>
            </w:r>
          </w:p>
          <w:p w:rsidR="002147AA" w:rsidRDefault="002147AA" w:rsidP="002147AA">
            <w:pPr>
              <w:pStyle w:val="CopticVersemulti-line"/>
            </w:pPr>
            <w:r w:rsidRPr="002147AA">
              <w:t>ϧⲉⲛ ⲛⲏⲉ̅ⲑ̅ⲩ ⲛ̀ⲧⲁϥ</w:t>
            </w:r>
          </w:p>
          <w:p w:rsidR="002147AA" w:rsidRDefault="002147AA" w:rsidP="002147AA">
            <w:pPr>
              <w:pStyle w:val="CopticVersemulti-line"/>
            </w:pPr>
            <w:r w:rsidRPr="002147AA">
              <w:t>ⲁϥϭⲓⲥⲁⲣⲝ ϧⲉⲛ ϯⲡⲁⲣⲑⲉⲛⲟⲥ</w:t>
            </w:r>
          </w:p>
          <w:p w:rsidR="00D96A5F" w:rsidRDefault="002147AA" w:rsidP="002147AA">
            <w:pPr>
              <w:pStyle w:val="CopticVerse"/>
            </w:pPr>
            <w:r w:rsidRPr="002147AA">
              <w:t>ⲉⲑⲃⲉ ⲫⲏⲉⲧⲉⲫⲱⲛ ⲛ̀ⲟⲩϫⲁⲓ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Gather, behold and wonder,</w:t>
            </w:r>
          </w:p>
          <w:p w:rsidR="00D96A5F" w:rsidRPr="007425E1" w:rsidRDefault="00D96A5F" w:rsidP="00163A7A">
            <w:pPr>
              <w:pStyle w:val="EngHang"/>
            </w:pPr>
            <w:r w:rsidRPr="007425E1">
              <w:t>Praise and rejoice with shouts</w:t>
            </w:r>
            <w:r w:rsidR="00163A7A">
              <w:t xml:space="preserve">, </w:t>
            </w:r>
          </w:p>
          <w:p w:rsidR="00D96A5F" w:rsidRPr="007425E1" w:rsidRDefault="00D96A5F" w:rsidP="00163A7A">
            <w:pPr>
              <w:pStyle w:val="EngHang"/>
            </w:pPr>
            <w:r w:rsidRPr="007425E1">
              <w:t>At this mystery,</w:t>
            </w:r>
          </w:p>
          <w:p w:rsidR="00D96A5F" w:rsidRPr="00163A7A" w:rsidRDefault="00D96A5F" w:rsidP="00163A7A">
            <w:pPr>
              <w:pStyle w:val="EngHangEnd"/>
            </w:pPr>
            <w:r w:rsidRPr="007425E1">
              <w:t>Which has been revealed to us.</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t>Ⲁⲙⲱⲓⲛⲓ ⲁⲛⲁⲩ ⲁ̀ⲣⲓϣ̀ⲫⲏⲣⲓ</w:t>
            </w:r>
          </w:p>
          <w:p w:rsidR="002147AA" w:rsidRDefault="002147AA" w:rsidP="002147AA">
            <w:pPr>
              <w:pStyle w:val="CopticVersemulti-line"/>
            </w:pPr>
            <w:r w:rsidRPr="002147AA">
              <w:t>ϩⲱⲥ ⲑⲉⲗⲏⲗ ϧⲉⲛ ⲟⲩϣ̀ⲗⲏⲗⲟⲩⲓ̀</w:t>
            </w:r>
          </w:p>
          <w:p w:rsidR="002147AA" w:rsidRDefault="002147AA" w:rsidP="002147AA">
            <w:pPr>
              <w:pStyle w:val="CopticVersemulti-line"/>
            </w:pPr>
            <w:r w:rsidRPr="002147AA">
              <w:t>ϩⲓϫⲉⲛ ⲡⲁⲓⲙⲩⲥⲧⲏⲣⲓⲟⲛ</w:t>
            </w:r>
          </w:p>
          <w:p w:rsidR="00D96A5F" w:rsidRDefault="002147AA" w:rsidP="002147AA">
            <w:pPr>
              <w:pStyle w:val="CopticVerse"/>
            </w:pPr>
            <w:r w:rsidRPr="002147AA">
              <w:rPr>
                <w:highlight w:val="yellow"/>
              </w:rPr>
              <w:t>ⲉⲧⲁϥⲟⲩⲱⲛϩ</w:t>
            </w:r>
            <w:r w:rsidRPr="002147AA">
              <w:t xml:space="preserve"> ⲛⲁⲛ ⲉⲃⲟⲗ</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For the Incorporeal became incarnate,</w:t>
            </w:r>
          </w:p>
          <w:p w:rsidR="00D96A5F" w:rsidRPr="007425E1" w:rsidRDefault="00D96A5F" w:rsidP="00163A7A">
            <w:pPr>
              <w:pStyle w:val="EngHang"/>
            </w:pPr>
            <w:r w:rsidRPr="007425E1">
              <w:t>And the Logos became flesh;</w:t>
            </w:r>
            <w:r w:rsidRPr="007425E1">
              <w:tab/>
              <w:t xml:space="preserve">                                </w:t>
            </w:r>
          </w:p>
          <w:p w:rsidR="00D96A5F" w:rsidRPr="007425E1" w:rsidRDefault="00D96A5F" w:rsidP="00163A7A">
            <w:pPr>
              <w:pStyle w:val="EngHang"/>
            </w:pPr>
            <w:r w:rsidRPr="007425E1">
              <w:t>T</w:t>
            </w:r>
            <w:r w:rsidR="00163A7A">
              <w:t>he unoriginate took beginning,</w:t>
            </w:r>
          </w:p>
          <w:p w:rsidR="00D96A5F" w:rsidRDefault="00D96A5F" w:rsidP="00163A7A">
            <w:pPr>
              <w:pStyle w:val="EngHangEnd"/>
            </w:pPr>
            <w:r w:rsidRPr="007425E1">
              <w:t>The timeless became within time.</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2147AA" w:rsidP="002147AA">
            <w:pPr>
              <w:pStyle w:val="CopticVersemulti-line"/>
            </w:pPr>
            <w:r w:rsidRPr="00FF1C35">
              <w:rPr>
                <w:highlight w:val="yellow"/>
              </w:rPr>
              <w:t>Ϫⲉ ⲡⲓⲁⲧⲥⲁⲣⲝ</w:t>
            </w:r>
          </w:p>
          <w:p w:rsidR="00FF1C35" w:rsidRDefault="002147AA" w:rsidP="002147AA">
            <w:pPr>
              <w:pStyle w:val="CopticVersemulti-line"/>
            </w:pPr>
            <w:r w:rsidRPr="002147AA">
              <w:t>ⲟⲩⲟϩ ⲡⲓⲗⲟⲅⲟⲥ ⲁϥϧ̀ⲑⲁⲓ</w:t>
            </w:r>
          </w:p>
          <w:p w:rsidR="00FF1C35" w:rsidRDefault="002147AA" w:rsidP="002147AA">
            <w:pPr>
              <w:pStyle w:val="CopticVersemulti-line"/>
            </w:pPr>
            <w:r w:rsidRPr="002147AA">
              <w:t>ⲡⲓⲁⲧⲁⲣⲭⲏ ⲁϥⲉⲣϩⲏⲧⲥ</w:t>
            </w:r>
          </w:p>
          <w:p w:rsidR="00D96A5F" w:rsidRDefault="002147AA" w:rsidP="00FF1C35">
            <w:pPr>
              <w:pStyle w:val="CopticVerse"/>
            </w:pPr>
            <w:r w:rsidRPr="002147AA">
              <w:t>ⲡⲓⲁⲧⲥⲏⲟⲩ ⲁϥϣⲱⲡⲓ ϧⲁ ⲟⲩⲭ̀ⲣⲟⲛⲟⲥ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The incomprehensible has been grasped,</w:t>
            </w:r>
          </w:p>
          <w:p w:rsidR="00D96A5F" w:rsidRPr="007425E1" w:rsidRDefault="00D96A5F" w:rsidP="00163A7A">
            <w:pPr>
              <w:pStyle w:val="EngHang"/>
            </w:pPr>
            <w:r w:rsidRPr="007425E1">
              <w:t>The unseen has been seen,</w:t>
            </w:r>
          </w:p>
          <w:p w:rsidR="00D96A5F" w:rsidRPr="007425E1" w:rsidRDefault="00D96A5F" w:rsidP="00163A7A">
            <w:pPr>
              <w:pStyle w:val="EngHang"/>
            </w:pPr>
            <w:r w:rsidRPr="007425E1">
              <w:t>The Son of the Living God,</w:t>
            </w:r>
          </w:p>
          <w:p w:rsidR="00D96A5F" w:rsidRDefault="00D96A5F" w:rsidP="00163A7A">
            <w:pPr>
              <w:pStyle w:val="EngHangEnd"/>
            </w:pPr>
            <w:r w:rsidRPr="007425E1">
              <w:t>Truly became the Son of Man.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2147AA">
            <w:pPr>
              <w:pStyle w:val="CopticVersemulti-line"/>
            </w:pPr>
            <w:r w:rsidRPr="00FF1C35">
              <w:t>Ⲡⲓⲁⲧϣ̀ⲧⲁϩⲟϥ ⲁⲩϫⲉⲙϫⲱⲙϥ</w:t>
            </w:r>
          </w:p>
          <w:p w:rsidR="00FF1C35" w:rsidRDefault="00FF1C35" w:rsidP="002147AA">
            <w:pPr>
              <w:pStyle w:val="CopticVersemulti-line"/>
            </w:pPr>
            <w:r w:rsidRPr="00FF1C35">
              <w:t>ⲡⲓⲁⲑⲛⲁⲩ ⲉⲣⲟϥ ⲥⲉⲛⲁⲩ ⲉⲣⲟϥ</w:t>
            </w:r>
          </w:p>
          <w:p w:rsidR="00FF1C35" w:rsidRDefault="00FF1C35" w:rsidP="002147AA">
            <w:pPr>
              <w:pStyle w:val="CopticVersemulti-line"/>
            </w:pPr>
            <w:r w:rsidRPr="00FF1C35">
              <w:t>ⲡ̀ϣⲏⲣⲓ ⲙ̀ⲫϯ ⲉⲧⲟⲛϧ</w:t>
            </w:r>
          </w:p>
          <w:p w:rsidR="00D96A5F" w:rsidRDefault="00FF1C35" w:rsidP="00FF1C35">
            <w:pPr>
              <w:pStyle w:val="CopticVerse"/>
            </w:pPr>
            <w:r w:rsidRPr="00FF1C35">
              <w:t>ⲁϥϣⲱⲡⲓ ⲛ̀ϣⲏⲣⲓ ⲛ̀ⲣⲱⲙⲓ ϧⲉⲛ ⲟⲩⲙⲉⲑⲙⲏⲓ</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D96A5F" w:rsidRDefault="00D96A5F" w:rsidP="00163A7A">
            <w:pPr>
              <w:pStyle w:val="EngHang"/>
              <w:rPr>
                <w:highlight w:val="yellow"/>
              </w:rPr>
            </w:pPr>
            <w:r w:rsidRPr="00D96A5F">
              <w:rPr>
                <w:highlight w:val="yellow"/>
              </w:rPr>
              <w:t>Jesus Christ yesterday and today,</w:t>
            </w:r>
          </w:p>
          <w:p w:rsidR="00D96A5F" w:rsidRPr="00D96A5F" w:rsidRDefault="00D96A5F" w:rsidP="00163A7A">
            <w:pPr>
              <w:pStyle w:val="EngHang"/>
              <w:rPr>
                <w:highlight w:val="yellow"/>
              </w:rPr>
            </w:pPr>
            <w:r w:rsidRPr="00D96A5F">
              <w:rPr>
                <w:highlight w:val="yellow"/>
              </w:rPr>
              <w:t>The same and is, forever</w:t>
            </w:r>
            <w:r w:rsidRPr="00D96A5F">
              <w:rPr>
                <w:rStyle w:val="FootnoteReference"/>
                <w:highlight w:val="yellow"/>
              </w:rPr>
              <w:t xml:space="preserve">  </w:t>
            </w:r>
            <w:r w:rsidRPr="00D96A5F">
              <w:rPr>
                <w:highlight w:val="yellow"/>
              </w:rPr>
              <w:t>,</w:t>
            </w:r>
          </w:p>
          <w:p w:rsidR="00D96A5F" w:rsidRPr="00D96A5F" w:rsidRDefault="00D96A5F" w:rsidP="00163A7A">
            <w:pPr>
              <w:pStyle w:val="EngHang"/>
              <w:rPr>
                <w:highlight w:val="yellow"/>
              </w:rPr>
            </w:pPr>
            <w:r w:rsidRPr="00D96A5F">
              <w:rPr>
                <w:highlight w:val="yellow"/>
              </w:rPr>
              <w:t>In one hypostasis,</w:t>
            </w:r>
          </w:p>
          <w:p w:rsidR="00D96A5F" w:rsidRDefault="00D96A5F" w:rsidP="00163A7A">
            <w:pPr>
              <w:pStyle w:val="EngHangEnd"/>
            </w:pPr>
            <w:r w:rsidRPr="00D96A5F">
              <w:rPr>
                <w:highlight w:val="yellow"/>
              </w:rPr>
              <w:t>We worship Him and glorify Him</w:t>
            </w:r>
            <w:r w:rsidR="00163A7A">
              <w:t>.</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FF1C35" w:rsidP="002147AA">
            <w:pPr>
              <w:pStyle w:val="CopticVersemulti-line"/>
            </w:pPr>
            <w:r w:rsidRPr="00FF1C35">
              <w:t>Ⲓⲏ̅ⲥ Ⲡⲭ̅ⲥ ⲛ̀ⲥⲁϥ ⲛⲉⲙ ⲫⲟⲟⲩ</w:t>
            </w:r>
          </w:p>
          <w:p w:rsidR="00FF1C35" w:rsidRDefault="00FF1C35" w:rsidP="002147AA">
            <w:pPr>
              <w:pStyle w:val="CopticVersemulti-line"/>
            </w:pPr>
            <w:r w:rsidRPr="00FF1C35">
              <w:t>ⲛ̀ⲑⲟϥ ⲛ̀ⲑⲟϥ ⲡⲉ ⲛⲉⲙ ϣⲁ ⲉⲛⲉϩ</w:t>
            </w:r>
          </w:p>
          <w:p w:rsidR="00FF1C35" w:rsidRDefault="00FF1C35" w:rsidP="002147AA">
            <w:pPr>
              <w:pStyle w:val="CopticVersemulti-line"/>
            </w:pPr>
            <w:r w:rsidRPr="00FF1C35">
              <w:t>ϧⲉⲛ ⲟⲩϩⲩⲡⲟⲥⲧⲁⲥⲓⲥ ⲛ̀ⲟⲩⲱⲧ</w:t>
            </w:r>
          </w:p>
          <w:p w:rsidR="00D96A5F" w:rsidRDefault="00FF1C35" w:rsidP="00FF1C35">
            <w:pPr>
              <w:pStyle w:val="CopticVerse"/>
            </w:pPr>
            <w:r w:rsidRPr="00FF1C35">
              <w:t>ⲧⲉⲛⲟⲩⲱϣⲧ ⲙ̀ⲙⲟϥ ⲧⲉⲛϯⲱ̀ⲟⲩ ⲛⲁϥ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FF1C35">
            <w:pPr>
              <w:pStyle w:val="CopticVersemulti-line"/>
            </w:pPr>
            <w:r w:rsidRPr="00F6464C">
              <w:t>Ⲁⲫ̀ⲓⲱⲧ ϫⲟⲩϣⲧ ⲉ̀ⲃⲟⲗϧⲉⲛ ⲧ̀ⲫⲉ</w:t>
            </w:r>
          </w:p>
          <w:p w:rsidR="00FF1C35" w:rsidRDefault="00FF1C35" w:rsidP="00FF1C35">
            <w:pPr>
              <w:pStyle w:val="CopticVersemulti-line"/>
            </w:pPr>
            <w:r w:rsidRPr="00F6464C">
              <w:t>ⲙ̀ⲡⲉϥϫⲉⲙ ⲫⲏⲉⲧⲟ̀ⲛⲓ ⲙ̀ⲙⲟ</w:t>
            </w:r>
          </w:p>
          <w:p w:rsidR="00FF1C35" w:rsidRDefault="00FF1C35" w:rsidP="00FF1C35">
            <w:pPr>
              <w:pStyle w:val="CopticVersemulti-line"/>
            </w:pPr>
            <w:r w:rsidRPr="00F6464C">
              <w:t>ⲁϥⲟⲩⲱⲣⲡ ⲙ̀ⲡⲉϥⲙⲟⲛⲟⲅⲉⲛⲏⲥ</w:t>
            </w:r>
          </w:p>
          <w:p w:rsidR="00D96A5F" w:rsidRDefault="00FF1C35" w:rsidP="00FF1C35">
            <w:pPr>
              <w:pStyle w:val="CopticVersemulti-line"/>
            </w:pPr>
            <w:r w:rsidRPr="00F6464C">
              <w:t>ⲓ̀ ⲁϥϭⲓⲥⲁⲣⲝ ⲉ̀ⲃⲟⲗⲛ̀ϧⲏϯ</w:t>
            </w:r>
          </w:p>
        </w:tc>
      </w:tr>
    </w:tbl>
    <w:p w:rsidR="00D96A5F" w:rsidRDefault="00D96A5F" w:rsidP="00D96A5F">
      <w:pPr>
        <w:pStyle w:val="Heading3"/>
      </w:pPr>
      <w:bookmarkStart w:id="345" w:name="_Toc298681312"/>
      <w:bookmarkStart w:id="346" w:name="_Toc308441927"/>
      <w:r>
        <w:t>The Crown Batos</w:t>
      </w:r>
      <w:bookmarkEnd w:id="345"/>
      <w:bookmarkEnd w:id="346"/>
    </w:p>
    <w:p w:rsidR="00073574" w:rsidRPr="00073574" w:rsidRDefault="00073574" w:rsidP="00073574">
      <w:pPr>
        <w:pStyle w:val="Heading3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Ezekiel the prophet,</w:t>
            </w:r>
          </w:p>
          <w:p w:rsidR="00D96A5F" w:rsidRPr="007425E1" w:rsidRDefault="00D96A5F" w:rsidP="00AB365B">
            <w:pPr>
              <w:pStyle w:val="EngHang"/>
            </w:pPr>
            <w:r w:rsidRPr="007425E1">
              <w:t xml:space="preserve">Proclaimed and bore witness, </w:t>
            </w:r>
          </w:p>
          <w:p w:rsidR="00D96A5F" w:rsidRPr="007425E1" w:rsidRDefault="00D96A5F" w:rsidP="00AB365B">
            <w:pPr>
              <w:pStyle w:val="EngHang"/>
            </w:pPr>
            <w:r w:rsidRPr="007425E1">
              <w:t xml:space="preserve">I saw a gate in the east; </w:t>
            </w:r>
          </w:p>
          <w:p w:rsidR="00D96A5F" w:rsidRPr="00AB365B" w:rsidRDefault="00D96A5F" w:rsidP="00AB365B">
            <w:pPr>
              <w:pStyle w:val="EngHangEnd"/>
            </w:pPr>
            <w:r w:rsidRPr="007425E1">
              <w:t>Closed with a wondrous sea</w:t>
            </w:r>
            <w:r w:rsidR="00AB365B">
              <w:t>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E532DA" w:rsidRDefault="00E532DA"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E532DA" w:rsidRDefault="00E532DA"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96A5F" w:rsidRDefault="00E532DA"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No one shall enter therein</w:t>
            </w:r>
            <w:r w:rsidR="00AB365B">
              <w:t>,</w:t>
            </w:r>
          </w:p>
          <w:p w:rsidR="00D96A5F" w:rsidRPr="007425E1" w:rsidRDefault="00D96A5F" w:rsidP="00AB365B">
            <w:pPr>
              <w:pStyle w:val="EngHang"/>
            </w:pPr>
            <w:r w:rsidRPr="007425E1">
              <w:t xml:space="preserve">Save the Lord of Hosts; </w:t>
            </w:r>
          </w:p>
          <w:p w:rsidR="00D96A5F" w:rsidRPr="007425E1" w:rsidRDefault="00D96A5F" w:rsidP="00AB365B">
            <w:pPr>
              <w:pStyle w:val="EngHang"/>
            </w:pPr>
            <w:r w:rsidRPr="007425E1">
              <w:t xml:space="preserve">He has entered and come forth; </w:t>
            </w:r>
          </w:p>
          <w:p w:rsidR="00D96A5F" w:rsidRDefault="00D96A5F" w:rsidP="00AB365B">
            <w:pPr>
              <w:pStyle w:val="EngHangEnd"/>
            </w:pPr>
            <w:r w:rsidRPr="007425E1">
              <w:t>And it stands shut in this manner.</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Ⲙ̀ⲡⲉ ϩ̀ⲗⲓ ϣⲉ ⲉ̀ϧⲟⲩⲛ ⲉ̀ⲣⲟⲥ</w:t>
            </w:r>
          </w:p>
          <w:p w:rsidR="00E532DA" w:rsidRDefault="00E532DA" w:rsidP="00E532DA">
            <w:pPr>
              <w:pStyle w:val="CopticVersemulti-line"/>
            </w:pPr>
            <w:r w:rsidRPr="00E532DA">
              <w:t>ⲉ̀ⲃⲏⲗ ⲉ̀Ⲡⲟ̅ⲥ̅ ⲛ̀ⲧⲉ ⲛⲓϫⲟⲙ</w:t>
            </w:r>
          </w:p>
          <w:p w:rsidR="00E532DA" w:rsidRDefault="00E532DA" w:rsidP="00E532DA">
            <w:pPr>
              <w:pStyle w:val="CopticVersemulti-line"/>
            </w:pPr>
            <w:r w:rsidRPr="00E532DA">
              <w:t>ⲁϥϣⲉ ⲉ̀ϧⲟⲩⲛ ⲁϥⲓ̀ ⲉ̀ⲃⲟⲗ</w:t>
            </w:r>
          </w:p>
          <w:p w:rsidR="00D96A5F" w:rsidRDefault="00E532DA" w:rsidP="00E532DA">
            <w:pPr>
              <w:pStyle w:val="CopticVerse"/>
            </w:pPr>
            <w:r w:rsidRPr="00E532DA">
              <w:t>ⲁⲥⲟ̀ϩⲓ ⲉⲥϣⲟⲧⲉⲙ ⲙ̀ⲡⲉⲥⲣⲏϯ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For the gate is the virgin,</w:t>
            </w:r>
          </w:p>
          <w:p w:rsidR="00D96A5F" w:rsidRPr="007425E1" w:rsidRDefault="00D96A5F" w:rsidP="00AB365B">
            <w:pPr>
              <w:pStyle w:val="EngHang"/>
            </w:pPr>
            <w:r w:rsidRPr="007425E1">
              <w:t>Who gave birth to our Saviour,</w:t>
            </w:r>
          </w:p>
          <w:p w:rsidR="00D96A5F" w:rsidRPr="007425E1" w:rsidRDefault="00D96A5F" w:rsidP="00AB365B">
            <w:pPr>
              <w:pStyle w:val="EngHang"/>
            </w:pPr>
            <w:r w:rsidRPr="007425E1">
              <w:t>And also after giving birth,</w:t>
            </w:r>
          </w:p>
          <w:p w:rsidR="00D96A5F" w:rsidRPr="00AB365B" w:rsidRDefault="00D96A5F" w:rsidP="00AB365B">
            <w:pPr>
              <w:pStyle w:val="EngHangEnd"/>
            </w:pPr>
            <w:r w:rsidRPr="007425E1">
              <w:t>She remained a virgin.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Ϯⲡⲏⲗⲓ ⲅⲁⲣ ⲧⲉ ϯⲡⲁⲣⲑⲉⲛⲟⲥ</w:t>
            </w:r>
          </w:p>
          <w:p w:rsidR="00E532DA" w:rsidRDefault="00E532DA" w:rsidP="00E532DA">
            <w:pPr>
              <w:pStyle w:val="CopticVersemulti-line"/>
            </w:pPr>
            <w:r w:rsidRPr="00E532DA">
              <w:t>ⲑⲏⲉ̀ⲧⲁⲥⲙⲓⲥⲓ ⲙ̀ⲡⲉⲛⲥⲱⲧⲏⲣ</w:t>
            </w:r>
          </w:p>
          <w:p w:rsidR="00E532DA" w:rsidRDefault="00E532DA" w:rsidP="00E532DA">
            <w:pPr>
              <w:pStyle w:val="CopticVersemulti-line"/>
            </w:pPr>
            <w:r w:rsidRPr="00E532DA">
              <w:t>ⲟⲩⲟϩ ⲟⲛ ⲙⲉⲛⲉⲛⲥⲁ ⲑ̀ⲣⲉⲥⲙⲁⲥϥ</w:t>
            </w:r>
          </w:p>
          <w:p w:rsidR="00D96A5F" w:rsidRDefault="00E532DA" w:rsidP="00E532DA">
            <w:pPr>
              <w:pStyle w:val="CopticVerse"/>
            </w:pPr>
            <w:r w:rsidRPr="00E532DA">
              <w:t>ⲁⲥⲟ̀ϩⲓ ⲉⲥⲟⲓ ⲙ̀ⲡⲁⲣⲑⲉⲛⲟⲥ</w:t>
            </w:r>
          </w:p>
        </w:tc>
      </w:tr>
      <w:tr w:rsidR="00D96A5F" w:rsidTr="00AB365B">
        <w:trPr>
          <w:cantSplit/>
          <w:jc w:val="center"/>
        </w:trPr>
        <w:tc>
          <w:tcPr>
            <w:tcW w:w="288" w:type="dxa"/>
          </w:tcPr>
          <w:p w:rsidR="00D96A5F" w:rsidRDefault="00AB365B" w:rsidP="00AB365B">
            <w:pPr>
              <w:pStyle w:val="CopticCross"/>
            </w:pPr>
            <w:r w:rsidRPr="00FB5ACB">
              <w:lastRenderedPageBreak/>
              <w:t>¿</w:t>
            </w:r>
          </w:p>
        </w:tc>
        <w:tc>
          <w:tcPr>
            <w:tcW w:w="3960" w:type="dxa"/>
          </w:tcPr>
          <w:p w:rsidR="00D96A5F" w:rsidRPr="007425E1" w:rsidRDefault="00D96A5F" w:rsidP="00AB365B">
            <w:pPr>
              <w:pStyle w:val="EngHang"/>
            </w:pPr>
            <w:r w:rsidRPr="007425E1">
              <w:t>Blessed is your fruit</w:t>
            </w:r>
            <w:r>
              <w:rPr>
                <w:rStyle w:val="FootnoteReference"/>
              </w:rPr>
              <w:t xml:space="preserve"> </w:t>
            </w:r>
            <w:r w:rsidR="00AB365B">
              <w:t>,</w:t>
            </w:r>
          </w:p>
          <w:p w:rsidR="00D96A5F" w:rsidRPr="00646C04" w:rsidRDefault="00D96A5F" w:rsidP="00AB365B">
            <w:pPr>
              <w:pStyle w:val="EngHang"/>
            </w:pPr>
            <w:r w:rsidRPr="00646C04">
              <w:t>O you who brought forth God to the world,</w:t>
            </w:r>
          </w:p>
          <w:p w:rsidR="00D96A5F" w:rsidRPr="007425E1" w:rsidRDefault="00D96A5F" w:rsidP="00AB365B">
            <w:pPr>
              <w:pStyle w:val="EngHang"/>
            </w:pPr>
            <w:r w:rsidRPr="007425E1">
              <w:t>That He may save us from the hands,</w:t>
            </w:r>
          </w:p>
          <w:p w:rsidR="00D96A5F" w:rsidRPr="00AB365B" w:rsidRDefault="00D96A5F" w:rsidP="00AB365B">
            <w:pPr>
              <w:pStyle w:val="EngHangEnd"/>
            </w:pPr>
            <w:r w:rsidRPr="007425E1">
              <w:t>Of the unmerciful tyrant.</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ϥ̀ⲥ̀ⲙⲁⲣⲱⲟⲩⲧ ⲛ̀ϫⲉ ⲡⲉⲕⲁⲣⲡⲟⲥ</w:t>
            </w:r>
          </w:p>
          <w:p w:rsidR="00E532DA" w:rsidRDefault="00E532DA" w:rsidP="00E532DA">
            <w:pPr>
              <w:pStyle w:val="CopticVersemulti-line"/>
            </w:pPr>
            <w:r w:rsidRPr="00E532DA">
              <w:t>ⲱ̀ ⲑⲏⲉ̀ⲧⲁⲥϫ̀ⲫⲉ Ⲫϯ ⲛⲁⲛ ⲉ̀ⲡⲓⲕⲟⲥⲙⲟⲥ</w:t>
            </w:r>
          </w:p>
          <w:p w:rsidR="00E532DA" w:rsidRDefault="00E532DA" w:rsidP="00E532DA">
            <w:pPr>
              <w:pStyle w:val="CopticVersemulti-line"/>
            </w:pPr>
            <w:r w:rsidRPr="00E532DA">
              <w:t>ϣⲁⲛ̀ⲧⲉϥⲥⲟⲧⲧⲉⲛ ϧⲉⲛ ⲛⲉⲛϫⲓϫ</w:t>
            </w:r>
          </w:p>
          <w:p w:rsidR="00D96A5F" w:rsidRDefault="00E532DA" w:rsidP="00E532DA">
            <w:pPr>
              <w:pStyle w:val="CopticVerse"/>
            </w:pPr>
            <w:r w:rsidRPr="00E532DA">
              <w:t>ⲙ̀ⲡⲓⲧⲩⲣⲁⲛⲛⲟⲥ ⲛ̀ⲁⲑⲛⲁⲓ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You are blessed and perfect,</w:t>
            </w:r>
          </w:p>
          <w:p w:rsidR="00D96A5F" w:rsidRPr="007425E1" w:rsidRDefault="00D96A5F" w:rsidP="00AB365B">
            <w:pPr>
              <w:pStyle w:val="EngHang"/>
            </w:pPr>
            <w:r w:rsidRPr="007425E1">
              <w:t>O you who found all grace,</w:t>
            </w:r>
          </w:p>
          <w:p w:rsidR="00D96A5F" w:rsidRPr="007425E1" w:rsidRDefault="00D96A5F" w:rsidP="00AB365B">
            <w:pPr>
              <w:pStyle w:val="EngHang"/>
            </w:pPr>
            <w:r w:rsidRPr="007425E1">
              <w:t>Before the King of Glory</w:t>
            </w:r>
          </w:p>
          <w:p w:rsidR="00D96A5F" w:rsidRPr="00AB365B" w:rsidRDefault="00D96A5F" w:rsidP="00AB365B">
            <w:pPr>
              <w:pStyle w:val="EngHangEnd"/>
            </w:pPr>
            <w:r w:rsidRPr="007425E1">
              <w:t>Our true God.</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Ⲧⲉⲥ̀ⲙⲁⲙⲁⲧ ⲧⲉϫⲏⲕ ⲉ̀ⲃⲟⲗ</w:t>
            </w:r>
          </w:p>
          <w:p w:rsidR="00E532DA" w:rsidRDefault="00E532DA" w:rsidP="00E532DA">
            <w:pPr>
              <w:pStyle w:val="CopticVersemulti-line"/>
            </w:pPr>
            <w:r w:rsidRPr="00E532DA">
              <w:t>ⲱ̀ ⲑⲏⲉ̀ⲧⲁⲥϫⲉⲙ ⲭⲁⲣⲓⲥⲙⲁ ⲛⲓⲃⲉⲛ</w:t>
            </w:r>
          </w:p>
          <w:p w:rsidR="00E532DA" w:rsidRDefault="00E532DA" w:rsidP="00E532DA">
            <w:pPr>
              <w:pStyle w:val="CopticVersemulti-line"/>
            </w:pPr>
            <w:r w:rsidRPr="00E532DA">
              <w:t>ⲙ̀ⲡⲉⲙ̀ⲑⲟ ⲙ̀ⲡ̀ⲟⲩⲣⲟ ⲛ̀ⲧⲉ ⲡ̀ⲱ̀ⲟⲩ</w:t>
            </w:r>
          </w:p>
          <w:p w:rsidR="00D96A5F" w:rsidRDefault="00E532DA" w:rsidP="00E532DA">
            <w:pPr>
              <w:pStyle w:val="CopticVerse"/>
            </w:pPr>
            <w:r w:rsidRPr="00E532DA">
              <w:t>ⲡⲉⲛⲁ̀ⲗⲏⲑⲓⲛⲟⲥ ⲛ̀ⲛⲟⲩϯ</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You are worthy of all honour,</w:t>
            </w:r>
          </w:p>
          <w:p w:rsidR="00D96A5F" w:rsidRPr="007425E1" w:rsidRDefault="00D96A5F" w:rsidP="00AB365B">
            <w:pPr>
              <w:pStyle w:val="EngHang"/>
            </w:pPr>
            <w:r w:rsidRPr="007425E1">
              <w:t xml:space="preserve">More than anyone on the earth, </w:t>
            </w:r>
          </w:p>
          <w:p w:rsidR="00D96A5F" w:rsidRPr="007425E1" w:rsidRDefault="00D96A5F" w:rsidP="00AB365B">
            <w:pPr>
              <w:pStyle w:val="EngHang"/>
            </w:pPr>
            <w:r w:rsidRPr="007425E1">
              <w:t>For the Logos of the Father</w:t>
            </w:r>
          </w:p>
          <w:p w:rsidR="00D96A5F" w:rsidRPr="00AB365B" w:rsidRDefault="00D96A5F" w:rsidP="00AB365B">
            <w:pPr>
              <w:pStyle w:val="EngHangEnd"/>
            </w:pPr>
            <w:r w:rsidRPr="007425E1">
              <w:t>Came and was incarnate of you.</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Ⲁ̀ⲣⲉⲉⲙⲡ̀ϣⲁ ⲛ̀ⲧⲁⲓⲟ̀ ⲛⲓⲃⲉⲛ</w:t>
            </w:r>
          </w:p>
          <w:p w:rsidR="00E532DA" w:rsidRDefault="00E532DA" w:rsidP="00E532DA">
            <w:pPr>
              <w:pStyle w:val="CopticVersemulti-line"/>
            </w:pPr>
            <w:r w:rsidRPr="00E532DA">
              <w:t>ⲡⲁⲣⲁ ⲟⲩⲟⲛ ⲛⲓⲃⲉⲛ ⲉⲧ ϩⲓϫⲉⲛ ⲡⲓⲕⲁϩⲓ</w:t>
            </w:r>
          </w:p>
          <w:p w:rsidR="00E532DA" w:rsidRDefault="00E532DA" w:rsidP="00E532DA">
            <w:pPr>
              <w:pStyle w:val="CopticVersemulti-line"/>
            </w:pPr>
            <w:r w:rsidRPr="00E532DA">
              <w:t>ϫⲉ ⲁ ⲡⲓⲗⲟⲅⲟⲥ ⲛ̀ⲧⲉ Ⲫ̀ⲓⲱⲧ</w:t>
            </w:r>
          </w:p>
          <w:p w:rsidR="00D96A5F" w:rsidRDefault="00E532DA" w:rsidP="00E532DA">
            <w:pPr>
              <w:pStyle w:val="CopticVerse"/>
            </w:pPr>
            <w:r w:rsidRPr="00E532DA">
              <w:t>ⲓ̀ ⲁϥϭⲓⲥⲁⲣⲝ ⲉ̀ⲃⲟⲗⲛ̀ϧⲏϯ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And walked with men,</w:t>
            </w:r>
          </w:p>
          <w:p w:rsidR="00D96A5F" w:rsidRPr="007425E1" w:rsidRDefault="00D96A5F" w:rsidP="00AB365B">
            <w:pPr>
              <w:pStyle w:val="EngHang"/>
            </w:pPr>
            <w:r w:rsidRPr="007425E1">
              <w:t>As a compassionate Lover of Mankind,</w:t>
            </w:r>
          </w:p>
          <w:p w:rsidR="00D96A5F" w:rsidRPr="007425E1" w:rsidRDefault="00D96A5F" w:rsidP="00AB365B">
            <w:pPr>
              <w:pStyle w:val="EngHang"/>
            </w:pPr>
            <w:r w:rsidRPr="007425E1">
              <w:t>That He may save our souls,</w:t>
            </w:r>
          </w:p>
          <w:p w:rsidR="00D96A5F" w:rsidRPr="00AB365B" w:rsidRDefault="00D96A5F" w:rsidP="00AB365B">
            <w:pPr>
              <w:pStyle w:val="EngHangEnd"/>
            </w:pPr>
            <w:r w:rsidRPr="007425E1">
              <w:t>Through His Holy manifestation.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Ⲟⲩⲟϩ ⲁϥⲙⲟϣⲓ ⲛⲉⲙ ⲛⲓⲣⲱⲙⲓ</w:t>
            </w:r>
          </w:p>
          <w:p w:rsidR="00E532DA" w:rsidRDefault="00E532DA" w:rsidP="00E532DA">
            <w:pPr>
              <w:pStyle w:val="CopticVersemulti-line"/>
            </w:pPr>
            <w:r w:rsidRPr="00E532DA">
              <w:t>ϩⲱⲥ ⲙⲁⲓⲣⲱⲙⲓ ⲛ̀ⲣⲉϥϣⲉⲛϩⲏⲧ</w:t>
            </w:r>
          </w:p>
          <w:p w:rsidR="00E532DA" w:rsidRDefault="00E532DA" w:rsidP="00E532DA">
            <w:pPr>
              <w:pStyle w:val="CopticVersemulti-line"/>
            </w:pPr>
            <w:r w:rsidRPr="00E532DA">
              <w:t>ϣⲁⲛ̀ⲧⲉϥⲥⲱϯ ⲛ̀ⲛⲉⲛⲯⲩⲭⲏ</w:t>
            </w:r>
          </w:p>
          <w:p w:rsidR="00D96A5F" w:rsidRDefault="00E532DA" w:rsidP="00E532DA">
            <w:pPr>
              <w:pStyle w:val="CopticVerse"/>
            </w:pPr>
            <w:r w:rsidRPr="00E532DA">
              <w:t>ϩⲓⲧⲉⲛ ⲧⲉϥⲡⲁⲣⲟⲩⲥⲓⲁ̀ ⲉ̅ⲑ̅ⲩ</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Let us worship our Saviour,</w:t>
            </w:r>
          </w:p>
          <w:p w:rsidR="00D96A5F" w:rsidRPr="007425E1" w:rsidRDefault="00D96A5F" w:rsidP="00AB365B">
            <w:pPr>
              <w:pStyle w:val="EngHang"/>
            </w:pPr>
            <w:r w:rsidRPr="007425E1">
              <w:t>The good lover of mankind,</w:t>
            </w:r>
          </w:p>
          <w:p w:rsidR="00D96A5F" w:rsidRPr="007425E1" w:rsidRDefault="00D96A5F" w:rsidP="00AB365B">
            <w:pPr>
              <w:pStyle w:val="EngHang"/>
            </w:pPr>
            <w:r w:rsidRPr="007425E1">
              <w:t>For He had compassion on us,</w:t>
            </w:r>
          </w:p>
          <w:p w:rsidR="00D96A5F" w:rsidRPr="00AB365B" w:rsidRDefault="00D96A5F" w:rsidP="00AB365B">
            <w:pPr>
              <w:pStyle w:val="EngHangEnd"/>
            </w:pPr>
            <w:r w:rsidRPr="007425E1">
              <w:t>He came and saved us.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Ⲙⲁⲣⲉⲛⲟⲩⲱϣⲧ ⲙ̀Ⲡⲉⲛⲥⲱⲧⲏⲣ</w:t>
            </w:r>
          </w:p>
          <w:p w:rsidR="00E532DA" w:rsidRDefault="00E532DA" w:rsidP="00E532DA">
            <w:pPr>
              <w:pStyle w:val="CopticVersemulti-line"/>
            </w:pPr>
            <w:r w:rsidRPr="00E532DA">
              <w:t>ⲡⲓⲙⲁⲓⲣⲱⲙⲓ ⲛ̀ⲁ̀ⲅⲁⲑⲟⲥ</w:t>
            </w:r>
          </w:p>
          <w:p w:rsidR="00E532DA" w:rsidRDefault="00E532DA" w:rsidP="00E532DA">
            <w:pPr>
              <w:pStyle w:val="CopticVersemulti-line"/>
            </w:pPr>
            <w:r w:rsidRPr="00E532DA">
              <w:t>ϫⲉ ⲛ̀ⲑⲟϥ ⲁϥϣⲉⲛϩⲏⲧ ϧⲁⲣⲟⲛ</w:t>
            </w:r>
          </w:p>
          <w:p w:rsidR="00D96A5F" w:rsidRDefault="00E532DA" w:rsidP="00E532DA">
            <w:pPr>
              <w:pStyle w:val="CopticVerse"/>
            </w:pPr>
            <w:r w:rsidRPr="00E532DA">
              <w:t>ⲁϥⲓ̀ ⲟⲩⲟϩ ⲁϥⲥⲱϯ ⲙ̀ⲙⲟⲛ</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Hail to you O virgin,</w:t>
            </w:r>
          </w:p>
          <w:p w:rsidR="00D96A5F" w:rsidRPr="007425E1" w:rsidRDefault="00D96A5F" w:rsidP="00AB365B">
            <w:pPr>
              <w:pStyle w:val="EngHang"/>
            </w:pPr>
            <w:r w:rsidRPr="007425E1">
              <w:t>The very and true queen,</w:t>
            </w:r>
          </w:p>
          <w:p w:rsidR="00D96A5F" w:rsidRPr="007425E1" w:rsidRDefault="00D96A5F" w:rsidP="00AB365B">
            <w:pPr>
              <w:pStyle w:val="EngHang"/>
            </w:pPr>
            <w:r w:rsidRPr="007425E1">
              <w:t>Hail to the pride of our race,</w:t>
            </w:r>
          </w:p>
          <w:p w:rsidR="00D96A5F" w:rsidRPr="007425E1" w:rsidRDefault="00D96A5F" w:rsidP="00AB365B">
            <w:pPr>
              <w:pStyle w:val="EngHangEnd"/>
            </w:pPr>
            <w:r w:rsidRPr="007425E1">
              <w:t>Who has borne to us Emmanuel.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Ⲭⲉⲣⲉ ⲛⲉ ⲱ̀ ϯⲡⲁⲣⲑⲉⲛⲟⲥ</w:t>
            </w:r>
          </w:p>
          <w:p w:rsidR="00E532DA" w:rsidRDefault="00E532DA" w:rsidP="00E532DA">
            <w:pPr>
              <w:pStyle w:val="CopticVersemulti-line"/>
            </w:pPr>
            <w:r w:rsidRPr="00E532DA">
              <w:t>ϯⲟⲩⲣⲱ ⲙ̀ⲙⲏⲓ ⲛ̀ⲁ̀ⲗⲏⲑⲓⲛⲏ</w:t>
            </w:r>
          </w:p>
          <w:p w:rsidR="00E532DA" w:rsidRDefault="00E532DA" w:rsidP="00E532DA">
            <w:pPr>
              <w:pStyle w:val="CopticVersemulti-line"/>
            </w:pPr>
            <w:r w:rsidRPr="00E532DA">
              <w:t>ⲭⲉⲣⲉ ⲡ̀ϣⲟⲩϣⲟⲩ ⲛ̀ⲧⲉ ⲡⲉⲛⲅⲉⲛⲟⲥ</w:t>
            </w:r>
          </w:p>
          <w:p w:rsidR="00D96A5F" w:rsidRDefault="00E532DA" w:rsidP="00E532DA">
            <w:pPr>
              <w:pStyle w:val="CopticVerse"/>
            </w:pPr>
            <w:r w:rsidRPr="00E532DA">
              <w:t>ⲁ̀ⲣⲉϫ̀ⲫⲟ ⲛⲁⲛ ⲛ̀Ⲉⲙⲙⲁⲛⲟⲩⲏⲗ</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Default="00D96A5F" w:rsidP="00AB365B">
            <w:pPr>
              <w:pStyle w:val="EngHang"/>
            </w:pPr>
            <w:r>
              <w:t>We ask you, remember us,</w:t>
            </w:r>
          </w:p>
          <w:p w:rsidR="00D96A5F" w:rsidRDefault="00D96A5F" w:rsidP="00AB365B">
            <w:pPr>
              <w:pStyle w:val="EngHang"/>
            </w:pPr>
            <w:r>
              <w:t>O our faithful advocate,</w:t>
            </w:r>
          </w:p>
          <w:p w:rsidR="00D96A5F" w:rsidRDefault="00D96A5F" w:rsidP="00AB365B">
            <w:pPr>
              <w:pStyle w:val="EngHang"/>
            </w:pPr>
            <w:r>
              <w:t>Before our Lord Jesus Christ,</w:t>
            </w:r>
          </w:p>
          <w:p w:rsidR="00D96A5F" w:rsidRPr="007425E1" w:rsidRDefault="00D96A5F" w:rsidP="00AB365B">
            <w:pPr>
              <w:pStyle w:val="EngHangEnd"/>
            </w:pPr>
            <w:r>
              <w:t>That He may forgive us our sins.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914F1B" w:rsidRDefault="00914F1B" w:rsidP="00E532DA">
            <w:pPr>
              <w:pStyle w:val="CopticVersemulti-line"/>
            </w:pPr>
            <w:r w:rsidRPr="00914F1B">
              <w:t>Ⲧⲉⲛϯϩⲟ ⲁ̀ⲣⲓⲡⲉⲛⲙⲉⲩⲓ̀</w:t>
            </w:r>
          </w:p>
          <w:p w:rsidR="00914F1B" w:rsidRDefault="00914F1B" w:rsidP="00E532DA">
            <w:pPr>
              <w:pStyle w:val="CopticVersemulti-line"/>
            </w:pPr>
            <w:r w:rsidRPr="00914F1B">
              <w:t>ⲱ̀ ϯⲡ̀ⲣⲟⲥⲧⲁⲧⲏⲥ ⲉ̀ⲧⲉⲛϩⲟⲧ</w:t>
            </w:r>
          </w:p>
          <w:p w:rsidR="00914F1B" w:rsidRDefault="00914F1B" w:rsidP="00E532DA">
            <w:pPr>
              <w:pStyle w:val="CopticVersemulti-line"/>
            </w:pPr>
            <w:r w:rsidRPr="00914F1B">
              <w:t>ⲛⲁϩⲣⲉⲛ Ⲡⲉⲛⲟ̅ⲥ̅ Ⲓⲏ̅ⲥ Ⲡⲭ̅ⲥ</w:t>
            </w:r>
          </w:p>
          <w:p w:rsidR="00D96A5F" w:rsidRDefault="00914F1B" w:rsidP="00914F1B">
            <w:pPr>
              <w:pStyle w:val="CopticVerse"/>
            </w:pPr>
            <w:r w:rsidRPr="00914F1B">
              <w:t>ⲛ̀ⲧⲉϥⲭⲁ ⲛⲉⲛⲛⲟⲃⲓ ⲛⲁⲛ ⲉ̀ⲃⲟⲗ</w:t>
            </w:r>
          </w:p>
        </w:tc>
      </w:tr>
    </w:tbl>
    <w:p w:rsidR="00D96A5F" w:rsidRPr="00D96A5F" w:rsidRDefault="00D96A5F" w:rsidP="00D96A5F">
      <w:r>
        <w:lastRenderedPageBreak/>
        <w:t>Continue to the Conclusion of the Theotokos Batos</w:t>
      </w:r>
      <w:r w:rsidR="00571956">
        <w:t xml:space="preserve"> on page </w:t>
      </w:r>
      <w:r w:rsidR="000C2C94">
        <w:fldChar w:fldCharType="begin"/>
      </w:r>
      <w:r w:rsidR="00DA18ED">
        <w:instrText xml:space="preserve"> PAGEREF _Ref299212102 \h </w:instrText>
      </w:r>
      <w:r w:rsidR="000C2C94">
        <w:fldChar w:fldCharType="separate"/>
      </w:r>
      <w:r w:rsidR="003032D8">
        <w:rPr>
          <w:noProof/>
        </w:rPr>
        <w:t>172</w:t>
      </w:r>
      <w:r w:rsidR="000C2C94">
        <w:fldChar w:fldCharType="end"/>
      </w:r>
      <w:r>
        <w:t>.</w:t>
      </w:r>
    </w:p>
    <w:p w:rsidR="00D96A5F" w:rsidRDefault="00D96A5F" w:rsidP="00D96A5F">
      <w:pPr>
        <w:pStyle w:val="Heading2"/>
      </w:pPr>
      <w:bookmarkStart w:id="347" w:name="_Toc298681313"/>
      <w:bookmarkStart w:id="348" w:name="_Toc308441882"/>
      <w:bookmarkStart w:id="349" w:name="_Toc308441928"/>
      <w:r>
        <w:lastRenderedPageBreak/>
        <w:t>Thursday</w:t>
      </w:r>
      <w:bookmarkEnd w:id="347"/>
      <w:bookmarkEnd w:id="348"/>
      <w:bookmarkEnd w:id="349"/>
    </w:p>
    <w:p w:rsidR="0031014B" w:rsidRDefault="0031014B" w:rsidP="0031014B">
      <w:pPr>
        <w:pStyle w:val="Heading3"/>
      </w:pPr>
      <w:bookmarkStart w:id="350" w:name="_Toc298681314"/>
      <w:bookmarkStart w:id="351" w:name="_Toc308441929"/>
      <w:r>
        <w:t>The Psali Batos for Tuesday</w:t>
      </w:r>
      <w:bookmarkEnd w:id="350"/>
      <w:bookmarkEnd w:id="351"/>
    </w:p>
    <w:p w:rsidR="00C81797" w:rsidRPr="00C81797" w:rsidRDefault="00C81797" w:rsidP="00C81797">
      <w:pPr>
        <w:pStyle w:val="Heading3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 xml:space="preserve">Once more, my beloved, </w:t>
            </w:r>
          </w:p>
          <w:p w:rsidR="0031014B" w:rsidRPr="007425E1" w:rsidRDefault="0031014B" w:rsidP="001822EB">
            <w:pPr>
              <w:pStyle w:val="EngHang"/>
            </w:pPr>
            <w:r w:rsidRPr="007425E1">
              <w:t>Let us cast away from us,</w:t>
            </w:r>
          </w:p>
          <w:p w:rsidR="0031014B" w:rsidRPr="007425E1" w:rsidRDefault="0031014B" w:rsidP="001822EB">
            <w:pPr>
              <w:pStyle w:val="EngHang"/>
            </w:pPr>
            <w:r w:rsidRPr="007425E1">
              <w:t>The evil lusts of our heart,</w:t>
            </w:r>
          </w:p>
          <w:p w:rsidR="0031014B" w:rsidRPr="001822EB" w:rsidRDefault="0031014B" w:rsidP="001822EB">
            <w:pPr>
              <w:pStyle w:val="EngHangEnd"/>
            </w:pPr>
            <w:r w:rsidRPr="007425E1">
              <w:t>That lead us toward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C81797" w:rsidRDefault="00C81797"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C81797" w:rsidRDefault="00C81797"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31014B" w:rsidRDefault="00C81797"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Let us bless the Name of Salvation,</w:t>
            </w:r>
          </w:p>
          <w:p w:rsidR="0031014B" w:rsidRPr="007425E1" w:rsidRDefault="0031014B" w:rsidP="001822EB">
            <w:pPr>
              <w:pStyle w:val="EngHang"/>
            </w:pPr>
            <w:r w:rsidRPr="007425E1">
              <w:t>Of our Lord Jesus Christ,</w:t>
            </w:r>
          </w:p>
          <w:p w:rsidR="0031014B" w:rsidRPr="007425E1" w:rsidRDefault="0031014B" w:rsidP="001822EB">
            <w:pPr>
              <w:pStyle w:val="EngHang"/>
            </w:pPr>
            <w:r w:rsidRPr="007425E1">
              <w:t>Greatly and unceasingly,</w:t>
            </w:r>
          </w:p>
          <w:p w:rsidR="0031014B" w:rsidRPr="001822EB" w:rsidRDefault="0031014B" w:rsidP="001822EB">
            <w:pPr>
              <w:pStyle w:val="EngHangEnd"/>
            </w:pPr>
            <w:r w:rsidRPr="007425E1">
              <w:t>Proclaiming and saying,</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Ⲛ̀ⲧⲉⲛⲥ̀ⲙⲟⲩ ⲉ̀ⲡⲓⲣⲁⲛ ⲛ̀ⲟⲩϫⲁⲓ</w:t>
            </w:r>
          </w:p>
          <w:p w:rsidR="00C81797" w:rsidRDefault="00C81797" w:rsidP="00C81797">
            <w:pPr>
              <w:pStyle w:val="CopticVersemulti-line"/>
            </w:pPr>
            <w:r w:rsidRPr="00C81797">
              <w:t>ⲛ̀ⲧⲉ Ⲡⲉⲛⲟ̅ⲥ̅ Ⲓⲏ̅ⲥ Ⲡⲭ̅ⲥ</w:t>
            </w:r>
          </w:p>
          <w:p w:rsidR="00C81797" w:rsidRDefault="00C81797" w:rsidP="00C81797">
            <w:pPr>
              <w:pStyle w:val="CopticVersemulti-line"/>
            </w:pPr>
            <w:r w:rsidRPr="00C81797">
              <w:t>ϧⲉⲛ ⲟⲩⲛⲓϣϯ ⲙ̀ⲙⲉⲧⲁⲑⲙⲟⲩⲛⲕ</w:t>
            </w:r>
          </w:p>
          <w:p w:rsidR="0031014B" w:rsidRDefault="00C81797" w:rsidP="00C81797">
            <w:pPr>
              <w:pStyle w:val="CopticVerse"/>
            </w:pPr>
            <w:r w:rsidRPr="00C81797">
              <w:t>ⲉⲛⲱϣ ⲉ̀ⲃⲟⲗ ⲉⲛϫⲱ ⲙ̀ⲙⲟⲥ</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Begotten of the Father,</w:t>
            </w:r>
          </w:p>
          <w:p w:rsidR="0031014B" w:rsidRPr="007425E1" w:rsidRDefault="0031014B" w:rsidP="001822EB">
            <w:pPr>
              <w:pStyle w:val="EngHang"/>
            </w:pPr>
            <w:r w:rsidRPr="007425E1">
              <w:t>Before all the ages,</w:t>
            </w:r>
          </w:p>
          <w:p w:rsidR="0031014B" w:rsidRPr="001822EB" w:rsidRDefault="0031014B" w:rsidP="001822EB">
            <w:pPr>
              <w:pStyle w:val="EngHangEnd"/>
            </w:pPr>
            <w:r w:rsidRPr="007425E1">
              <w:t>Have mercy upon us according to Thy great mercy.</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Ⲡⲁⲟ̅ⲥ̅ Ⲓⲏ̅ⲥ Ⲡⲭ̅ⲥ</w:t>
            </w:r>
          </w:p>
          <w:p w:rsidR="00C81797" w:rsidRDefault="00C81797" w:rsidP="00C81797">
            <w:pPr>
              <w:pStyle w:val="CopticVersemulti-line"/>
            </w:pPr>
            <w:r w:rsidRPr="00C81797">
              <w:t>ⲡⲓⲙⲓⲥⲓ ⲉⲃⲟⲗϧⲉⲛ Ⲫ̀ⲓⲱⲧ</w:t>
            </w:r>
          </w:p>
          <w:p w:rsidR="00C81797" w:rsidRDefault="00C81797" w:rsidP="00C81797">
            <w:pPr>
              <w:pStyle w:val="CopticVersemulti-line"/>
            </w:pPr>
            <w:r w:rsidRPr="00C81797">
              <w:t>ϧⲁϫⲱⲟⲩ ⲛ̀ⲛⲓⲉ̀ⲱⲛ ⲧⲏⲣⲟⲩ</w:t>
            </w:r>
          </w:p>
          <w:p w:rsidR="0031014B" w:rsidRDefault="00C81797" w:rsidP="00C81797">
            <w:pPr>
              <w:pStyle w:val="CopticVerse"/>
            </w:pPr>
            <w:r w:rsidRPr="00C81797">
              <w:t>ⲛⲁⲓ ⲛⲁⲛ ⲕⲁⲧⲁ ⲡⲉⲕⲛⲓϣϯ ⲛ̀ⲛⲁⲓ</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born of the Virgin,</w:t>
            </w:r>
          </w:p>
          <w:p w:rsidR="0031014B" w:rsidRPr="007425E1" w:rsidRDefault="0031014B" w:rsidP="001822EB">
            <w:pPr>
              <w:pStyle w:val="EngHang"/>
            </w:pPr>
            <w:r w:rsidRPr="007425E1">
              <w:t>In Bethlehem of Judea,</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ⲫⲏⲉ̀ⲧⲁⲥⲙⲁⲥϥ ⲛ̀ϫⲉ ϯⲡⲁⲣⲑⲉⲛⲟⲥ</w:t>
            </w:r>
          </w:p>
          <w:p w:rsidR="00C81797" w:rsidRDefault="00C81797" w:rsidP="00C81797">
            <w:pPr>
              <w:pStyle w:val="CopticVersemulti-line"/>
            </w:pPr>
            <w:r w:rsidRPr="00C81797">
              <w:t>ϧⲉⲛ Ⲃⲏⲑⲗⲉⲉⲙ ⲛ̀ⲧⲉ Ϯⲓⲟⲩⲇⲉⲁ̀</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baptised in the Jordan,</w:t>
            </w:r>
          </w:p>
          <w:p w:rsidR="0031014B" w:rsidRPr="007425E1" w:rsidRDefault="0031014B" w:rsidP="001822EB">
            <w:pPr>
              <w:pStyle w:val="EngHang"/>
            </w:pPr>
            <w:r w:rsidRPr="007425E1">
              <w:t>Purify our souls,</w:t>
            </w:r>
          </w:p>
          <w:p w:rsidR="0031014B" w:rsidRPr="001822EB" w:rsidRDefault="0031014B" w:rsidP="001822EB">
            <w:pPr>
              <w:pStyle w:val="EngHangEnd"/>
            </w:pPr>
            <w:r w:rsidRPr="007425E1">
              <w:t>From the defilement of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ⲫⲏⲉ̀ⲧⲁϥϭⲓⲱⲙⲥ ϧⲉⲛ Ⲡⲓⲓⲟⲣⲇⲁⲛⲏⲥ</w:t>
            </w:r>
          </w:p>
          <w:p w:rsidR="00C81797" w:rsidRDefault="00C81797" w:rsidP="00C81797">
            <w:pPr>
              <w:pStyle w:val="CopticVersemulti-line"/>
            </w:pPr>
            <w:r w:rsidRPr="00C81797">
              <w:t>ⲉⲕⲉ̀ⲧⲟⲩⲃⲟ ⲛ̀ⲛⲉⲛⲯⲩⲭⲏ</w:t>
            </w:r>
          </w:p>
          <w:p w:rsidR="0031014B" w:rsidRDefault="00C81797" w:rsidP="00C81797">
            <w:pPr>
              <w:pStyle w:val="CopticVerse"/>
            </w:pPr>
            <w:r w:rsidRPr="00C81797">
              <w:t>ⲉ̀ⲃⲟⲗϩⲁ ⲡ̀ⲑⲱⲗⲉⲃ ⲛ̀ⲧⲉ ⲫ̀ⲛⲟⲃⲓ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fasted on our behalf,</w:t>
            </w:r>
          </w:p>
          <w:p w:rsidR="0031014B" w:rsidRPr="007425E1" w:rsidRDefault="0031014B" w:rsidP="001822EB">
            <w:pPr>
              <w:pStyle w:val="EngHang"/>
            </w:pPr>
            <w:r w:rsidRPr="007425E1">
              <w:t>Forty days and forty nights,</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ⲫⲏⲉⲧⲁϥⲉⲣⲛⲏⲥⲧⲉⲩⲓⲛ ⲉ̀ϩ̀ⲣⲏⲓ ⲉ̀ϫⲱⲛ</w:t>
            </w:r>
          </w:p>
          <w:p w:rsidR="00C81797" w:rsidRDefault="00C81797" w:rsidP="00C81797">
            <w:pPr>
              <w:pStyle w:val="CopticVersemulti-line"/>
            </w:pPr>
            <w:r w:rsidRPr="00C81797">
              <w:t>ⲛ̀ϩⲙⲉ ⲛ̀ⲉ̀ϩⲟⲟⲩ ⲛⲉⲙ ϩ̀ⲙⲉ ⲛ̀ⲉ̀ϫⲱⲣϩ</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crucified on the cross,</w:t>
            </w:r>
          </w:p>
          <w:p w:rsidR="0031014B" w:rsidRPr="007425E1" w:rsidRDefault="0031014B" w:rsidP="001822EB">
            <w:pPr>
              <w:pStyle w:val="EngHang"/>
            </w:pPr>
            <w:r w:rsidRPr="007425E1">
              <w:t>Bruise Satan,</w:t>
            </w:r>
          </w:p>
          <w:p w:rsidR="0031014B" w:rsidRPr="001822EB" w:rsidRDefault="0031014B" w:rsidP="001822EB">
            <w:pPr>
              <w:pStyle w:val="EngHangEnd"/>
            </w:pPr>
            <w:r w:rsidRPr="007425E1">
              <w:t>Under our feet.</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ⲫⲏⲉ̀ⲧⲁϥⲁϣϥ ⲉ̀ⲡⲓⲥⲧⲁⲩⲣⲟⲥ</w:t>
            </w:r>
          </w:p>
          <w:p w:rsidR="00C81797" w:rsidRDefault="00C81797" w:rsidP="00C81797">
            <w:pPr>
              <w:pStyle w:val="CopticVersemulti-line"/>
            </w:pPr>
            <w:r w:rsidRPr="00C81797">
              <w:t xml:space="preserve">ⲉⲕⲉ̀ϧⲟⲙϧⲉⲙ </w:t>
            </w:r>
            <w:r>
              <w:t>ⲙ̀Ⲡ̀ⲥⲁⲧⲁⲛⲁ</w:t>
            </w:r>
          </w:p>
          <w:p w:rsidR="0031014B" w:rsidRDefault="00C81797" w:rsidP="00C81797">
            <w:pPr>
              <w:pStyle w:val="CopticVerse"/>
            </w:pPr>
            <w:r w:rsidRPr="00C81797">
              <w:t>ⲥⲁⲡⲉⲥⲏⲧ ⲛ̀ⲛⲉⲛϭⲁⲗⲁⲩϫ</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placed</w:t>
            </w:r>
            <w:r>
              <w:rPr>
                <w:rStyle w:val="FootnoteReference"/>
              </w:rPr>
              <w:t xml:space="preserve">  </w:t>
            </w:r>
            <w:r w:rsidRPr="007425E1">
              <w:t xml:space="preserve"> in the tomb,</w:t>
            </w:r>
          </w:p>
          <w:p w:rsidR="0031014B" w:rsidRPr="007425E1" w:rsidRDefault="0031014B" w:rsidP="001822EB">
            <w:pPr>
              <w:pStyle w:val="EngHang"/>
            </w:pPr>
            <w:r w:rsidRPr="007425E1">
              <w:t>Crush under us,</w:t>
            </w:r>
          </w:p>
          <w:p w:rsidR="0031014B" w:rsidRPr="001822EB" w:rsidRDefault="0031014B" w:rsidP="001822EB">
            <w:pPr>
              <w:pStyle w:val="EngHangEnd"/>
            </w:pPr>
            <w:r w:rsidRPr="007425E1">
              <w:t>The sting of death.</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ⲫⲏⲉ̀ⲧⲁϥⲭⲁϥ ϧⲉⲛ ⲡⲓⲙ̀ϩⲁⲩ</w:t>
            </w:r>
          </w:p>
          <w:p w:rsidR="00C81797" w:rsidRDefault="00C81797" w:rsidP="00C81797">
            <w:pPr>
              <w:pStyle w:val="CopticVersemulti-line"/>
            </w:pPr>
            <w:r w:rsidRPr="00C81797">
              <w:t>ⲉⲕⲉ̀ϧⲟⲙϧⲉⲙ ⲛ̀ϧ̀ⲣⲏⲓ ⲛ̀ϧⲏⲧⲉⲛ</w:t>
            </w:r>
          </w:p>
          <w:p w:rsidR="0031014B" w:rsidRDefault="00C81797" w:rsidP="00C81797">
            <w:pPr>
              <w:pStyle w:val="CopticVerse"/>
            </w:pPr>
            <w:r w:rsidRPr="00C81797">
              <w:t>ⲛ̀ϯⲥⲟⲩⲣⲓ ⲛ̀ⲧⲉ ⲫ̀ⲙⲟⲩ</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rose from the dead,</w:t>
            </w:r>
          </w:p>
          <w:p w:rsidR="0031014B" w:rsidRPr="007425E1" w:rsidRDefault="0031014B" w:rsidP="001822EB">
            <w:pPr>
              <w:pStyle w:val="EngHang"/>
            </w:pPr>
            <w:r w:rsidRPr="007425E1">
              <w:t>Ascended into the heavens,</w:t>
            </w:r>
          </w:p>
          <w:p w:rsidR="0031014B" w:rsidRPr="007425E1" w:rsidRDefault="0031014B" w:rsidP="001822EB">
            <w:pPr>
              <w:pStyle w:val="EngHangEnd"/>
            </w:pPr>
            <w:r w:rsidRPr="007425E1">
              <w:t>Raise us with Thy power.</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6575CE" w:rsidRDefault="006575CE" w:rsidP="00C81797">
            <w:pPr>
              <w:pStyle w:val="CopticVersemulti-line"/>
            </w:pPr>
            <w:r w:rsidRPr="006575CE">
              <w:t>Ⲡⲁⲟ̅ⲥ̅ Ⲓⲏ̅ⲥ Ⲡⲭ̅ⲥ</w:t>
            </w:r>
          </w:p>
          <w:p w:rsidR="006575CE" w:rsidRDefault="006575CE" w:rsidP="00C81797">
            <w:pPr>
              <w:pStyle w:val="CopticVersemulti-line"/>
            </w:pPr>
            <w:r w:rsidRPr="006575CE">
              <w:t>ⲫⲏⲉ̀ⲧⲁϥⲧⲱⲛϥ ⲉ̀ⲃⲟⲗϧⲉⲛ ⲛⲏⲉⲑⲙⲱⲟⲩⲧ</w:t>
            </w:r>
          </w:p>
          <w:p w:rsidR="006575CE" w:rsidRDefault="006575CE" w:rsidP="00C81797">
            <w:pPr>
              <w:pStyle w:val="CopticVersemulti-line"/>
            </w:pPr>
            <w:r w:rsidRPr="006575CE">
              <w:t>ⲁϥϣⲉⲛⲁϥ ⲉ̀ⲡ̀ϣⲱⲓ ⲉ̀ⲛⲓⲫⲏⲟⲩⲓ̀</w:t>
            </w:r>
          </w:p>
          <w:p w:rsidR="0031014B" w:rsidRDefault="006575CE" w:rsidP="006575CE">
            <w:pPr>
              <w:pStyle w:val="CopticVerse"/>
            </w:pPr>
            <w:r w:rsidRPr="006575CE">
              <w:t>ⲉⲕⲉ̀ⲧⲟⲩⲛⲟⲥⲧⲉⲛ ϧⲉⲛ ⲧⲉⲕϫⲟⲙ</w:t>
            </w:r>
          </w:p>
        </w:tc>
      </w:tr>
      <w:tr w:rsidR="0031014B" w:rsidTr="001822EB">
        <w:trPr>
          <w:cantSplit/>
          <w:jc w:val="center"/>
        </w:trPr>
        <w:tc>
          <w:tcPr>
            <w:tcW w:w="288" w:type="dxa"/>
          </w:tcPr>
          <w:p w:rsidR="0031014B" w:rsidRDefault="0031014B" w:rsidP="001822EB">
            <w:pPr>
              <w:pStyle w:val="CopticCross"/>
            </w:pPr>
          </w:p>
        </w:tc>
        <w:tc>
          <w:tcPr>
            <w:tcW w:w="3960" w:type="dxa"/>
          </w:tcPr>
          <w:p w:rsidR="001822EB" w:rsidRPr="007425E1" w:rsidRDefault="001822EB" w:rsidP="001822EB">
            <w:pPr>
              <w:pStyle w:val="EngHang"/>
            </w:pPr>
            <w:r w:rsidRPr="007425E1">
              <w:t>O My Lord Jesus Christ,</w:t>
            </w:r>
          </w:p>
          <w:p w:rsidR="001822EB" w:rsidRPr="007425E1" w:rsidRDefault="001822EB" w:rsidP="001822EB">
            <w:pPr>
              <w:pStyle w:val="EngHang"/>
            </w:pPr>
            <w:r w:rsidRPr="007425E1">
              <w:t>Who will come at His second Parousia</w:t>
            </w:r>
            <w:r>
              <w:t>,</w:t>
            </w:r>
          </w:p>
          <w:p w:rsidR="001822EB" w:rsidRPr="007425E1" w:rsidRDefault="001822EB" w:rsidP="001822EB">
            <w:pPr>
              <w:pStyle w:val="EngHang"/>
            </w:pPr>
            <w:r w:rsidRPr="007425E1">
              <w:t>Deal with us lovingly,</w:t>
            </w:r>
          </w:p>
          <w:p w:rsidR="0031014B" w:rsidRPr="007425E1" w:rsidRDefault="001822EB" w:rsidP="001822EB">
            <w:pPr>
              <w:pStyle w:val="EngHangEnd"/>
            </w:pPr>
            <w:r w:rsidRPr="007425E1">
              <w:t>At Thy fearful judgment seat.</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6575CE" w:rsidRDefault="00C81797" w:rsidP="00C81797">
            <w:pPr>
              <w:pStyle w:val="CopticVersemulti-line"/>
            </w:pPr>
            <w:r w:rsidRPr="00C81797">
              <w:t>ⲫⲏⲉⲑⲛⲏⲟⲩ ϧⲉⲛ ⲧⲉϥⲙⲁϩⲥⲛⲟⲩϯ</w:t>
            </w:r>
            <w:r>
              <w:t xml:space="preserve"> </w:t>
            </w:r>
            <w:r w:rsidRPr="00C81797">
              <w:t>ⲙ̀ⲡⲁⲣⲟⲩⲥⲓⲁ̀</w:t>
            </w:r>
          </w:p>
          <w:p w:rsidR="006575CE" w:rsidRDefault="00C81797" w:rsidP="00C81797">
            <w:pPr>
              <w:pStyle w:val="CopticVersemulti-line"/>
            </w:pPr>
            <w:r w:rsidRPr="00C81797">
              <w:t>ⲁ̀ⲣⲓⲟⲩⲓ̀ ⲛ̀ⲁ̀ⲅⲁⲡⲏ ⲛⲉⲙⲁⲛ</w:t>
            </w:r>
          </w:p>
          <w:p w:rsidR="0031014B" w:rsidRDefault="00C81797" w:rsidP="006575CE">
            <w:pPr>
              <w:pStyle w:val="CopticVerse"/>
            </w:pPr>
            <w:r w:rsidRPr="00C81797">
              <w:t>ϧⲉⲛ ⲡⲉⲕⲃⲏⲙⲁ ⲉⲧⲟⲓ ⲛ̀ϩⲟϯ</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1822EB" w:rsidRPr="007425E1" w:rsidRDefault="001822EB" w:rsidP="001822EB">
            <w:pPr>
              <w:pStyle w:val="EngHang"/>
            </w:pPr>
            <w:r w:rsidRPr="007425E1">
              <w:t>For of Thine own will,</w:t>
            </w:r>
          </w:p>
          <w:p w:rsidR="001822EB" w:rsidRPr="007425E1" w:rsidRDefault="001822EB" w:rsidP="001822EB">
            <w:pPr>
              <w:pStyle w:val="EngHang"/>
            </w:pPr>
            <w:r w:rsidRPr="007425E1">
              <w:t>And the goodwill of Thy Father,</w:t>
            </w:r>
          </w:p>
          <w:p w:rsidR="001822EB" w:rsidRPr="007425E1" w:rsidRDefault="001822EB" w:rsidP="001822EB">
            <w:pPr>
              <w:pStyle w:val="EngHang"/>
            </w:pPr>
            <w:r w:rsidRPr="007425E1">
              <w:t>And the Holy Spirit,</w:t>
            </w:r>
          </w:p>
          <w:p w:rsidR="0031014B" w:rsidRPr="007425E1" w:rsidRDefault="001822EB" w:rsidP="001822EB">
            <w:pPr>
              <w:pStyle w:val="EngHangEnd"/>
            </w:pPr>
            <w:r w:rsidRPr="007425E1">
              <w:t xml:space="preserve">Thou hast </w:t>
            </w:r>
            <w:r w:rsidR="00C81797">
              <w:t>{</w:t>
            </w:r>
            <w:r w:rsidRPr="007425E1">
              <w:t>come</w:t>
            </w:r>
            <w:r w:rsidR="00C81797">
              <w:t>}</w:t>
            </w:r>
            <w:r w:rsidRPr="007425E1">
              <w:t xml:space="preserve"> and saved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ϧⲉⲛ ⲡⲉⲕⲟⲩⲱϣ ⲙ̀ⲙⲓⲛ ⲙ̀ⲙⲟⲕ</w:t>
            </w:r>
          </w:p>
          <w:p w:rsidR="00C81797" w:rsidRDefault="00C81797" w:rsidP="00C81797">
            <w:pPr>
              <w:pStyle w:val="CopticVersemulti-line"/>
            </w:pPr>
            <w:r w:rsidRPr="00C81797">
              <w:t>ⲛⲉⲙ ⲡ̀ϯⲙⲁϯ ⲙ̀ⲡⲉⲕⲓⲱⲧ</w:t>
            </w:r>
          </w:p>
          <w:p w:rsidR="00C81797" w:rsidRDefault="00C81797" w:rsidP="00C81797">
            <w:pPr>
              <w:pStyle w:val="CopticVersemulti-line"/>
            </w:pPr>
            <w:r w:rsidRPr="00C81797">
              <w:t>ⲛⲉⲙ Ⲡⲓⲡ̅ⲛ̅ⲁ ⲉ̅ⲑ̅ⲩ</w:t>
            </w:r>
          </w:p>
          <w:p w:rsidR="0031014B" w:rsidRDefault="00C81797"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1822EB">
      <w:pPr>
        <w:pStyle w:val="Heading3"/>
      </w:pPr>
      <w:bookmarkStart w:id="352" w:name="_Toc298681315"/>
      <w:bookmarkStart w:id="353" w:name="_Toc308441930"/>
      <w:r w:rsidRPr="00FD2E69">
        <w:lastRenderedPageBreak/>
        <w:t xml:space="preserve">The Conclusion of the </w:t>
      </w:r>
      <w:r>
        <w:t>Batos</w:t>
      </w:r>
      <w:r w:rsidRPr="00FD2E69">
        <w:t xml:space="preserve"> Psali</w:t>
      </w:r>
      <w:bookmarkEnd w:id="352"/>
      <w:bookmarkEnd w:id="3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31014B">
      <w:pPr>
        <w:pStyle w:val="Heading3"/>
      </w:pPr>
      <w:bookmarkStart w:id="354" w:name="_Toc298681316"/>
      <w:bookmarkStart w:id="355" w:name="_Toc308441931"/>
      <w:r>
        <w:t>The Thursday Theotokia</w:t>
      </w:r>
      <w:bookmarkEnd w:id="354"/>
      <w:bookmarkEnd w:id="355"/>
    </w:p>
    <w:p w:rsidR="008172B5" w:rsidRPr="008172B5" w:rsidRDefault="008172B5" w:rsidP="008172B5">
      <w:pPr>
        <w:pStyle w:val="Heading3non-TOC"/>
      </w:pPr>
      <w:r w:rsidRPr="008172B5">
        <w:t>ⲏ</w:t>
      </w:r>
      <w:r w:rsidRPr="008172B5">
        <w:rPr>
          <w:rFonts w:ascii="Times New Roman" w:hAnsi="Times New Roman" w:cs="Times New Roman"/>
        </w:rPr>
        <w:t>̀</w:t>
      </w:r>
      <w:r w:rsidRPr="008172B5">
        <w:t>ⲭⲟⲥ Ⲃⲁⲧⲟⲥ</w:t>
      </w:r>
    </w:p>
    <w:p w:rsidR="0031014B" w:rsidRDefault="0031014B" w:rsidP="00D24FE1">
      <w:pPr>
        <w:pStyle w:val="Heading4"/>
      </w:pPr>
      <w:bookmarkStart w:id="356" w:name="_Toc298681317"/>
      <w:r>
        <w:t>Part One</w:t>
      </w:r>
      <w:bookmarkEnd w:id="3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bush that Moses,</w:t>
            </w:r>
          </w:p>
          <w:p w:rsidR="001822EB" w:rsidRPr="007425E1" w:rsidRDefault="001822EB" w:rsidP="001822EB">
            <w:pPr>
              <w:pStyle w:val="EngHang"/>
            </w:pPr>
            <w:r w:rsidRPr="007425E1">
              <w:t>Had seen in the wilderness,</w:t>
            </w:r>
          </w:p>
          <w:p w:rsidR="001822EB" w:rsidRPr="007425E1" w:rsidRDefault="001822EB" w:rsidP="001822EB">
            <w:pPr>
              <w:pStyle w:val="EngHang"/>
            </w:pPr>
            <w:r w:rsidRPr="007425E1">
              <w:t>Filled with fire from within,</w:t>
            </w:r>
          </w:p>
          <w:p w:rsidR="001822EB" w:rsidRPr="001822EB" w:rsidRDefault="001822EB" w:rsidP="001822EB">
            <w:pPr>
              <w:pStyle w:val="EngHangEnd"/>
            </w:pPr>
            <w:r w:rsidRPr="007425E1">
              <w:t>Yet its branches were not burnt.</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Ⲡⲓⲃⲁⲧⲟⲥ ̀ⲉⲧⲁ Ⲙⲱⲩⲥⲏⲥ</w:t>
            </w:r>
          </w:p>
          <w:p w:rsidR="008172B5" w:rsidRDefault="008172B5"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172B5" w:rsidRDefault="008172B5"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1822EB" w:rsidRDefault="008172B5"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1822EB" w:rsidTr="001822EB">
        <w:trPr>
          <w:cantSplit/>
          <w:jc w:val="center"/>
        </w:trPr>
        <w:tc>
          <w:tcPr>
            <w:tcW w:w="288" w:type="dxa"/>
          </w:tcPr>
          <w:p w:rsidR="001822EB" w:rsidRDefault="00D85D42" w:rsidP="001822EB">
            <w:pPr>
              <w:pStyle w:val="CopticCross"/>
            </w:pPr>
            <w:r w:rsidRPr="00FB5ACB">
              <w:t>¿</w:t>
            </w:r>
          </w:p>
        </w:tc>
        <w:tc>
          <w:tcPr>
            <w:tcW w:w="3960" w:type="dxa"/>
          </w:tcPr>
          <w:p w:rsidR="001822EB" w:rsidRPr="007425E1" w:rsidRDefault="001822EB" w:rsidP="001822EB">
            <w:pPr>
              <w:pStyle w:val="EngHang"/>
            </w:pPr>
            <w:r w:rsidRPr="007425E1">
              <w:t>Is a figure of Mary,</w:t>
            </w:r>
          </w:p>
          <w:p w:rsidR="001822EB" w:rsidRPr="007425E1" w:rsidRDefault="001822EB" w:rsidP="001822EB">
            <w:pPr>
              <w:pStyle w:val="EngHang"/>
            </w:pPr>
            <w:r>
              <w:t>The undefiled virgin,</w:t>
            </w:r>
          </w:p>
          <w:p w:rsidR="001822EB" w:rsidRPr="007425E1" w:rsidRDefault="001822EB" w:rsidP="001822EB">
            <w:pPr>
              <w:pStyle w:val="EngHang"/>
            </w:pPr>
            <w:r w:rsidRPr="007425E1">
              <w:t>Of Whom the Logos of the Father,</w:t>
            </w:r>
          </w:p>
          <w:p w:rsidR="001822EB" w:rsidRPr="001822EB" w:rsidRDefault="001822EB" w:rsidP="001822EB">
            <w:pPr>
              <w:pStyle w:val="EngHangEnd"/>
            </w:pPr>
            <w:r w:rsidRPr="007425E1">
              <w:t>Came and was incarnate.</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ϥ̀ⲟⲓ ⲛ̀ⲧⲩⲡⲟⲥ ⲙ̀Ⲙⲁⲣⲓⲁ</w:t>
            </w:r>
          </w:p>
          <w:p w:rsidR="008172B5" w:rsidRDefault="008172B5" w:rsidP="008172B5">
            <w:pPr>
              <w:pStyle w:val="CopticVersemulti-line"/>
            </w:pPr>
            <w:r w:rsidRPr="008172B5">
              <w:t>ϯⲡⲁⲣⲑⲉⲛⲟⲥ ⲛ̀ⲁⲧⲑⲱⲗⲉⲃ</w:t>
            </w:r>
          </w:p>
          <w:p w:rsidR="008172B5" w:rsidRDefault="008172B5" w:rsidP="008172B5">
            <w:pPr>
              <w:pStyle w:val="CopticVersemulti-line"/>
            </w:pPr>
            <w:r w:rsidRPr="008172B5">
              <w:t>ⲉⲧⲁ ⲡⲓⲗⲟⲅⲟⲥ ⲛ̀ⲧⲉ Ⲫ̀ⲓⲱⲧ</w:t>
            </w:r>
          </w:p>
          <w:p w:rsidR="001822EB" w:rsidRDefault="008172B5" w:rsidP="008172B5">
            <w:pPr>
              <w:pStyle w:val="CopticVersemulti-line"/>
            </w:pPr>
            <w:r w:rsidRPr="008172B5">
              <w:t>ⲓ̀ ⲁϥϭⲓⲥⲁⲣⲝ ⲉⲃⲟⲗ ⲛ̀ϧⲏⲧⲥ</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fire of His Divinity,</w:t>
            </w:r>
          </w:p>
          <w:p w:rsidR="001822EB" w:rsidRPr="007425E1" w:rsidRDefault="001822EB" w:rsidP="001822EB">
            <w:pPr>
              <w:pStyle w:val="EngHang"/>
            </w:pPr>
            <w:r w:rsidRPr="007425E1">
              <w:t>Burnt not the womb of the Virgin,</w:t>
            </w:r>
          </w:p>
          <w:p w:rsidR="001822EB" w:rsidRPr="007425E1" w:rsidRDefault="001822EB" w:rsidP="001822EB">
            <w:pPr>
              <w:pStyle w:val="EngHang"/>
            </w:pPr>
            <w:r w:rsidRPr="007425E1">
              <w:t>And also after giving birth,</w:t>
            </w:r>
          </w:p>
          <w:p w:rsidR="001822EB" w:rsidRPr="001822EB" w:rsidRDefault="001822EB" w:rsidP="001822EB">
            <w:pPr>
              <w:pStyle w:val="EngHangEnd"/>
            </w:pPr>
            <w:r w:rsidRPr="007425E1">
              <w:t>She remained a virgin.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Ⲙ̀ⲡⲉ ⲡⲓⲭ̀ⲣⲱⲙ ⲛ̀ⲧⲉ ⲧⲉϥⲙⲉⲑⲛⲟⲩϯ</w:t>
            </w:r>
          </w:p>
          <w:p w:rsidR="008172B5" w:rsidRDefault="008172B5" w:rsidP="008172B5">
            <w:pPr>
              <w:pStyle w:val="CopticVersemulti-line"/>
            </w:pPr>
            <w:r w:rsidRPr="008172B5">
              <w:t>ⲣⲱⲕϩ ⲛ̀ⲑ̀ⲛⲉϫⲓ ⲛ̀ϯⲡⲁⲣⲑⲉⲛⲟⲥ</w:t>
            </w:r>
          </w:p>
          <w:p w:rsidR="008172B5" w:rsidRDefault="008172B5" w:rsidP="008172B5">
            <w:pPr>
              <w:pStyle w:val="CopticVersemulti-line"/>
            </w:pPr>
            <w:r w:rsidRPr="008172B5">
              <w:t>ⲟⲩⲟϩ ⲟⲛ ⲙⲉⲛⲉⲥⲁ ⲑ̀ⲣⲉⲥⲙⲁⲥϥ</w:t>
            </w:r>
          </w:p>
          <w:p w:rsidR="001822EB" w:rsidRDefault="008172B5" w:rsidP="008172B5">
            <w:pPr>
              <w:pStyle w:val="CopticVerse"/>
            </w:pPr>
            <w:r w:rsidRPr="008172B5">
              <w:t>ⲁⲥⲟ̀ϩⲓ ⲁⲥⲟⲓ ⲙ̀ⲡⲁⲣⲑⲉⲛⲟⲥ</w:t>
            </w:r>
          </w:p>
        </w:tc>
      </w:tr>
      <w:tr w:rsidR="001822EB" w:rsidTr="001822EB">
        <w:trPr>
          <w:cantSplit/>
          <w:jc w:val="center"/>
        </w:trPr>
        <w:tc>
          <w:tcPr>
            <w:tcW w:w="288" w:type="dxa"/>
          </w:tcPr>
          <w:p w:rsidR="001822EB" w:rsidRDefault="00D85D42" w:rsidP="001822EB">
            <w:pPr>
              <w:pStyle w:val="CopticCross"/>
            </w:pPr>
            <w:r w:rsidRPr="00FB5ACB">
              <w:lastRenderedPageBreak/>
              <w:t>¿</w:t>
            </w:r>
          </w:p>
        </w:tc>
        <w:tc>
          <w:tcPr>
            <w:tcW w:w="3960" w:type="dxa"/>
          </w:tcPr>
          <w:p w:rsidR="001822EB" w:rsidRPr="007425E1" w:rsidRDefault="001822EB" w:rsidP="001822EB">
            <w:pPr>
              <w:pStyle w:val="EngHang"/>
              <w:rPr>
                <w:color w:val="FF0000"/>
              </w:rPr>
            </w:pPr>
            <w:r w:rsidRPr="007425E1">
              <w:t>He did not cease to be God,</w:t>
            </w:r>
            <w:r w:rsidRPr="007425E1">
              <w:tab/>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Ⲉⲧⲁϥⲕⲏⲛ ⲁⲛ ⲉϥⲟⲓ ⲛ̀ⲛⲟⲩϯ</w:t>
            </w:r>
          </w:p>
          <w:p w:rsidR="008172B5" w:rsidRDefault="008172B5" w:rsidP="008172B5">
            <w:pPr>
              <w:pStyle w:val="CopticVersemulti-line"/>
            </w:pPr>
            <w:r w:rsidRPr="008172B5">
              <w:t>ⲁϥⲓ̀ ⲁϥϣⲱⲡⲓ ⲛ̀ϣⲏⲣⲓ ⲛ̀ⲣⲱⲙⲓ</w:t>
            </w:r>
          </w:p>
          <w:p w:rsidR="008172B5" w:rsidRDefault="008172B5" w:rsidP="008172B5">
            <w:pPr>
              <w:pStyle w:val="CopticVersemulti-line"/>
            </w:pPr>
            <w:r w:rsidRPr="008172B5">
              <w:t>ⲁⲗⲗⲁ ⲛ̀ⲑⲟϥ ⲡⲉ ⲫϯ ⲙ̀ⲙⲏⲓ</w:t>
            </w:r>
          </w:p>
          <w:p w:rsidR="001822EB" w:rsidRDefault="008172B5" w:rsidP="008172B5">
            <w:pPr>
              <w:pStyle w:val="CopticVerse"/>
            </w:pPr>
            <w:r w:rsidRPr="008172B5">
              <w:t>ⲁϥⲓ̀ ⲟⲩⲟϩ ⲁϥⲥⲱϯ ⲙ̀ⲙⲟⲛ</w:t>
            </w:r>
          </w:p>
        </w:tc>
      </w:tr>
    </w:tbl>
    <w:p w:rsidR="001822EB" w:rsidRDefault="001822EB" w:rsidP="00D24FE1">
      <w:pPr>
        <w:pStyle w:val="Heading4"/>
      </w:pPr>
      <w:bookmarkStart w:id="357" w:name="_Toc298681318"/>
      <w:r>
        <w:t>Part Two</w:t>
      </w:r>
      <w:bookmarkEnd w:id="3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The pride of all virgins,</w:t>
            </w:r>
          </w:p>
          <w:p w:rsidR="001822EB" w:rsidRPr="007425E1" w:rsidRDefault="001822EB" w:rsidP="001822EB">
            <w:pPr>
              <w:pStyle w:val="EngHang"/>
            </w:pPr>
            <w:r w:rsidRPr="007425E1">
              <w:t>Is Mary the Mother of God,</w:t>
            </w:r>
          </w:p>
          <w:p w:rsidR="001822EB" w:rsidRPr="007425E1" w:rsidRDefault="001822EB" w:rsidP="001822EB">
            <w:pPr>
              <w:pStyle w:val="EngHang"/>
            </w:pPr>
            <w:r w:rsidRPr="007425E1">
              <w:t>For because of her was annulled,</w:t>
            </w:r>
          </w:p>
          <w:p w:rsidR="001822EB" w:rsidRPr="001822EB" w:rsidRDefault="001822EB" w:rsidP="001822EB">
            <w:pPr>
              <w:pStyle w:val="EngHangEnd"/>
            </w:pPr>
            <w:r w:rsidRPr="007425E1">
              <w:t>The first curse.</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8172B5" w:rsidRDefault="008172B5"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172B5" w:rsidRDefault="008172B5"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172B5" w:rsidRDefault="008172B5"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1822EB" w:rsidRDefault="008172B5"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Which came upon our race,</w:t>
            </w:r>
          </w:p>
          <w:p w:rsidR="001822EB" w:rsidRPr="007425E1" w:rsidRDefault="001822EB" w:rsidP="001822EB">
            <w:pPr>
              <w:pStyle w:val="EngHang"/>
            </w:pPr>
            <w:r w:rsidRPr="007425E1">
              <w:t>Through the transgression,</w:t>
            </w:r>
          </w:p>
          <w:p w:rsidR="001822EB" w:rsidRPr="007425E1" w:rsidRDefault="001822EB" w:rsidP="001822EB">
            <w:pPr>
              <w:pStyle w:val="EngHang"/>
            </w:pPr>
            <w:r w:rsidRPr="007425E1">
              <w:t>In which the woman fell,</w:t>
            </w:r>
          </w:p>
          <w:p w:rsidR="001822EB" w:rsidRPr="001822EB" w:rsidRDefault="001822EB" w:rsidP="001822EB">
            <w:pPr>
              <w:pStyle w:val="EngHangEnd"/>
            </w:pPr>
            <w:r w:rsidRPr="007425E1">
              <w:t>When she ate from the fruit of the tree.</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8172B5" w:rsidRDefault="008172B5" w:rsidP="008172B5">
            <w:pPr>
              <w:pStyle w:val="CopticVersemulti-line"/>
            </w:pPr>
            <w:r w:rsidRPr="008172B5">
              <w:t>Ⲫⲏⲉⲧⲁϥⲓ̀ ϩⲓϫⲉⲛ ⲡⲉⲛⲅⲉⲛⲟⲥ</w:t>
            </w:r>
          </w:p>
          <w:p w:rsidR="008172B5" w:rsidRDefault="008172B5" w:rsidP="008172B5">
            <w:pPr>
              <w:pStyle w:val="CopticVersemulti-line"/>
            </w:pPr>
            <w:r w:rsidRPr="008172B5">
              <w:t>ϩⲓⲧⲉⲛ ϯⲡⲁⲣⲁⲃⲁⲥⲓⲥ</w:t>
            </w:r>
          </w:p>
          <w:p w:rsidR="008172B5" w:rsidRDefault="008172B5" w:rsidP="008172B5">
            <w:pPr>
              <w:pStyle w:val="CopticVersemulti-line"/>
            </w:pPr>
            <w:r w:rsidRPr="008172B5">
              <w:t>ⲉ̀ⲧⲁϯⲥ̀ϩⲓⲙⲓ ϣⲱⲡⲓ ⲛ̀ϧⲏⲧⲥ</w:t>
            </w:r>
          </w:p>
          <w:p w:rsidR="001822EB" w:rsidRDefault="008172B5" w:rsidP="008172B5">
            <w:pPr>
              <w:pStyle w:val="CopticVerse"/>
            </w:pPr>
            <w:r w:rsidRPr="008172B5">
              <w:t>ⲁⲥⲟⲩⲱⲙ ⲉⲃⲟⲗϧⲉⲛ ⲡ̀ⲟⲩⲧⲁϩ ⲙ̀ⲡⲓϣ̀ϣⲏⲛ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Because of Eve was shut,</w:t>
            </w:r>
          </w:p>
          <w:p w:rsidR="001822EB" w:rsidRPr="007425E1" w:rsidRDefault="001822EB" w:rsidP="001822EB">
            <w:pPr>
              <w:pStyle w:val="EngHang"/>
            </w:pPr>
            <w:r w:rsidRPr="007425E1">
              <w:t>The door of Paradise,</w:t>
            </w:r>
          </w:p>
          <w:p w:rsidR="001822EB" w:rsidRPr="007425E1" w:rsidRDefault="001822EB" w:rsidP="001822EB">
            <w:pPr>
              <w:pStyle w:val="EngHang"/>
            </w:pPr>
            <w:r w:rsidRPr="007425E1">
              <w:t>Through Mary the virgin,</w:t>
            </w:r>
          </w:p>
          <w:p w:rsidR="001822EB" w:rsidRPr="001822EB" w:rsidRDefault="001822EB" w:rsidP="001822EB">
            <w:pPr>
              <w:pStyle w:val="EngHangEnd"/>
            </w:pPr>
            <w:r w:rsidRPr="007425E1">
              <w:t>It was opened once more to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Ⲉⲑⲃⲉ Ⲉⲩⲁ ⲁⲩⲙⲁ̀ϣⲑⲁⲙ</w:t>
            </w:r>
          </w:p>
          <w:p w:rsidR="00545EC8" w:rsidRDefault="00545EC8" w:rsidP="008172B5">
            <w:pPr>
              <w:pStyle w:val="CopticVersemulti-line"/>
            </w:pPr>
            <w:r w:rsidRPr="00545EC8">
              <w:t>ⲙ̀ⲫ̀ⲣⲟ ⲙ̀ⲡⲓⲡⲁⲣⲁⲇⲓⲥⲟⲥ</w:t>
            </w:r>
          </w:p>
          <w:p w:rsidR="00545EC8" w:rsidRDefault="00545EC8" w:rsidP="008172B5">
            <w:pPr>
              <w:pStyle w:val="CopticVersemulti-line"/>
            </w:pPr>
            <w:r w:rsidRPr="00545EC8">
              <w:t>ϩⲓⲧⲉⲛ Ⲙⲁⲣⲓⲁ ϯⲡⲁⲣⲑⲉⲛⲟⲥ</w:t>
            </w:r>
          </w:p>
          <w:p w:rsidR="001822EB" w:rsidRDefault="00545EC8" w:rsidP="00545EC8">
            <w:pPr>
              <w:pStyle w:val="CopticVerse"/>
            </w:pPr>
            <w:r w:rsidRPr="00545EC8">
              <w:t>ⲁⲩⲟⲩⲱⲛ ⲙ̀ⲙⲟϥ ⲛⲁⲛ ⲛ̀ⲕⲉⲥⲟⲡ</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We have become worthy of the Tree of Life,</w:t>
            </w:r>
          </w:p>
          <w:p w:rsidR="001822EB" w:rsidRPr="007425E1" w:rsidRDefault="001822EB" w:rsidP="001822EB">
            <w:pPr>
              <w:pStyle w:val="EngHang"/>
            </w:pPr>
            <w:r w:rsidRPr="007425E1">
              <w:t>That we may eat thereof,</w:t>
            </w:r>
          </w:p>
          <w:p w:rsidR="001822EB" w:rsidRPr="007425E1" w:rsidRDefault="001822EB" w:rsidP="001822EB">
            <w:pPr>
              <w:pStyle w:val="EngHang"/>
            </w:pPr>
            <w:r w:rsidRPr="007425E1">
              <w:t>Which is the body of God,</w:t>
            </w:r>
          </w:p>
          <w:p w:rsidR="001822EB" w:rsidRPr="001822EB" w:rsidRDefault="001822EB" w:rsidP="001822EB">
            <w:pPr>
              <w:pStyle w:val="EngHangEnd"/>
            </w:pPr>
            <w:r w:rsidRPr="007425E1">
              <w:t>And His true blood.</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8172B5">
            <w:pPr>
              <w:pStyle w:val="CopticVersemulti-line"/>
            </w:pPr>
            <w:r w:rsidRPr="00545EC8">
              <w:t>Ⲁⲛⲉⲣ̀ⲡⲉⲙⲡ̀ϣⲁ ⲙ̀ⲡⲓϣ̀ϣⲏⲛ ⲛ̀ⲧⲉ ⲡ̀ⲱⲛϧ</w:t>
            </w:r>
          </w:p>
          <w:p w:rsidR="00545EC8" w:rsidRDefault="00545EC8" w:rsidP="008172B5">
            <w:pPr>
              <w:pStyle w:val="CopticVersemulti-line"/>
            </w:pPr>
            <w:r w:rsidRPr="00545EC8">
              <w:t>ⲉⲑⲣⲉⲛⲟⲩⲱⲙ ⲉⲃⲟⲗ ⲛ̀ϧⲏⲧϥ</w:t>
            </w:r>
          </w:p>
          <w:p w:rsidR="00545EC8" w:rsidRDefault="00545EC8" w:rsidP="008172B5">
            <w:pPr>
              <w:pStyle w:val="CopticVersemulti-line"/>
            </w:pPr>
            <w:r w:rsidRPr="00545EC8">
              <w:t>ⲉⲧⲉ ⲫⲁⲓ ⲡⲉ ⲡ̀ⲥⲱⲙⲁ ⲙ̀ⲫϯ</w:t>
            </w:r>
          </w:p>
          <w:p w:rsidR="001822EB" w:rsidRDefault="00545EC8" w:rsidP="00545EC8">
            <w:pPr>
              <w:pStyle w:val="CopticVerse"/>
            </w:pPr>
            <w:r w:rsidRPr="00545EC8">
              <w:t>ⲛⲉⲙ ⲡⲉϥⲥ̀ⲛⲟϥ ⲛ̀ⲁ̀ⲗⲏⲑⲓⲛⲟⲛ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Let us worship our Saviour,</w:t>
            </w:r>
          </w:p>
          <w:p w:rsidR="001822EB" w:rsidRPr="007425E1" w:rsidRDefault="001822EB" w:rsidP="001822EB">
            <w:pPr>
              <w:pStyle w:val="EngHang"/>
            </w:pPr>
            <w:r w:rsidRPr="007425E1">
              <w:t>The Good lover of mankind,</w:t>
            </w:r>
          </w:p>
          <w:p w:rsidR="001822EB" w:rsidRPr="007425E1" w:rsidRDefault="001822EB" w:rsidP="001822EB">
            <w:pPr>
              <w:pStyle w:val="EngHang"/>
            </w:pPr>
            <w:r w:rsidRPr="007425E1">
              <w:t>For He had compassion on us,</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Ⲙⲁⲣⲉⲛⲟⲩⲱϣⲧ ⲙ̀ⲡⲉⲛⲥ̅ⲱ̅ⲣ</w:t>
            </w:r>
          </w:p>
          <w:p w:rsidR="00545EC8" w:rsidRDefault="00545EC8" w:rsidP="008172B5">
            <w:pPr>
              <w:pStyle w:val="CopticVersemulti-line"/>
            </w:pPr>
            <w:r w:rsidRPr="00545EC8">
              <w:t>ⲡⲓⲙⲁⲓⲣⲱⲙⲓ ⲛ̀ⲁ̀ⲅⲁⲑⲟⲥ</w:t>
            </w:r>
          </w:p>
          <w:p w:rsidR="00545EC8" w:rsidRDefault="00545EC8" w:rsidP="008172B5">
            <w:pPr>
              <w:pStyle w:val="CopticVersemulti-line"/>
            </w:pPr>
            <w:r w:rsidRPr="00545EC8">
              <w:t>ϫⲉ ⲛ̀ⲑⲟϥ ⲁϥϣⲉⲛϩⲏⲧ ϧⲁⲣⲟⲛ</w:t>
            </w:r>
          </w:p>
          <w:p w:rsidR="001822EB" w:rsidRDefault="00545EC8" w:rsidP="00545EC8">
            <w:pPr>
              <w:pStyle w:val="CopticVerse"/>
            </w:pPr>
            <w:r w:rsidRPr="00545EC8">
              <w:t>ⲁϥⲓ̀ ⲟⲩⲟϩ ⲁϥⲥⲱϯ ⲙ̀ⲙⲟⲛ</w:t>
            </w:r>
          </w:p>
        </w:tc>
      </w:tr>
      <w:tr w:rsidR="001822EB" w:rsidTr="00372152">
        <w:trPr>
          <w:cantSplit/>
          <w:jc w:val="center"/>
        </w:trPr>
        <w:tc>
          <w:tcPr>
            <w:tcW w:w="288" w:type="dxa"/>
          </w:tcPr>
          <w:p w:rsidR="001822EB" w:rsidRDefault="00372152" w:rsidP="00372152">
            <w:pPr>
              <w:pStyle w:val="CopticCross"/>
            </w:pPr>
            <w:r w:rsidRPr="00FB5ACB">
              <w:lastRenderedPageBreak/>
              <w:t>¿</w:t>
            </w:r>
          </w:p>
        </w:tc>
        <w:tc>
          <w:tcPr>
            <w:tcW w:w="3960" w:type="dxa"/>
          </w:tcPr>
          <w:p w:rsidR="001822EB" w:rsidRPr="007425E1" w:rsidRDefault="001822EB" w:rsidP="001822EB">
            <w:pPr>
              <w:pStyle w:val="EngHang"/>
              <w:rPr>
                <w:color w:val="FF0000"/>
              </w:rPr>
            </w:pPr>
            <w:r w:rsidRPr="007425E1">
              <w:t>He did not cease to be God</w:t>
            </w:r>
            <w:r>
              <w:rPr>
                <w:rStyle w:val="FootnoteReference"/>
              </w:rPr>
              <w:t xml:space="preserve"> </w:t>
            </w:r>
            <w:r>
              <w:t>,</w:t>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545EC8">
            <w:pPr>
              <w:pStyle w:val="CopticVersemulti-line"/>
            </w:pPr>
            <w:r w:rsidRPr="008172B5">
              <w:t>Ⲉⲧⲁϥⲕⲏⲛ ⲁⲛ ⲉϥⲟⲓ ⲛ̀ⲛⲟⲩϯ</w:t>
            </w:r>
          </w:p>
          <w:p w:rsidR="00545EC8" w:rsidRDefault="00545EC8" w:rsidP="00545EC8">
            <w:pPr>
              <w:pStyle w:val="CopticVersemulti-line"/>
            </w:pPr>
            <w:r w:rsidRPr="008172B5">
              <w:t>ⲁϥⲓ̀ ⲁϥϣⲱⲡⲓ ⲛ̀ϣⲏⲣⲓ ⲛ̀ⲣⲱⲙⲓ</w:t>
            </w:r>
          </w:p>
          <w:p w:rsidR="00545EC8" w:rsidRDefault="00545EC8" w:rsidP="00545EC8">
            <w:pPr>
              <w:pStyle w:val="CopticVersemulti-line"/>
            </w:pPr>
            <w:r w:rsidRPr="008172B5">
              <w:t>ⲁⲗⲗⲁ ⲛ̀ⲑⲟϥ ⲡⲉ ⲫϯ ⲙ̀ⲙⲏⲓ</w:t>
            </w:r>
          </w:p>
          <w:p w:rsidR="001822EB" w:rsidRDefault="00545EC8" w:rsidP="00545EC8">
            <w:pPr>
              <w:pStyle w:val="CopticVersemulti-line"/>
            </w:pPr>
            <w:r w:rsidRPr="008172B5">
              <w:t>ⲁϥⲓ̀ ⲟⲩⲟϩ ⲁϥⲥⲱϯ ⲙ̀ⲙⲟⲛ</w:t>
            </w:r>
          </w:p>
        </w:tc>
      </w:tr>
    </w:tbl>
    <w:p w:rsidR="001822EB" w:rsidRDefault="001822EB" w:rsidP="00D24FE1">
      <w:pPr>
        <w:pStyle w:val="Heading4"/>
      </w:pPr>
      <w:bookmarkStart w:id="358" w:name="_Toc298681319"/>
      <w:r>
        <w:t>Part Three</w:t>
      </w:r>
      <w:bookmarkEnd w:id="3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What mind or what speech,</w:t>
            </w:r>
          </w:p>
          <w:p w:rsidR="00372152" w:rsidRPr="007425E1" w:rsidRDefault="00372152" w:rsidP="00372152">
            <w:pPr>
              <w:pStyle w:val="EngHang"/>
            </w:pPr>
            <w:r w:rsidRPr="007425E1">
              <w:t>Or what hearing can grasp,</w:t>
            </w:r>
          </w:p>
          <w:p w:rsidR="00372152" w:rsidRPr="007425E1" w:rsidRDefault="00372152" w:rsidP="00372152">
            <w:pPr>
              <w:pStyle w:val="EngHang"/>
              <w:rPr>
                <w:color w:val="FF0000"/>
              </w:rPr>
            </w:pPr>
            <w:r w:rsidRPr="007425E1">
              <w:t>The unspeakable depth</w:t>
            </w:r>
            <w:r>
              <w:t>,</w:t>
            </w:r>
            <w:r w:rsidRPr="007425E1">
              <w:tab/>
            </w:r>
            <w:r w:rsidRPr="007425E1">
              <w:tab/>
            </w:r>
          </w:p>
          <w:p w:rsidR="00372152" w:rsidRDefault="00372152" w:rsidP="00372152">
            <w:pPr>
              <w:pStyle w:val="EngHangEnd"/>
            </w:pPr>
            <w:r w:rsidRPr="007425E1">
              <w:t>Of Thy love for mankind, O God?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E16FE9" w:rsidRDefault="00E16FE9"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E16FE9" w:rsidRDefault="00E16FE9"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372152" w:rsidRDefault="00E16FE9"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The One, only Logos,</w:t>
            </w:r>
          </w:p>
          <w:p w:rsidR="00372152" w:rsidRPr="007425E1" w:rsidRDefault="00372152" w:rsidP="00372152">
            <w:pPr>
              <w:pStyle w:val="EngHang"/>
            </w:pPr>
            <w:r w:rsidRPr="007425E1">
              <w:t>Begotten before all the ages,</w:t>
            </w:r>
          </w:p>
          <w:p w:rsidR="00372152" w:rsidRPr="007425E1" w:rsidRDefault="00372152" w:rsidP="00372152">
            <w:pPr>
              <w:pStyle w:val="EngHang"/>
            </w:pPr>
            <w:r w:rsidRPr="007425E1">
              <w:t>As the Divinity, without body</w:t>
            </w:r>
            <w:r>
              <w:t>,</w:t>
            </w:r>
            <w:r w:rsidRPr="007425E1">
              <w:tab/>
            </w:r>
            <w:r w:rsidRPr="007425E1">
              <w:tab/>
            </w:r>
          </w:p>
          <w:p w:rsidR="00372152" w:rsidRPr="00372152" w:rsidRDefault="00372152" w:rsidP="00372152">
            <w:pPr>
              <w:pStyle w:val="EngHangEnd"/>
            </w:pPr>
            <w:r w:rsidRPr="007425E1">
              <w:t>From the only</w:t>
            </w:r>
            <w:r>
              <w:rPr>
                <w:rStyle w:val="FootnoteReference"/>
              </w:rPr>
              <w:t xml:space="preserve">  </w:t>
            </w:r>
            <w:r w:rsidRPr="007425E1">
              <w:t xml:space="preserve"> Father.</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Ⲡⲓⲟⲩⲁⲓ ⲙ̀ⲙⲁⲩⲁⲧϥ ⲛ̀ⲗⲟⲅⲟⲥ</w:t>
            </w:r>
          </w:p>
          <w:p w:rsidR="00E16FE9" w:rsidRDefault="00E16FE9" w:rsidP="00E16FE9">
            <w:pPr>
              <w:pStyle w:val="CopticVersemulti-line"/>
            </w:pPr>
            <w:r w:rsidRPr="00E16FE9">
              <w:t>ⲉ̀ⲧⲁⲩϫ̀ⲫⲟϥ ϧⲁϫⲉⲛ ⲛⲓⲉ̀ⲱⲛ ⲧⲏⲣⲟⲩ</w:t>
            </w:r>
          </w:p>
          <w:p w:rsidR="00E16FE9" w:rsidRDefault="00E16FE9" w:rsidP="00E16FE9">
            <w:pPr>
              <w:pStyle w:val="CopticVersemulti-line"/>
            </w:pPr>
            <w:r w:rsidRPr="00E16FE9">
              <w:t>ⲕⲁⲧⲁ ϯⲙⲉⲑⲛⲟⲩϯ ⲁϭⲛⲉ ⲥⲱⲙⲁ</w:t>
            </w:r>
          </w:p>
          <w:p w:rsidR="00372152" w:rsidRDefault="00E16FE9" w:rsidP="00E16FE9">
            <w:pPr>
              <w:pStyle w:val="CopticVerse"/>
            </w:pPr>
            <w:r w:rsidRPr="00E16FE9">
              <w:t>ⲉⲃⲟⲗϧⲉⲛ ⲡⲓⲟⲩⲁⲓ ⲫ̀ⲓⲱⲧ</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He only,</w:t>
            </w:r>
          </w:p>
          <w:p w:rsidR="00372152" w:rsidRPr="007425E1" w:rsidRDefault="00372152" w:rsidP="00372152">
            <w:pPr>
              <w:pStyle w:val="EngHang"/>
            </w:pPr>
            <w:r w:rsidRPr="007425E1">
              <w:t>Came forth bodily,</w:t>
            </w:r>
          </w:p>
          <w:p w:rsidR="00372152" w:rsidRPr="007425E1" w:rsidRDefault="00372152" w:rsidP="00372152">
            <w:pPr>
              <w:pStyle w:val="EngHang"/>
            </w:pPr>
            <w:r w:rsidRPr="007425E1">
              <w:t>Without alteration and without change,</w:t>
            </w:r>
          </w:p>
          <w:p w:rsidR="00372152" w:rsidRPr="00372152" w:rsidRDefault="00372152" w:rsidP="00372152">
            <w:pPr>
              <w:pStyle w:val="EngHangEnd"/>
            </w:pPr>
            <w:r w:rsidRPr="007425E1">
              <w:t>From His only mother.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Ⲟⲩⲟϩ ⲫⲁⲓ ⲟⲛ ⲙ̀ⲙⲁⲩⲁⲧϥ</w:t>
            </w:r>
          </w:p>
          <w:p w:rsidR="00E16FE9" w:rsidRDefault="00E16FE9" w:rsidP="00E16FE9">
            <w:pPr>
              <w:pStyle w:val="CopticVersemulti-line"/>
            </w:pPr>
            <w:r w:rsidRPr="00E16FE9">
              <w:t>ⲁⲩ</w:t>
            </w:r>
            <w:r>
              <w:rPr>
                <w:rFonts w:cs="FreeSerifAvvaShenouda"/>
              </w:rPr>
              <w:t>ϫ̀</w:t>
            </w:r>
            <w:r w:rsidRPr="00E16FE9">
              <w:t>ⲫⲟϥ ⲥⲱⲙⲁⲧⲓⲕⲱⲥ</w:t>
            </w:r>
          </w:p>
          <w:p w:rsidR="00E16FE9" w:rsidRDefault="00E16FE9" w:rsidP="00E16FE9">
            <w:pPr>
              <w:pStyle w:val="CopticVersemulti-line"/>
            </w:pPr>
            <w:r w:rsidRPr="00E16FE9">
              <w:t>ϧⲉⲛ ⲟⲩⲙⲉⲧⲁⲧϣⲓⲃϯ ⲛⲉⲙ ⲟⲩⲙⲉⲧⲁⲧⲫⲱⲛϩ</w:t>
            </w:r>
          </w:p>
          <w:p w:rsidR="00372152" w:rsidRDefault="00E16FE9" w:rsidP="00E16FE9">
            <w:pPr>
              <w:pStyle w:val="CopticVerse"/>
            </w:pPr>
            <w:r w:rsidRPr="00E16FE9">
              <w:t>ⲉⲃⲟⲗϧⲉⲛ ⲧⲉϥⲙⲁⲩ ⲙ̀ⲙⲁⲩⲁⲧⲥ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And after she gave birth to Him,</w:t>
            </w:r>
          </w:p>
          <w:p w:rsidR="00372152" w:rsidRPr="007425E1" w:rsidRDefault="00372152" w:rsidP="00372152">
            <w:pPr>
              <w:pStyle w:val="EngHang"/>
            </w:pPr>
            <w:r w:rsidRPr="007425E1">
              <w:t>Her virginity was not loosened</w:t>
            </w:r>
            <w:r>
              <w:t>,</w:t>
            </w:r>
          </w:p>
          <w:p w:rsidR="00372152" w:rsidRPr="007425E1" w:rsidRDefault="00372152" w:rsidP="00372152">
            <w:pPr>
              <w:pStyle w:val="EngHang"/>
            </w:pPr>
            <w:r w:rsidRPr="007425E1">
              <w:t>By this it was revealed,</w:t>
            </w:r>
          </w:p>
          <w:p w:rsidR="00372152" w:rsidRPr="00372152" w:rsidRDefault="00372152" w:rsidP="00372152">
            <w:pPr>
              <w:pStyle w:val="EngHangEnd"/>
            </w:pPr>
            <w:r w:rsidRPr="007425E1">
              <w:t>That she is the Theotokos.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Ⲟⲩⲟϩ ⲟⲛ ⲙⲉⲛⲉⲛⲥⲁ ⲑ̀ⲣⲉⲥⲙⲁⲥϥ</w:t>
            </w:r>
          </w:p>
          <w:p w:rsidR="00E16FE9" w:rsidRDefault="00E16FE9" w:rsidP="00E16FE9">
            <w:pPr>
              <w:pStyle w:val="CopticVersemulti-line"/>
            </w:pPr>
            <w:r w:rsidRPr="00E16FE9">
              <w:t>ⲙ̀ⲡⲉϥⲃⲱⲗ ⲉⲃⲟⲗ ⲛ̀ⲧⲉⲥⲡⲁⲣⲑⲉⲛⲓⲁ</w:t>
            </w:r>
          </w:p>
          <w:p w:rsidR="00E16FE9" w:rsidRDefault="00E16FE9" w:rsidP="00E16FE9">
            <w:pPr>
              <w:pStyle w:val="CopticVersemulti-line"/>
            </w:pPr>
            <w:r w:rsidRPr="00E16FE9">
              <w:t>ϧⲉⲛ ⲫⲁⲓ ⲁϥⲟⲩⲟⲛϩⲥ ⲉⲃⲟⲗ</w:t>
            </w:r>
          </w:p>
          <w:p w:rsidR="00372152" w:rsidRDefault="00E16FE9" w:rsidP="00E16FE9">
            <w:pPr>
              <w:pStyle w:val="CopticVerse"/>
            </w:pPr>
            <w:r w:rsidRPr="00E16FE9">
              <w:t>ϫⲉ ⲟⲩⲑⲉⲟⲧⲟⲕⲟⲥ ⲧⲉ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O the depth of the richness,</w:t>
            </w:r>
          </w:p>
          <w:p w:rsidR="00372152" w:rsidRPr="007425E1" w:rsidRDefault="00372152" w:rsidP="00372152">
            <w:pPr>
              <w:pStyle w:val="EngHang"/>
            </w:pPr>
            <w:r w:rsidRPr="007425E1">
              <w:t>And wisdom of God,</w:t>
            </w:r>
          </w:p>
          <w:p w:rsidR="00372152" w:rsidRPr="007425E1" w:rsidRDefault="00372152" w:rsidP="00372152">
            <w:pPr>
              <w:pStyle w:val="EngHang"/>
            </w:pPr>
            <w:r w:rsidRPr="007425E1">
              <w:t>For the womb that fell under judgment,</w:t>
            </w:r>
          </w:p>
          <w:p w:rsidR="00372152" w:rsidRPr="00372152" w:rsidRDefault="00372152" w:rsidP="00372152">
            <w:pPr>
              <w:pStyle w:val="EngHangEnd"/>
            </w:pPr>
            <w:r w:rsidRPr="007425E1">
              <w:t>To bring forth children in anguish.</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 xml:space="preserve">Ⲱ̀ ⲡ̀ϣⲱⲕ ⲛ̀ϯⲙⲉⲧⲣⲁⲙⲁⲟ̀ </w:t>
            </w:r>
          </w:p>
          <w:p w:rsidR="00E16FE9" w:rsidRDefault="00E16FE9" w:rsidP="00E16FE9">
            <w:pPr>
              <w:pStyle w:val="CopticVersemulti-line"/>
            </w:pPr>
            <w:r w:rsidRPr="00E16FE9">
              <w:t>ⲛⲉⲙ ϯⲥⲟⲫⲓⲁ̀ ⲛ̀ⲧⲉ ⲫϯ</w:t>
            </w:r>
          </w:p>
          <w:p w:rsidR="00E16FE9" w:rsidRDefault="00E16FE9" w:rsidP="00E16FE9">
            <w:pPr>
              <w:pStyle w:val="CopticVersemulti-line"/>
            </w:pPr>
            <w:r w:rsidRPr="00E16FE9">
              <w:t>ϫⲉ ϯⲛⲉϫⲓ ⲉⲧⲁⲩϩⲓⲧⲥ ⲉ̀ⲡ̀ϩⲁⲡ</w:t>
            </w:r>
          </w:p>
          <w:p w:rsidR="00372152" w:rsidRDefault="00E16FE9" w:rsidP="00E16FE9">
            <w:pPr>
              <w:pStyle w:val="CopticVerse"/>
            </w:pPr>
            <w:r w:rsidRPr="00E16FE9">
              <w:t>ⲁⲥϫ̀ⲫⲟ ⲛ̀ϩⲁⲛϣⲏⲣⲓ ϧⲉⲛ ⲟⲩⲙ̀ⲕⲁϩⲛ̀ϩⲏⲧ</w:t>
            </w:r>
          </w:p>
        </w:tc>
      </w:tr>
      <w:tr w:rsidR="00372152" w:rsidTr="00372152">
        <w:trPr>
          <w:cantSplit/>
          <w:jc w:val="center"/>
        </w:trPr>
        <w:tc>
          <w:tcPr>
            <w:tcW w:w="288" w:type="dxa"/>
          </w:tcPr>
          <w:p w:rsidR="00372152" w:rsidRDefault="00372152" w:rsidP="00372152">
            <w:pPr>
              <w:pStyle w:val="CopticCross"/>
            </w:pPr>
            <w:r w:rsidRPr="00FB5ACB">
              <w:lastRenderedPageBreak/>
              <w:t>¿</w:t>
            </w:r>
          </w:p>
        </w:tc>
        <w:tc>
          <w:tcPr>
            <w:tcW w:w="3960" w:type="dxa"/>
          </w:tcPr>
          <w:p w:rsidR="00372152" w:rsidRPr="007425E1" w:rsidRDefault="00372152" w:rsidP="00372152">
            <w:pPr>
              <w:pStyle w:val="EngHang"/>
            </w:pPr>
            <w:r w:rsidRPr="007425E1">
              <w:t>Became a fountain of immortality,</w:t>
            </w:r>
          </w:p>
          <w:p w:rsidR="00372152" w:rsidRPr="007425E1" w:rsidRDefault="00372152" w:rsidP="00372152">
            <w:pPr>
              <w:pStyle w:val="EngHang"/>
            </w:pPr>
            <w:r w:rsidRPr="007425E1">
              <w:t xml:space="preserve">Brought forth to us Emmanuel,   </w:t>
            </w:r>
            <w:r w:rsidRPr="007425E1">
              <w:tab/>
            </w:r>
          </w:p>
          <w:p w:rsidR="00372152" w:rsidRPr="007425E1" w:rsidRDefault="00372152" w:rsidP="00372152">
            <w:pPr>
              <w:pStyle w:val="EngHang"/>
            </w:pPr>
            <w:r w:rsidRPr="007425E1">
              <w:t>Without human seed,</w:t>
            </w:r>
            <w:r w:rsidRPr="007425E1">
              <w:tab/>
            </w:r>
            <w:r w:rsidRPr="007425E1">
              <w:tab/>
            </w:r>
          </w:p>
          <w:p w:rsidR="00372152" w:rsidRPr="00372152" w:rsidRDefault="00372152" w:rsidP="00372152">
            <w:pPr>
              <w:pStyle w:val="EngHangEnd"/>
            </w:pPr>
            <w:r w:rsidRPr="007425E1">
              <w:t>He destroyed the corruption of our race.</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Ⲁⲥϣⲱⲡⲓ ⲛ̀ⲟⲩⲙⲟⲩⲙⲓ ⲛ̀ⲧⲉ ⲟⲩⲙⲉⲧⲁⲑⲙⲟⲩ</w:t>
            </w:r>
          </w:p>
          <w:p w:rsidR="00E16FE9" w:rsidRDefault="00E16FE9" w:rsidP="00E16FE9">
            <w:pPr>
              <w:pStyle w:val="CopticVersemulti-line"/>
            </w:pPr>
            <w:r w:rsidRPr="00E16FE9">
              <w:t>ⲁⲥⲙⲓⲥⲓ ⲛⲁⲛ ⲛ̀Ⲉⲙⲙⲁⲛⲟⲩⲏⲗ</w:t>
            </w:r>
          </w:p>
          <w:p w:rsidR="00E16FE9" w:rsidRDefault="00E16FE9" w:rsidP="00E16FE9">
            <w:pPr>
              <w:pStyle w:val="CopticVersemulti-line"/>
            </w:pPr>
            <w:r w:rsidRPr="00E16FE9">
              <w:t>ⲁϭⲛⲉ ⲥ̀ⲡⲉⲣⲙⲁ ⲛ̀ⲣⲱⲙⲓ</w:t>
            </w:r>
          </w:p>
          <w:p w:rsidR="00372152" w:rsidRDefault="00E16FE9" w:rsidP="00E16FE9">
            <w:pPr>
              <w:pStyle w:val="CopticVerse"/>
            </w:pPr>
            <w:r w:rsidRPr="00E16FE9">
              <w:t>ⲁϥⲃⲱⲗ ⲉⲃⲟⲗ ⲙ̀ⲡ̀ⲧⲁⲕⲟ ⲙ̀ⲡⲉⲛⲅⲉⲛⲟⲥ</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E16FE9">
            <w:pPr>
              <w:pStyle w:val="EngHang"/>
            </w:pPr>
            <w:r w:rsidRPr="007425E1">
              <w:t>Let us cry out [un]to Him and say,</w:t>
            </w:r>
            <w:r w:rsidRPr="007425E1">
              <w:tab/>
            </w:r>
          </w:p>
          <w:p w:rsidR="00372152" w:rsidRPr="00646C04" w:rsidRDefault="00372152" w:rsidP="00E16FE9">
            <w:pPr>
              <w:pStyle w:val="EngHang"/>
            </w:pPr>
            <w:r w:rsidRPr="00646C04">
              <w:t xml:space="preserve">“Glory to Thee O </w:t>
            </w:r>
            <w:r w:rsidRPr="00E16FE9">
              <w:t>Incomprehensible</w:t>
            </w:r>
            <w:r w:rsidRPr="00646C04">
              <w:t xml:space="preserve"> One,</w:t>
            </w:r>
          </w:p>
          <w:p w:rsidR="00372152" w:rsidRPr="007425E1" w:rsidRDefault="00372152" w:rsidP="00372152">
            <w:pPr>
              <w:pStyle w:val="EngHang"/>
            </w:pPr>
            <w:r w:rsidRPr="007425E1">
              <w:t>The Good Lover of Mankind, the Saviour of our souls,</w:t>
            </w:r>
          </w:p>
          <w:p w:rsidR="00372152" w:rsidRDefault="00372152" w:rsidP="00372152">
            <w:pPr>
              <w:pStyle w:val="EngHangEnd"/>
            </w:pPr>
            <w:r w:rsidRPr="007425E1">
              <w:t>For He came and saved us.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Ⲫⲁⲓ ⲙⲁⲣⲉⲛⲱϣ ⲟⲩⲃⲏϥ ⲉⲛϫⲱ ⲙ̀ⲙⲟⲥ</w:t>
            </w:r>
          </w:p>
          <w:p w:rsidR="00E16FE9" w:rsidRDefault="00E16FE9" w:rsidP="00E16FE9">
            <w:pPr>
              <w:pStyle w:val="CopticVersemulti-line"/>
            </w:pPr>
            <w:r w:rsidRPr="00E16FE9">
              <w:t>ϫⲉ ⲡⲓⲱ̀ⲟⲩ ⲛⲁⲕ ⲡⲓⲁⲧϣ̀ⲧⲁϩⲟϥ</w:t>
            </w:r>
          </w:p>
          <w:p w:rsidR="00E16FE9" w:rsidRDefault="00E16FE9" w:rsidP="00E16FE9">
            <w:pPr>
              <w:pStyle w:val="CopticVersemulti-line"/>
            </w:pPr>
            <w:r w:rsidRPr="00E16FE9">
              <w:t>ⲡⲓⲙⲁⲓⲣⲱⲙⲓ ⲛ̀ⲁ̀ⲅⲁⲑⲟⲥ</w:t>
            </w:r>
            <w:r>
              <w:t xml:space="preserve"> </w:t>
            </w:r>
            <w:r w:rsidRPr="00E16FE9">
              <w:t>ⲫ̀ⲣⲉϥⲥⲱϯ ⲛ̀ⲛⲉⲛⲯⲩⲭⲏ</w:t>
            </w:r>
          </w:p>
          <w:p w:rsidR="00372152" w:rsidRDefault="00E16FE9" w:rsidP="00E16FE9">
            <w:pPr>
              <w:pStyle w:val="CopticVerse"/>
            </w:pPr>
            <w:r w:rsidRPr="00E16FE9">
              <w:t>ⲁϥⲓ̀ ⲟⲩⲟϩ ⲁϥⲥⲱϯ ⲙ̀ⲙⲟⲛ</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8172B5">
              <w:t>Ⲉⲧⲁϥⲕⲏⲛ ⲁⲛ ⲉϥⲟⲓ ⲛ̀ⲛⲟⲩϯ</w:t>
            </w:r>
          </w:p>
          <w:p w:rsidR="00E16FE9" w:rsidRDefault="00E16FE9" w:rsidP="00E16FE9">
            <w:pPr>
              <w:pStyle w:val="CopticVersemulti-line"/>
            </w:pPr>
            <w:r w:rsidRPr="008172B5">
              <w:t>ⲁϥⲓ̀ ⲁϥϣⲱⲡⲓ ⲛ̀ϣⲏⲣⲓ ⲛ̀ⲣⲱⲙⲓ</w:t>
            </w:r>
          </w:p>
          <w:p w:rsidR="00E16FE9" w:rsidRDefault="00E16FE9" w:rsidP="00E16FE9">
            <w:pPr>
              <w:pStyle w:val="CopticVersemulti-line"/>
            </w:pPr>
            <w:r w:rsidRPr="008172B5">
              <w:t>ⲁⲗⲗⲁ ⲛ̀ⲑⲟϥ ⲡⲉ ⲫϯ ⲙ̀ⲙⲏⲓ</w:t>
            </w:r>
          </w:p>
          <w:p w:rsidR="00372152" w:rsidRDefault="00E16FE9" w:rsidP="00E16FE9">
            <w:pPr>
              <w:pStyle w:val="CopticVersemulti-line"/>
            </w:pPr>
            <w:r w:rsidRPr="008172B5">
              <w:t>ⲁϥⲓ̀ ⲟⲩⲟϩ ⲁϥⲥⲱϯ ⲙ̀ⲙⲟⲛ</w:t>
            </w:r>
          </w:p>
        </w:tc>
      </w:tr>
    </w:tbl>
    <w:p w:rsidR="00372152" w:rsidRDefault="00372152" w:rsidP="00D24FE1">
      <w:pPr>
        <w:pStyle w:val="Heading4"/>
      </w:pPr>
      <w:bookmarkStart w:id="359" w:name="_Toc298681320"/>
      <w:r>
        <w:t>Part Four</w:t>
      </w:r>
      <w:bookmarkEnd w:id="3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O the honour of the conception,</w:t>
            </w:r>
          </w:p>
          <w:p w:rsidR="00372152" w:rsidRPr="007425E1" w:rsidRDefault="00372152" w:rsidP="00372152">
            <w:pPr>
              <w:pStyle w:val="EngHang"/>
            </w:pPr>
            <w:r w:rsidRPr="007425E1">
              <w:t>Of the virginal womb,</w:t>
            </w:r>
          </w:p>
          <w:p w:rsidR="00372152" w:rsidRPr="007425E1" w:rsidRDefault="00372152" w:rsidP="00372152">
            <w:pPr>
              <w:pStyle w:val="EngHang"/>
            </w:pPr>
            <w:r w:rsidRPr="007425E1">
              <w:t>And Theotokos without seed,</w:t>
            </w:r>
          </w:p>
          <w:p w:rsidR="00372152" w:rsidRPr="00372152" w:rsidRDefault="00372152" w:rsidP="00372152">
            <w:pPr>
              <w:pStyle w:val="EngHangEnd"/>
            </w:pPr>
            <w:r w:rsidRPr="007425E1">
              <w:t>As the angel witnessed,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E16FE9" w:rsidRDefault="00E16FE9"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E16FE9" w:rsidRDefault="00E16FE9"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372152" w:rsidRDefault="00E16FE9"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t>When he revealed to Joseph,</w:t>
            </w:r>
          </w:p>
          <w:p w:rsidR="00372152" w:rsidRPr="007425E1" w:rsidRDefault="00372152" w:rsidP="00372152">
            <w:pPr>
              <w:pStyle w:val="EngHang"/>
            </w:pPr>
            <w:r w:rsidRPr="007425E1">
              <w:t>He said in this wise,</w:t>
            </w:r>
          </w:p>
          <w:p w:rsidR="00372152" w:rsidRPr="007425E1" w:rsidRDefault="00372152" w:rsidP="00372152">
            <w:pPr>
              <w:pStyle w:val="EngHang"/>
            </w:pPr>
            <w:r w:rsidRPr="007425E1">
              <w:t>“The One Who shall be born of her</w:t>
            </w:r>
            <w:r>
              <w:t>,</w:t>
            </w:r>
          </w:p>
          <w:p w:rsidR="00372152" w:rsidRPr="00372152" w:rsidRDefault="00372152" w:rsidP="00372152">
            <w:pPr>
              <w:pStyle w:val="EngHangEnd"/>
            </w:pPr>
            <w:r w:rsidRPr="007425E1">
              <w:t>Is of the Holy Spirit.”</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Ⲉ̀ⲧⲁϥⲟⲩⲟⲛϩϥ ⲉ̀Ⲓⲱⲥⲏⲫ</w:t>
            </w:r>
          </w:p>
          <w:p w:rsidR="00E16FE9" w:rsidRDefault="00E16FE9" w:rsidP="00E16FE9">
            <w:pPr>
              <w:pStyle w:val="CopticVersemulti-line"/>
            </w:pPr>
            <w:r w:rsidRPr="00E16FE9">
              <w:t>ⲉϥϫⲱ ⲙ̀ⲙⲟⲥ ⲙ̀ⲡⲁⲓⲣⲏϯ</w:t>
            </w:r>
          </w:p>
          <w:p w:rsidR="00E16FE9" w:rsidRDefault="00E16FE9" w:rsidP="00E16FE9">
            <w:pPr>
              <w:pStyle w:val="CopticVersemulti-line"/>
            </w:pPr>
            <w:r w:rsidRPr="00E16FE9">
              <w:t>ϫⲉ ⲫⲏ ⲅⲁⲣ ⲉⲧⲁⲥⲛⲁⲙⲁⲥϥ</w:t>
            </w:r>
          </w:p>
          <w:p w:rsidR="00372152" w:rsidRDefault="00E16FE9" w:rsidP="00E16FE9">
            <w:pPr>
              <w:pStyle w:val="CopticVerse"/>
            </w:pPr>
            <w:r w:rsidRPr="00E16FE9">
              <w:t>ⲟⲩ ⲉⲃⲟⲗϧⲉⲛ ⲟⲩⲡ̅ⲛ̅ⲁ ⲉϥⲟⲩⲁⲃ ⲡⲉ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the Logos of the Father,</w:t>
            </w:r>
          </w:p>
          <w:p w:rsidR="00372152" w:rsidRPr="007425E1" w:rsidRDefault="00372152" w:rsidP="00372152">
            <w:pPr>
              <w:pStyle w:val="EngHang"/>
            </w:pPr>
            <w:r w:rsidRPr="007425E1">
              <w:t>Came and was incarnate of her,</w:t>
            </w:r>
          </w:p>
          <w:p w:rsidR="00372152" w:rsidRPr="007425E1" w:rsidRDefault="00372152" w:rsidP="00372152">
            <w:pPr>
              <w:pStyle w:val="EngHang"/>
            </w:pPr>
            <w:r w:rsidRPr="007425E1">
              <w:t>Without change she gave birth to Him,</w:t>
            </w:r>
          </w:p>
          <w:p w:rsidR="00372152" w:rsidRPr="00372152" w:rsidRDefault="00372152" w:rsidP="00372152">
            <w:pPr>
              <w:pStyle w:val="EngHangEnd"/>
            </w:pPr>
            <w:r w:rsidRPr="007425E1">
              <w:t>He added to this saying,</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Ⲉ̀ⲧⲓ ⲇⲉ ϫⲉ ⲛⲉ ⲡⲓⲗⲟⲅⲟⲥ ⲛ̀ⲧⲉ Ⲫ̀ⲓⲱⲧ</w:t>
            </w:r>
          </w:p>
          <w:p w:rsidR="00E16FE9" w:rsidRDefault="00E16FE9" w:rsidP="00E16FE9">
            <w:pPr>
              <w:pStyle w:val="CopticVersemulti-line"/>
            </w:pPr>
            <w:r w:rsidRPr="00E16FE9">
              <w:t>ⲓ̀ ⲁϥϭⲓⲥⲁⲣⲝ ⲉⲃⲟⲗ ⲛ̀ϧⲏⲧⲥ</w:t>
            </w:r>
          </w:p>
          <w:p w:rsidR="00E16FE9" w:rsidRDefault="00E16FE9" w:rsidP="00E16FE9">
            <w:pPr>
              <w:pStyle w:val="CopticVersemulti-line"/>
            </w:pPr>
            <w:r w:rsidRPr="00E16FE9">
              <w:t>ϧⲉⲛ ⲟⲩⲙⲉⲧⲁⲧϣⲓⲃⲧ ⲉⲁⲥⲙⲁⲥϥ</w:t>
            </w:r>
          </w:p>
          <w:p w:rsidR="00372152" w:rsidRDefault="00E16FE9" w:rsidP="00E16FE9">
            <w:pPr>
              <w:pStyle w:val="CopticVerse"/>
            </w:pPr>
            <w:r w:rsidRPr="00E16FE9">
              <w:t>ⲁϥⲧⲟⲩϩⲟ ⲙ̀ⲡⲁⲓⲭⲉⲧ ⲉϥϫⲱ ⲙ̀ⲙⲟⲥ</w:t>
            </w:r>
          </w:p>
        </w:tc>
      </w:tr>
      <w:tr w:rsidR="00372152" w:rsidTr="00372152">
        <w:trPr>
          <w:cantSplit/>
          <w:jc w:val="center"/>
        </w:trPr>
        <w:tc>
          <w:tcPr>
            <w:tcW w:w="288" w:type="dxa"/>
          </w:tcPr>
          <w:p w:rsidR="00372152" w:rsidRDefault="00372152" w:rsidP="00372152">
            <w:pPr>
              <w:pStyle w:val="CopticCross"/>
            </w:pPr>
            <w:r w:rsidRPr="00FB5ACB">
              <w:lastRenderedPageBreak/>
              <w:t>¿</w:t>
            </w:r>
          </w:p>
        </w:tc>
        <w:tc>
          <w:tcPr>
            <w:tcW w:w="3960" w:type="dxa"/>
          </w:tcPr>
          <w:p w:rsidR="00372152" w:rsidRPr="007425E1" w:rsidRDefault="00372152" w:rsidP="00372152">
            <w:pPr>
              <w:pStyle w:val="EngHang"/>
            </w:pPr>
            <w:r w:rsidRPr="007425E1">
              <w:t>“She will give birth to a Son,</w:t>
            </w:r>
          </w:p>
          <w:p w:rsidR="00372152" w:rsidRPr="007425E1" w:rsidRDefault="00372152" w:rsidP="00372152">
            <w:pPr>
              <w:pStyle w:val="EngHang"/>
            </w:pPr>
            <w:r w:rsidRPr="007425E1">
              <w:t xml:space="preserve">His Name shall be </w:t>
            </w:r>
            <w:r>
              <w:t>called Emmanuel,</w:t>
            </w:r>
          </w:p>
          <w:p w:rsidR="00372152" w:rsidRPr="007425E1" w:rsidRDefault="00372152" w:rsidP="00372152">
            <w:pPr>
              <w:pStyle w:val="EngHang"/>
            </w:pPr>
            <w:r w:rsidRPr="007425E1">
              <w:t>Which is interpreted,</w:t>
            </w:r>
          </w:p>
          <w:p w:rsidR="00372152" w:rsidRPr="00372152" w:rsidRDefault="00372152" w:rsidP="00372152">
            <w:pPr>
              <w:pStyle w:val="EngHangEnd"/>
            </w:pPr>
            <w:r w:rsidRPr="007425E1">
              <w:t>God with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E16FE9" w:rsidP="00E16FE9">
            <w:pPr>
              <w:pStyle w:val="CopticVersemulti-line"/>
            </w:pPr>
            <w:r w:rsidRPr="00E16FE9">
              <w:t>Ϫⲉ ⲉⲥⲉⲙⲓⲥⲓ ⲛ̀ⲟⲩϣⲏⲣⲓ ⲉⲩⲉⲙⲟⲩϯ</w:t>
            </w:r>
          </w:p>
          <w:p w:rsidR="00E16FE9" w:rsidRDefault="00E16FE9" w:rsidP="00E16FE9">
            <w:pPr>
              <w:pStyle w:val="CopticVersemulti-line"/>
            </w:pPr>
            <w:r w:rsidRPr="00E16FE9">
              <w:t>ⲉ̀ⲡⲉϥⲣⲁⲛ ϫⲉ Ⲉⲙⲙⲁⲛⲟⲩⲏⲗ</w:t>
            </w:r>
          </w:p>
          <w:p w:rsidR="00E16FE9" w:rsidRDefault="00E16FE9" w:rsidP="00E16FE9">
            <w:pPr>
              <w:pStyle w:val="CopticVersemulti-line"/>
            </w:pPr>
            <w:r w:rsidRPr="00E16FE9">
              <w:t>ⲫⲏⲉⲧⲉ ϣⲁⲩⲟⲩⲁϩⲙⲉϥ</w:t>
            </w:r>
          </w:p>
          <w:p w:rsidR="00372152" w:rsidRDefault="00E16FE9" w:rsidP="00AF56AD">
            <w:pPr>
              <w:pStyle w:val="CopticVerse"/>
            </w:pPr>
            <w:r w:rsidRPr="00E16FE9">
              <w:t>ϫⲉ Ⲫϯ ⲛⲉⲙⲁⲛ</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you will call,</w:t>
            </w:r>
          </w:p>
          <w:p w:rsidR="00372152" w:rsidRPr="007425E1" w:rsidRDefault="00372152" w:rsidP="00372152">
            <w:pPr>
              <w:pStyle w:val="EngHang"/>
            </w:pPr>
            <w:r w:rsidRPr="007425E1">
              <w:t>His Name Jesus,</w:t>
            </w:r>
          </w:p>
          <w:p w:rsidR="00372152" w:rsidRPr="007425E1" w:rsidRDefault="00372152" w:rsidP="00372152">
            <w:pPr>
              <w:pStyle w:val="EngHang"/>
            </w:pPr>
            <w:r w:rsidRPr="007425E1">
              <w:t>He will save His people,</w:t>
            </w:r>
          </w:p>
          <w:p w:rsidR="00372152" w:rsidRPr="00372152" w:rsidRDefault="00372152" w:rsidP="00372152">
            <w:pPr>
              <w:pStyle w:val="EngHangEnd"/>
            </w:pPr>
            <w:r w:rsidRPr="007425E1">
              <w:t>From their iniquities.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Ⲟⲩⲟϩ ⲟⲛ ⲉⲕⲉ̀ⲙⲟⲩϯ</w:t>
            </w:r>
          </w:p>
          <w:p w:rsidR="00AF56AD" w:rsidRDefault="00AF56AD" w:rsidP="00E16FE9">
            <w:pPr>
              <w:pStyle w:val="CopticVersemulti-line"/>
            </w:pPr>
            <w:r w:rsidRPr="00AF56AD">
              <w:t>ⲉ̀ⲡⲉϥⲣⲁⲛ ϫⲉ Ⲓⲏ̅ⲥ</w:t>
            </w:r>
          </w:p>
          <w:p w:rsidR="00AF56AD" w:rsidRDefault="00AF56AD" w:rsidP="00E16FE9">
            <w:pPr>
              <w:pStyle w:val="CopticVersemulti-line"/>
            </w:pPr>
            <w:r w:rsidRPr="00AF56AD">
              <w:t>ⲛ̀ⲑⲟϥ ⲉⲑⲛⲁⲛⲟϩⲉⲙ ⲙ̀ⲡⲉϥⲗⲁⲟⲥ</w:t>
            </w:r>
          </w:p>
          <w:p w:rsidR="00372152" w:rsidRDefault="00AF56AD" w:rsidP="00AF56AD">
            <w:pPr>
              <w:pStyle w:val="CopticVerse"/>
            </w:pPr>
            <w:r w:rsidRPr="00AF56AD">
              <w:t>ⲉⲃⲟⲗϧⲉⲛ ⲛⲟⲩⲁ̀ⲛⲟⲙⲓⲁ</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If now we are His people,</w:t>
            </w:r>
          </w:p>
          <w:p w:rsidR="00372152" w:rsidRPr="007425E1" w:rsidRDefault="00372152" w:rsidP="00372152">
            <w:pPr>
              <w:pStyle w:val="EngHang"/>
            </w:pPr>
            <w:r w:rsidRPr="007425E1">
              <w:t>He will save us with strength,</w:t>
            </w:r>
          </w:p>
          <w:p w:rsidR="00372152" w:rsidRPr="007425E1" w:rsidRDefault="00372152" w:rsidP="00372152">
            <w:pPr>
              <w:pStyle w:val="EngHang"/>
            </w:pPr>
            <w:r w:rsidRPr="007425E1">
              <w:t>He will forgive us our iniquities,</w:t>
            </w:r>
          </w:p>
          <w:p w:rsidR="00372152" w:rsidRPr="00372152" w:rsidRDefault="00372152" w:rsidP="00372152">
            <w:pPr>
              <w:pStyle w:val="EngHangEnd"/>
            </w:pPr>
            <w:r w:rsidRPr="007425E1">
              <w:t>Let us know Him steadfastly.</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E16FE9">
            <w:pPr>
              <w:pStyle w:val="CopticVersemulti-line"/>
            </w:pPr>
            <w:r w:rsidRPr="00AF56AD">
              <w:t>Ⲓⲥϫⲉ ⲇⲉ ⲁⲛⲟⲛ ⲡⲉ ⲡⲉϥⲗⲁⲟⲥ</w:t>
            </w:r>
          </w:p>
          <w:p w:rsidR="00AF56AD" w:rsidRDefault="00AF56AD" w:rsidP="00E16FE9">
            <w:pPr>
              <w:pStyle w:val="CopticVersemulti-line"/>
            </w:pPr>
            <w:r w:rsidRPr="00AF56AD">
              <w:t>ϥ̀ⲛⲁⲛⲟϩⲉⲙ ⲙ̀ⲙⲟⲛ ϧⲉⲛ ⲟⲩⲙⲉⲧϫⲱⲣⲓ</w:t>
            </w:r>
          </w:p>
          <w:p w:rsidR="00AF56AD" w:rsidRDefault="00AF56AD" w:rsidP="00E16FE9">
            <w:pPr>
              <w:pStyle w:val="CopticVersemulti-line"/>
            </w:pPr>
            <w:r w:rsidRPr="00AF56AD">
              <w:t>ⲉϥⲭⲱ ⲉⲃⲟⲗ ⲛ̀ⲛⲉⲛⲁ̀ⲛⲟⲙⲓⲁ</w:t>
            </w:r>
          </w:p>
          <w:p w:rsidR="00372152" w:rsidRDefault="00AF56AD" w:rsidP="00AF56AD">
            <w:pPr>
              <w:pStyle w:val="CopticVerse"/>
            </w:pPr>
            <w:r w:rsidRPr="00AF56AD">
              <w:t>ⲙⲁⲣⲉⲛⲥⲟⲩⲱⲛϥ ϧⲉⲛ ⲟⲩⲧⲁϫⲣⲟ</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He is God in truth,</w:t>
            </w:r>
          </w:p>
          <w:p w:rsidR="00372152" w:rsidRPr="007425E1" w:rsidRDefault="00372152" w:rsidP="00372152">
            <w:pPr>
              <w:pStyle w:val="EngHang"/>
            </w:pPr>
            <w:r w:rsidRPr="007425E1">
              <w:t>He became man without change,</w:t>
            </w:r>
          </w:p>
          <w:p w:rsidR="00372152" w:rsidRPr="007425E1" w:rsidRDefault="00372152" w:rsidP="00372152">
            <w:pPr>
              <w:pStyle w:val="EngHang"/>
              <w:rPr>
                <w:color w:val="FF0000"/>
              </w:rPr>
            </w:pPr>
            <w:r w:rsidRPr="007425E1">
              <w:t>To Him the glory is due,</w:t>
            </w:r>
            <w:r w:rsidRPr="007425E1">
              <w:tab/>
            </w:r>
          </w:p>
          <w:p w:rsidR="00372152" w:rsidRDefault="00372152" w:rsidP="00372152">
            <w:pPr>
              <w:pStyle w:val="EngHangEnd"/>
            </w:pPr>
            <w:r w:rsidRPr="007425E1">
              <w:t>Both now and forever.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 xml:space="preserve">Ϫⲉ ⲛ̀ⲑⲟϥ ⲡⲉ ⲫϯ ϧⲉⲛ ⲟⲩⲙⲉⲑⲙⲏⲓ </w:t>
            </w:r>
          </w:p>
          <w:p w:rsidR="00AF56AD" w:rsidRDefault="00AF56AD" w:rsidP="00E16FE9">
            <w:pPr>
              <w:pStyle w:val="CopticVersemulti-line"/>
            </w:pPr>
            <w:r w:rsidRPr="00AF56AD">
              <w:t>ⲁϥⲉⲣⲣⲱⲙⲓ ϧⲉⲛ ⲟⲩⲙⲉⲧⲁⲧϣⲓⲃϯ</w:t>
            </w:r>
          </w:p>
          <w:p w:rsidR="00AF56AD" w:rsidRDefault="00AF56AD" w:rsidP="00E16FE9">
            <w:pPr>
              <w:pStyle w:val="CopticVersemulti-line"/>
            </w:pPr>
            <w:r w:rsidRPr="00AF56AD">
              <w:t>ⲉ̀ⲣⲉ ⲡⲓⲱ̀ⲟⲩ ⲉⲣⲡ̀ⲣⲉⲡⲓ ⲛⲁϥ</w:t>
            </w:r>
          </w:p>
          <w:p w:rsidR="00372152" w:rsidRDefault="00AF56AD" w:rsidP="00AF56AD">
            <w:pPr>
              <w:pStyle w:val="CopticVerse"/>
            </w:pPr>
            <w:r w:rsidRPr="00AF56AD">
              <w:t>ⲓⲥϫⲉⲛ ϯⲛⲟⲩ ⲛⲉⲙ ϣⲁ ⲉⲛⲉϩ</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r>
              <w:t>,</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360" w:name="_Toc298681321"/>
      <w:r>
        <w:t>Part Five</w:t>
      </w:r>
      <w:bookmarkEnd w:id="3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372152">
            <w:pPr>
              <w:pStyle w:val="EngHang"/>
            </w:pPr>
            <w:r w:rsidRPr="007425E1">
              <w:t>Oh the divine</w:t>
            </w:r>
            <w:r>
              <w:t>,</w:t>
            </w:r>
          </w:p>
          <w:p w:rsidR="00372152" w:rsidRPr="007425E1" w:rsidRDefault="00372152" w:rsidP="00372152">
            <w:pPr>
              <w:pStyle w:val="EngHang"/>
            </w:pPr>
            <w:r>
              <w:t>And wondrous child-bearing,</w:t>
            </w:r>
          </w:p>
          <w:p w:rsidR="00372152" w:rsidRPr="007425E1" w:rsidRDefault="00372152" w:rsidP="00372152">
            <w:pPr>
              <w:pStyle w:val="EngHang"/>
            </w:pPr>
            <w:r>
              <w:t>Of the Mother of God,</w:t>
            </w:r>
          </w:p>
          <w:p w:rsidR="00372152" w:rsidRDefault="00372152" w:rsidP="00372152">
            <w:pPr>
              <w:pStyle w:val="EngHangEnd"/>
            </w:pPr>
            <w:r w:rsidRPr="007425E1">
              <w:t>Mary, the Ever-Virgin</w:t>
            </w:r>
            <w:r w:rsidR="00D64891">
              <w:t>.</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Ⲱ ⲛⲓⲛⲁⲕϩⲓ ⲛ̀ⲛⲟⲩϯ</w:t>
            </w:r>
          </w:p>
          <w:p w:rsidR="00AF56AD" w:rsidRDefault="00AF56AD" w:rsidP="00AF56AD">
            <w:pPr>
              <w:pStyle w:val="CopticVersemulti-line"/>
            </w:pPr>
            <w:r w:rsidRPr="00AF56AD">
              <w:t>ⲟⲩⲟϩ ⲛ̀ϣⲟⲩⲉⲣϣ̀ⲫⲏⲣⲓ ⲙ̀ⲙⲱⲟⲩ</w:t>
            </w:r>
          </w:p>
          <w:p w:rsidR="00AF56AD" w:rsidRDefault="00AF56AD" w:rsidP="00AF56AD">
            <w:pPr>
              <w:pStyle w:val="CopticVersemulti-line"/>
            </w:pPr>
            <w:r w:rsidRPr="00AF56AD">
              <w:t>ⲛ̀ⲧⲉ ϯⲑⲉⲟⲧⲟⲕⲟⲥ Ⲙⲁⲣⲓⲁ</w:t>
            </w:r>
          </w:p>
          <w:p w:rsidR="00372152" w:rsidRPr="00AF56AD" w:rsidRDefault="00AF56AD" w:rsidP="00AF56AD">
            <w:pPr>
              <w:pStyle w:val="CopticVerse"/>
            </w:pPr>
            <w:r w:rsidRPr="00AF56AD">
              <w:t>ⲉⲧⲟⲓ ⲙ̀ⲡⲁⲣⲑⲉⲛⲟⲥ ⲛ̀ⲥⲏⲟⲩ ⲛⲓⲃⲉⲛ</w:t>
            </w:r>
          </w:p>
        </w:tc>
      </w:tr>
      <w:tr w:rsidR="00372152" w:rsidTr="00D64891">
        <w:trPr>
          <w:cantSplit/>
          <w:jc w:val="center"/>
        </w:trPr>
        <w:tc>
          <w:tcPr>
            <w:tcW w:w="288" w:type="dxa"/>
          </w:tcPr>
          <w:p w:rsidR="00372152" w:rsidRDefault="00D64891" w:rsidP="00D64891">
            <w:pPr>
              <w:pStyle w:val="CopticCross"/>
            </w:pPr>
            <w:r w:rsidRPr="00FB5ACB">
              <w:lastRenderedPageBreak/>
              <w:t>¿</w:t>
            </w:r>
          </w:p>
        </w:tc>
        <w:tc>
          <w:tcPr>
            <w:tcW w:w="3960" w:type="dxa"/>
          </w:tcPr>
          <w:p w:rsidR="00372152" w:rsidRPr="007425E1" w:rsidRDefault="00372152" w:rsidP="00D64891">
            <w:pPr>
              <w:pStyle w:val="EngHang"/>
            </w:pPr>
            <w:r w:rsidRPr="007425E1">
              <w:t>These that from her,</w:t>
            </w:r>
          </w:p>
          <w:p w:rsidR="00372152" w:rsidRPr="007425E1" w:rsidRDefault="00372152" w:rsidP="00D64891">
            <w:pPr>
              <w:pStyle w:val="EngHang"/>
            </w:pPr>
            <w:r w:rsidRPr="007425E1">
              <w:t>Came together in one place:</w:t>
            </w:r>
          </w:p>
          <w:p w:rsidR="00372152" w:rsidRPr="007425E1" w:rsidRDefault="00372152" w:rsidP="00D64891">
            <w:pPr>
              <w:pStyle w:val="EngHang"/>
            </w:pPr>
            <w:r w:rsidRPr="007425E1">
              <w:t>Undefiled virginity</w:t>
            </w:r>
          </w:p>
          <w:p w:rsidR="00372152" w:rsidRPr="00372152" w:rsidRDefault="00372152" w:rsidP="00D64891">
            <w:pPr>
              <w:pStyle w:val="EngHangEnd"/>
            </w:pPr>
            <w:r w:rsidRPr="007425E1">
              <w:t>And true birth.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Ⲛⲁⲓ ⲉⲧⲉ ⲉⲃⲟⲗ ⲙ̀ⲙⲱⲟⲩ</w:t>
            </w:r>
          </w:p>
          <w:p w:rsidR="00AF56AD" w:rsidRDefault="00AF56AD" w:rsidP="00AF56AD">
            <w:pPr>
              <w:pStyle w:val="CopticVersemulti-line"/>
            </w:pPr>
            <w:r w:rsidRPr="00AF56AD">
              <w:t>ⲉ̀ⲁⲩⲓ̀ ⲉⲩⲙⲁ ⲉⲩⲥⲟⲡ</w:t>
            </w:r>
          </w:p>
          <w:p w:rsidR="00AF56AD" w:rsidRDefault="00AF56AD" w:rsidP="00AF56AD">
            <w:pPr>
              <w:pStyle w:val="CopticVersemulti-line"/>
            </w:pPr>
            <w:r w:rsidRPr="00AF56AD">
              <w:t>ⲛ̀ϫⲉ ⲟⲩⲡⲁⲣⲑⲉⲛⲓⲁ ⲛ̀ⲁⲧⲑⲱⲗⲉⲃ</w:t>
            </w:r>
          </w:p>
          <w:p w:rsidR="00372152" w:rsidRDefault="00AF56AD" w:rsidP="00AF56AD">
            <w:pPr>
              <w:pStyle w:val="CopticVerse"/>
            </w:pPr>
            <w:r w:rsidRPr="00AF56AD">
              <w:t>ⲛⲉⲙ ⲟⲩϫⲓⲛⲙⲓⲥⲓ ⲙ̀ⲙⲏⲓ</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For marriage did not,</w:t>
            </w:r>
          </w:p>
          <w:p w:rsidR="00372152" w:rsidRPr="007425E1" w:rsidRDefault="00372152" w:rsidP="00D64891">
            <w:pPr>
              <w:pStyle w:val="EngHang"/>
            </w:pPr>
            <w:r w:rsidRPr="007425E1">
              <w:t>Precede the birth,</w:t>
            </w:r>
          </w:p>
          <w:p w:rsidR="00372152" w:rsidRPr="007425E1" w:rsidRDefault="00372152" w:rsidP="00D64891">
            <w:pPr>
              <w:pStyle w:val="EngHang"/>
            </w:pPr>
            <w:r w:rsidRPr="007425E1">
              <w:t>Nor did the birth,</w:t>
            </w:r>
          </w:p>
          <w:p w:rsidR="00372152" w:rsidRPr="00372152" w:rsidRDefault="00372152" w:rsidP="00D64891">
            <w:pPr>
              <w:pStyle w:val="EngHangEnd"/>
            </w:pPr>
            <w:r w:rsidRPr="007425E1">
              <w:t>Loosen her virginity.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 ⲅⲁⲣ ⲙ̀ⲡⲉ ⲟⲩⲅⲁⲙⲟⲥ</w:t>
            </w:r>
          </w:p>
          <w:p w:rsidR="00AF56AD" w:rsidRDefault="00AF56AD" w:rsidP="00AF56AD">
            <w:pPr>
              <w:pStyle w:val="CopticVersemulti-line"/>
            </w:pPr>
            <w:r w:rsidRPr="00AF56AD">
              <w:t>ⲉⲣϣⲟⲣⲡ ⲉ̀ⲡⲓϫⲓⲛⲙⲓⲥⲓ</w:t>
            </w:r>
          </w:p>
          <w:p w:rsidR="00AF56AD" w:rsidRDefault="00AF56AD" w:rsidP="00AF56AD">
            <w:pPr>
              <w:pStyle w:val="CopticVersemulti-line"/>
            </w:pPr>
            <w:r w:rsidRPr="00AF56AD">
              <w:t>ⲟⲩⲇⲉ ⲟⲛ ⲙ̀ⲡⲉ ⲡⲓϫⲓⲛⲙⲓⲥⲓ</w:t>
            </w:r>
          </w:p>
          <w:p w:rsidR="00372152" w:rsidRDefault="00AF56AD" w:rsidP="00AF56AD">
            <w:pPr>
              <w:pStyle w:val="CopticVerse"/>
            </w:pPr>
            <w:r w:rsidRPr="00AF56AD">
              <w:t>ⲃⲱⲗ ⲉⲃⲟⲗ ⲛ̀ⲧⲉⲥⲡⲁⲣⲑⲉⲛⲓⲁ</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7425E1">
              <w:t>For He Who was divinely</w:t>
            </w:r>
            <w:r>
              <w:rPr>
                <w:rStyle w:val="FootnoteReference"/>
              </w:rPr>
              <w:t xml:space="preserve">  </w:t>
            </w:r>
            <w:r w:rsidRPr="007425E1">
              <w:t>begotten,</w:t>
            </w:r>
          </w:p>
          <w:p w:rsidR="00372152" w:rsidRPr="007425E1" w:rsidRDefault="00372152" w:rsidP="00D64891">
            <w:pPr>
              <w:pStyle w:val="EngHang"/>
            </w:pPr>
            <w:r w:rsidRPr="007425E1">
              <w:t>Without pain</w:t>
            </w:r>
            <w:r>
              <w:rPr>
                <w:rStyle w:val="FootnoteReference"/>
              </w:rPr>
              <w:t xml:space="preserve">  </w:t>
            </w:r>
            <w:r w:rsidRPr="007425E1">
              <w:t xml:space="preserve"> from the Father,</w:t>
            </w:r>
          </w:p>
          <w:p w:rsidR="00372152" w:rsidRPr="007425E1" w:rsidRDefault="00372152" w:rsidP="00D64891">
            <w:pPr>
              <w:pStyle w:val="EngHang"/>
            </w:pPr>
            <w:r w:rsidRPr="007425E1">
              <w:t>Was born according to the flesh,</w:t>
            </w:r>
          </w:p>
          <w:p w:rsidR="00372152" w:rsidRPr="00372152" w:rsidRDefault="00372152" w:rsidP="00D64891">
            <w:pPr>
              <w:pStyle w:val="EngHangEnd"/>
            </w:pPr>
            <w:r w:rsidRPr="007425E1">
              <w:t>Without pain from the virgin.</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Ⲫⲏ ⲅⲁⲣ ⲉⲧⲁⲩⲙⲁⲥϥ ϩⲱⲥ ⲛⲟⲩϯ</w:t>
            </w:r>
          </w:p>
          <w:p w:rsidR="00AF56AD" w:rsidRDefault="00AF56AD" w:rsidP="00AF56AD">
            <w:pPr>
              <w:pStyle w:val="CopticVersemulti-line"/>
            </w:pPr>
            <w:r w:rsidRPr="00AF56AD">
              <w:t>ⲁ̀ⲡⲁⲑⲏⲥ ⲉⲃⲟⲗϧⲉⲛ Ⲫ̀ⲓⲱⲧ</w:t>
            </w:r>
          </w:p>
          <w:p w:rsidR="00AF56AD" w:rsidRDefault="00AF56AD" w:rsidP="00AF56AD">
            <w:pPr>
              <w:pStyle w:val="CopticVersemulti-line"/>
            </w:pPr>
            <w:r w:rsidRPr="00AF56AD">
              <w:t>ⲁⲩⲙⲁⲥϥ ⲟⲛ ⲕⲁⲧⲁ ⲥⲁⲣⲝ</w:t>
            </w:r>
          </w:p>
          <w:p w:rsidR="00372152" w:rsidRDefault="00AF56AD" w:rsidP="00AF56AD">
            <w:pPr>
              <w:pStyle w:val="CopticVerse"/>
            </w:pPr>
            <w:r w:rsidRPr="00AF56AD">
              <w:t>ⲁⲡⲁⲑⲏⲥ ⲉⲃⲟⲗϧⲉⲛ ϯⲡⲁⲣⲑⲉⲛⲟⲥ</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One nature from</w:t>
            </w:r>
            <w:r w:rsidR="00AF56AD">
              <w:t xml:space="preserve"> </w:t>
            </w:r>
            <w:r w:rsidRPr="007425E1">
              <w:t>two,</w:t>
            </w:r>
          </w:p>
          <w:p w:rsidR="00372152" w:rsidRPr="007425E1" w:rsidRDefault="00372152" w:rsidP="00D64891">
            <w:pPr>
              <w:pStyle w:val="EngHang"/>
            </w:pPr>
            <w:r w:rsidRPr="007425E1">
              <w:t>Divinity and humanity,</w:t>
            </w:r>
          </w:p>
          <w:p w:rsidR="00372152" w:rsidRPr="007425E1" w:rsidRDefault="00372152" w:rsidP="00D64891">
            <w:pPr>
              <w:pStyle w:val="EngHang"/>
            </w:pPr>
            <w:r w:rsidRPr="007425E1">
              <w:t>Thus the Magi worship Him,</w:t>
            </w:r>
          </w:p>
          <w:p w:rsidR="00372152" w:rsidRDefault="00372152" w:rsidP="00D64891">
            <w:pPr>
              <w:pStyle w:val="EngHangEnd"/>
            </w:pPr>
            <w:r w:rsidRPr="007425E1">
              <w:t>Silently</w:t>
            </w:r>
            <w:r>
              <w:rPr>
                <w:rStyle w:val="FootnoteReference"/>
              </w:rPr>
              <w:t xml:space="preserve">  </w:t>
            </w:r>
            <w:r w:rsidRPr="007425E1">
              <w:t xml:space="preserve"> declaring His Divinity.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Ⲟⲩⲁⲓ ⲡⲉ ⲉⲃⲟⲗϧⲉⲛ ̀ⲥⲛⲁⲩ</w:t>
            </w:r>
          </w:p>
          <w:p w:rsidR="00AF56AD" w:rsidRDefault="00AF56AD" w:rsidP="00AF56AD">
            <w:pPr>
              <w:pStyle w:val="CopticVersemulti-line"/>
            </w:pPr>
            <w:r w:rsidRPr="00AF56AD">
              <w:t>ⲟⲩⲙⲉⲑⲛⲟⲩϯ ⲛⲉⲙ ⲟⲩⲙⲉⲧⲣⲱⲙⲓ</w:t>
            </w:r>
          </w:p>
          <w:p w:rsidR="00AF56AD" w:rsidRDefault="00AF56AD" w:rsidP="00AF56AD">
            <w:pPr>
              <w:pStyle w:val="CopticVersemulti-line"/>
            </w:pPr>
            <w:r w:rsidRPr="00AF56AD">
              <w:t>ϧⲉⲛ ⲫⲁⲓ ⲥⲉⲟⲩⲱϣⲧ ⲙ̀ⲙⲟϥ ⲛ̀ϫⲉ ⲛⲓⲙⲁⲅⲟⲥ</w:t>
            </w:r>
          </w:p>
          <w:p w:rsidR="00372152" w:rsidRDefault="00AF56AD" w:rsidP="00AF56AD">
            <w:pPr>
              <w:pStyle w:val="CopticVerse"/>
            </w:pPr>
            <w:r w:rsidRPr="00AF56AD">
              <w:t>ⲉⲩⲭⲱ ⲛ̀ⲣⲱⲟⲩ ⲉⲩⲉⲣⲑⲉⲟ̀ⲗⲟⲅⲓⲛ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42513B">
              <w:t>They brought Him frankincense as God,</w:t>
            </w:r>
          </w:p>
          <w:p w:rsidR="00372152" w:rsidRPr="007425E1" w:rsidRDefault="00372152" w:rsidP="00D64891">
            <w:pPr>
              <w:pStyle w:val="EngHang"/>
            </w:pPr>
            <w:r w:rsidRPr="007425E1">
              <w:t>And gold as king,</w:t>
            </w:r>
          </w:p>
          <w:p w:rsidR="00372152" w:rsidRPr="007425E1" w:rsidRDefault="00372152" w:rsidP="00D64891">
            <w:pPr>
              <w:pStyle w:val="EngHang"/>
            </w:pPr>
            <w:r w:rsidRPr="007425E1">
              <w:t>And myrrh as a sign,</w:t>
            </w:r>
          </w:p>
          <w:p w:rsidR="00372152" w:rsidRPr="00372152" w:rsidRDefault="00372152" w:rsidP="00D64891">
            <w:pPr>
              <w:pStyle w:val="EngHangEnd"/>
            </w:pPr>
            <w:r w:rsidRPr="007425E1">
              <w:t>Of His life-giving death.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Ⲁⲩⲓ̀ⲛⲓ ⲛⲁϥ ⲛ̀ⲟⲩⲗⲓⲃⲁⲛⲟⲥ ϩⲱⲥ ⲛⲟⲩϯ</w:t>
            </w:r>
          </w:p>
          <w:p w:rsidR="00AF56AD" w:rsidRDefault="00AF56AD" w:rsidP="00AF56AD">
            <w:pPr>
              <w:pStyle w:val="CopticVersemulti-line"/>
            </w:pPr>
            <w:r w:rsidRPr="00AF56AD">
              <w:t>ⲛⲉⲙ ⲟⲩⲛⲟⲩⲃ ϩⲱⲥ ⲟⲩⲣⲟ</w:t>
            </w:r>
          </w:p>
          <w:p w:rsidR="00AF56AD" w:rsidRDefault="00AF56AD" w:rsidP="00AF56AD">
            <w:pPr>
              <w:pStyle w:val="CopticVersemulti-line"/>
            </w:pPr>
            <w:r w:rsidRPr="00AF56AD">
              <w:t>ⲛⲉⲙ ⲟⲩϣⲁⲗ ⲉⲩϯⲙⲏⲓⲛⲓ</w:t>
            </w:r>
          </w:p>
          <w:p w:rsidR="00372152" w:rsidRDefault="00AF56AD" w:rsidP="00AF56AD">
            <w:pPr>
              <w:pStyle w:val="CopticVerse"/>
            </w:pPr>
            <w:r w:rsidRPr="00AF56AD">
              <w:t>ⲉ̀ⲡⲉϥϫⲓⲛⲙⲟⲩ ⲛ̀ⲣⲉϥⲧⲁⲛϧⲟ</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These He accepted for our sake,</w:t>
            </w:r>
          </w:p>
          <w:p w:rsidR="00372152" w:rsidRPr="007425E1" w:rsidRDefault="00372152" w:rsidP="00D64891">
            <w:pPr>
              <w:pStyle w:val="EngHang"/>
            </w:pPr>
            <w:r w:rsidRPr="007425E1">
              <w:t xml:space="preserve">In His own will, </w:t>
            </w:r>
          </w:p>
          <w:p w:rsidR="00372152" w:rsidRPr="007425E1" w:rsidRDefault="00372152" w:rsidP="00D64891">
            <w:pPr>
              <w:pStyle w:val="EngHang"/>
            </w:pPr>
            <w:r w:rsidRPr="007425E1">
              <w:t>The one, only Good Lover of Mankind, the Saviour of our souls,</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Ⲫⲁⲓ ⲉ̀ⲧⲁϥϣⲟⲡϥ ⲉ̀ⲣⲟϥ ⲉⲑⲃⲏⲧⲉⲛ</w:t>
            </w:r>
          </w:p>
          <w:p w:rsidR="00AF56AD" w:rsidRDefault="00AF56AD" w:rsidP="00AF56AD">
            <w:pPr>
              <w:pStyle w:val="CopticVersemulti-line"/>
            </w:pPr>
            <w:r w:rsidRPr="00AF56AD">
              <w:t>ϧⲉⲛ ⲡⲉϥⲟⲩⲱϣ ⲙ̀ⲙⲓⲛⲙ̀ⲙⲟϥ</w:t>
            </w:r>
          </w:p>
          <w:p w:rsidR="00AF56AD" w:rsidRDefault="00AF56AD" w:rsidP="00AF56AD">
            <w:pPr>
              <w:pStyle w:val="CopticVersemulti-line"/>
            </w:pPr>
            <w:r w:rsidRPr="00AF56AD">
              <w:t>ⲛ̀ϫⲉ ⲡⲓⲟⲩⲁⲓ ⲙ̀ⲙⲁⲩⲁⲧϥ</w:t>
            </w:r>
          </w:p>
          <w:p w:rsidR="00AF56AD" w:rsidRDefault="00AF56AD" w:rsidP="00AF56AD">
            <w:pPr>
              <w:pStyle w:val="CopticVersemulti-line"/>
            </w:pPr>
            <w:r w:rsidRPr="00AF56AD">
              <w:t>ⲡⲓⲙⲁⲓⲣⲱⲙⲓ ⲛ̀ⲁ̀ⲅⲁⲑⲟⲥ</w:t>
            </w:r>
          </w:p>
          <w:p w:rsidR="00AF56AD" w:rsidRDefault="00AF56AD" w:rsidP="00AF56AD">
            <w:pPr>
              <w:pStyle w:val="CopticVersemulti-line"/>
            </w:pPr>
            <w:r w:rsidRPr="00AF56AD">
              <w:t>ⲫ̀ⲣⲉϥⲥⲱϯ ⲛ̀ⲛⲉⲛⲯⲩⲭⲏ</w:t>
            </w:r>
          </w:p>
          <w:p w:rsidR="00372152" w:rsidRDefault="00AF56AD" w:rsidP="00AF56AD">
            <w:pPr>
              <w:pStyle w:val="CopticVerse"/>
            </w:pPr>
            <w:r w:rsidRPr="00AF56AD">
              <w:t>ⲁϥⲓ̀ ⲟⲩⲟϩ ⲁϥⲥⲱϯ ⲙ̀ⲙⲟⲛ</w:t>
            </w:r>
          </w:p>
        </w:tc>
      </w:tr>
      <w:tr w:rsidR="00372152" w:rsidTr="00D64891">
        <w:trPr>
          <w:cantSplit/>
          <w:jc w:val="center"/>
        </w:trPr>
        <w:tc>
          <w:tcPr>
            <w:tcW w:w="288" w:type="dxa"/>
          </w:tcPr>
          <w:p w:rsidR="00372152" w:rsidRDefault="00D64891" w:rsidP="00D64891">
            <w:pPr>
              <w:pStyle w:val="CopticCross"/>
            </w:pPr>
            <w:r w:rsidRPr="00FB5ACB">
              <w:lastRenderedPageBreak/>
              <w:t>¿</w:t>
            </w:r>
          </w:p>
        </w:tc>
        <w:tc>
          <w:tcPr>
            <w:tcW w:w="3960" w:type="dxa"/>
          </w:tcPr>
          <w:p w:rsidR="00372152" w:rsidRPr="007425E1" w:rsidRDefault="00372152" w:rsidP="00D64891">
            <w:pPr>
              <w:pStyle w:val="EngHang"/>
              <w:rPr>
                <w:color w:val="FF0000"/>
              </w:rPr>
            </w:pPr>
            <w:r w:rsidRPr="007425E1">
              <w:t>He did not cease to be God</w:t>
            </w:r>
            <w:r w:rsidR="00D64891">
              <w:t>,</w:t>
            </w:r>
          </w:p>
          <w:p w:rsidR="00372152" w:rsidRPr="007425E1" w:rsidRDefault="00372152" w:rsidP="00D64891">
            <w:pPr>
              <w:pStyle w:val="EngHang"/>
            </w:pPr>
            <w:r w:rsidRPr="007425E1">
              <w:t>He came and became the Son of Man,</w:t>
            </w:r>
          </w:p>
          <w:p w:rsidR="00372152" w:rsidRPr="007425E1" w:rsidRDefault="00372152" w:rsidP="00D64891">
            <w:pPr>
              <w:pStyle w:val="EngHang"/>
            </w:pPr>
            <w:r w:rsidRPr="007425E1">
              <w:t>But He is God in truth,</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361" w:name="_Toc298681322"/>
      <w:r>
        <w:t>Part Six</w:t>
      </w:r>
      <w:bookmarkEnd w:id="3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O great wonder,</w:t>
            </w:r>
          </w:p>
          <w:p w:rsidR="00D64891" w:rsidRPr="007425E1" w:rsidRDefault="00D64891" w:rsidP="00D64891">
            <w:pPr>
              <w:pStyle w:val="EngHang"/>
            </w:pPr>
            <w:r w:rsidRPr="007425E1">
              <w:t>A rib was taken,</w:t>
            </w:r>
          </w:p>
          <w:p w:rsidR="00D64891" w:rsidRPr="007425E1" w:rsidRDefault="00D64891" w:rsidP="00D64891">
            <w:pPr>
              <w:pStyle w:val="EngHang"/>
            </w:pPr>
            <w:r w:rsidRPr="007425E1">
              <w:t>From the side of Adam,</w:t>
            </w:r>
            <w:r w:rsidRPr="007425E1">
              <w:tab/>
            </w:r>
          </w:p>
          <w:p w:rsidR="00D64891" w:rsidRPr="00D64891" w:rsidRDefault="00D64891" w:rsidP="00D64891">
            <w:pPr>
              <w:pStyle w:val="EngHangEnd"/>
            </w:pPr>
            <w:r w:rsidRPr="007425E1">
              <w:t>From it was formed a woman.</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AF56AD"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0D19CA" w:rsidRDefault="00AF56AD"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0D19CA" w:rsidRDefault="00AF56AD"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D64891" w:rsidRDefault="00AF56AD"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All the lump</w:t>
            </w:r>
            <w:r>
              <w:rPr>
                <w:rStyle w:val="FootnoteReference"/>
              </w:rPr>
              <w:t xml:space="preserve">  </w:t>
            </w:r>
            <w:r w:rsidRPr="007425E1">
              <w:t xml:space="preserve"> of humanity,</w:t>
            </w:r>
            <w:r w:rsidRPr="007425E1">
              <w:tab/>
            </w:r>
          </w:p>
          <w:p w:rsidR="00D64891" w:rsidRPr="007425E1" w:rsidRDefault="00D64891" w:rsidP="00D64891">
            <w:pPr>
              <w:pStyle w:val="EngHang"/>
            </w:pPr>
            <w:r w:rsidRPr="007425E1">
              <w:t>She gave completely to God,</w:t>
            </w:r>
          </w:p>
          <w:p w:rsidR="00D64891" w:rsidRPr="007425E1" w:rsidRDefault="00D64891" w:rsidP="00D64891">
            <w:pPr>
              <w:pStyle w:val="EngHang"/>
            </w:pPr>
            <w:r w:rsidRPr="007425E1">
              <w:t>The Creator,</w:t>
            </w:r>
          </w:p>
          <w:p w:rsidR="00D64891" w:rsidRPr="00D64891" w:rsidRDefault="00D64891" w:rsidP="00D64891">
            <w:pPr>
              <w:pStyle w:val="EngHangEnd"/>
            </w:pPr>
            <w:r w:rsidRPr="007425E1">
              <w:t>And Logos of the Father.</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0D19CA" w:rsidRDefault="000D19CA" w:rsidP="00AF56AD">
            <w:pPr>
              <w:pStyle w:val="CopticVersemulti-line"/>
            </w:pPr>
            <w:r w:rsidRPr="000D19CA">
              <w:t>Ⲡⲓⲟⲩⲱ̀ϣⲉⲙ ⲧⲏⲣϥ ⲛ̀ⲧⲉ ϯⲙⲉⲧⲣⲱⲙⲓ</w:t>
            </w:r>
          </w:p>
          <w:p w:rsidR="000D19CA" w:rsidRDefault="000D19CA" w:rsidP="00AF56AD">
            <w:pPr>
              <w:pStyle w:val="CopticVersemulti-line"/>
            </w:pPr>
            <w:r w:rsidRPr="000D19CA">
              <w:t>ⲁⲥⲧⲏⲓϥ ϧⲉⲛ ⲟⲩϫⲱⲕ ⲉⲃⲟⲗ ⲙ̀ⲫϯ</w:t>
            </w:r>
          </w:p>
          <w:p w:rsidR="000D19CA" w:rsidRDefault="000D19CA" w:rsidP="00AF56AD">
            <w:pPr>
              <w:pStyle w:val="CopticVersemulti-line"/>
            </w:pPr>
            <w:r w:rsidRPr="000D19CA">
              <w:t>ⲡⲓⲇⲓⲙⲓⲟⲩⲣⲅⲟⲥ</w:t>
            </w:r>
          </w:p>
          <w:p w:rsidR="00D64891" w:rsidRDefault="000D19CA" w:rsidP="000D19CA">
            <w:pPr>
              <w:pStyle w:val="CopticVerse"/>
            </w:pPr>
            <w:r w:rsidRPr="000D19CA">
              <w:t>ⲟⲩⲟϩ ⲛ̀ⲗⲟⲅⲟⲥ ⲛ̀ⲧⲉ ⲫ̀ⲓⲱⲧ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This is He Who was Incarnate of her,</w:t>
            </w:r>
          </w:p>
          <w:p w:rsidR="00D64891" w:rsidRPr="007425E1" w:rsidRDefault="00D64891" w:rsidP="00D64891">
            <w:pPr>
              <w:pStyle w:val="EngHang"/>
            </w:pPr>
            <w:r w:rsidRPr="007425E1">
              <w:t>Without alteration,</w:t>
            </w:r>
          </w:p>
          <w:p w:rsidR="00D64891" w:rsidRPr="007425E1" w:rsidRDefault="00D64891" w:rsidP="00D64891">
            <w:pPr>
              <w:pStyle w:val="EngHang"/>
            </w:pPr>
            <w:r w:rsidRPr="007425E1">
              <w:t xml:space="preserve"> She gave birth to Him as man,</w:t>
            </w:r>
          </w:p>
          <w:p w:rsidR="00D64891" w:rsidRPr="00D64891" w:rsidRDefault="00D64891" w:rsidP="00D64891">
            <w:pPr>
              <w:pStyle w:val="EngHangEnd"/>
            </w:pPr>
            <w:r w:rsidRPr="007425E1">
              <w:t>And His name was called Emmanuel.</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0D19CA" w:rsidP="00AF56AD">
            <w:pPr>
              <w:pStyle w:val="CopticVersemulti-line"/>
            </w:pPr>
            <w:r w:rsidRPr="000D19CA">
              <w:t>Ⲫⲁⲓ ⲉⲧⲁϥϭⲓⲥⲁⲣⲝ ⲉⲃⲟⲗ ⲛ̀ϧⲏⲧⲥ</w:t>
            </w:r>
          </w:p>
          <w:p w:rsidR="000D19CA" w:rsidRDefault="000D19CA" w:rsidP="00AF56AD">
            <w:pPr>
              <w:pStyle w:val="CopticVersemulti-line"/>
            </w:pPr>
            <w:r w:rsidRPr="000D19CA">
              <w:t>ϧⲉⲛ ⲟⲩⲙⲉⲧⲁⲧϣⲓⲃϯ ⲉ̀ⲁⲥⲙⲁⲥϥ</w:t>
            </w:r>
          </w:p>
          <w:p w:rsidR="000D19CA" w:rsidRDefault="000D19CA" w:rsidP="00AF56AD">
            <w:pPr>
              <w:pStyle w:val="CopticVersemulti-line"/>
            </w:pPr>
            <w:r w:rsidRPr="000D19CA">
              <w:t>ϩⲱⲥ ⲣⲱⲙⲓ ⲁⲩⲙⲟⲩϯ ⲉⲡⲉϥⲣⲁⲛ</w:t>
            </w:r>
          </w:p>
          <w:p w:rsidR="00D64891" w:rsidRDefault="000D19CA" w:rsidP="000D19CA">
            <w:pPr>
              <w:pStyle w:val="CopticVerse"/>
            </w:pPr>
            <w:r w:rsidRPr="000D19CA">
              <w:t>ϫⲉ Ⲉⲙⲙⲁⲛⲟⲩⲏⲗ</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Thus, let us also entreat her,</w:t>
            </w:r>
          </w:p>
          <w:p w:rsidR="00D64891" w:rsidRPr="007425E1" w:rsidRDefault="00D64891" w:rsidP="00D64891">
            <w:pPr>
              <w:pStyle w:val="EngHang"/>
            </w:pPr>
            <w:r w:rsidRPr="007425E1">
              <w:t>As the Mother of God at all times,</w:t>
            </w:r>
          </w:p>
          <w:p w:rsidR="00D64891" w:rsidRPr="007425E1" w:rsidRDefault="00D64891" w:rsidP="00D64891">
            <w:pPr>
              <w:pStyle w:val="EngHang"/>
            </w:pPr>
            <w:r w:rsidRPr="007425E1">
              <w:t>That she intercede on our behalf,</w:t>
            </w:r>
          </w:p>
          <w:p w:rsidR="00D64891" w:rsidRPr="00D64891" w:rsidRDefault="00D64891" w:rsidP="00D64891">
            <w:pPr>
              <w:pStyle w:val="EngHangEnd"/>
            </w:pPr>
            <w:r w:rsidRPr="007425E1">
              <w:t>Before her beloved Son.</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0D19CA" w:rsidP="00AF56AD">
            <w:pPr>
              <w:pStyle w:val="CopticVersemulti-line"/>
            </w:pPr>
            <w:r w:rsidRPr="000D19CA">
              <w:t>Ⲑⲁⲓ ⲟⲛ ⲙⲁⲣⲉⲛⲧⲱⲃϩ ⲙ̀ⲙⲟⲥ</w:t>
            </w:r>
          </w:p>
          <w:p w:rsidR="00B86BDB" w:rsidRDefault="000D19CA" w:rsidP="00AF56AD">
            <w:pPr>
              <w:pStyle w:val="CopticVersemulti-line"/>
            </w:pPr>
            <w:r w:rsidRPr="000D19CA">
              <w:t>ϩⲱⲥ ⲑⲉⲟⲧⲟⲕⲟⲥ ⲛ̀ⲥⲏⲟⲩ ⲛⲓⲃⲉⲛ</w:t>
            </w:r>
          </w:p>
          <w:p w:rsidR="00B86BDB" w:rsidRDefault="000D19CA" w:rsidP="00AF56AD">
            <w:pPr>
              <w:pStyle w:val="CopticVersemulti-line"/>
            </w:pPr>
            <w:r w:rsidRPr="000D19CA">
              <w:t>ⲉⲑⲣⲉⲥⲉⲣⲡ̀ⲣⲉⲥⲃⲉⲩⲓⲛ ⲉ̀ϩ̀ⲣⲏⲓ ⲉϫⲱⲛ</w:t>
            </w:r>
          </w:p>
          <w:p w:rsidR="00D64891" w:rsidRDefault="000D19CA" w:rsidP="00B86BDB">
            <w:pPr>
              <w:pStyle w:val="CopticVerse"/>
            </w:pPr>
            <w:r w:rsidRPr="000D19CA">
              <w:t>ⲛⲁϩⲣⲉⲛ ⲡⲉⲥϣⲏⲣⲓ ⲙ̀ⲙⲉⲛⲣⲓⲧ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For she is greatly honoured,</w:t>
            </w:r>
          </w:p>
          <w:p w:rsidR="00D64891" w:rsidRPr="007425E1" w:rsidRDefault="00D64891" w:rsidP="00D64891">
            <w:pPr>
              <w:pStyle w:val="EngHang"/>
            </w:pPr>
            <w:r w:rsidRPr="007425E1">
              <w:t>By all the saints,</w:t>
            </w:r>
          </w:p>
          <w:p w:rsidR="00D64891" w:rsidRPr="00646C04" w:rsidRDefault="00D64891" w:rsidP="00D64891">
            <w:pPr>
              <w:pStyle w:val="EngHang"/>
              <w:rPr>
                <w:sz w:val="22"/>
              </w:rPr>
            </w:pPr>
            <w:r w:rsidRPr="00646C04">
              <w:rPr>
                <w:sz w:val="22"/>
              </w:rPr>
              <w:t>The patriarchs:</w:t>
            </w:r>
            <w:r w:rsidRPr="00646C04">
              <w:rPr>
                <w:rStyle w:val="FootnoteReference"/>
                <w:sz w:val="22"/>
              </w:rPr>
              <w:t xml:space="preserve">  </w:t>
            </w:r>
            <w:r w:rsidRPr="00646C04">
              <w:rPr>
                <w:sz w:val="22"/>
              </w:rPr>
              <w:t>for she brought unto them,</w:t>
            </w:r>
          </w:p>
          <w:p w:rsidR="00D64891" w:rsidRPr="00D64891" w:rsidRDefault="00D64891" w:rsidP="00D64891">
            <w:pPr>
              <w:pStyle w:val="EngHangEnd"/>
            </w:pPr>
            <w:r w:rsidRPr="007425E1">
              <w:t>He Whom they afore expected.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Ϫⲉ ⲥ̀ⲧⲁⲓⲏⲟⲩⲧ ⲅⲁⲣ ⲉ̀ⲙⲁϣⲱ</w:t>
            </w:r>
          </w:p>
          <w:p w:rsidR="00B86BDB" w:rsidRDefault="00B86BDB" w:rsidP="00AF56AD">
            <w:pPr>
              <w:pStyle w:val="CopticVersemulti-line"/>
            </w:pPr>
            <w:r w:rsidRPr="00B86BDB">
              <w:t>ⲛ̀ⲧⲟⲧⲟⲩ ⲛ̀ⲛⲏⲉ̅ⲑ̅ⲩ ⲧⲏⲣⲟⲩ</w:t>
            </w:r>
          </w:p>
          <w:p w:rsidR="00B86BDB" w:rsidRDefault="00B86BDB" w:rsidP="00AF56AD">
            <w:pPr>
              <w:pStyle w:val="CopticVersemulti-line"/>
            </w:pPr>
            <w:r w:rsidRPr="00B86BDB">
              <w:t>ⲛⲓⲡⲁⲧⲣⲓⲁⲣⲭⲏⲥ ϫⲉ ⲁⲥⲓ̀ⲛⲓ ⲛⲱⲟⲩ</w:t>
            </w:r>
          </w:p>
          <w:p w:rsidR="00D64891" w:rsidRDefault="00B86BDB" w:rsidP="00B86BDB">
            <w:pPr>
              <w:pStyle w:val="CopticVerse"/>
            </w:pPr>
            <w:r w:rsidRPr="00B86BDB">
              <w:t>ⲙ̀ⲫⲏⲉ̀ⲧⲟⲩϫⲟⲩϣⲧ ⲉ̀ⲃⲟⲗ ϧⲁϫⲱϥ</w:t>
            </w:r>
          </w:p>
        </w:tc>
      </w:tr>
      <w:tr w:rsidR="00D64891" w:rsidTr="00D64891">
        <w:trPr>
          <w:cantSplit/>
          <w:jc w:val="center"/>
        </w:trPr>
        <w:tc>
          <w:tcPr>
            <w:tcW w:w="288" w:type="dxa"/>
          </w:tcPr>
          <w:p w:rsidR="00D64891" w:rsidRDefault="00D64891" w:rsidP="00D64891">
            <w:pPr>
              <w:pStyle w:val="CopticCross"/>
            </w:pPr>
            <w:r w:rsidRPr="00FB5ACB">
              <w:lastRenderedPageBreak/>
              <w:t>¿</w:t>
            </w:r>
          </w:p>
        </w:tc>
        <w:tc>
          <w:tcPr>
            <w:tcW w:w="3960" w:type="dxa"/>
          </w:tcPr>
          <w:p w:rsidR="00D64891" w:rsidRPr="007425E1" w:rsidRDefault="00D64891" w:rsidP="00D64891">
            <w:pPr>
              <w:pStyle w:val="EngHang"/>
            </w:pPr>
            <w:r w:rsidRPr="007425E1">
              <w:t>Likewise the prophets,</w:t>
            </w:r>
          </w:p>
          <w:p w:rsidR="00D64891" w:rsidRPr="007425E1" w:rsidRDefault="00D64891" w:rsidP="00D64891">
            <w:pPr>
              <w:pStyle w:val="EngHang"/>
            </w:pPr>
            <w:r w:rsidRPr="007425E1">
              <w:t>Who prophesied concerning Him,</w:t>
            </w:r>
          </w:p>
          <w:p w:rsidR="00D64891" w:rsidRPr="007425E1" w:rsidRDefault="00D64891" w:rsidP="00D64891">
            <w:pPr>
              <w:pStyle w:val="EngHang"/>
            </w:pPr>
            <w:r w:rsidRPr="007425E1">
              <w:t>In various and many types,</w:t>
            </w:r>
          </w:p>
          <w:p w:rsidR="00D64891" w:rsidRPr="00D64891" w:rsidRDefault="00D64891" w:rsidP="00D64891">
            <w:pPr>
              <w:pStyle w:val="EngHangEnd"/>
            </w:pPr>
            <w:r w:rsidRPr="007425E1">
              <w:t>That He will come and save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Ⲛⲉⲙ ⲛⲓⲡ̀ⲣⲟⲫⲏⲧⲏⲥ ⲇⲉ ⲟⲛ ⲟ̀ⲙⲟⲓⲱⲥ</w:t>
            </w:r>
          </w:p>
          <w:p w:rsidR="00B86BDB" w:rsidRDefault="00B86BDB" w:rsidP="00AF56AD">
            <w:pPr>
              <w:pStyle w:val="CopticVersemulti-line"/>
            </w:pPr>
            <w:r w:rsidRPr="00B86BDB">
              <w:t>ⲫⲏⲉ̀ⲧⲁϥⲉⲣⲡ̀ⲣⲟⲫⲏⲧⲉⲩⲓⲛ ⲉⲑⲃⲏⲧϥ</w:t>
            </w:r>
          </w:p>
          <w:p w:rsidR="00B86BDB" w:rsidRDefault="00B86BDB" w:rsidP="00AF56AD">
            <w:pPr>
              <w:pStyle w:val="CopticVersemulti-line"/>
            </w:pPr>
            <w:r w:rsidRPr="00B86BDB">
              <w:t>ϧⲉⲛ ⲟⲩⲑⲟ ⲛ̀ⲣⲏϯ ⲛⲉⲙ ⲟⲩⲙⲏϣ ⲛ̀ⲥ̀ⲙⲟⲧ</w:t>
            </w:r>
          </w:p>
          <w:p w:rsidR="00D64891" w:rsidRDefault="00B86BDB" w:rsidP="00B86BDB">
            <w:pPr>
              <w:pStyle w:val="CopticVerse"/>
            </w:pPr>
            <w:r w:rsidRPr="00B86BDB">
              <w:t>ϫⲉ ϥ̀ⲛⲁⲓ̀ ⲛ̀ⲧⲉϥⲥⲱϯ ⲙⲙⲟⲛ</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Together with the Apostles,</w:t>
            </w:r>
          </w:p>
          <w:p w:rsidR="00D64891" w:rsidRPr="007425E1" w:rsidRDefault="00D64891" w:rsidP="00D64891">
            <w:pPr>
              <w:pStyle w:val="EngHang"/>
            </w:pPr>
            <w:r w:rsidRPr="007425E1">
              <w:t>For She is the bearer,</w:t>
            </w:r>
          </w:p>
          <w:p w:rsidR="00D64891" w:rsidRPr="007425E1" w:rsidRDefault="00D64891" w:rsidP="00D64891">
            <w:pPr>
              <w:pStyle w:val="EngHang"/>
            </w:pPr>
            <w:r w:rsidRPr="007425E1">
              <w:t>Of Him Whom they preached,</w:t>
            </w:r>
          </w:p>
          <w:p w:rsidR="00D64891" w:rsidRPr="00D64891" w:rsidRDefault="00D64891" w:rsidP="00D64891">
            <w:pPr>
              <w:pStyle w:val="EngHangEnd"/>
            </w:pPr>
            <w:r w:rsidRPr="007425E1">
              <w:t>To the whole world.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Ⲛⲉⲙ ⲛⲓⲁ̀ⲡⲟⲥⲧⲟⲗⲟⲥ ⲉⲩⲥⲟⲡ</w:t>
            </w:r>
          </w:p>
          <w:p w:rsidR="00B86BDB" w:rsidRDefault="00B86BDB" w:rsidP="00AF56AD">
            <w:pPr>
              <w:pStyle w:val="CopticVersemulti-line"/>
            </w:pPr>
            <w:r w:rsidRPr="00B86BDB">
              <w:t>ϫⲉ ⲛ̀ⲑⲟⲥ ⲡⲉ ϯⲣⲉϥϫⲫⲉ</w:t>
            </w:r>
          </w:p>
          <w:p w:rsidR="00B86BDB" w:rsidRDefault="00B86BDB" w:rsidP="00AF56AD">
            <w:pPr>
              <w:pStyle w:val="CopticVersemulti-line"/>
            </w:pPr>
            <w:r w:rsidRPr="00B86BDB">
              <w:t>ⲙ̀ⲫⲏⲉ̀ⲧⲟⲩⲉⲣⲕⲩⲣⲓⲍⲓⲛ ⲙ̀ⲙⲟϥ</w:t>
            </w:r>
          </w:p>
          <w:p w:rsidR="00D64891" w:rsidRDefault="00B86BDB" w:rsidP="00B86BDB">
            <w:pPr>
              <w:pStyle w:val="CopticVerse"/>
            </w:pPr>
            <w:r w:rsidRPr="00B86BDB">
              <w:t>ϧⲉⲛ ϯⲟⲓⲕⲟⲩⲙⲉⲛⲏ ⲧⲏⲣⲥ</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And the struggling martyrs,</w:t>
            </w:r>
            <w:r w:rsidRPr="007425E1">
              <w:tab/>
            </w:r>
            <w:r w:rsidRPr="007425E1">
              <w:tab/>
            </w:r>
          </w:p>
          <w:p w:rsidR="00D64891" w:rsidRPr="007425E1" w:rsidRDefault="00D64891" w:rsidP="00D64891">
            <w:pPr>
              <w:pStyle w:val="EngHang"/>
            </w:pPr>
            <w:r w:rsidRPr="007425E1">
              <w:t>For He came out of her,</w:t>
            </w:r>
          </w:p>
          <w:p w:rsidR="00D64891" w:rsidRPr="007425E1" w:rsidRDefault="00D64891" w:rsidP="00D64891">
            <w:pPr>
              <w:pStyle w:val="EngHang"/>
            </w:pPr>
            <w:r w:rsidRPr="007425E1">
              <w:t>The true Struggler,</w:t>
            </w:r>
          </w:p>
          <w:p w:rsidR="00D64891" w:rsidRPr="00D64891" w:rsidRDefault="00D64891" w:rsidP="00D64891">
            <w:pPr>
              <w:pStyle w:val="EngHangEnd"/>
            </w:pPr>
            <w:r w:rsidRPr="007425E1">
              <w:t>Our Lord Jesus Christ.</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Ⲛⲓⲁⲑⲗⲓⲧⲏⲟ ⲙ̀ⲙⲁⲣⲧⲩⲣⲟⲥ</w:t>
            </w:r>
          </w:p>
          <w:p w:rsidR="00B86BDB" w:rsidRDefault="00B86BDB" w:rsidP="00AF56AD">
            <w:pPr>
              <w:pStyle w:val="CopticVersemulti-line"/>
            </w:pPr>
            <w:r w:rsidRPr="00B86BDB">
              <w:t>ϫⲉ ⲁϥⲓ̀ ⲉ̀ⲃⲟⲗ ⲛ̀ϧⲏⲧⲥ</w:t>
            </w:r>
          </w:p>
          <w:p w:rsidR="00B86BDB" w:rsidRDefault="00B86BDB" w:rsidP="00AF56AD">
            <w:pPr>
              <w:pStyle w:val="CopticVersemulti-line"/>
            </w:pPr>
            <w:r w:rsidRPr="00B86BDB">
              <w:t>ⲛ̀ϫⲉ ⲡⲟⲩⲁ̀ⲅⲟⲓⲛⲟⲑⲉⲧⲏⲥ ⲙ̀ⲙⲏⲓ</w:t>
            </w:r>
          </w:p>
          <w:p w:rsidR="00D64891" w:rsidRDefault="00B86BDB" w:rsidP="00B86BDB">
            <w:pPr>
              <w:pStyle w:val="CopticVerse"/>
            </w:pPr>
            <w:r w:rsidRPr="00B86BDB">
              <w:t>ⲡⲉⲛⲟ̅ⲥ̅ Ⲓⲏ̅ⲥ Ⲡⲭ̅ⲥ</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Wherefore, let us glorify, the greatness,</w:t>
            </w:r>
          </w:p>
          <w:p w:rsidR="00D64891" w:rsidRPr="007425E1" w:rsidRDefault="00D64891" w:rsidP="00D64891">
            <w:pPr>
              <w:pStyle w:val="EngHang"/>
            </w:pPr>
            <w:r w:rsidRPr="007425E1">
              <w:t>Of His vast riches,</w:t>
            </w:r>
            <w:r w:rsidRPr="007425E1">
              <w:tab/>
            </w:r>
            <w:r w:rsidRPr="007425E1">
              <w:tab/>
            </w:r>
          </w:p>
          <w:p w:rsidR="00D64891" w:rsidRPr="007425E1" w:rsidRDefault="00D64891" w:rsidP="00D64891">
            <w:pPr>
              <w:pStyle w:val="EngHang"/>
            </w:pPr>
            <w:r w:rsidRPr="007425E1">
              <w:t>And His boundless</w:t>
            </w:r>
            <w:r>
              <w:rPr>
                <w:rStyle w:val="FootnoteReference"/>
              </w:rPr>
              <w:t xml:space="preserve">  </w:t>
            </w:r>
            <w:r w:rsidRPr="007425E1">
              <w:t xml:space="preserve"> wisdom,</w:t>
            </w:r>
          </w:p>
          <w:p w:rsidR="00D64891" w:rsidRPr="007425E1" w:rsidRDefault="00D64891" w:rsidP="00D64891">
            <w:pPr>
              <w:pStyle w:val="EngHangEnd"/>
            </w:pPr>
            <w:r w:rsidRPr="007425E1">
              <w:t>Beseeching His great mercy.</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Ⲫⲁⲓ ⲙⲁⲣⲉⲛϯⲱ̀ⲟⲩ ⲛ̀ϯⲙⲉⲧⲛⲓ</w:t>
            </w:r>
            <w:r>
              <w:t>ϣ</w:t>
            </w:r>
          </w:p>
          <w:p w:rsidR="00B86BDB" w:rsidRDefault="00B86BDB" w:rsidP="00AF56AD">
            <w:pPr>
              <w:pStyle w:val="CopticVersemulti-line"/>
            </w:pPr>
            <w:r w:rsidRPr="00B86BDB">
              <w:t xml:space="preserve"> ⲛ̀ⲧⲉ ⲧⲉϥⲙⲉⲧⲣⲁⲙⲁⲟ̀ ⲉⲧⲟϣ</w:t>
            </w:r>
          </w:p>
          <w:p w:rsidR="00B86BDB" w:rsidRDefault="00B86BDB" w:rsidP="00AF56AD">
            <w:pPr>
              <w:pStyle w:val="CopticVersemulti-line"/>
            </w:pPr>
            <w:r w:rsidRPr="00B86BDB">
              <w:t>ⲛⲉⲙ ⲧⲉϥⲥⲟⲫⲓⲁ ⲛ̀ⲁⲧⲁⲩⲣⲏϫⲥ</w:t>
            </w:r>
          </w:p>
          <w:p w:rsidR="00D64891" w:rsidRDefault="00B86BDB" w:rsidP="00B86BDB">
            <w:pPr>
              <w:pStyle w:val="CopticVerse"/>
            </w:pPr>
            <w:r w:rsidRPr="00B86BDB">
              <w:t>ⲉⲛⲉ̀ⲣⲉⲧⲓⲛ ⲙ̀ⲡⲉϥⲛⲓϣϯ ⲛ̀ⲛⲁⲓ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rPr>
                <w:color w:val="FF0000"/>
              </w:rPr>
            </w:pPr>
            <w:r w:rsidRPr="007425E1">
              <w:t>He did not cease to be God</w:t>
            </w:r>
            <w:r>
              <w:rPr>
                <w:rStyle w:val="FootnoteReference"/>
              </w:rPr>
              <w:t xml:space="preserve">  </w:t>
            </w:r>
            <w:r w:rsidRPr="007425E1">
              <w:t>,</w:t>
            </w:r>
            <w:r w:rsidRPr="007425E1">
              <w:tab/>
            </w:r>
          </w:p>
          <w:p w:rsidR="00D64891" w:rsidRPr="007425E1" w:rsidRDefault="00D64891" w:rsidP="00D64891">
            <w:pPr>
              <w:pStyle w:val="EngHang"/>
            </w:pPr>
            <w:r w:rsidRPr="007425E1">
              <w:t>He came and became the Son of Man,</w:t>
            </w:r>
          </w:p>
          <w:p w:rsidR="00D64891" w:rsidRPr="007425E1" w:rsidRDefault="00D64891" w:rsidP="00D64891">
            <w:pPr>
              <w:pStyle w:val="EngHang"/>
            </w:pPr>
            <w:r w:rsidRPr="007425E1">
              <w:t>But He is God in truth,</w:t>
            </w:r>
          </w:p>
          <w:p w:rsidR="00D64891" w:rsidRPr="007425E1" w:rsidRDefault="00D64891" w:rsidP="00D64891">
            <w:pPr>
              <w:pStyle w:val="EngHangEnd"/>
            </w:pPr>
            <w:r w:rsidRPr="007425E1">
              <w:t>He came and saved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B86BDB">
            <w:pPr>
              <w:pStyle w:val="CopticVersemulti-line"/>
            </w:pPr>
            <w:r w:rsidRPr="008172B5">
              <w:t>Ⲉⲧⲁϥⲕⲏⲛ ⲁⲛ ⲉϥⲟⲓ ⲛ̀ⲛⲟⲩϯ</w:t>
            </w:r>
          </w:p>
          <w:p w:rsidR="00B86BDB" w:rsidRDefault="00B86BDB" w:rsidP="00B86BDB">
            <w:pPr>
              <w:pStyle w:val="CopticVersemulti-line"/>
            </w:pPr>
            <w:r w:rsidRPr="008172B5">
              <w:t>ⲁϥⲓ̀ ⲁϥϣⲱⲡⲓ ⲛ̀ϣⲏⲣⲓ ⲛ̀ⲣⲱⲙⲓ</w:t>
            </w:r>
          </w:p>
          <w:p w:rsidR="00B86BDB" w:rsidRDefault="00B86BDB" w:rsidP="00B86BDB">
            <w:pPr>
              <w:pStyle w:val="CopticVersemulti-line"/>
            </w:pPr>
            <w:r w:rsidRPr="008172B5">
              <w:t>ⲁⲗⲗⲁ ⲛ̀ⲑⲟϥ ⲡⲉ ⲫϯ ⲙ̀ⲙⲏⲓ</w:t>
            </w:r>
          </w:p>
          <w:p w:rsidR="00D64891" w:rsidRDefault="00B86BDB" w:rsidP="00B86BDB">
            <w:pPr>
              <w:pStyle w:val="CopticVersemulti-line"/>
            </w:pPr>
            <w:r w:rsidRPr="008172B5">
              <w:t>ⲁϥⲓ̀ ⲟⲩⲟϩ ⲁϥⲥⲱϯ ⲙ̀ⲙⲟⲛ</w:t>
            </w:r>
          </w:p>
        </w:tc>
      </w:tr>
    </w:tbl>
    <w:p w:rsidR="00372152" w:rsidRDefault="00D64891" w:rsidP="00D24FE1">
      <w:pPr>
        <w:pStyle w:val="Heading4"/>
      </w:pPr>
      <w:bookmarkStart w:id="362" w:name="_Toc298681323"/>
      <w:r>
        <w:t>Part Seven</w:t>
      </w:r>
      <w:bookmarkEnd w:id="3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Lord swore in truth to David,</w:t>
            </w:r>
          </w:p>
          <w:p w:rsidR="00864DF9" w:rsidRPr="007425E1" w:rsidRDefault="00864DF9" w:rsidP="00864DF9">
            <w:pPr>
              <w:pStyle w:val="EngHang"/>
            </w:pPr>
            <w:r w:rsidRPr="007425E1">
              <w:t>And will not turn from it,</w:t>
            </w:r>
          </w:p>
          <w:p w:rsidR="00864DF9" w:rsidRPr="007425E1" w:rsidRDefault="00864DF9" w:rsidP="00864DF9">
            <w:pPr>
              <w:pStyle w:val="EngHang"/>
            </w:pPr>
            <w:r w:rsidRPr="007425E1">
              <w:t>Of the fruit of your loins,</w:t>
            </w:r>
          </w:p>
          <w:p w:rsidR="00D64891" w:rsidRDefault="00864DF9" w:rsidP="00864DF9">
            <w:pPr>
              <w:pStyle w:val="EngHangEnd"/>
            </w:pPr>
            <w:r w:rsidRPr="007425E1">
              <w:t>I will set upon your throne.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D364A6" w:rsidRDefault="00D364A6"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D364A6" w:rsidRDefault="00D364A6"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D64891" w:rsidRDefault="00D364A6"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D64891" w:rsidTr="00864DF9">
        <w:trPr>
          <w:cantSplit/>
          <w:jc w:val="center"/>
        </w:trPr>
        <w:tc>
          <w:tcPr>
            <w:tcW w:w="288" w:type="dxa"/>
          </w:tcPr>
          <w:p w:rsidR="00D64891" w:rsidRDefault="00864DF9" w:rsidP="00864DF9">
            <w:pPr>
              <w:pStyle w:val="CopticCross"/>
            </w:pPr>
            <w:r w:rsidRPr="00FB5ACB">
              <w:lastRenderedPageBreak/>
              <w:t>¿</w:t>
            </w:r>
          </w:p>
        </w:tc>
        <w:tc>
          <w:tcPr>
            <w:tcW w:w="3960" w:type="dxa"/>
          </w:tcPr>
          <w:p w:rsidR="00864DF9" w:rsidRPr="007425E1" w:rsidRDefault="00864DF9" w:rsidP="00864DF9">
            <w:pPr>
              <w:pStyle w:val="EngHang"/>
            </w:pPr>
            <w:r w:rsidRPr="007425E1">
              <w:t>So when the righteous one,</w:t>
            </w:r>
          </w:p>
          <w:p w:rsidR="00864DF9" w:rsidRPr="007425E1" w:rsidRDefault="00864DF9" w:rsidP="00864DF9">
            <w:pPr>
              <w:pStyle w:val="EngHang"/>
            </w:pPr>
            <w:r w:rsidRPr="007425E1">
              <w:t>Consented that out of him</w:t>
            </w:r>
            <w:r>
              <w:rPr>
                <w:rStyle w:val="FootnoteReference"/>
              </w:rPr>
              <w:t xml:space="preserve">  </w:t>
            </w:r>
            <w:r w:rsidRPr="007425E1">
              <w:t xml:space="preserve">,    </w:t>
            </w:r>
            <w:r w:rsidRPr="007425E1">
              <w:tab/>
            </w:r>
            <w:r w:rsidRPr="007425E1">
              <w:rPr>
                <w:color w:val="FF0000"/>
              </w:rPr>
              <w:t xml:space="preserve"> </w:t>
            </w:r>
          </w:p>
          <w:p w:rsidR="00864DF9" w:rsidRPr="007425E1" w:rsidRDefault="00864DF9" w:rsidP="00864DF9">
            <w:pPr>
              <w:pStyle w:val="EngHang"/>
            </w:pPr>
            <w:r w:rsidRPr="007425E1">
              <w:t>Christ be brought forth according to the flesh,</w:t>
            </w:r>
          </w:p>
          <w:p w:rsidR="00D64891" w:rsidRDefault="00864DF9" w:rsidP="00864DF9">
            <w:pPr>
              <w:pStyle w:val="EngHangEnd"/>
            </w:pPr>
            <w:r w:rsidRPr="007425E1">
              <w:t>He sought earnestly,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Ⲟ̀ⲑⲉⲛ ⲉⲧⲁϥⲑⲱⲧ ⲛ̀ϩⲏⲧ</w:t>
            </w:r>
          </w:p>
          <w:p w:rsidR="00D364A6" w:rsidRDefault="00D364A6" w:rsidP="00D364A6">
            <w:pPr>
              <w:pStyle w:val="CopticVersemulti-line"/>
            </w:pPr>
            <w:r w:rsidRPr="00D364A6">
              <w:t>ⲛ̀ϫⲉ ⲡⲓⲑ̀ⲙⲏⲓ ϫⲉ ⲉⲃⲟⲗ ⲙ̀ⲙⲟϥ</w:t>
            </w:r>
          </w:p>
          <w:p w:rsidR="00D364A6" w:rsidRDefault="00D364A6" w:rsidP="00D364A6">
            <w:pPr>
              <w:pStyle w:val="CopticVersemulti-line"/>
            </w:pPr>
            <w:r w:rsidRPr="00D364A6">
              <w:t>ⲥⲉⲛⲁϫ̀ⲫⲟ ⲙ̀Ⲡⲭ̅ⲥ ⲕⲁⲧⲁ ⲥⲁⲣⲝ</w:t>
            </w:r>
          </w:p>
          <w:p w:rsidR="00D64891" w:rsidRDefault="00D364A6" w:rsidP="00D364A6">
            <w:pPr>
              <w:pStyle w:val="CopticVerse"/>
            </w:pPr>
            <w:r w:rsidRPr="00D364A6">
              <w:t>ⲁϥⲕⲱϯ ⲁⲕⲣⲓⲃⲱⲥ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To find a dwelling place,</w:t>
            </w:r>
          </w:p>
          <w:p w:rsidR="00864DF9" w:rsidRPr="007425E1" w:rsidRDefault="00864DF9" w:rsidP="00864DF9">
            <w:pPr>
              <w:pStyle w:val="EngHang"/>
            </w:pPr>
            <w:r w:rsidRPr="007425E1">
              <w:t>For the Lord God, the Logos</w:t>
            </w:r>
            <w:r>
              <w:rPr>
                <w:rStyle w:val="FootnoteReference"/>
              </w:rPr>
              <w:t xml:space="preserve">  </w:t>
            </w:r>
            <w:r w:rsidRPr="007425E1">
              <w:t>,</w:t>
            </w:r>
          </w:p>
          <w:p w:rsidR="00864DF9" w:rsidRPr="007425E1" w:rsidRDefault="00864DF9" w:rsidP="00864DF9">
            <w:pPr>
              <w:pStyle w:val="EngHang"/>
            </w:pPr>
            <w:r w:rsidRPr="007425E1">
              <w:t>And this was fulfilled,</w:t>
            </w:r>
          </w:p>
          <w:p w:rsidR="00D64891" w:rsidRPr="00864DF9" w:rsidRDefault="00864DF9" w:rsidP="00864DF9">
            <w:pPr>
              <w:pStyle w:val="EngHangEnd"/>
            </w:pPr>
            <w:r w:rsidRPr="007425E1">
              <w:t>With great diligence.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Ⲉ̀ϫⲓⲙⲓ ⲛ̀ⲟⲩⲙⲁⲛ̀ϣⲱⲡⲓ</w:t>
            </w:r>
          </w:p>
          <w:p w:rsidR="00D364A6" w:rsidRDefault="00D364A6" w:rsidP="00D364A6">
            <w:pPr>
              <w:pStyle w:val="CopticVersemulti-line"/>
            </w:pPr>
            <w:r w:rsidRPr="00D364A6">
              <w:t>ⲙ̀Ⲡⲟ̅ⲥ̅ Ⲫϯ ⲡⲓⲗⲟⲅⲟⲥ</w:t>
            </w:r>
          </w:p>
          <w:p w:rsidR="00D364A6" w:rsidRDefault="00D364A6" w:rsidP="00D364A6">
            <w:pPr>
              <w:pStyle w:val="CopticVersemulti-line"/>
            </w:pPr>
            <w:r w:rsidRPr="00D364A6">
              <w:t>ⲟⲩⲟϩ ⲫⲁⲓ ⲁϥϫⲟⲕϥ ⲉⲃⲟⲗ</w:t>
            </w:r>
          </w:p>
          <w:p w:rsidR="00D64891" w:rsidRDefault="00D364A6" w:rsidP="00D364A6">
            <w:pPr>
              <w:pStyle w:val="CopticVerse"/>
            </w:pPr>
            <w:r w:rsidRPr="00D364A6">
              <w:t>ϧⲉⲛ ⲟⲩⲛⲓϣϯ ⲛ̀ϣ̀ⲣⲱⲓⲥ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forthwith he cried out,</w:t>
            </w:r>
          </w:p>
          <w:p w:rsidR="00864DF9" w:rsidRPr="007425E1" w:rsidRDefault="00864DF9" w:rsidP="00864DF9">
            <w:pPr>
              <w:pStyle w:val="EngHang"/>
            </w:pPr>
            <w:r w:rsidRPr="007425E1">
              <w:t>In the Spirit, saying,</w:t>
            </w:r>
          </w:p>
          <w:p w:rsidR="00864DF9" w:rsidRPr="007425E1" w:rsidRDefault="00864DF9" w:rsidP="00864DF9">
            <w:pPr>
              <w:pStyle w:val="EngHang"/>
            </w:pPr>
            <w:r w:rsidRPr="007425E1">
              <w:t>We heard it at Ephratah,</w:t>
            </w:r>
          </w:p>
          <w:p w:rsidR="00D64891" w:rsidRDefault="00864DF9" w:rsidP="00864DF9">
            <w:pPr>
              <w:pStyle w:val="EngHangEnd"/>
            </w:pPr>
            <w:r w:rsidRPr="007425E1">
              <w:t>Which is Bethlehem</w:t>
            </w:r>
            <w:r>
              <w:t>.</w:t>
            </w:r>
            <w:r w:rsidRPr="007425E1">
              <w:tab/>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Ⲟⲩⲟϩ ⲥⲁⲧⲟⲧϥ ⲁϥⲱϣ ⲉⲃⲟⲗ</w:t>
            </w:r>
          </w:p>
          <w:p w:rsidR="00D364A6" w:rsidRDefault="00D364A6" w:rsidP="00D364A6">
            <w:pPr>
              <w:pStyle w:val="CopticVersemulti-line"/>
            </w:pPr>
            <w:r w:rsidRPr="00D364A6">
              <w:t>ϧⲉⲛ ⲡⲓⲡ̅ⲛ̅ⲁ ⲉϥϫⲱ ⲙ̀ⲙⲟⲥ</w:t>
            </w:r>
          </w:p>
          <w:p w:rsidR="00894E50" w:rsidRDefault="00D364A6" w:rsidP="00D364A6">
            <w:pPr>
              <w:pStyle w:val="CopticVersemulti-line"/>
            </w:pPr>
            <w:r w:rsidRPr="00D364A6">
              <w:t>ϫⲉ ⲁⲛⲥⲟⲑⲙⲉⲥ ϧⲉⲛ Ⲉⲫⲣⲁⲑⲁ</w:t>
            </w:r>
          </w:p>
          <w:p w:rsidR="00D64891" w:rsidRDefault="00D364A6" w:rsidP="00894E50">
            <w:pPr>
              <w:pStyle w:val="CopticVerse"/>
            </w:pPr>
            <w:r w:rsidRPr="00D364A6">
              <w:t>ⲉⲧⲉ Ⲃⲏⲑⲗⲉⲉⲙ ⲧⲉ</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864DF9" w:rsidRDefault="00864DF9" w:rsidP="00864DF9">
            <w:pPr>
              <w:pStyle w:val="EngHang"/>
              <w:rPr>
                <w:highlight w:val="yellow"/>
              </w:rPr>
            </w:pPr>
            <w:r w:rsidRPr="00864DF9">
              <w:rPr>
                <w:highlight w:val="yellow"/>
              </w:rPr>
              <w:t>The place which Emmanuel our God,</w:t>
            </w:r>
          </w:p>
          <w:p w:rsidR="00864DF9" w:rsidRPr="00864DF9" w:rsidRDefault="00864DF9" w:rsidP="00864DF9">
            <w:pPr>
              <w:pStyle w:val="EngHang"/>
              <w:rPr>
                <w:highlight w:val="yellow"/>
              </w:rPr>
            </w:pPr>
            <w:r w:rsidRPr="00864DF9">
              <w:rPr>
                <w:highlight w:val="yellow"/>
              </w:rPr>
              <w:t>deemed worthy</w:t>
            </w:r>
          </w:p>
          <w:p w:rsidR="00864DF9" w:rsidRPr="00864DF9" w:rsidRDefault="00864DF9" w:rsidP="00864DF9">
            <w:pPr>
              <w:pStyle w:val="EngHang"/>
              <w:rPr>
                <w:highlight w:val="yellow"/>
              </w:rPr>
            </w:pPr>
            <w:r w:rsidRPr="00864DF9">
              <w:rPr>
                <w:highlight w:val="yellow"/>
              </w:rPr>
              <w:t>To be born in according to the flesh,</w:t>
            </w:r>
          </w:p>
          <w:p w:rsidR="00D64891" w:rsidRDefault="00864DF9" w:rsidP="00864DF9">
            <w:pPr>
              <w:pStyle w:val="EngHangEnd"/>
            </w:pPr>
            <w:r w:rsidRPr="00864DF9">
              <w:rPr>
                <w:highlight w:val="yellow"/>
              </w:rPr>
              <w:t>For our salvation.</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Ⲡⲓⲙⲁ ⲉ̀ⲧⲁϥⲉⲣⲕⲁⲧⲁⲍⲓⲟⲓⲛ ⲙ̀ⲙⲟϥ</w:t>
            </w:r>
          </w:p>
          <w:p w:rsidR="00894E50" w:rsidRDefault="00894E50" w:rsidP="00D364A6">
            <w:pPr>
              <w:pStyle w:val="CopticVersemulti-line"/>
            </w:pPr>
            <w:r w:rsidRPr="00894E50">
              <w:t xml:space="preserve">ⲛ̀ϫⲉ Ⲉⲙⲙⲁⲛⲟⲩⲏⲗ Ⲡⲉⲛⲛⲟⲩϯ </w:t>
            </w:r>
          </w:p>
          <w:p w:rsidR="00894E50" w:rsidRDefault="00894E50" w:rsidP="00D364A6">
            <w:pPr>
              <w:pStyle w:val="CopticVersemulti-line"/>
            </w:pPr>
            <w:r w:rsidRPr="00894E50">
              <w:t>ⲉⲑⲣⲟⲩϫ̀ⲫⲟϥ ⲛ̀ϧⲏⲧϥ ⲕⲁⲧⲁ ⲥⲁⲣⲝ</w:t>
            </w:r>
          </w:p>
          <w:p w:rsidR="00D64891" w:rsidRDefault="00894E50" w:rsidP="00894E50">
            <w:pPr>
              <w:pStyle w:val="CopticVerse"/>
            </w:pPr>
            <w:r w:rsidRPr="00894E50">
              <w:t>ⲉⲑⲃⲉ ⲫⲏⲉⲧⲉ ⲫⲱⲛ ⲛ̀ⲟⲩϫⲁⲓ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Also according to the saying,</w:t>
            </w:r>
            <w:r w:rsidRPr="007425E1">
              <w:tab/>
            </w:r>
          </w:p>
          <w:p w:rsidR="00864DF9" w:rsidRPr="007425E1" w:rsidRDefault="00864DF9" w:rsidP="00864DF9">
            <w:pPr>
              <w:pStyle w:val="EngHang"/>
            </w:pPr>
            <w:r>
              <w:t>Of Micah the prophet,</w:t>
            </w:r>
            <w:r>
              <w:tab/>
            </w:r>
          </w:p>
          <w:p w:rsidR="00864DF9" w:rsidRPr="007425E1" w:rsidRDefault="00864DF9" w:rsidP="00864DF9">
            <w:pPr>
              <w:pStyle w:val="EngHang"/>
            </w:pPr>
            <w:r w:rsidRPr="007425E1">
              <w:t>“And you also, Bethlehem,</w:t>
            </w:r>
          </w:p>
          <w:p w:rsidR="00D64891" w:rsidRDefault="00864DF9" w:rsidP="00864DF9">
            <w:pPr>
              <w:pStyle w:val="EngHangEnd"/>
            </w:pPr>
            <w:r w:rsidRPr="007425E1">
              <w:t>The land of Ephratah,</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Ⲕⲁⲧⲁ ⲫ̀ⲣⲏϯ ⲟⲛ ⲉ̀ⲧⲁϥϫⲟⲥ</w:t>
            </w:r>
          </w:p>
          <w:p w:rsidR="00894E50" w:rsidRDefault="00894E50" w:rsidP="00D364A6">
            <w:pPr>
              <w:pStyle w:val="CopticVersemulti-line"/>
            </w:pPr>
            <w:r w:rsidRPr="00894E50">
              <w:t>ⲛ̀ϫⲉ Ⲙⲓⲭⲉⲟⲥ ⲡⲓⲡ̀ⲣⲟⲫⲏⲧⲏⲥ</w:t>
            </w:r>
          </w:p>
          <w:p w:rsidR="00894E50" w:rsidRDefault="00894E50" w:rsidP="00D364A6">
            <w:pPr>
              <w:pStyle w:val="CopticVersemulti-line"/>
            </w:pPr>
            <w:r w:rsidRPr="00894E50">
              <w:t>ϫⲉ ⲛⲉⲙ ⲛ̀ⲑⲟ ϩⲱⲓ Ⲃⲏⲑⲗⲉⲉⲙ</w:t>
            </w:r>
          </w:p>
          <w:p w:rsidR="00D64891" w:rsidRDefault="00894E50" w:rsidP="00894E50">
            <w:pPr>
              <w:pStyle w:val="CopticVerse"/>
            </w:pPr>
            <w:r w:rsidRPr="00894E50">
              <w:t>ⲡ̀ⲕⲁϩⲓ ⲛ̀Ⲉⲫⲣⲁⲑⲁ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You are not the least,</w:t>
            </w:r>
          </w:p>
          <w:p w:rsidR="00864DF9" w:rsidRPr="007425E1" w:rsidRDefault="00864DF9" w:rsidP="00864DF9">
            <w:pPr>
              <w:pStyle w:val="EngHang"/>
              <w:rPr>
                <w:color w:val="FF0000"/>
              </w:rPr>
            </w:pPr>
            <w:r w:rsidRPr="007425E1">
              <w:t>Of the rulers of Judah,</w:t>
            </w:r>
            <w:r w:rsidRPr="007425E1">
              <w:tab/>
            </w:r>
          </w:p>
          <w:p w:rsidR="00864DF9" w:rsidRPr="007425E1" w:rsidRDefault="00864DF9" w:rsidP="00864DF9">
            <w:pPr>
              <w:pStyle w:val="EngHang"/>
            </w:pPr>
            <w:r w:rsidRPr="007425E1">
              <w:t>For out of you shall come,</w:t>
            </w:r>
          </w:p>
          <w:p w:rsidR="00D64891" w:rsidRDefault="00864DF9" w:rsidP="00864DF9">
            <w:pPr>
              <w:pStyle w:val="EngHangEnd"/>
            </w:pPr>
            <w:r w:rsidRPr="007425E1">
              <w:t>A ruler Who will shepherd my people Israel.</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 xml:space="preserve">Ⲛ̀ⲑⲟ ⲟⲩⲕⲟⲩϫⲓ ⲁⲛ </w:t>
            </w:r>
            <w:r>
              <w:t>ⲉⲃⲟ</w:t>
            </w:r>
          </w:p>
          <w:p w:rsidR="00894E50" w:rsidRDefault="00894E50" w:rsidP="00D364A6">
            <w:pPr>
              <w:pStyle w:val="CopticVersemulti-line"/>
            </w:pPr>
            <w:r w:rsidRPr="00894E50">
              <w:t>ϧⲉⲛ ⲛⲓⲙⲉⲧϩⲏⲅⲉⲙⲱⲛ ⲛ̀ⲧⲉ Ⲓⲟⲩⲇⲉⲁ̀</w:t>
            </w:r>
          </w:p>
          <w:p w:rsidR="00894E50" w:rsidRDefault="00894E50" w:rsidP="00D364A6">
            <w:pPr>
              <w:pStyle w:val="CopticVersemulti-line"/>
            </w:pPr>
            <w:r w:rsidRPr="00894E50">
              <w:t>ⲉϥⲉ̀ⲓ̀ ⲅⲁⲣ ⲉⲃⲟⲗ ⲛ̀ϧⲏϯ ⲛ̀ϫⲉ ⲟⲩϩⲏⲅⲟⲩⲙⲉⲛⲟⲥ</w:t>
            </w:r>
          </w:p>
          <w:p w:rsidR="00D64891" w:rsidRDefault="00894E50" w:rsidP="00894E50">
            <w:pPr>
              <w:pStyle w:val="CopticVerse"/>
            </w:pPr>
            <w:r w:rsidRPr="00894E50">
              <w:t>ⲫⲏⲉⲑⲛⲁ̀ⲁⲙⲟⲛⲓ ⲙ̀ⲡⲁⲗⲁⲟⲥ Ⲡⲓⲥ̅ⲗ</w:t>
            </w:r>
          </w:p>
        </w:tc>
      </w:tr>
      <w:tr w:rsidR="00D64891" w:rsidTr="00864DF9">
        <w:trPr>
          <w:cantSplit/>
          <w:jc w:val="center"/>
        </w:trPr>
        <w:tc>
          <w:tcPr>
            <w:tcW w:w="288" w:type="dxa"/>
          </w:tcPr>
          <w:p w:rsidR="00D64891" w:rsidRDefault="00864DF9" w:rsidP="00864DF9">
            <w:pPr>
              <w:pStyle w:val="CopticCross"/>
            </w:pPr>
            <w:r w:rsidRPr="00FB5ACB">
              <w:lastRenderedPageBreak/>
              <w:t>¿</w:t>
            </w:r>
          </w:p>
        </w:tc>
        <w:tc>
          <w:tcPr>
            <w:tcW w:w="3960" w:type="dxa"/>
          </w:tcPr>
          <w:p w:rsidR="00864DF9" w:rsidRPr="007425E1" w:rsidRDefault="00864DF9" w:rsidP="00864DF9">
            <w:pPr>
              <w:pStyle w:val="EngHang"/>
            </w:pPr>
            <w:r w:rsidRPr="007425E1">
              <w:t>O what a symphony,</w:t>
            </w:r>
          </w:p>
          <w:p w:rsidR="00864DF9" w:rsidRPr="007425E1" w:rsidRDefault="00864DF9" w:rsidP="00864DF9">
            <w:pPr>
              <w:pStyle w:val="EngHang"/>
            </w:pPr>
            <w:r w:rsidRPr="007425E1">
              <w:t>Of these prophets,</w:t>
            </w:r>
            <w:r w:rsidRPr="007425E1">
              <w:tab/>
            </w:r>
          </w:p>
          <w:p w:rsidR="00864DF9" w:rsidRPr="007425E1" w:rsidRDefault="00864DF9" w:rsidP="00864DF9">
            <w:pPr>
              <w:pStyle w:val="EngHang"/>
            </w:pPr>
            <w:r w:rsidRPr="007425E1">
              <w:t>Who prophesied in this one Spirit,</w:t>
            </w:r>
          </w:p>
          <w:p w:rsidR="00D64891" w:rsidRDefault="00864DF9" w:rsidP="00864DF9">
            <w:pPr>
              <w:pStyle w:val="EngHangEnd"/>
            </w:pPr>
            <w:r w:rsidRPr="007425E1">
              <w:t>Concerning the coming of Christ!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Ⲱ̀ ⲛⲓⲙ ⲛⲁⲓⲥⲩⲙⲫⲱⲛⲓⲁ</w:t>
            </w:r>
          </w:p>
          <w:p w:rsidR="00894E50" w:rsidRDefault="00894E50" w:rsidP="00D364A6">
            <w:pPr>
              <w:pStyle w:val="CopticVersemulti-line"/>
            </w:pPr>
            <w:r w:rsidRPr="00894E50">
              <w:t>ⲛ̀ⲧⲉ ⲛⲁⲓⲡ̀ⲣⲟⲫⲏⲧⲏⲥ ⲉⲩⲥⲟⲡ</w:t>
            </w:r>
          </w:p>
          <w:p w:rsidR="00894E50" w:rsidRDefault="00894E50" w:rsidP="00894E50">
            <w:pPr>
              <w:pStyle w:val="CopticVersemulti-line"/>
            </w:pPr>
            <w:r w:rsidRPr="00894E50">
              <w:t>ⲛⲏⲉⲧⲁⲩⲉⲣⲡ̀ⲣⲟⲫⲏⲧⲉⲩⲓⲛ</w:t>
            </w:r>
            <w:r>
              <w:t xml:space="preserve"> </w:t>
            </w:r>
            <w:r w:rsidRPr="00894E50">
              <w:t>ϧⲉⲛ ⲡⲁⲓⲡ̅ⲛ̅ⲁ ⲛ̀ⲟⲩⲱⲧ</w:t>
            </w:r>
          </w:p>
          <w:p w:rsidR="00D64891" w:rsidRDefault="00894E50" w:rsidP="00894E50">
            <w:pPr>
              <w:pStyle w:val="CopticVerse"/>
            </w:pPr>
            <w:r w:rsidRPr="00894E50">
              <w:t>ⲉⲑⲃⲉ ⲡ̀ϫⲓⲛⲓ̀ ⲙ̀Ⲡⲭ̅ⲥ</w:t>
            </w:r>
          </w:p>
        </w:tc>
      </w:tr>
      <w:tr w:rsidR="00864DF9" w:rsidTr="00864DF9">
        <w:trPr>
          <w:cantSplit/>
          <w:jc w:val="center"/>
        </w:trPr>
        <w:tc>
          <w:tcPr>
            <w:tcW w:w="288" w:type="dxa"/>
          </w:tcPr>
          <w:p w:rsidR="00864DF9" w:rsidRDefault="00864DF9" w:rsidP="00864DF9">
            <w:pPr>
              <w:pStyle w:val="CopticCross"/>
            </w:pPr>
          </w:p>
        </w:tc>
        <w:tc>
          <w:tcPr>
            <w:tcW w:w="3960" w:type="dxa"/>
          </w:tcPr>
          <w:p w:rsidR="00864DF9" w:rsidRPr="007425E1" w:rsidRDefault="00864DF9" w:rsidP="00864DF9">
            <w:pPr>
              <w:pStyle w:val="EngHang"/>
            </w:pPr>
            <w:r w:rsidRPr="007425E1">
              <w:t>This is He to Whom the glory is due,</w:t>
            </w:r>
          </w:p>
          <w:p w:rsidR="00864DF9" w:rsidRPr="007425E1" w:rsidRDefault="00864DF9" w:rsidP="00864DF9">
            <w:pPr>
              <w:pStyle w:val="EngHang"/>
            </w:pPr>
            <w:r w:rsidRPr="007425E1">
              <w:t>With His good Father,</w:t>
            </w:r>
          </w:p>
          <w:p w:rsidR="00864DF9" w:rsidRPr="007425E1" w:rsidRDefault="00864DF9" w:rsidP="00864DF9">
            <w:pPr>
              <w:pStyle w:val="EngHang"/>
            </w:pPr>
            <w:r w:rsidRPr="007425E1">
              <w:t>And the Holy Spirit,</w:t>
            </w:r>
          </w:p>
          <w:p w:rsidR="00864DF9" w:rsidRPr="007425E1" w:rsidRDefault="00864DF9" w:rsidP="00864DF9">
            <w:pPr>
              <w:pStyle w:val="EngHangEnd"/>
            </w:pPr>
            <w:r w:rsidRPr="007425E1">
              <w:t>Now and forever.</w:t>
            </w:r>
          </w:p>
        </w:tc>
        <w:tc>
          <w:tcPr>
            <w:tcW w:w="288" w:type="dxa"/>
          </w:tcPr>
          <w:p w:rsidR="00864DF9" w:rsidRDefault="00864DF9" w:rsidP="00864DF9"/>
        </w:tc>
        <w:tc>
          <w:tcPr>
            <w:tcW w:w="288" w:type="dxa"/>
          </w:tcPr>
          <w:p w:rsidR="00864DF9" w:rsidRDefault="00864DF9" w:rsidP="00864DF9">
            <w:pPr>
              <w:pStyle w:val="CopticCross"/>
            </w:pPr>
          </w:p>
        </w:tc>
        <w:tc>
          <w:tcPr>
            <w:tcW w:w="3960" w:type="dxa"/>
          </w:tcPr>
          <w:p w:rsidR="00894E50" w:rsidRDefault="00894E50" w:rsidP="00D364A6">
            <w:pPr>
              <w:pStyle w:val="CopticVersemulti-line"/>
            </w:pPr>
            <w:r w:rsidRPr="00894E50">
              <w:t>Ⲫⲁⲓ ⲉ̀ⲣⲉ ⲡⲓⲱ̀ⲟⲩ ⲉⲣⲡ̀ⲣⲉⲡⲓ ⲛⲁϥ</w:t>
            </w:r>
          </w:p>
          <w:p w:rsidR="00894E50" w:rsidRDefault="00894E50" w:rsidP="00D364A6">
            <w:pPr>
              <w:pStyle w:val="CopticVersemulti-line"/>
            </w:pPr>
            <w:r w:rsidRPr="00894E50">
              <w:t>ⲛⲉⲙ ⲡⲉϥⲓⲱⲧ ⲛ̀ⲁ̀ⲅⲁⲑⲟⲥ</w:t>
            </w:r>
          </w:p>
          <w:p w:rsidR="00894E50" w:rsidRDefault="00894E50" w:rsidP="00D364A6">
            <w:pPr>
              <w:pStyle w:val="CopticVersemulti-line"/>
            </w:pPr>
            <w:r w:rsidRPr="00894E50">
              <w:t>ⲛⲉⲙ Ⲡⲓⲡ̅ⲛ̅ⲁ ⲉ̅ⲑ̅ⲩ</w:t>
            </w:r>
          </w:p>
          <w:p w:rsidR="00864DF9" w:rsidRDefault="00894E50" w:rsidP="00894E50">
            <w:pPr>
              <w:pStyle w:val="CopticVerse"/>
            </w:pPr>
            <w:r w:rsidRPr="00894E50">
              <w:t>ⲓⲥϫⲉⲛ ϯⲛⲟⲩ ⲛⲉⲙ ϣⲁ ⲉⲛⲉϩ</w:t>
            </w:r>
          </w:p>
        </w:tc>
      </w:tr>
      <w:tr w:rsidR="00864DF9" w:rsidTr="00864DF9">
        <w:trPr>
          <w:cantSplit/>
          <w:jc w:val="center"/>
        </w:trPr>
        <w:tc>
          <w:tcPr>
            <w:tcW w:w="288" w:type="dxa"/>
          </w:tcPr>
          <w:p w:rsidR="00864DF9" w:rsidRDefault="00864DF9" w:rsidP="00864DF9">
            <w:pPr>
              <w:pStyle w:val="CopticCross"/>
            </w:pPr>
            <w:r w:rsidRPr="00FB5ACB">
              <w:t>¿</w:t>
            </w:r>
          </w:p>
        </w:tc>
        <w:tc>
          <w:tcPr>
            <w:tcW w:w="3960" w:type="dxa"/>
          </w:tcPr>
          <w:p w:rsidR="00864DF9" w:rsidRPr="007425E1" w:rsidRDefault="00864DF9" w:rsidP="00864DF9">
            <w:pPr>
              <w:pStyle w:val="EngHang"/>
              <w:rPr>
                <w:color w:val="FF0000"/>
              </w:rPr>
            </w:pPr>
            <w:r w:rsidRPr="007425E1">
              <w:t>He did not cease to be God,</w:t>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864DF9" w:rsidRPr="007425E1" w:rsidRDefault="00864DF9" w:rsidP="00864DF9">
            <w:pPr>
              <w:pStyle w:val="EngHangEnd"/>
            </w:pPr>
            <w:r w:rsidRPr="007425E1">
              <w:t>He came and saved us.</w:t>
            </w:r>
          </w:p>
        </w:tc>
        <w:tc>
          <w:tcPr>
            <w:tcW w:w="288" w:type="dxa"/>
          </w:tcPr>
          <w:p w:rsidR="00864DF9" w:rsidRDefault="00864DF9" w:rsidP="00864DF9"/>
        </w:tc>
        <w:tc>
          <w:tcPr>
            <w:tcW w:w="288" w:type="dxa"/>
          </w:tcPr>
          <w:p w:rsidR="00864DF9"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864DF9" w:rsidRDefault="00894E50" w:rsidP="00894E50">
            <w:pPr>
              <w:pStyle w:val="CopticVersemulti-line"/>
            </w:pPr>
            <w:r w:rsidRPr="008172B5">
              <w:t>ⲁϥⲓ̀ ⲟⲩⲟϩ ⲁϥⲥⲱϯ ⲙ̀ⲙⲟⲛ</w:t>
            </w:r>
          </w:p>
        </w:tc>
      </w:tr>
    </w:tbl>
    <w:p w:rsidR="00D64891" w:rsidRDefault="00D64891" w:rsidP="00D24FE1">
      <w:pPr>
        <w:pStyle w:val="Heading4"/>
      </w:pPr>
      <w:bookmarkStart w:id="363" w:name="_Toc298681324"/>
      <w:r>
        <w:t>Part Eight</w:t>
      </w:r>
      <w:bookmarkEnd w:id="3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One from the Trinity,</w:t>
            </w:r>
          </w:p>
          <w:p w:rsidR="00864DF9" w:rsidRPr="007425E1" w:rsidRDefault="00864DF9" w:rsidP="00864DF9">
            <w:pPr>
              <w:pStyle w:val="EngHang"/>
            </w:pPr>
            <w:r w:rsidRPr="007425E1">
              <w:t>Co-essential with the Father,</w:t>
            </w:r>
          </w:p>
          <w:p w:rsidR="00864DF9" w:rsidRPr="007425E1" w:rsidRDefault="00864DF9" w:rsidP="00864DF9">
            <w:pPr>
              <w:pStyle w:val="EngHang"/>
            </w:pPr>
            <w:r w:rsidRPr="007425E1">
              <w:t>Looked upon our weakness,</w:t>
            </w:r>
          </w:p>
          <w:p w:rsidR="00D64891" w:rsidRPr="00864DF9" w:rsidRDefault="00864DF9" w:rsidP="00864DF9">
            <w:pPr>
              <w:pStyle w:val="EngHangEnd"/>
            </w:pPr>
            <w:r w:rsidRPr="007425E1">
              <w:t>And our bitter bondage.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94E50" w:rsidRDefault="00894E50"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94E50" w:rsidRDefault="00894E50"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D64891" w:rsidRDefault="00894E50"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He bowed the heavens of heavens,</w:t>
            </w:r>
          </w:p>
          <w:p w:rsidR="00864DF9" w:rsidRPr="007425E1" w:rsidRDefault="00864DF9" w:rsidP="00864DF9">
            <w:pPr>
              <w:pStyle w:val="EngHang"/>
            </w:pPr>
            <w:r w:rsidRPr="007425E1">
              <w:t>And came to the womb of the Virgin,</w:t>
            </w:r>
          </w:p>
          <w:p w:rsidR="00864DF9" w:rsidRPr="007425E1" w:rsidRDefault="00864DF9" w:rsidP="00864DF9">
            <w:pPr>
              <w:pStyle w:val="EngHang"/>
            </w:pPr>
            <w:r w:rsidRPr="007425E1">
              <w:t>He became man in our likeness,</w:t>
            </w:r>
          </w:p>
          <w:p w:rsidR="00D64891" w:rsidRPr="00864DF9" w:rsidRDefault="00864DF9" w:rsidP="00864DF9">
            <w:pPr>
              <w:pStyle w:val="EngHangEnd"/>
            </w:pPr>
            <w:r>
              <w:t>Save for sin only.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Ⲁϥⲣⲉⲕ ⲛⲓⲫⲏⲟⲩⲓ̀ ⲛ̀ⲧⲉ ⲛⲓⲫⲏⲟⲩⲓ̀</w:t>
            </w:r>
          </w:p>
          <w:p w:rsidR="00894E50" w:rsidRDefault="00894E50" w:rsidP="00894E50">
            <w:pPr>
              <w:pStyle w:val="CopticVersemulti-line"/>
            </w:pPr>
            <w:r w:rsidRPr="00894E50">
              <w:t>ⲁϥⲓ̀ ⲉ̀ⲑⲙⲏⲧⲣⲁ ̀ⲛϯⲡⲁⲣⲑⲉⲛⲟⲥ</w:t>
            </w:r>
          </w:p>
          <w:p w:rsidR="00894E50" w:rsidRDefault="00894E50" w:rsidP="00894E50">
            <w:pPr>
              <w:pStyle w:val="CopticVersemulti-line"/>
            </w:pPr>
            <w:r w:rsidRPr="00894E50">
              <w:t>ⲁϥⲉⲣⲣⲱⲙⲓ ⲙ̀ⲡⲉⲛⲣⲏϯ</w:t>
            </w:r>
          </w:p>
          <w:p w:rsidR="00D64891" w:rsidRDefault="00894E50" w:rsidP="00894E50">
            <w:pPr>
              <w:pStyle w:val="CopticVersemulti-line"/>
            </w:pPr>
            <w:r w:rsidRPr="00894E50">
              <w:t>ϣⲁⲧⲉⲛ ⲫ̀ⲛⲟⲃⲓ ⲙ̀ⲙⲁⲩⲁⲧϥ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In Bethlehem He was born,</w:t>
            </w:r>
          </w:p>
          <w:p w:rsidR="00864DF9" w:rsidRPr="007425E1" w:rsidRDefault="00864DF9" w:rsidP="00864DF9">
            <w:pPr>
              <w:pStyle w:val="EngHang"/>
            </w:pPr>
            <w:r w:rsidRPr="007425E1">
              <w:t>According to the sayings of the prophets,</w:t>
            </w:r>
          </w:p>
          <w:p w:rsidR="00864DF9" w:rsidRPr="007425E1" w:rsidRDefault="00864DF9" w:rsidP="00864DF9">
            <w:pPr>
              <w:pStyle w:val="EngHang"/>
            </w:pPr>
            <w:r w:rsidRPr="007425E1">
              <w:t>He redeemed</w:t>
            </w:r>
            <w:r>
              <w:rPr>
                <w:rStyle w:val="FootnoteReference"/>
              </w:rPr>
              <w:t xml:space="preserve">  </w:t>
            </w:r>
            <w:r w:rsidRPr="007425E1">
              <w:t xml:space="preserve"> and saved us,</w:t>
            </w:r>
          </w:p>
          <w:p w:rsidR="00D64891" w:rsidRPr="00864DF9" w:rsidRDefault="00864DF9" w:rsidP="00864DF9">
            <w:pPr>
              <w:pStyle w:val="EngHangEnd"/>
            </w:pPr>
            <w:r>
              <w:t>For we are His people.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Ⲉ̀ⲧⲁⲩⲙⲁⲥϥ ϧⲉⲛ Ⲃⲏⲑⲗⲉⲉⲙ</w:t>
            </w:r>
          </w:p>
          <w:p w:rsidR="00894E50" w:rsidRDefault="00894E50" w:rsidP="00894E50">
            <w:pPr>
              <w:pStyle w:val="CopticVersemulti-line"/>
            </w:pPr>
            <w:r w:rsidRPr="00894E50">
              <w:t>ⲕⲁⲧⲁ ⲛⲓⲥ̀ⲙⲏ ⲛ̀ⲧⲉ ⲛⲓⲡ̀ⲣⲟⲫⲏⲧⲏⲥ</w:t>
            </w:r>
          </w:p>
          <w:p w:rsidR="00894E50" w:rsidRDefault="00894E50" w:rsidP="00894E50">
            <w:pPr>
              <w:pStyle w:val="CopticVersemulti-line"/>
            </w:pPr>
            <w:r w:rsidRPr="00894E50">
              <w:t>ⲁϥⲧⲟⲩϫⲟⲛ ⲁϥⲥⲱϯ ⲁⲙⲙⲟⲛ</w:t>
            </w:r>
          </w:p>
          <w:p w:rsidR="00D64891" w:rsidRDefault="00894E50" w:rsidP="00894E50">
            <w:pPr>
              <w:pStyle w:val="CopticVerse"/>
            </w:pPr>
            <w:r w:rsidRPr="00894E50">
              <w:t>ϫⲉ ⲁⲛⲟⲛ ϧⲁ ⲡⲉϥⲗⲁⲟⲥ</w:t>
            </w:r>
          </w:p>
        </w:tc>
      </w:tr>
      <w:tr w:rsidR="00D64891" w:rsidTr="00864DF9">
        <w:trPr>
          <w:cantSplit/>
          <w:jc w:val="center"/>
        </w:trPr>
        <w:tc>
          <w:tcPr>
            <w:tcW w:w="288" w:type="dxa"/>
          </w:tcPr>
          <w:p w:rsidR="00D64891" w:rsidRDefault="00864DF9" w:rsidP="00864DF9">
            <w:pPr>
              <w:pStyle w:val="CopticCross"/>
            </w:pPr>
            <w:r w:rsidRPr="00FB5ACB">
              <w:lastRenderedPageBreak/>
              <w:t>¿</w:t>
            </w: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t>He came and saved us.</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D24FE1">
      <w:pPr>
        <w:pStyle w:val="Heading4"/>
      </w:pPr>
      <w:bookmarkStart w:id="364" w:name="_Toc298681325"/>
      <w:r>
        <w:t>Part Nine</w:t>
      </w:r>
      <w:bookmarkEnd w:id="3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I saw a sign</w:t>
            </w:r>
            <w:r>
              <w:rPr>
                <w:rStyle w:val="FootnoteReference"/>
              </w:rPr>
              <w:t xml:space="preserve">  </w:t>
            </w:r>
            <w:r>
              <w:t>that appeared in heaven,</w:t>
            </w:r>
          </w:p>
          <w:p w:rsidR="00864DF9" w:rsidRPr="007425E1" w:rsidRDefault="00864DF9" w:rsidP="00864DF9">
            <w:pPr>
              <w:pStyle w:val="EngHang"/>
            </w:pPr>
            <w:r w:rsidRPr="007425E1">
              <w:t>Behold, a woman clothed with the sun,</w:t>
            </w:r>
          </w:p>
          <w:p w:rsidR="00864DF9" w:rsidRPr="007425E1" w:rsidRDefault="00864DF9" w:rsidP="00864DF9">
            <w:pPr>
              <w:pStyle w:val="EngHang"/>
            </w:pPr>
            <w:r w:rsidRPr="007425E1">
              <w:t>And also the moon,</w:t>
            </w:r>
          </w:p>
          <w:p w:rsidR="00D64891" w:rsidRDefault="00864DF9" w:rsidP="00864DF9">
            <w:pPr>
              <w:pStyle w:val="EngHangEnd"/>
            </w:pPr>
            <w:r w:rsidRPr="007425E1">
              <w:t>Was under her feet.</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94E50" w:rsidRDefault="00894E50"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94E50" w:rsidRDefault="00894E50"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D64891" w:rsidRDefault="00894E50"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there were twelve stars,</w:t>
            </w:r>
          </w:p>
          <w:p w:rsidR="00864DF9" w:rsidRPr="007425E1" w:rsidRDefault="00864DF9" w:rsidP="00864DF9">
            <w:pPr>
              <w:pStyle w:val="EngHang"/>
            </w:pPr>
            <w:r w:rsidRPr="007425E1">
              <w:t>As a Crown upon her head,</w:t>
            </w:r>
          </w:p>
          <w:p w:rsidR="00864DF9" w:rsidRPr="007425E1" w:rsidRDefault="00864DF9" w:rsidP="00864DF9">
            <w:pPr>
              <w:pStyle w:val="EngHang"/>
            </w:pPr>
            <w:r w:rsidRPr="007425E1">
              <w:t>She being with child, travailing,</w:t>
            </w:r>
          </w:p>
          <w:p w:rsidR="00D64891" w:rsidRPr="00864DF9" w:rsidRDefault="00864DF9" w:rsidP="00864DF9">
            <w:pPr>
              <w:pStyle w:val="EngHangEnd"/>
            </w:pPr>
            <w:r w:rsidRPr="007425E1">
              <w:t>Crying out to be delivered.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Ⲉ̀ⲣⲉ ⲟⲩⲟⲛ ⲙⲏⲧ ̀ⲥⲛⲁⲩ ⲛ̀ⲥⲓⲟⲩ</w:t>
            </w:r>
          </w:p>
          <w:p w:rsidR="00894E50" w:rsidRDefault="00894E50" w:rsidP="00894E50">
            <w:pPr>
              <w:pStyle w:val="CopticVersemulti-line"/>
            </w:pPr>
            <w:r w:rsidRPr="00894E50">
              <w:t>ⲟⲓ ⲭ̀ⲗⲟⲙ ⲉϫⲉⲛ ⲧⲉⲥⲁ̀ⲫⲉ</w:t>
            </w:r>
          </w:p>
          <w:p w:rsidR="00894E50" w:rsidRDefault="00894E50" w:rsidP="00894E50">
            <w:pPr>
              <w:pStyle w:val="CopticVersemulti-line"/>
            </w:pPr>
            <w:r w:rsidRPr="00894E50">
              <w:t>ⲉⲥⲙ̀ⲃⲟⲕⲓ ⲉⲥϯⲛⲁⲕϩⲓ</w:t>
            </w:r>
          </w:p>
          <w:p w:rsidR="00D64891" w:rsidRDefault="00894E50" w:rsidP="00894E50">
            <w:pPr>
              <w:pStyle w:val="CopticVerse"/>
            </w:pPr>
            <w:r w:rsidRPr="00894E50">
              <w:t>ⲉⲥⲱϣ ⲉⲃⲟⲗ ⲉⲥⲛⲁⲙⲓⲥⲓ</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This is Mary,</w:t>
            </w:r>
          </w:p>
          <w:p w:rsidR="00864DF9" w:rsidRPr="007425E1" w:rsidRDefault="00864DF9" w:rsidP="00864DF9">
            <w:pPr>
              <w:pStyle w:val="EngHang"/>
            </w:pPr>
            <w:r w:rsidRPr="007425E1">
              <w:t>The new heaven on earth,</w:t>
            </w:r>
          </w:p>
          <w:p w:rsidR="00864DF9" w:rsidRPr="007425E1" w:rsidRDefault="00864DF9" w:rsidP="00864DF9">
            <w:pPr>
              <w:pStyle w:val="EngHang"/>
            </w:pPr>
            <w:r w:rsidRPr="007425E1">
              <w:t>From whom the Sun of Righteousness,</w:t>
            </w:r>
          </w:p>
          <w:p w:rsidR="00D64891" w:rsidRDefault="00864DF9" w:rsidP="00864DF9">
            <w:pPr>
              <w:pStyle w:val="EngHangEnd"/>
            </w:pPr>
            <w:r w:rsidRPr="007425E1">
              <w:t>Rises</w:t>
            </w:r>
            <w:r>
              <w:rPr>
                <w:rStyle w:val="FootnoteReference"/>
              </w:rPr>
              <w:t xml:space="preserve">  </w:t>
            </w:r>
            <w:r w:rsidRPr="007425E1">
              <w:t xml:space="preserve"> upon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Ⲉ̀ⲧⲉ ⲑⲁⲓ ⲧⲉ Ⲙⲁⲣⲓⲁ</w:t>
            </w:r>
          </w:p>
          <w:p w:rsidR="00894E50" w:rsidRDefault="00894E50" w:rsidP="00894E50">
            <w:pPr>
              <w:pStyle w:val="CopticVersemulti-line"/>
            </w:pPr>
            <w:r w:rsidRPr="00894E50">
              <w:t>ϯⲫⲉ ⲙ̀ⲃⲉⲣⲓ ⲉⲧϩⲓϫⲉⲛ ⲡⲓⲕⲁϩⲓ</w:t>
            </w:r>
          </w:p>
          <w:p w:rsidR="00894E50" w:rsidRDefault="00894E50" w:rsidP="00894E50">
            <w:pPr>
              <w:pStyle w:val="CopticVersemulti-line"/>
            </w:pPr>
            <w:r w:rsidRPr="00894E50">
              <w:t>ⲉ̀ⲧⲁ ⲡⲓⲣⲏ ⲛ̀ⲧⲉ ϯⲙⲉⲑⲙⲏⲓ</w:t>
            </w:r>
          </w:p>
          <w:p w:rsidR="00D64891" w:rsidRDefault="00894E50" w:rsidP="00894E50">
            <w:pPr>
              <w:pStyle w:val="CopticVerse"/>
            </w:pPr>
            <w:r w:rsidRPr="00894E50">
              <w:t>ϣⲁⲓ ⲛⲁⲛ ⲉⲃⲟⲗ ⲛ̀ϧⲏⲧⲥ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For the sun that is clothing her,</w:t>
            </w:r>
          </w:p>
          <w:p w:rsidR="00864DF9" w:rsidRPr="007425E1" w:rsidRDefault="00864DF9" w:rsidP="00864DF9">
            <w:pPr>
              <w:pStyle w:val="EngHang"/>
            </w:pPr>
            <w:r w:rsidRPr="007425E1">
              <w:t>Is Our Lord Jesus Christ,</w:t>
            </w:r>
          </w:p>
          <w:p w:rsidR="00864DF9" w:rsidRPr="007425E1" w:rsidRDefault="00864DF9" w:rsidP="00864DF9">
            <w:pPr>
              <w:pStyle w:val="EngHang"/>
            </w:pPr>
            <w:r w:rsidRPr="007425E1">
              <w:t>And the moon under her feet,</w:t>
            </w:r>
          </w:p>
          <w:p w:rsidR="00D64891" w:rsidRDefault="00864DF9" w:rsidP="00864DF9">
            <w:pPr>
              <w:pStyle w:val="EngHangEnd"/>
            </w:pPr>
            <w:r w:rsidRPr="007425E1">
              <w:t>Is John the Baptist.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Ⲡⲓⲣⲏ ⲅⲁⲣ ⲉ̀ⲧⲉⲥϫⲟⲗϩ ⲙ̀ⲙⲟϥ</w:t>
            </w:r>
          </w:p>
          <w:p w:rsidR="00894E50" w:rsidRDefault="00894E50" w:rsidP="00894E50">
            <w:pPr>
              <w:pStyle w:val="CopticVersemulti-line"/>
            </w:pPr>
            <w:r w:rsidRPr="00894E50">
              <w:t>ⲡⲉ ⲡⲉⲛⲟ̅ⲥ̅ Ⲓⲏ̅ⲥ Ⲡⲭ̅ⲥ</w:t>
            </w:r>
          </w:p>
          <w:p w:rsidR="00894E50" w:rsidRDefault="00894E50" w:rsidP="00894E50">
            <w:pPr>
              <w:pStyle w:val="CopticVersemulti-line"/>
            </w:pPr>
            <w:r w:rsidRPr="00894E50">
              <w:t>ⲟⲩⲟϩ ⲡⲓⲓⲟϩ ⲉⲧϧⲁ ⲛⲉⲥϭⲁⲗⲁⲩϫ</w:t>
            </w:r>
          </w:p>
          <w:p w:rsidR="00D64891" w:rsidRDefault="00894E50" w:rsidP="00894E50">
            <w:pPr>
              <w:pStyle w:val="CopticVerse"/>
            </w:pPr>
            <w:r w:rsidRPr="00894E50">
              <w:t>ⲡⲉ Ⲓⲱ̅ⲁ ⲡⲓⲣⲉϥϯⲱⲙⲥ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twelve stars,</w:t>
            </w:r>
          </w:p>
          <w:p w:rsidR="00864DF9" w:rsidRPr="007425E1" w:rsidRDefault="00864DF9" w:rsidP="00864DF9">
            <w:pPr>
              <w:pStyle w:val="EngHang"/>
            </w:pPr>
            <w:r w:rsidRPr="007425E1">
              <w:t>That are a crown upon her head,</w:t>
            </w:r>
          </w:p>
          <w:p w:rsidR="00864DF9" w:rsidRPr="007425E1" w:rsidRDefault="00864DF9" w:rsidP="00864DF9">
            <w:pPr>
              <w:pStyle w:val="EngHang"/>
            </w:pPr>
            <w:r w:rsidRPr="007425E1">
              <w:t>Are the twelve apostles,</w:t>
            </w:r>
          </w:p>
          <w:p w:rsidR="00D64891" w:rsidRPr="00864DF9" w:rsidRDefault="00864DF9" w:rsidP="00864DF9">
            <w:pPr>
              <w:pStyle w:val="EngHangEnd"/>
            </w:pPr>
            <w:r w:rsidRPr="007425E1">
              <w:t>They encompass and honour her,</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Ⲡⲓⲙⲏⲧ ̀ⲥⲛⲁⲩ ⲅⲁⲣ ⲛ̀ⲥⲓⲟⲩ</w:t>
            </w:r>
          </w:p>
          <w:p w:rsidR="00894E50" w:rsidRDefault="00894E50" w:rsidP="00894E50">
            <w:pPr>
              <w:pStyle w:val="CopticVersemulti-line"/>
            </w:pPr>
            <w:r w:rsidRPr="00894E50">
              <w:t>ⲉⲧⲟⲓ ⲛ̀ⲭ̀ⲗⲟⲙ ⲉ̀ϫⲉⲛ ⲧⲉⲥⲁ̀ⲫⲉ</w:t>
            </w:r>
          </w:p>
          <w:p w:rsidR="00894E50" w:rsidRDefault="00894E50" w:rsidP="00894E50">
            <w:pPr>
              <w:pStyle w:val="CopticVersemulti-line"/>
            </w:pPr>
            <w:r w:rsidRPr="00894E50">
              <w:t>ⲡⲉ ⲡⲓⲙⲏⲧ ̀ⲥⲛⲁⲩ ⲛ̀ⲁⲡⲟⲥⲧⲟⲗⲟⲥ</w:t>
            </w:r>
          </w:p>
          <w:p w:rsidR="00D64891" w:rsidRDefault="00894E50" w:rsidP="00894E50">
            <w:pPr>
              <w:pStyle w:val="CopticVerse"/>
            </w:pPr>
            <w:r w:rsidRPr="00894E50">
              <w:t>ⲉⲩⲕⲱϯ ⲉⲣⲟⲥ ⲉⲩϯⲧⲁⲓⲟ ⲛⲁⲥ</w:t>
            </w:r>
          </w:p>
        </w:tc>
      </w:tr>
      <w:tr w:rsidR="00D64891" w:rsidTr="00864DF9">
        <w:trPr>
          <w:cantSplit/>
          <w:jc w:val="center"/>
        </w:trPr>
        <w:tc>
          <w:tcPr>
            <w:tcW w:w="288" w:type="dxa"/>
          </w:tcPr>
          <w:p w:rsidR="00D64891" w:rsidRDefault="00864DF9" w:rsidP="00864DF9">
            <w:pPr>
              <w:pStyle w:val="CopticCross"/>
            </w:pPr>
            <w:r w:rsidRPr="00FB5ACB">
              <w:lastRenderedPageBreak/>
              <w:t>¿</w:t>
            </w:r>
          </w:p>
        </w:tc>
        <w:tc>
          <w:tcPr>
            <w:tcW w:w="3960" w:type="dxa"/>
          </w:tcPr>
          <w:p w:rsidR="00864DF9" w:rsidRPr="007425E1" w:rsidRDefault="00864DF9" w:rsidP="00864DF9">
            <w:pPr>
              <w:pStyle w:val="EngHang"/>
            </w:pPr>
            <w:r w:rsidRPr="007425E1">
              <w:t xml:space="preserve">Wherefore all </w:t>
            </w:r>
            <w:r w:rsidRPr="007425E1">
              <w:rPr>
                <w:color w:val="FF0000"/>
              </w:rPr>
              <w:t>ye</w:t>
            </w:r>
            <w:r w:rsidRPr="007425E1">
              <w:t xml:space="preserve"> nations,</w:t>
            </w:r>
          </w:p>
          <w:p w:rsidR="00864DF9" w:rsidRPr="007425E1" w:rsidRDefault="00864DF9" w:rsidP="00864DF9">
            <w:pPr>
              <w:pStyle w:val="EngHang"/>
            </w:pPr>
            <w:r w:rsidRPr="007425E1">
              <w:t>Let us glorify the virgin,</w:t>
            </w:r>
          </w:p>
          <w:p w:rsidR="00864DF9" w:rsidRPr="007425E1" w:rsidRDefault="00864DF9" w:rsidP="00864DF9">
            <w:pPr>
              <w:pStyle w:val="EngHang"/>
            </w:pPr>
            <w:r w:rsidRPr="007425E1">
              <w:t>For she bare God to us,</w:t>
            </w:r>
          </w:p>
          <w:p w:rsidR="00D64891" w:rsidRDefault="00864DF9" w:rsidP="00864DF9">
            <w:pPr>
              <w:pStyle w:val="EngHangEnd"/>
            </w:pPr>
            <w:r w:rsidRPr="007425E1">
              <w:t>And her virginity is sealed.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Ⲉⲑⲃⲉ ⲫⲁⲓ ⲛⲓⲗⲁⲟⲥ ⲧⲏⲣⲟⲩ</w:t>
            </w:r>
          </w:p>
          <w:p w:rsidR="00894E50" w:rsidRDefault="00894E50" w:rsidP="00894E50">
            <w:pPr>
              <w:pStyle w:val="CopticVersemulti-line"/>
            </w:pPr>
            <w:r w:rsidRPr="00894E50">
              <w:t xml:space="preserve">ⲙⲁⲣⲉⲛϯⲱ̀ⲟⲩ ⲛ̀ϯⲡⲁⲣⲑⲉⲛⲟⲥ </w:t>
            </w:r>
          </w:p>
          <w:p w:rsidR="00894E50" w:rsidRDefault="00894E50" w:rsidP="00894E50">
            <w:pPr>
              <w:pStyle w:val="CopticVersemulti-line"/>
              <w:ind w:left="0" w:firstLine="0"/>
            </w:pPr>
            <w:r w:rsidRPr="00894E50">
              <w:t>ϫⲉ ⲁⲥⲙⲓⲥⲓ ⲛⲁⲛ ⲙ̀ⲫϯ</w:t>
            </w:r>
          </w:p>
          <w:p w:rsidR="00D64891" w:rsidRDefault="00894E50" w:rsidP="00894E50">
            <w:pPr>
              <w:pStyle w:val="CopticVerse"/>
            </w:pPr>
            <w:r w:rsidRPr="00894E50">
              <w:t>ⲉⲥⲧⲟⲃ ⲛ̀ϫⲉ ⲧⲉⲥⲡⲁⲣⲑⲉⲛⲓⲁ̀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rsidRPr="007425E1">
              <w:t>He came and saved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7C4181">
      <w:pPr>
        <w:pStyle w:val="Heading3"/>
      </w:pPr>
      <w:bookmarkStart w:id="365" w:name="_Toc298681326"/>
      <w:bookmarkStart w:id="366" w:name="_Toc308441932"/>
      <w:r>
        <w:t xml:space="preserve">The </w:t>
      </w:r>
      <w:r w:rsidRPr="007C4181">
        <w:t>Crown</w:t>
      </w:r>
      <w:bookmarkEnd w:id="365"/>
      <w:bookmarkEnd w:id="366"/>
    </w:p>
    <w:p w:rsidR="00683D9F" w:rsidRPr="00683D9F" w:rsidRDefault="00683D9F" w:rsidP="00683D9F">
      <w:pPr>
        <w:pStyle w:val="Heading3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God the unseen,</w:t>
            </w:r>
          </w:p>
          <w:p w:rsidR="00864DF9" w:rsidRPr="007425E1" w:rsidRDefault="00864DF9" w:rsidP="007C4181">
            <w:pPr>
              <w:pStyle w:val="EngHang"/>
            </w:pPr>
            <w:r w:rsidRPr="007425E1">
              <w:t>Before all the ages,</w:t>
            </w:r>
          </w:p>
          <w:p w:rsidR="00864DF9" w:rsidRPr="007425E1" w:rsidRDefault="00864DF9" w:rsidP="007C4181">
            <w:pPr>
              <w:pStyle w:val="EngHang"/>
            </w:pPr>
            <w:r w:rsidRPr="007425E1">
              <w:t>Moses was worthy to behold</w:t>
            </w:r>
          </w:p>
          <w:p w:rsidR="00D64891" w:rsidRDefault="00864DF9" w:rsidP="007C4181">
            <w:pPr>
              <w:pStyle w:val="EngHangEnd"/>
            </w:pPr>
            <w:r w:rsidRPr="007425E1">
              <w:t>His glory on the mountain,</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683D9F" w:rsidRDefault="00683D9F"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683D9F" w:rsidRDefault="00683D9F"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D64891" w:rsidRDefault="00683D9F"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For he beheld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But its branches did not burn,</w:t>
            </w:r>
          </w:p>
          <w:p w:rsidR="00D64891" w:rsidRDefault="00864DF9" w:rsidP="007C4181">
            <w:pPr>
              <w:pStyle w:val="EngHangEnd"/>
            </w:pPr>
            <w:r w:rsidRPr="007425E1">
              <w:t>Neither were its leaves destroyed.</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Ⲁϥⲛⲁⲩ ⲅⲁⲣ ⲉ̀ⲡⲓⲃⲁⲧⲟⲥ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ⲛⲉϥϫⲱⲃⲓ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Indeed the fire was aflame,</w:t>
            </w:r>
          </w:p>
          <w:p w:rsidR="00864DF9" w:rsidRPr="007425E1" w:rsidRDefault="00864DF9" w:rsidP="007C4181">
            <w:pPr>
              <w:pStyle w:val="EngHang"/>
            </w:pPr>
            <w:r w:rsidRPr="007425E1">
              <w:t>In the bush that did not burn,</w:t>
            </w:r>
          </w:p>
          <w:p w:rsidR="00864DF9" w:rsidRPr="007425E1" w:rsidRDefault="00864DF9" w:rsidP="007C4181">
            <w:pPr>
              <w:pStyle w:val="EngHang"/>
            </w:pPr>
            <w:r w:rsidRPr="007425E1">
              <w:t>For God was therein,</w:t>
            </w:r>
          </w:p>
          <w:p w:rsidR="00D64891" w:rsidRDefault="00864DF9" w:rsidP="007C4181">
            <w:pPr>
              <w:pStyle w:val="EngHangEnd"/>
            </w:pPr>
            <w:r w:rsidRPr="007425E1">
              <w:t>Speaking with the prophet,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Ⲡⲓⲭ̀ⲣⲱⲙ ⲙⲉⲛ ⲁϥⲉⲣⲗⲁⲙⲡⲓⲛ</w:t>
            </w:r>
          </w:p>
          <w:p w:rsidR="00683D9F" w:rsidRDefault="00683D9F" w:rsidP="00683D9F">
            <w:pPr>
              <w:pStyle w:val="CopticVersemulti-line"/>
            </w:pPr>
            <w:r w:rsidRPr="00683D9F">
              <w:t>ϧⲉⲛ ⲡⲓⲃⲁⲧⲟⲥ ⲛⲁϥⲣⲱⲕϩ ⲁⲛ</w:t>
            </w:r>
          </w:p>
          <w:p w:rsidR="00683D9F" w:rsidRDefault="00683D9F" w:rsidP="00683D9F">
            <w:pPr>
              <w:pStyle w:val="CopticVersemulti-line"/>
            </w:pPr>
            <w:r w:rsidRPr="00683D9F">
              <w:t>ϫⲉ ⲉ̀ⲣⲉ Ⲫϯ ⲥⲁϧⲟⲩⲛ ⲙ̀ⲙⲟⲥ</w:t>
            </w:r>
          </w:p>
          <w:p w:rsidR="00D64891" w:rsidRDefault="00683D9F" w:rsidP="00683D9F">
            <w:pPr>
              <w:pStyle w:val="CopticVerse"/>
            </w:pPr>
            <w:r w:rsidRPr="00683D9F">
              <w:t>ⲉϥⲥⲁϫⲓ ⲛ̀ⲑⲟϥ ⲛⲉⲙ ⲡⲓⲡ̀ⲣⲟⲫⲏⲧⲏⲥ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 xml:space="preserve">Saying </w:t>
            </w:r>
            <w:r w:rsidR="00683D9F">
              <w:t>“</w:t>
            </w:r>
            <w:r w:rsidRPr="007425E1">
              <w:t>O Moses, O Moses,</w:t>
            </w:r>
          </w:p>
          <w:p w:rsidR="00864DF9" w:rsidRPr="007425E1" w:rsidRDefault="00864DF9" w:rsidP="007C4181">
            <w:pPr>
              <w:pStyle w:val="EngHang"/>
            </w:pPr>
            <w:r w:rsidRPr="007425E1">
              <w:t>O Moses the one I love,</w:t>
            </w:r>
          </w:p>
          <w:p w:rsidR="00864DF9" w:rsidRPr="007425E1" w:rsidRDefault="00864DF9" w:rsidP="007C4181">
            <w:pPr>
              <w:pStyle w:val="EngHang"/>
            </w:pPr>
            <w:r w:rsidRPr="007425E1">
              <w:t>I am the God of your fathers,</w:t>
            </w:r>
          </w:p>
          <w:p w:rsidR="00D64891" w:rsidRDefault="00864DF9" w:rsidP="007C4181">
            <w:pPr>
              <w:pStyle w:val="EngHangEnd"/>
            </w:pPr>
            <w:r w:rsidRPr="007425E1">
              <w:t>There is none other than me.</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Ϫⲉ ⲱ̀ Ⲙⲱⲩ̀ⲥⲏⲥ ⲱ̀ Ⲙⲱⲩ̀ⲥⲏⲥ</w:t>
            </w:r>
          </w:p>
          <w:p w:rsidR="00683D9F" w:rsidRDefault="00683D9F" w:rsidP="00683D9F">
            <w:pPr>
              <w:pStyle w:val="CopticVersemulti-line"/>
            </w:pPr>
            <w:r w:rsidRPr="00683D9F">
              <w:t>ⲱ̀ Ⲙⲱⲩ̀ⲥⲏⲥ ⲡⲉϯⲙⲉⲓ ⲙ̀ⲙⲟϥ</w:t>
            </w:r>
          </w:p>
          <w:p w:rsidR="00683D9F" w:rsidRDefault="00683D9F" w:rsidP="00683D9F">
            <w:pPr>
              <w:pStyle w:val="CopticVersemulti-line"/>
            </w:pPr>
            <w:r w:rsidRPr="00683D9F">
              <w:t>ⲁ̀ⲛⲟⲕ ⲡⲉ Ⲫϯ ⲛ̀ⲧⲉ ⲛⲉⲕⲓⲟϯ</w:t>
            </w:r>
          </w:p>
          <w:p w:rsidR="00D64891" w:rsidRDefault="00683D9F" w:rsidP="00683D9F">
            <w:pPr>
              <w:pStyle w:val="CopticVerse"/>
            </w:pPr>
            <w:r w:rsidRPr="00683D9F">
              <w:t>ⲙ̀ⲙⲟⲛ ⲕⲉ ⲟⲩⲁⲓ ⲉ̀ⲃⲏⲗ ⲉ̀ⲣⲟⲓ</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Put off your shoes,</w:t>
            </w:r>
          </w:p>
          <w:p w:rsidR="00864DF9" w:rsidRPr="007425E1" w:rsidRDefault="00864DF9" w:rsidP="007C4181">
            <w:pPr>
              <w:pStyle w:val="EngHang"/>
            </w:pPr>
            <w:r w:rsidRPr="007425E1">
              <w:t>From your feet,</w:t>
            </w:r>
          </w:p>
          <w:p w:rsidR="00864DF9" w:rsidRPr="007425E1" w:rsidRDefault="00864DF9" w:rsidP="007C4181">
            <w:pPr>
              <w:pStyle w:val="EngHang"/>
            </w:pPr>
            <w:r w:rsidRPr="007425E1">
              <w:t xml:space="preserve">For the place </w:t>
            </w:r>
            <w:r w:rsidR="007C4181">
              <w:t>where</w:t>
            </w:r>
            <w:r w:rsidR="007C4181" w:rsidRPr="007425E1">
              <w:t>on</w:t>
            </w:r>
            <w:r w:rsidRPr="007425E1">
              <w:t xml:space="preserve"> you stand,</w:t>
            </w:r>
          </w:p>
          <w:p w:rsidR="00D64891" w:rsidRDefault="00864DF9" w:rsidP="007C4181">
            <w:pPr>
              <w:pStyle w:val="EngHangEnd"/>
            </w:pPr>
            <w:r w:rsidRPr="007425E1">
              <w:t>Is holy ground, O prophet.</w:t>
            </w:r>
            <w:r w:rsidR="00683D9F">
              <w: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Ⲃⲱⲗ ⲙ̀ⲡⲓⲑⲱⲟⲩⲓ̀ ⲉ̀ⲃⲟⲗ</w:t>
            </w:r>
          </w:p>
          <w:p w:rsidR="00683D9F" w:rsidRDefault="00683D9F" w:rsidP="00683D9F">
            <w:pPr>
              <w:pStyle w:val="CopticVersemulti-line"/>
            </w:pPr>
            <w:r w:rsidRPr="00683D9F">
              <w:t>ⲫⲏⲉⲧⲟⲓ ⲉ̀ⲛⲉⲕϭⲁⲗⲁⲩϫ</w:t>
            </w:r>
          </w:p>
          <w:p w:rsidR="00683D9F" w:rsidRDefault="00683D9F" w:rsidP="00683D9F">
            <w:pPr>
              <w:pStyle w:val="CopticVersemulti-line"/>
            </w:pPr>
            <w:r w:rsidRPr="00683D9F">
              <w:t>ϫⲉ ⲡⲓⲙⲁ ⲉ̀ⲧⲉⲕⲟ̀ϩⲓ ⲉ̀ⲣⲁⲧⲕ ϩⲓϫⲱϥ</w:t>
            </w:r>
          </w:p>
          <w:p w:rsidR="00D64891" w:rsidRDefault="00683D9F" w:rsidP="00683D9F">
            <w:pPr>
              <w:pStyle w:val="CopticVerse"/>
            </w:pPr>
            <w:r w:rsidRPr="00683D9F">
              <w:t>ⲟⲩⲕⲁϩⲓ ⲉϥⲟⲩⲁⲃ ⲡⲉ ⲱ̀ ⲡⲓⲡ̀ⲣⲟⲫⲏⲧⲏⲥ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Consider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Its branches did not burn,</w:t>
            </w:r>
          </w:p>
          <w:p w:rsidR="00D64891" w:rsidRDefault="00864DF9" w:rsidP="007C4181">
            <w:pPr>
              <w:pStyle w:val="EngHangEnd"/>
            </w:pPr>
            <w:r w:rsidRPr="007425E1">
              <w:t>Neither were its leaves destroyed</w:t>
            </w:r>
            <w:r w:rsidR="007C4181">
              <w:t>.</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Ⲁ̀ⲣⲓⲛⲟⲓⲛ ⲛⲁⲕ ⲙ̀ⲡⲓⲃⲁⲧⲟⲥ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ⲛⲁϥϫⲱⲃⲓ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It is a figure of Mary,</w:t>
            </w:r>
          </w:p>
          <w:p w:rsidR="00864DF9" w:rsidRPr="007425E1" w:rsidRDefault="00864DF9" w:rsidP="007C4181">
            <w:pPr>
              <w:pStyle w:val="EngHang"/>
            </w:pPr>
            <w:r w:rsidRPr="007425E1">
              <w:t>The undefiled virgin,</w:t>
            </w:r>
          </w:p>
          <w:p w:rsidR="00864DF9" w:rsidRPr="007425E1" w:rsidRDefault="00864DF9" w:rsidP="007C4181">
            <w:pPr>
              <w:pStyle w:val="EngHang"/>
            </w:pPr>
            <w:r w:rsidRPr="007425E1">
              <w:t>Whom the Word of the Father,</w:t>
            </w:r>
          </w:p>
          <w:p w:rsidR="00D64891" w:rsidRDefault="00864DF9" w:rsidP="007C4181">
            <w:pPr>
              <w:pStyle w:val="EngHangEnd"/>
            </w:pPr>
            <w:r w:rsidRPr="007425E1">
              <w:t>Came and was incarnate of her.</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ϥ̀ⲟⲓ ⲛ̀ⲧⲩⲡⲟⲥ ⲙ̀Ⲙⲁⲣⲓⲁ̀</w:t>
            </w:r>
          </w:p>
          <w:p w:rsidR="00683D9F" w:rsidRDefault="00683D9F" w:rsidP="00683D9F">
            <w:pPr>
              <w:pStyle w:val="CopticVersemulti-line"/>
            </w:pPr>
            <w:r w:rsidRPr="00683D9F">
              <w:t>ϯⲡⲁⲣⲑⲉⲛⲟⲥ ⲛ̀ⲁⲧⲑⲱⲗⲉⲃ</w:t>
            </w:r>
          </w:p>
          <w:p w:rsidR="00683D9F" w:rsidRDefault="00683D9F" w:rsidP="00683D9F">
            <w:pPr>
              <w:pStyle w:val="CopticVersemulti-line"/>
            </w:pPr>
            <w:r w:rsidRPr="00683D9F">
              <w:t>ⲉ̀ⲧⲁ ⲡⲓⲗⲟⲅⲟⲥ ⲛ̀ⲧⲉ Ⲫ̀ⲓⲱⲧ</w:t>
            </w:r>
          </w:p>
          <w:p w:rsidR="00D64891" w:rsidRDefault="00683D9F" w:rsidP="00683D9F">
            <w:pPr>
              <w:pStyle w:val="CopticVerse"/>
            </w:pPr>
            <w:r w:rsidRPr="00683D9F">
              <w:t>ⲓ̀ ⲁϥϭⲓⲥⲁⲣⲝ ⲉ̀ⲃⲟⲗⲛ̀ϧⲏⲧⲥ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Wherefore we praise</w:t>
            </w:r>
            <w:r>
              <w:rPr>
                <w:rStyle w:val="FootnoteReference"/>
              </w:rPr>
              <w:t xml:space="preserve">  </w:t>
            </w:r>
            <w:r w:rsidRPr="007425E1">
              <w:t xml:space="preserve"> with,</w:t>
            </w:r>
          </w:p>
          <w:p w:rsidR="00864DF9" w:rsidRPr="007425E1" w:rsidRDefault="00864DF9" w:rsidP="007C4181">
            <w:pPr>
              <w:pStyle w:val="EngHang"/>
            </w:pPr>
            <w:r w:rsidRPr="007425E1">
              <w:t>John the celibate, saying,</w:t>
            </w:r>
          </w:p>
          <w:p w:rsidR="00864DF9" w:rsidRPr="007425E1" w:rsidRDefault="00864DF9" w:rsidP="007C4181">
            <w:pPr>
              <w:pStyle w:val="EngHang"/>
            </w:pPr>
            <w:r w:rsidRPr="007425E1">
              <w:t>Holy is this bride,</w:t>
            </w:r>
          </w:p>
          <w:p w:rsidR="00D64891" w:rsidRDefault="00864DF9" w:rsidP="007C4181">
            <w:pPr>
              <w:pStyle w:val="EngHangEnd"/>
            </w:pPr>
            <w:r w:rsidRPr="007425E1">
              <w:t>Who is adorned for the lamb.</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Ⲉⲑⲃⲉ ⲫⲁⲓ ⲧⲉⲛⲉⲣⲭⲟⲣⲉⲩⲓⲛ</w:t>
            </w:r>
          </w:p>
          <w:p w:rsidR="00683D9F" w:rsidRDefault="00683D9F" w:rsidP="00683D9F">
            <w:pPr>
              <w:pStyle w:val="CopticVersemulti-line"/>
            </w:pPr>
            <w:r w:rsidRPr="00683D9F">
              <w:t>ⲛⲉⲙ Ⲓⲱ̅ⲁ ⲡⲓⲡⲁⲣⲑⲉⲛⲟⲥ</w:t>
            </w:r>
          </w:p>
          <w:p w:rsidR="00683D9F" w:rsidRDefault="00683D9F" w:rsidP="00683D9F">
            <w:pPr>
              <w:pStyle w:val="CopticVersemulti-line"/>
            </w:pPr>
            <w:r w:rsidRPr="00683D9F">
              <w:t>ϫⲉ ⲥ̀ⲟⲩⲁⲃ ⲛ̀ϫⲉ ⲧⲁⲓϣⲉⲗⲏⲧ</w:t>
            </w:r>
          </w:p>
          <w:p w:rsidR="00D64891" w:rsidRDefault="00683D9F" w:rsidP="00683D9F">
            <w:pPr>
              <w:pStyle w:val="CopticVerse"/>
            </w:pPr>
            <w:r w:rsidRPr="00683D9F">
              <w:t>ⲉ̀ⲧⲁⲩⲥⲉⲗⲥⲱⲗⲥ ⲙ̀ⲡⲓϩⲓⲏⲃ</w:t>
            </w:r>
          </w:p>
        </w:tc>
      </w:tr>
      <w:tr w:rsidR="00683D9F" w:rsidTr="007C4181">
        <w:trPr>
          <w:cantSplit/>
          <w:jc w:val="center"/>
        </w:trPr>
        <w:tc>
          <w:tcPr>
            <w:tcW w:w="288" w:type="dxa"/>
          </w:tcPr>
          <w:p w:rsidR="00683D9F" w:rsidRPr="00FB5ACB" w:rsidRDefault="00683D9F" w:rsidP="007C4181">
            <w:pPr>
              <w:pStyle w:val="CopticCross"/>
            </w:pPr>
          </w:p>
        </w:tc>
        <w:tc>
          <w:tcPr>
            <w:tcW w:w="3960" w:type="dxa"/>
          </w:tcPr>
          <w:p w:rsidR="00683D9F" w:rsidRPr="00683D9F" w:rsidRDefault="00683D9F" w:rsidP="00683D9F">
            <w:pPr>
              <w:pStyle w:val="EngHang"/>
              <w:rPr>
                <w:highlight w:val="yellow"/>
              </w:rPr>
            </w:pPr>
            <w:r w:rsidRPr="00683D9F">
              <w:rPr>
                <w:highlight w:val="yellow"/>
              </w:rPr>
              <w:t>Hail to you O virgin,</w:t>
            </w:r>
          </w:p>
          <w:p w:rsidR="00683D9F" w:rsidRPr="00683D9F" w:rsidRDefault="00683D9F" w:rsidP="00683D9F">
            <w:pPr>
              <w:pStyle w:val="EngHang"/>
              <w:rPr>
                <w:highlight w:val="yellow"/>
              </w:rPr>
            </w:pPr>
            <w:r w:rsidRPr="00683D9F">
              <w:rPr>
                <w:highlight w:val="yellow"/>
              </w:rPr>
              <w:t>The very and true queen,</w:t>
            </w:r>
          </w:p>
          <w:p w:rsidR="00683D9F" w:rsidRPr="00683D9F" w:rsidRDefault="00683D9F" w:rsidP="00683D9F">
            <w:pPr>
              <w:pStyle w:val="EngHang"/>
              <w:rPr>
                <w:highlight w:val="yellow"/>
              </w:rPr>
            </w:pPr>
            <w:r w:rsidRPr="00683D9F">
              <w:rPr>
                <w:highlight w:val="yellow"/>
              </w:rPr>
              <w:t>Hail to the pride of our race,</w:t>
            </w:r>
          </w:p>
          <w:p w:rsidR="00683D9F" w:rsidRPr="00683D9F" w:rsidRDefault="00683D9F" w:rsidP="00683D9F">
            <w:pPr>
              <w:pStyle w:val="EngHang"/>
              <w:rPr>
                <w:highlight w:val="yellow"/>
              </w:rPr>
            </w:pPr>
            <w:r w:rsidRPr="00683D9F">
              <w:rPr>
                <w:highlight w:val="yellow"/>
              </w:rPr>
              <w:t>Who has borne to us Emmanuel.</w:t>
            </w:r>
          </w:p>
        </w:tc>
        <w:tc>
          <w:tcPr>
            <w:tcW w:w="288" w:type="dxa"/>
          </w:tcPr>
          <w:p w:rsidR="00683D9F" w:rsidRPr="00683D9F" w:rsidRDefault="00683D9F" w:rsidP="00864DF9">
            <w:pPr>
              <w:rPr>
                <w:highlight w:val="yellow"/>
              </w:rPr>
            </w:pPr>
          </w:p>
        </w:tc>
        <w:tc>
          <w:tcPr>
            <w:tcW w:w="288" w:type="dxa"/>
          </w:tcPr>
          <w:p w:rsidR="00683D9F" w:rsidRPr="00683D9F" w:rsidRDefault="00683D9F" w:rsidP="007C4181">
            <w:pPr>
              <w:pStyle w:val="CopticCross"/>
              <w:rPr>
                <w:highlight w:val="yellow"/>
              </w:rPr>
            </w:pPr>
          </w:p>
        </w:tc>
        <w:tc>
          <w:tcPr>
            <w:tcW w:w="3960" w:type="dxa"/>
          </w:tcPr>
          <w:p w:rsidR="00683D9F" w:rsidRPr="00683D9F" w:rsidRDefault="00683D9F" w:rsidP="00683D9F">
            <w:pPr>
              <w:pStyle w:val="CopticVersemulti-line"/>
              <w:rPr>
                <w:highlight w:val="yellow"/>
              </w:rPr>
            </w:pPr>
            <w:r w:rsidRPr="00683D9F">
              <w:rPr>
                <w:highlight w:val="yellow"/>
              </w:rPr>
              <w:t>Ⲭⲉⲣⲉ ⲛⲉ ⲱ̀ ϯⲡⲁⲣⲑⲉⲛⲟⲥ</w:t>
            </w:r>
          </w:p>
          <w:p w:rsidR="00683D9F" w:rsidRPr="00683D9F" w:rsidRDefault="00683D9F" w:rsidP="00683D9F">
            <w:pPr>
              <w:pStyle w:val="CopticVersemulti-line"/>
              <w:rPr>
                <w:highlight w:val="yellow"/>
              </w:rPr>
            </w:pPr>
            <w:r w:rsidRPr="00683D9F">
              <w:rPr>
                <w:highlight w:val="yellow"/>
              </w:rPr>
              <w:t>ϯⲟⲩⲣⲱ ⲙ̀ⲙⲏⲓ ⲛ̀ⲁ̀ⲗⲏⲑⲓⲛⲏ</w:t>
            </w:r>
          </w:p>
          <w:p w:rsidR="00683D9F" w:rsidRPr="00683D9F" w:rsidRDefault="00683D9F" w:rsidP="00683D9F">
            <w:pPr>
              <w:pStyle w:val="CopticVersemulti-line"/>
              <w:rPr>
                <w:highlight w:val="yellow"/>
              </w:rPr>
            </w:pPr>
            <w:r w:rsidRPr="00683D9F">
              <w:rPr>
                <w:highlight w:val="yellow"/>
              </w:rPr>
              <w:t>ⲭⲉⲣⲉ ⲡ̀ϣⲟⲩϣⲟⲩ ⲛ̀ⲧⲉ ⲡⲉⲛⲅⲉⲛⲟⲥ</w:t>
            </w:r>
          </w:p>
          <w:p w:rsidR="00683D9F" w:rsidRPr="00683D9F" w:rsidRDefault="00683D9F" w:rsidP="00683D9F">
            <w:pPr>
              <w:pStyle w:val="CopticVerse"/>
              <w:rPr>
                <w:highlight w:val="yellow"/>
              </w:rPr>
            </w:pPr>
            <w:r w:rsidRPr="00683D9F">
              <w:rPr>
                <w:highlight w:val="yellow"/>
              </w:rPr>
              <w:t>ⲁ̀ⲣⲉϫ̀ⲫⲟ ⲛⲁⲛ ⲛ̀Ⲉⲙⲙⲁⲛⲟⲩⲏⲗ</w:t>
            </w:r>
          </w:p>
        </w:tc>
      </w:tr>
      <w:tr w:rsidR="00864DF9" w:rsidTr="007C4181">
        <w:trPr>
          <w:cantSplit/>
          <w:jc w:val="center"/>
        </w:trPr>
        <w:tc>
          <w:tcPr>
            <w:tcW w:w="288" w:type="dxa"/>
          </w:tcPr>
          <w:p w:rsidR="00864DF9" w:rsidRDefault="00683D9F" w:rsidP="007C4181">
            <w:pPr>
              <w:pStyle w:val="CopticCross"/>
            </w:pPr>
            <w:r w:rsidRPr="00FB5ACB">
              <w:t>¿</w:t>
            </w:r>
          </w:p>
        </w:tc>
        <w:tc>
          <w:tcPr>
            <w:tcW w:w="3960" w:type="dxa"/>
          </w:tcPr>
          <w:p w:rsidR="00864DF9" w:rsidRDefault="00864DF9" w:rsidP="007C4181">
            <w:pPr>
              <w:pStyle w:val="EngHang"/>
            </w:pPr>
            <w:r>
              <w:t>We ask you, remember us,</w:t>
            </w:r>
          </w:p>
          <w:p w:rsidR="00864DF9" w:rsidRDefault="00864DF9" w:rsidP="007C4181">
            <w:pPr>
              <w:pStyle w:val="EngHang"/>
            </w:pPr>
            <w:r>
              <w:t>O our faithful advocate,</w:t>
            </w:r>
          </w:p>
          <w:p w:rsidR="00864DF9" w:rsidRDefault="00864DF9" w:rsidP="007C4181">
            <w:pPr>
              <w:pStyle w:val="EngHang"/>
            </w:pPr>
            <w:r>
              <w:t>Before our Lord Jesus Christ,</w:t>
            </w:r>
          </w:p>
          <w:p w:rsidR="00864DF9" w:rsidRPr="007425E1" w:rsidRDefault="00864DF9" w:rsidP="007C4181">
            <w:pPr>
              <w:pStyle w:val="EngHangEnd"/>
            </w:pPr>
            <w:r>
              <w:t>That He may forgive us our sins.</w:t>
            </w:r>
          </w:p>
        </w:tc>
        <w:tc>
          <w:tcPr>
            <w:tcW w:w="288" w:type="dxa"/>
          </w:tcPr>
          <w:p w:rsidR="00864DF9" w:rsidRDefault="00864DF9" w:rsidP="00864DF9"/>
        </w:tc>
        <w:tc>
          <w:tcPr>
            <w:tcW w:w="288" w:type="dxa"/>
          </w:tcPr>
          <w:p w:rsidR="00864DF9" w:rsidRDefault="00683D9F" w:rsidP="007C4181">
            <w:pPr>
              <w:pStyle w:val="CopticCross"/>
            </w:pPr>
            <w:r w:rsidRPr="00FB5ACB">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864DF9" w:rsidRDefault="00683D9F"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0C2C94">
        <w:fldChar w:fldCharType="begin"/>
      </w:r>
      <w:r w:rsidR="00DA18ED">
        <w:instrText xml:space="preserve"> PAGEREF _Ref299212144 \h </w:instrText>
      </w:r>
      <w:r w:rsidR="000C2C94">
        <w:fldChar w:fldCharType="separate"/>
      </w:r>
      <w:r w:rsidR="003032D8">
        <w:rPr>
          <w:noProof/>
        </w:rPr>
        <w:t>172</w:t>
      </w:r>
      <w:r w:rsidR="000C2C94">
        <w:fldChar w:fldCharType="end"/>
      </w:r>
      <w:r>
        <w:t>.</w:t>
      </w:r>
    </w:p>
    <w:p w:rsidR="00D64891" w:rsidRDefault="00D64891" w:rsidP="00D64891"/>
    <w:p w:rsidR="007C4181" w:rsidRDefault="007C4181" w:rsidP="007C4181">
      <w:pPr>
        <w:pStyle w:val="Heading2"/>
      </w:pPr>
      <w:bookmarkStart w:id="367" w:name="_Toc298681327"/>
      <w:bookmarkStart w:id="368" w:name="_Toc308441883"/>
      <w:bookmarkStart w:id="369" w:name="_Toc308441933"/>
      <w:r>
        <w:lastRenderedPageBreak/>
        <w:t>Friday</w:t>
      </w:r>
      <w:bookmarkEnd w:id="367"/>
      <w:bookmarkEnd w:id="368"/>
      <w:bookmarkEnd w:id="369"/>
    </w:p>
    <w:p w:rsidR="007C4181" w:rsidRDefault="007C4181" w:rsidP="007C4181">
      <w:pPr>
        <w:pStyle w:val="Heading3"/>
      </w:pPr>
      <w:bookmarkStart w:id="370" w:name="_Toc298681328"/>
      <w:bookmarkStart w:id="371" w:name="_Toc308441934"/>
      <w:r>
        <w:t>The Psali Batos for Friday</w:t>
      </w:r>
      <w:bookmarkEnd w:id="370"/>
      <w:bookmarkEnd w:id="371"/>
    </w:p>
    <w:p w:rsidR="00FD37EA" w:rsidRPr="00FD37EA" w:rsidRDefault="00FD37EA" w:rsidP="00FD37EA">
      <w:pPr>
        <w:pStyle w:val="Heading3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For truly I approached,</w:t>
            </w:r>
          </w:p>
          <w:p w:rsidR="00DA5C08" w:rsidRPr="007425E1" w:rsidRDefault="00DA5C08" w:rsidP="004443C1">
            <w:pPr>
              <w:pStyle w:val="EngHang"/>
              <w:rPr>
                <w:color w:val="FF0000"/>
              </w:rPr>
            </w:pPr>
            <w:r w:rsidRPr="007425E1">
              <w:t>A great principal,</w:t>
            </w:r>
          </w:p>
          <w:p w:rsidR="00DA5C08" w:rsidRPr="007425E1" w:rsidRDefault="00DA5C08" w:rsidP="004443C1">
            <w:pPr>
              <w:pStyle w:val="EngHang"/>
            </w:pPr>
            <w:r w:rsidRPr="007425E1">
              <w:t>It is the Name of Salvation,</w:t>
            </w:r>
          </w:p>
          <w:p w:rsidR="007C4181" w:rsidRDefault="00DA5C08" w:rsidP="004443C1">
            <w:pPr>
              <w:pStyle w:val="EngHangEnd"/>
            </w:pPr>
            <w:r w:rsidRPr="007425E1">
              <w:t>Of our Lord Jesus Christ.</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FD37EA" w:rsidRDefault="00FD37E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FD37EA" w:rsidRDefault="00FD37E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7C4181" w:rsidRDefault="00FD37E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escape</w:t>
            </w:r>
            <w:r>
              <w:rPr>
                <w:rStyle w:val="FootnoteReference"/>
              </w:rPr>
              <w:t xml:space="preserve">  </w:t>
            </w:r>
            <w:r w:rsidRPr="007425E1">
              <w:t xml:space="preserve"> the face of the bows.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ⲉⲑⲣⲟⲫⲱⲧ ⲉ̀ⲃⲟⲗ ϧⲁⲧ̀ϩⲏ ⲙ̀ⲡ̀ϩⲟ ⲛ̀ⲟⲩⲫⲓϯ</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shut the mouths of lions.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ⲉⲑⲣⲟⲩⲑⲱⲙ ⲛ̀ⲣⲱⲟⲩ ⲛ̀ⲛⲓⲙⲟⲩⲓ̀</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quench the power of fire.</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cast out demons.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multi-line"/>
            </w:pPr>
            <w:r w:rsidRPr="00FD37EA">
              <w:rPr>
                <w:highlight w:val="yellow"/>
              </w:rPr>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be lords</w:t>
            </w:r>
            <w:r>
              <w:rPr>
                <w:rStyle w:val="FootnoteReference"/>
              </w:rPr>
              <w:t xml:space="preserve">  </w:t>
            </w:r>
            <w:r w:rsidRPr="007425E1">
              <w:t xml:space="preserve"> over their enemies.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ⲉⲑⲣⲟⲩⲉⲣⲟ̅ⲥ̅ ⲉ̀ϫⲉⲛ ⲛⲟⲩϫⲁϫⲓ</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heal all sicknesses.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ⲉⲑⲣⲟⲩⲧⲁⲗϬⲟ ̀ⲛϣⲱⲛⲓ ⲛⲓⲃⲉⲛ</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Wherefore let us glorify,</w:t>
            </w:r>
          </w:p>
          <w:p w:rsidR="00DA5C08" w:rsidRPr="007425E1" w:rsidRDefault="00DA5C08" w:rsidP="004443C1">
            <w:pPr>
              <w:pStyle w:val="EngHang"/>
            </w:pPr>
            <w:r w:rsidRPr="007425E1">
              <w:t>Our Lord Jesus Christ,</w:t>
            </w:r>
          </w:p>
          <w:p w:rsidR="00DA5C08" w:rsidRPr="007425E1" w:rsidRDefault="00DA5C08" w:rsidP="004443C1">
            <w:pPr>
              <w:pStyle w:val="EngHang"/>
            </w:pPr>
            <w:r w:rsidRPr="007425E1">
              <w:t>And His Good Father,</w:t>
            </w:r>
          </w:p>
          <w:p w:rsidR="007C4181" w:rsidRDefault="00DA5C08" w:rsidP="004443C1">
            <w:pPr>
              <w:pStyle w:val="EngHangEnd"/>
            </w:pPr>
            <w:r w:rsidRPr="007425E1">
              <w:t>And the Holy Spirit.</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ⲉⲑⲃⲉ ⲫⲁⲓ ⲙⲁⲣⲉⲛϯ̀ⲱⲟⲩ</w:t>
            </w:r>
          </w:p>
          <w:p w:rsidR="00FD37EA" w:rsidRDefault="00FD37EA" w:rsidP="00FD37EA">
            <w:pPr>
              <w:pStyle w:val="CopticVersemulti-line"/>
            </w:pPr>
            <w:r w:rsidRPr="00FD37EA">
              <w:t>ⲙ</w:t>
            </w:r>
            <w:r>
              <w:t>̀</w:t>
            </w:r>
            <w:r w:rsidRPr="00FD37EA">
              <w:t>ⲡⲉⲛⲟ̅ⲥ̅ Ⲓⲏ̅ⲥ Ⲡⲭ̅ⲥ</w:t>
            </w:r>
          </w:p>
          <w:p w:rsidR="00FD37EA" w:rsidRDefault="00FD37EA" w:rsidP="00FD37EA">
            <w:pPr>
              <w:pStyle w:val="CopticVersemulti-line"/>
            </w:pPr>
            <w:r w:rsidRPr="00FD37EA">
              <w:t>ⲛⲉⲙ ⲡⲉϥⲓⲱⲧ ̀ⲛ̀ⲁⲅⲁⲑⲟⲥ</w:t>
            </w:r>
          </w:p>
          <w:p w:rsidR="007C4181" w:rsidRDefault="00FD37EA" w:rsidP="00FD37EA">
            <w:pPr>
              <w:pStyle w:val="CopticVerse"/>
            </w:pPr>
            <w:r w:rsidRPr="00FD37EA">
              <w:t>ⲛⲉⲙ ⲡⲓⲡⲛⲉⲩⲙⲁ ⲉⲑⲟⲩⲁⲃ</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This is the Name of Salvation,</w:t>
            </w:r>
          </w:p>
          <w:p w:rsidR="00DA5C08" w:rsidRPr="007425E1" w:rsidRDefault="00DA5C08" w:rsidP="004443C1">
            <w:pPr>
              <w:pStyle w:val="EngHang"/>
            </w:pPr>
            <w:r w:rsidRPr="007425E1">
              <w:t>Of our Lord Jesus Christ,</w:t>
            </w:r>
          </w:p>
          <w:p w:rsidR="00DA5C08" w:rsidRPr="007425E1" w:rsidRDefault="00DA5C08" w:rsidP="004443C1">
            <w:pPr>
              <w:pStyle w:val="EngHang"/>
            </w:pPr>
            <w:r w:rsidRPr="007425E1">
              <w:t>And His life-giving Cross,</w:t>
            </w:r>
          </w:p>
          <w:p w:rsidR="00DA5C08" w:rsidRPr="007425E1" w:rsidRDefault="00DA5C08" w:rsidP="004443C1">
            <w:pPr>
              <w:pStyle w:val="EngHangEnd"/>
            </w:pPr>
            <w:r w:rsidRPr="004443C1">
              <w:rPr>
                <w:highlight w:val="yellow"/>
              </w:rPr>
              <w:t>On which</w:t>
            </w:r>
            <w:r w:rsidRPr="007425E1">
              <w:t xml:space="preserve"> He was crucified.</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Ⲉ̀ⲧⲉ ⲫⲁⲓ ⲡⲉ ⲡⲓⲣⲁⲛ ⲛ̀ⲟⲩϫⲁⲓ</w:t>
            </w:r>
          </w:p>
          <w:p w:rsidR="00FD37EA" w:rsidRDefault="00FD37EA" w:rsidP="00FD37EA">
            <w:pPr>
              <w:pStyle w:val="CopticVersemulti-line"/>
            </w:pPr>
            <w:r w:rsidRPr="00FD37EA">
              <w:t>ⲛ̀ⲧⲉ Ⲡⲉⲛⲟ̅ⲥ̅ Ⲓⲏ̅ⲥ Ⲡⲭ̅ⲥ</w:t>
            </w:r>
          </w:p>
          <w:p w:rsidR="00FD37EA" w:rsidRDefault="00FD37EA" w:rsidP="00FD37EA">
            <w:pPr>
              <w:pStyle w:val="CopticVersemulti-line"/>
            </w:pPr>
            <w:r w:rsidRPr="00FD37EA">
              <w:t>ⲛⲉⲙ ⲡⲉϥ̀ⲥⲧⲁⲩⲣⲟⲥ ⲛ̀ⲣⲉϥⲧⲁⲛϧⲟ</w:t>
            </w:r>
          </w:p>
          <w:p w:rsidR="00DA5C08" w:rsidRDefault="00FD37EA" w:rsidP="00FD37EA">
            <w:pPr>
              <w:pStyle w:val="CopticVerse"/>
            </w:pPr>
            <w:r w:rsidRPr="00FD37EA">
              <w:t>ⲫⲏⲉ̀ⲧⲁⲩⲁϣϥ ⲉ̀ϩ̀ⲣⲏⲓ ⲉ̀ϫⲱϥ</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Blessed is the man,</w:t>
            </w:r>
          </w:p>
          <w:p w:rsidR="00DA5C08" w:rsidRPr="007425E1" w:rsidRDefault="00DA5C08" w:rsidP="004443C1">
            <w:pPr>
              <w:pStyle w:val="EngHang"/>
            </w:pPr>
            <w:r w:rsidRPr="007425E1">
              <w:t>Who puts behind him this life,</w:t>
            </w:r>
          </w:p>
          <w:p w:rsidR="00DA5C08" w:rsidRPr="007425E1" w:rsidRDefault="00DA5C08" w:rsidP="004443C1">
            <w:pPr>
              <w:pStyle w:val="EngHang"/>
            </w:pPr>
            <w:r w:rsidRPr="007425E1">
              <w:t>And its concerns filled with travails,</w:t>
            </w:r>
          </w:p>
          <w:p w:rsidR="00DA5C08" w:rsidRPr="007425E1" w:rsidRDefault="00DA5C08" w:rsidP="004443C1">
            <w:pPr>
              <w:pStyle w:val="EngHangEnd"/>
            </w:pPr>
            <w:r w:rsidRPr="007425E1">
              <w:t>That kill the soul.</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Ⲱ̀ⲟⲩⲛⲓⲁⲧϥ ⲙ̀ⲡⲓⲣⲱⲙⲓ</w:t>
            </w:r>
          </w:p>
          <w:p w:rsidR="00FD37EA" w:rsidRDefault="00FD37EA" w:rsidP="00FD37EA">
            <w:pPr>
              <w:pStyle w:val="CopticVersemulti-line"/>
            </w:pPr>
            <w:r w:rsidRPr="00FD37EA">
              <w:t>ⲉⲑⲛⲁⲭⲱ ⲛ̀ⲥⲱϥ ⲙ̀ⲡⲁⲓⲃⲓⲟⲥ</w:t>
            </w:r>
          </w:p>
          <w:p w:rsidR="00FD37EA" w:rsidRDefault="00FD37EA" w:rsidP="00FD37EA">
            <w:pPr>
              <w:pStyle w:val="CopticVersemulti-line"/>
            </w:pPr>
            <w:r w:rsidRPr="00FD37EA">
              <w:t>ⲛⲉⲙ</w:t>
            </w:r>
            <w:r>
              <w:t xml:space="preserve"> </w:t>
            </w:r>
            <w:r w:rsidRPr="00FD37EA">
              <w:t>ⲛⲉϥⲣⲱⲟⲩϣ ⲉⲑⲙⲉϩ ⲛ̀ϧⲓⲥⲓ</w:t>
            </w:r>
          </w:p>
          <w:p w:rsidR="00DA5C08" w:rsidRDefault="00FD37EA" w:rsidP="00FD37EA">
            <w:pPr>
              <w:pStyle w:val="CopticVerse"/>
            </w:pPr>
            <w:r w:rsidRPr="00FD37EA">
              <w:t>ⲛⲁⲓ ⲉⲧϧⲱⲧⲉⲃ ⲛ̀ϯⲯⲩⲭⲏ</w:t>
            </w:r>
          </w:p>
        </w:tc>
      </w:tr>
      <w:tr w:rsidR="00DA5C08" w:rsidTr="004443C1">
        <w:trPr>
          <w:cantSplit/>
          <w:jc w:val="center"/>
        </w:trPr>
        <w:tc>
          <w:tcPr>
            <w:tcW w:w="288" w:type="dxa"/>
          </w:tcPr>
          <w:p w:rsidR="00DA5C08" w:rsidRDefault="004C259F" w:rsidP="004443C1">
            <w:pPr>
              <w:pStyle w:val="CopticCross"/>
            </w:pPr>
            <w:r w:rsidRPr="00FB5ACB">
              <w:t>¿</w:t>
            </w:r>
          </w:p>
        </w:tc>
        <w:tc>
          <w:tcPr>
            <w:tcW w:w="3960" w:type="dxa"/>
          </w:tcPr>
          <w:p w:rsidR="00DA5C08" w:rsidRPr="007425E1" w:rsidRDefault="00DA5C08" w:rsidP="004443C1">
            <w:pPr>
              <w:pStyle w:val="EngHang"/>
            </w:pPr>
            <w:r w:rsidRPr="007425E1">
              <w:t>And he who carries His cross,</w:t>
            </w:r>
          </w:p>
          <w:p w:rsidR="00DA5C08" w:rsidRPr="007425E1" w:rsidRDefault="00DA5C08" w:rsidP="004443C1">
            <w:pPr>
              <w:pStyle w:val="EngHang"/>
            </w:pPr>
            <w:r w:rsidRPr="007425E1">
              <w:t>Day by day,</w:t>
            </w:r>
          </w:p>
          <w:p w:rsidR="00DA5C08" w:rsidRPr="007425E1" w:rsidRDefault="00DA5C08" w:rsidP="004443C1">
            <w:pPr>
              <w:pStyle w:val="EngHang"/>
            </w:pPr>
            <w:r w:rsidRPr="007425E1">
              <w:t>And joins his mind with his heart,</w:t>
            </w:r>
          </w:p>
          <w:p w:rsidR="00DA5C08" w:rsidRPr="007425E1" w:rsidRDefault="00DA5C08" w:rsidP="004443C1">
            <w:pPr>
              <w:pStyle w:val="EngHangEnd"/>
            </w:pPr>
            <w:r w:rsidRPr="007425E1">
              <w:t>To the Name of Salvation of our Lord Jesus Christ.</w:t>
            </w:r>
          </w:p>
        </w:tc>
        <w:tc>
          <w:tcPr>
            <w:tcW w:w="288" w:type="dxa"/>
          </w:tcPr>
          <w:p w:rsidR="00DA5C08" w:rsidRDefault="00DA5C08" w:rsidP="004443C1"/>
        </w:tc>
        <w:tc>
          <w:tcPr>
            <w:tcW w:w="288" w:type="dxa"/>
          </w:tcPr>
          <w:p w:rsidR="00DA5C08" w:rsidRDefault="004C259F" w:rsidP="004443C1">
            <w:pPr>
              <w:pStyle w:val="CopticCross"/>
            </w:pPr>
            <w:r w:rsidRPr="00FB5ACB">
              <w:t>¿</w:t>
            </w:r>
          </w:p>
        </w:tc>
        <w:tc>
          <w:tcPr>
            <w:tcW w:w="3960" w:type="dxa"/>
          </w:tcPr>
          <w:p w:rsidR="00FD37EA" w:rsidRDefault="00FD37EA" w:rsidP="00FD37EA">
            <w:pPr>
              <w:pStyle w:val="CopticVersemulti-line"/>
            </w:pPr>
            <w:r w:rsidRPr="00FD37EA">
              <w:t>Ⲟⲩⲟϩ ⲛ̀ⲧⲉϥϥⲁⲓ ⲙ̀ⲡⲉϥ̀ⲥⲧⲁⲩⲣⲟⲥ</w:t>
            </w:r>
          </w:p>
          <w:p w:rsidR="00FD37EA" w:rsidRDefault="00FD37EA" w:rsidP="00FD37EA">
            <w:pPr>
              <w:pStyle w:val="CopticVersemulti-line"/>
            </w:pPr>
            <w:r w:rsidRPr="00FD37EA">
              <w:t>ⲛ̀ⲉ̀ϩⲟⲟⲩ ϧⲁⲧ̀ϩⲏ ⲛ̀ⲉ̀ϩⲟⲟⲩ</w:t>
            </w:r>
          </w:p>
          <w:p w:rsidR="00FD37EA" w:rsidRDefault="00FD37EA" w:rsidP="00FD37EA">
            <w:pPr>
              <w:pStyle w:val="CopticVersemulti-line"/>
            </w:pPr>
            <w:r w:rsidRPr="00FD37EA">
              <w:t>ⲛ̀ⲧⲉϥⲧⲱⲙⲓ ⲙ̀ⲡⲉϥⲛⲟⲩⲥ ⲛⲉⲙ ⲡⲉϥϩⲏⲧ</w:t>
            </w:r>
          </w:p>
          <w:p w:rsidR="00DA5C08" w:rsidRDefault="00FD37EA" w:rsidP="00FD37EA">
            <w:pPr>
              <w:pStyle w:val="CopticVerse"/>
            </w:pPr>
            <w:r w:rsidRPr="00FD37EA">
              <w:t>ⲉ̀ⲡⲓⲣⲁⲛ ⲛ̀ⲟⲩϫⲁⲓ ⲛ̀ⲧⲉ Ⲡⲉⲛⲟ̅ⲥ̅ Ⲓⲏ̅ⲥ Ⲡⲭ̅ⲥ</w:t>
            </w:r>
          </w:p>
        </w:tc>
      </w:tr>
      <w:tr w:rsidR="00DA5C08" w:rsidTr="004443C1">
        <w:trPr>
          <w:cantSplit/>
          <w:jc w:val="center"/>
        </w:trPr>
        <w:tc>
          <w:tcPr>
            <w:tcW w:w="288" w:type="dxa"/>
          </w:tcPr>
          <w:p w:rsidR="00DA5C08" w:rsidRDefault="004443C1" w:rsidP="004443C1">
            <w:pPr>
              <w:pStyle w:val="CopticCross"/>
            </w:pPr>
            <w:r w:rsidRPr="00FB5ACB">
              <w:lastRenderedPageBreak/>
              <w:t>¿</w:t>
            </w:r>
          </w:p>
        </w:tc>
        <w:tc>
          <w:tcPr>
            <w:tcW w:w="3960" w:type="dxa"/>
          </w:tcPr>
          <w:p w:rsidR="00DA5C08" w:rsidRPr="007425E1" w:rsidRDefault="00DA5C08" w:rsidP="004443C1">
            <w:pPr>
              <w:pStyle w:val="EngHang"/>
            </w:pPr>
            <w:r w:rsidRPr="007425E1">
              <w:t>Our hearts are joyous,</w:t>
            </w:r>
            <w:r w:rsidRPr="007425E1">
              <w:tab/>
            </w:r>
            <w:r w:rsidRPr="007425E1">
              <w:tab/>
            </w:r>
          </w:p>
          <w:p w:rsidR="00DA5C08" w:rsidRPr="007425E1" w:rsidRDefault="00DA5C08" w:rsidP="004443C1">
            <w:pPr>
              <w:pStyle w:val="EngHang"/>
              <w:rPr>
                <w:color w:val="FF0000"/>
              </w:rPr>
            </w:pPr>
            <w:r w:rsidRPr="007425E1">
              <w:t>And our tongues rejoice,</w:t>
            </w:r>
            <w:r w:rsidRPr="007425E1">
              <w:tab/>
            </w:r>
            <w:r w:rsidRPr="007425E1">
              <w:tab/>
            </w:r>
          </w:p>
          <w:p w:rsidR="00DA5C08" w:rsidRPr="007425E1" w:rsidRDefault="00DA5C08" w:rsidP="004443C1">
            <w:pPr>
              <w:pStyle w:val="EngHang"/>
            </w:pPr>
            <w:r w:rsidRPr="007425E1">
              <w:t>Whenever we meditate,</w:t>
            </w:r>
          </w:p>
          <w:p w:rsidR="00DA5C08" w:rsidRPr="007425E1" w:rsidRDefault="00DA5C08" w:rsidP="004443C1">
            <w:pPr>
              <w:pStyle w:val="EngHangEnd"/>
            </w:pPr>
            <w:r w:rsidRPr="007425E1">
              <w:t>On the Name of Salvation of our Lord Jesus Christ.</w:t>
            </w:r>
          </w:p>
        </w:tc>
        <w:tc>
          <w:tcPr>
            <w:tcW w:w="288" w:type="dxa"/>
          </w:tcPr>
          <w:p w:rsidR="00DA5C08" w:rsidRDefault="00DA5C08" w:rsidP="004443C1"/>
        </w:tc>
        <w:tc>
          <w:tcPr>
            <w:tcW w:w="288" w:type="dxa"/>
          </w:tcPr>
          <w:p w:rsidR="00DA5C08" w:rsidRDefault="004443C1" w:rsidP="004443C1">
            <w:pPr>
              <w:pStyle w:val="CopticCross"/>
            </w:pPr>
            <w:r w:rsidRPr="00FB5ACB">
              <w:t>¿</w:t>
            </w:r>
          </w:p>
        </w:tc>
        <w:tc>
          <w:tcPr>
            <w:tcW w:w="3960" w:type="dxa"/>
          </w:tcPr>
          <w:p w:rsidR="00FD37EA" w:rsidRDefault="00FD37EA" w:rsidP="00FD37EA">
            <w:pPr>
              <w:pStyle w:val="CopticVersemulti-line"/>
            </w:pPr>
            <w:r w:rsidRPr="00FD37EA">
              <w:t>Ϣⲁϥⲟⲩⲛⲟϥ ⲛ̀ϫⲉ ⲡⲉⲛϩⲏⲧ</w:t>
            </w:r>
          </w:p>
          <w:p w:rsidR="00FD37EA" w:rsidRDefault="00FD37EA" w:rsidP="00FD37EA">
            <w:pPr>
              <w:pStyle w:val="CopticVersemulti-line"/>
            </w:pPr>
            <w:r w:rsidRPr="00FD37EA">
              <w:t>ϣⲁϥⲑⲉⲗⲏⲗ ⲛ̀ϫⲉ ⲡⲉⲛⲗⲁⲥ</w:t>
            </w:r>
          </w:p>
          <w:p w:rsidR="00FD37EA" w:rsidRDefault="00FD37EA" w:rsidP="00FD37EA">
            <w:pPr>
              <w:pStyle w:val="CopticVersemulti-line"/>
            </w:pPr>
            <w:r w:rsidRPr="00FD37EA">
              <w:t>ⲉ̀ϣⲱⲡ ⲁⲛϣⲁⲛⲉⲣⲙⲉⲗⲉⲧⲁⲛ</w:t>
            </w:r>
          </w:p>
          <w:p w:rsidR="00DA5C08" w:rsidRDefault="00FD37EA" w:rsidP="00FD37EA">
            <w:pPr>
              <w:pStyle w:val="CopticVerse"/>
            </w:pPr>
            <w:r w:rsidRPr="00FD37EA">
              <w:t>ⲉ̀ⲡⲓⲣⲁⲛ ⲛ̀ⲟⲩϫⲁⲓ ⲛ̀ⲧⲉ Ⲡⲉⲛⲟ̅ⲥ̅ Ⲓⲏ̅ⲥ Ⲡⲭ̅ⲥ</w:t>
            </w:r>
          </w:p>
        </w:tc>
      </w:tr>
    </w:tbl>
    <w:p w:rsidR="007C4181" w:rsidRPr="00A742AC" w:rsidRDefault="007C4181" w:rsidP="007C4181">
      <w:pPr>
        <w:pStyle w:val="Heading3"/>
      </w:pPr>
      <w:bookmarkStart w:id="372" w:name="_Toc298681329"/>
      <w:bookmarkStart w:id="373" w:name="_Toc308441935"/>
      <w:r w:rsidRPr="00FD2E69">
        <w:t xml:space="preserve">The Conclusion of the </w:t>
      </w:r>
      <w:r>
        <w:t>Batos</w:t>
      </w:r>
      <w:r w:rsidRPr="00FD2E69">
        <w:t xml:space="preserve"> Psali</w:t>
      </w:r>
      <w:bookmarkEnd w:id="372"/>
      <w:bookmarkEnd w:id="3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7C4181">
      <w:pPr>
        <w:pStyle w:val="Heading3"/>
      </w:pPr>
      <w:bookmarkStart w:id="374" w:name="_Toc298681330"/>
      <w:bookmarkStart w:id="375" w:name="_Toc308441936"/>
      <w:r>
        <w:t>The Friday Theotokia</w:t>
      </w:r>
      <w:bookmarkEnd w:id="374"/>
      <w:bookmarkEnd w:id="375"/>
    </w:p>
    <w:p w:rsidR="00192066" w:rsidRPr="00192066" w:rsidRDefault="00192066" w:rsidP="00192066">
      <w:pPr>
        <w:pStyle w:val="Heading3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D24FE1">
      <w:pPr>
        <w:pStyle w:val="Heading4"/>
      </w:pPr>
      <w:bookmarkStart w:id="376" w:name="_Toc298681331"/>
      <w:r>
        <w:t>Part One</w:t>
      </w:r>
      <w:bookmarkEnd w:id="3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Blessed are you among women,</w:t>
            </w:r>
          </w:p>
          <w:p w:rsidR="004443C1" w:rsidRPr="007425E1" w:rsidRDefault="004443C1" w:rsidP="004443C1">
            <w:pPr>
              <w:pStyle w:val="EngHang"/>
            </w:pPr>
            <w:r w:rsidRPr="007425E1">
              <w:t>And blessed is you fruit,</w:t>
            </w:r>
          </w:p>
          <w:p w:rsidR="004443C1" w:rsidRPr="007425E1" w:rsidRDefault="004443C1" w:rsidP="004443C1">
            <w:pPr>
              <w:pStyle w:val="EngHang"/>
            </w:pPr>
            <w:r w:rsidRPr="007425E1">
              <w:t>O Mary, the Mother of God,</w:t>
            </w:r>
          </w:p>
          <w:p w:rsidR="004443C1" w:rsidRDefault="004443C1" w:rsidP="004443C1">
            <w:pPr>
              <w:pStyle w:val="EngHangEnd"/>
            </w:pPr>
            <w:r w:rsidRPr="007425E1">
              <w:t>The undefiled virgin.</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from within you, did rise</w:t>
            </w:r>
            <w:r>
              <w:rPr>
                <w:rStyle w:val="FootnoteReference"/>
              </w:rPr>
              <w:t xml:space="preserve">  </w:t>
            </w:r>
            <w:r w:rsidRPr="007425E1">
              <w:t xml:space="preserve">on us, </w:t>
            </w:r>
          </w:p>
          <w:p w:rsidR="004443C1" w:rsidRPr="007425E1" w:rsidRDefault="004443C1" w:rsidP="004443C1">
            <w:pPr>
              <w:pStyle w:val="EngHang"/>
            </w:pPr>
            <w:r w:rsidRPr="007425E1">
              <w:t>The Sun of Righteousness,</w:t>
            </w:r>
          </w:p>
          <w:p w:rsidR="004443C1" w:rsidRPr="007425E1" w:rsidRDefault="004443C1" w:rsidP="004443C1">
            <w:pPr>
              <w:pStyle w:val="EngHang"/>
            </w:pPr>
            <w:r w:rsidRPr="007425E1">
              <w:t>With healing in His wings,</w:t>
            </w:r>
          </w:p>
          <w:p w:rsidR="004443C1" w:rsidRDefault="004443C1" w:rsidP="004443C1">
            <w:pPr>
              <w:pStyle w:val="EngHangEnd"/>
            </w:pPr>
            <w:r w:rsidRPr="007425E1">
              <w:t>For He is the Creator.</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ⲁϥϣⲁⲓ ⲛⲁⲛ ⲉⲃⲟⲗⲛ̀ϧⲏϯ</w:t>
            </w:r>
          </w:p>
          <w:p w:rsidR="00192066" w:rsidRDefault="00192066" w:rsidP="00192066">
            <w:pPr>
              <w:pStyle w:val="CopticVersemulti-line"/>
            </w:pPr>
            <w:r w:rsidRPr="00192066">
              <w:t>ⲛ̀ϫⲉ ⲡⲓⲣⲏ ⲛ̀ⲧⲉ ϯⲙⲉⲑⲙⲏⲓ</w:t>
            </w:r>
          </w:p>
          <w:p w:rsidR="00192066" w:rsidRDefault="00192066" w:rsidP="00192066">
            <w:pPr>
              <w:pStyle w:val="CopticVersemulti-line"/>
            </w:pPr>
            <w:r w:rsidRPr="00192066">
              <w:t>ⲉ̀ⲣⲉ ⲡⲓⲧⲁⲗϭⲟ ⲭⲏ ϧⲁ ⲛⲉϥⲧⲉⲛϩ</w:t>
            </w:r>
          </w:p>
          <w:p w:rsidR="004443C1" w:rsidRDefault="00192066" w:rsidP="00192066">
            <w:pPr>
              <w:pStyle w:val="CopticVerse"/>
            </w:pPr>
            <w:r w:rsidRPr="00192066">
              <w:t>ϫⲉ ⲛ̀ⲑⲟϥ ⲡⲉ ⲡⲓⲣⲉϥⲑⲁⲙⲓⲟ</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443C1" w:rsidP="00D24FE1">
      <w:pPr>
        <w:pStyle w:val="Heading4"/>
      </w:pPr>
      <w:bookmarkStart w:id="377" w:name="_Toc298681332"/>
      <w:r>
        <w:t>Part Two</w:t>
      </w:r>
      <w:bookmarkEnd w:id="3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more than heaven,</w:t>
            </w:r>
          </w:p>
          <w:p w:rsidR="004443C1" w:rsidRPr="007425E1" w:rsidRDefault="004443C1" w:rsidP="004443C1">
            <w:pPr>
              <w:pStyle w:val="EngHang"/>
              <w:rPr>
                <w:lang w:val="en-GB"/>
              </w:rPr>
            </w:pPr>
            <w:r w:rsidRPr="007425E1">
              <w:t>Honoured are you, more than earth,</w:t>
            </w:r>
          </w:p>
          <w:p w:rsidR="004443C1" w:rsidRPr="007425E1" w:rsidRDefault="004443C1" w:rsidP="004443C1">
            <w:pPr>
              <w:pStyle w:val="EngHang"/>
              <w:rPr>
                <w:lang w:val="en-GB"/>
              </w:rPr>
            </w:pPr>
            <w:r w:rsidRPr="007425E1">
              <w:rPr>
                <w:lang w:val="en-GB"/>
              </w:rPr>
              <w:t>You are above all thoughts,</w:t>
            </w:r>
            <w:r w:rsidRPr="007425E1">
              <w:rPr>
                <w:lang w:val="en-GB"/>
              </w:rPr>
              <w:tab/>
            </w:r>
            <w:r w:rsidRPr="007425E1">
              <w:rPr>
                <w:lang w:val="en-GB"/>
              </w:rPr>
              <w:tab/>
            </w:r>
            <w:r w:rsidRPr="007425E1">
              <w:rPr>
                <w:color w:val="FF0000"/>
                <w:lang w:val="en-GB"/>
              </w:rPr>
              <w:t xml:space="preserve"> </w:t>
            </w:r>
          </w:p>
          <w:p w:rsidR="004443C1" w:rsidRPr="004443C1" w:rsidRDefault="004443C1" w:rsidP="004443C1">
            <w:pPr>
              <w:pStyle w:val="EngHangEnd"/>
            </w:pPr>
            <w:r w:rsidRPr="007425E1">
              <w:t>Who can speak of your honour?</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192066" w:rsidRDefault="00192066"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192066" w:rsidRDefault="00192066"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4443C1" w:rsidRDefault="00192066"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There is none like you,</w:t>
            </w:r>
          </w:p>
          <w:p w:rsidR="004443C1" w:rsidRPr="007425E1" w:rsidRDefault="004443C1" w:rsidP="004443C1">
            <w:pPr>
              <w:pStyle w:val="EngHang"/>
            </w:pPr>
            <w:r w:rsidRPr="007425E1">
              <w:t>O Mary the Virgin,</w:t>
            </w:r>
          </w:p>
          <w:p w:rsidR="004443C1" w:rsidRPr="007425E1" w:rsidRDefault="004443C1" w:rsidP="004443C1">
            <w:pPr>
              <w:pStyle w:val="EngHang"/>
            </w:pPr>
            <w:r w:rsidRPr="007425E1">
              <w:t>The angels honour you,</w:t>
            </w:r>
          </w:p>
          <w:p w:rsidR="004443C1" w:rsidRDefault="004443C1" w:rsidP="004443C1">
            <w:pPr>
              <w:pStyle w:val="EngHangEnd"/>
            </w:pPr>
            <w:r w:rsidRPr="007425E1">
              <w:t>The Seraphim glorify you.</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Ⲙ̀ⲙⲟⲛ ⲫⲏⲉⲧⲧⲉⲛⲑⲱⲛⲧ ⲉ̀ⲣⲟ</w:t>
            </w:r>
          </w:p>
          <w:p w:rsidR="00192066" w:rsidRDefault="00192066" w:rsidP="00192066">
            <w:pPr>
              <w:pStyle w:val="CopticVersemulti-line"/>
            </w:pPr>
            <w:r w:rsidRPr="00192066">
              <w:t>ⲱ̀ Ⲙⲁⲣⲓⲁ ϯⲡⲁⲣⲑⲉⲛⲟⲥ</w:t>
            </w:r>
          </w:p>
          <w:p w:rsidR="00192066" w:rsidRDefault="00192066" w:rsidP="00192066">
            <w:pPr>
              <w:pStyle w:val="CopticVersemulti-line"/>
            </w:pPr>
            <w:r w:rsidRPr="00192066">
              <w:t>ⲛⲓⲁⲅⲅⲉⲗⲟⲥ ⲥⲉⲧⲁⲓⲟ̀ ⲙ̀ⲙⲟ</w:t>
            </w:r>
          </w:p>
          <w:p w:rsidR="004443C1" w:rsidRDefault="00192066" w:rsidP="00192066">
            <w:pPr>
              <w:pStyle w:val="CopticVerse"/>
            </w:pPr>
            <w:r w:rsidRPr="00192066">
              <w:t>ⲛⲓⲥⲉⲣⲁⲫⲓⲙ ⲥⲉϯⲱ̀ⲟⲩ ⲛⲉ</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He who is seated on the Cherubim,</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To unite us to Him,</w:t>
            </w:r>
          </w:p>
          <w:p w:rsidR="004443C1" w:rsidRP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 ⲫⲏⲉⲧ ϩⲓϫⲉⲛ ⲛⲓⲭⲉⲣⲟⲩⲃⲓⲙ</w:t>
            </w:r>
          </w:p>
          <w:p w:rsidR="00192066" w:rsidRDefault="00192066" w:rsidP="00192066">
            <w:pPr>
              <w:pStyle w:val="CopticVersemulti-line"/>
            </w:pPr>
            <w:r w:rsidRPr="00192066">
              <w:t>ⲓ̀ ⲁϥϭⲓⲥⲁⲣⲝ ⲉⲃⲟⲗⲛ̀ϧⲏϯ</w:t>
            </w:r>
          </w:p>
          <w:p w:rsidR="00192066" w:rsidRDefault="00192066" w:rsidP="00192066">
            <w:pPr>
              <w:pStyle w:val="CopticVersemulti-line"/>
            </w:pPr>
            <w:r w:rsidRPr="00192066">
              <w:t>ϣⲁ ⲛ̀ⲧⲉϥϩⲟⲧⲡⲉⲛ ⲉ̀ⲣⲟϥ</w:t>
            </w:r>
          </w:p>
          <w:p w:rsidR="004443C1" w:rsidRDefault="00192066" w:rsidP="00192066">
            <w:pPr>
              <w:pStyle w:val="CopticVerse"/>
            </w:pPr>
            <w:r w:rsidRPr="00192066">
              <w:t>ϩⲓⲧⲉⲛ ⲧⲉϥⲙⲉⲧⲁ̀ⲅⲁⲑⲟⲥ</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multi-line"/>
            </w:pPr>
            <w:r w:rsidRPr="00192066">
              <w:t>ⲧⲉⲛⲉ̀ⲣϩⲟⲩⲟ̀ ϭⲓⲥⲓ ⲙ̀ⲙⲟϥ</w:t>
            </w:r>
          </w:p>
        </w:tc>
      </w:tr>
    </w:tbl>
    <w:p w:rsidR="004443C1" w:rsidRDefault="004443C1" w:rsidP="00D24FE1">
      <w:pPr>
        <w:pStyle w:val="Heading4"/>
      </w:pPr>
      <w:bookmarkStart w:id="378" w:name="_Toc298681333"/>
      <w:r>
        <w:t>Part Three</w:t>
      </w:r>
      <w:bookmarkEnd w:id="3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O Mary,</w:t>
            </w:r>
          </w:p>
          <w:p w:rsidR="004443C1" w:rsidRPr="007425E1" w:rsidRDefault="004443C1" w:rsidP="004443C1">
            <w:pPr>
              <w:pStyle w:val="EngHang"/>
            </w:pPr>
            <w:r w:rsidRPr="007425E1">
              <w:t>And blessed is your fruit,</w:t>
            </w:r>
          </w:p>
          <w:p w:rsidR="004443C1" w:rsidRPr="007425E1" w:rsidRDefault="004443C1" w:rsidP="004443C1">
            <w:pPr>
              <w:pStyle w:val="EngHang"/>
            </w:pPr>
            <w:r w:rsidRPr="007425E1">
              <w:t>O Virgin Mother of God,</w:t>
            </w:r>
          </w:p>
          <w:p w:rsidR="004443C1" w:rsidRPr="004443C1" w:rsidRDefault="004443C1" w:rsidP="004443C1">
            <w:pPr>
              <w:pStyle w:val="EngHangEnd"/>
            </w:pPr>
            <w:r>
              <w:t>The pride of virginity.</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Who WAS before the ages,</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The Ancient of Days,</w:t>
            </w:r>
          </w:p>
          <w:p w:rsidR="004443C1" w:rsidRDefault="004443C1" w:rsidP="004443C1">
            <w:pPr>
              <w:pStyle w:val="EngHangEnd"/>
            </w:pPr>
            <w:r w:rsidRPr="007425E1">
              <w:t>Came forth from your womb.</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Ⲫⲏⲉⲧϣⲟⲡ ϧⲁϫⲉⲛ ⲛⲓⲉ̀ⲱⲛ</w:t>
            </w:r>
          </w:p>
          <w:p w:rsidR="00192066" w:rsidRDefault="00192066" w:rsidP="00192066">
            <w:pPr>
              <w:pStyle w:val="CopticVersemulti-line"/>
            </w:pPr>
            <w:r w:rsidRPr="00192066">
              <w:t>ⲓ̀ ⲁϥϭⲓⲥⲁⲣⲝ  ̀ⲃⲟⲗ ⲛϧⲏϯ</w:t>
            </w:r>
          </w:p>
          <w:p w:rsidR="00192066" w:rsidRDefault="00192066" w:rsidP="00192066">
            <w:pPr>
              <w:pStyle w:val="CopticVersemulti-line"/>
            </w:pPr>
            <w:r w:rsidRPr="00192066">
              <w:t>ⲡⲓⲁ̀ⲡⲁⲥ ⲛ̀ⲧⲉ ⲛⲓⲉ̀ϩⲟⲟⲩ</w:t>
            </w:r>
          </w:p>
          <w:p w:rsidR="004443C1" w:rsidRDefault="00192066" w:rsidP="00192066">
            <w:pPr>
              <w:pStyle w:val="CopticVerse"/>
            </w:pPr>
            <w:r w:rsidRPr="00192066">
              <w:t>ⲁϥⲓ̀ ⲉ̀ⲃⲟⲗ ϧⲉⲛ ⲧⲉⲙⲏⲧⲣⲁ</w:t>
            </w:r>
          </w:p>
        </w:tc>
      </w:tr>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He took our flesh,</w:t>
            </w:r>
            <w:r w:rsidRPr="007425E1">
              <w:tab/>
            </w:r>
            <w:r w:rsidRPr="007425E1">
              <w:tab/>
            </w:r>
          </w:p>
          <w:p w:rsidR="004443C1" w:rsidRPr="007425E1" w:rsidRDefault="004443C1" w:rsidP="004443C1">
            <w:pPr>
              <w:pStyle w:val="EngHang"/>
            </w:pPr>
            <w:r w:rsidRPr="007425E1">
              <w:t>And gave us His Holy Spirit,</w:t>
            </w:r>
          </w:p>
          <w:p w:rsidR="004443C1" w:rsidRPr="007425E1" w:rsidRDefault="004443C1" w:rsidP="004443C1">
            <w:pPr>
              <w:pStyle w:val="EngHang"/>
            </w:pPr>
            <w:r w:rsidRPr="007425E1">
              <w:t>He made us one with Him,</w:t>
            </w:r>
          </w:p>
          <w:p w:rsid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Ⲛ̀ⲑⲟϥ ⲁϥϭⲓ ⲛ̀ⲧⲉⲛⲥⲁⲣⲝ</w:t>
            </w:r>
          </w:p>
          <w:p w:rsidR="00192066" w:rsidRDefault="00192066" w:rsidP="00192066">
            <w:pPr>
              <w:pStyle w:val="CopticVersemulti-line"/>
            </w:pPr>
            <w:r w:rsidRPr="00192066">
              <w:t>ⲁϥϯ ⲛⲁⲛ ⲙ̀ⲡⲉϥⲡ̅ⲛ̅ⲁ ⲉ̅ⲑ̅ⲩ</w:t>
            </w:r>
          </w:p>
          <w:p w:rsidR="00192066" w:rsidRDefault="00192066" w:rsidP="00192066">
            <w:pPr>
              <w:pStyle w:val="CopticVersemulti-line"/>
            </w:pPr>
            <w:r w:rsidRPr="00192066">
              <w:t>ⲁϥⲁⲓⲧⲉⲛ ⲛ̀ⲟⲩⲁⲓ ⲛⲉⲙⲁϥ</w:t>
            </w:r>
          </w:p>
          <w:p w:rsidR="004443C1" w:rsidRDefault="00192066" w:rsidP="00192066">
            <w:pPr>
              <w:pStyle w:val="CopticVerse"/>
            </w:pPr>
            <w:r w:rsidRPr="00192066">
              <w:t>ϩⲓⲧⲉⲛ ⲧⲉϥⲙⲉⲧⲁ̀ⲅⲁⲑⲟⲥ</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C259F" w:rsidP="00D24FE1">
      <w:pPr>
        <w:pStyle w:val="Heading4"/>
      </w:pPr>
      <w:bookmarkStart w:id="379" w:name="_Toc298681334"/>
      <w:r>
        <w:t>Part Four</w:t>
      </w:r>
      <w:bookmarkEnd w:id="3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Many women received honour -</w:t>
            </w:r>
          </w:p>
          <w:p w:rsidR="004C259F" w:rsidRPr="007425E1" w:rsidRDefault="004C259F" w:rsidP="004C259F">
            <w:pPr>
              <w:pStyle w:val="EngHang"/>
            </w:pPr>
            <w:r w:rsidRPr="007425E1">
              <w:t>You are exalted above them all,</w:t>
            </w:r>
            <w:r w:rsidRPr="007425E1">
              <w:tab/>
            </w:r>
          </w:p>
          <w:p w:rsidR="004C259F" w:rsidRPr="007425E1" w:rsidRDefault="004C259F" w:rsidP="004C259F">
            <w:pPr>
              <w:pStyle w:val="EngHang"/>
            </w:pPr>
            <w:r w:rsidRPr="007425E1">
              <w:t>For you are the pride of the virgins,</w:t>
            </w:r>
          </w:p>
          <w:p w:rsidR="004C259F" w:rsidRDefault="004C259F" w:rsidP="004C259F">
            <w:pPr>
              <w:pStyle w:val="EngHangEnd"/>
            </w:pPr>
            <w:r w:rsidRPr="007425E1">
              <w:t>O Mary, the Theotokos.</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D72DC0" w:rsidRDefault="00D72DC0"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D72DC0" w:rsidRDefault="00D72DC0"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4C259F" w:rsidRDefault="00D72DC0" w:rsidP="00D72DC0">
            <w:pPr>
              <w:pStyle w:val="CopticVerse"/>
            </w:pPr>
            <w:r w:rsidRPr="00D72DC0">
              <w:rPr>
                <w:rFonts w:ascii="Times New Roman" w:hAnsi="Times New Roman" w:cs="Times New Roman"/>
              </w:rPr>
              <w:t>ϯ</w:t>
            </w:r>
            <w:r w:rsidRPr="00D72DC0">
              <w:t>ⲑⲉⲟⲧⲟⲕⲟⲥ Ⲙⲁⲣⲓⲁ</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The spiritual city,</w:t>
            </w:r>
          </w:p>
          <w:p w:rsidR="004C259F" w:rsidRPr="007425E1" w:rsidRDefault="004C259F" w:rsidP="004C259F">
            <w:pPr>
              <w:pStyle w:val="EngHang"/>
            </w:pPr>
            <w:r w:rsidRPr="007425E1">
              <w:t>That the Highest dwelt in,</w:t>
            </w:r>
          </w:p>
          <w:p w:rsidR="004C259F" w:rsidRPr="007425E1" w:rsidRDefault="004C259F" w:rsidP="004C259F">
            <w:pPr>
              <w:pStyle w:val="EngHang"/>
            </w:pPr>
            <w:r w:rsidRPr="007425E1">
              <w:t>He Who sits upon,</w:t>
            </w:r>
          </w:p>
          <w:p w:rsidR="004C259F" w:rsidRDefault="004C259F" w:rsidP="004C259F">
            <w:pPr>
              <w:pStyle w:val="EngHangEnd"/>
            </w:pPr>
            <w:r w:rsidRPr="007425E1">
              <w:t>The chariot</w:t>
            </w:r>
            <w:r>
              <w:rPr>
                <w:rStyle w:val="FootnoteReference"/>
                <w:lang w:val="en-GB"/>
              </w:rPr>
              <w:t xml:space="preserve">  </w:t>
            </w:r>
            <w:r w:rsidRPr="007425E1">
              <w:t xml:space="preserve"> of the Cherubim.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Ϯⲡⲟⲗⲓⲥ ⲙ̀ⲯⲩⲭⲟⲛ</w:t>
            </w:r>
          </w:p>
          <w:p w:rsidR="00D72DC0" w:rsidRDefault="00D72DC0" w:rsidP="00D72DC0">
            <w:pPr>
              <w:pStyle w:val="CopticVersemulti-line"/>
            </w:pPr>
            <w:r w:rsidRPr="00D72DC0">
              <w:t>ⲉ̀ⲧⲁ ⲫⲏⲉⲧϭⲟⲥⲓ ϣⲱⲡⲓ ⲛ̀ϧⲏⲧⲥ</w:t>
            </w:r>
          </w:p>
          <w:p w:rsidR="00D72DC0" w:rsidRDefault="00D72DC0" w:rsidP="00D72DC0">
            <w:pPr>
              <w:pStyle w:val="CopticVersemulti-line"/>
            </w:pPr>
            <w:r w:rsidRPr="00D72DC0">
              <w:t>ⲫⲏⲉⲧϩⲉⲙⲥⲓ ⲉ̀ϩ̀ⲣⲏⲓ ϩⲓϫⲉⲛ</w:t>
            </w:r>
          </w:p>
          <w:p w:rsidR="004C259F" w:rsidRDefault="00D72DC0" w:rsidP="00D72DC0">
            <w:pPr>
              <w:pStyle w:val="CopticVerse"/>
            </w:pPr>
            <w:r w:rsidRPr="00D72DC0">
              <w:t>ⲡ̀ϩⲁⲣⲙⲁ ⲛ̀ⲛⲓⲭⲉⲣⲟⲩⲃⲓⲙ</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The Seraphim glorify Him,</w:t>
            </w:r>
          </w:p>
          <w:p w:rsidR="004C259F" w:rsidRPr="007425E1" w:rsidRDefault="004C259F" w:rsidP="004C259F">
            <w:pPr>
              <w:pStyle w:val="EngHang"/>
            </w:pPr>
            <w:r w:rsidRPr="007425E1">
              <w:t>He Whom you held in your arms,</w:t>
            </w:r>
          </w:p>
          <w:p w:rsidR="004C259F" w:rsidRPr="007425E1" w:rsidRDefault="004C259F" w:rsidP="004C259F">
            <w:pPr>
              <w:pStyle w:val="EngHang"/>
            </w:pPr>
            <w:r w:rsidRPr="007425E1">
              <w:t>He Who gives food to all flesh,</w:t>
            </w:r>
          </w:p>
          <w:p w:rsidR="004C259F" w:rsidRDefault="004C259F" w:rsidP="004C259F">
            <w:pPr>
              <w:pStyle w:val="EngHangEnd"/>
            </w:pPr>
            <w:r w:rsidRPr="007425E1">
              <w:t>Through His great compassion.</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Ⲛⲓⲥⲉⲣⲁⲫⲓⲙ ⲥⲉϯⲱ̀ⲟⲩ ⲛⲁϥ</w:t>
            </w:r>
          </w:p>
          <w:p w:rsidR="00D72DC0" w:rsidRDefault="00D72DC0" w:rsidP="00D72DC0">
            <w:pPr>
              <w:pStyle w:val="CopticVersemulti-line"/>
            </w:pPr>
            <w:r w:rsidRPr="00D72DC0">
              <w:t>ⲁ̀ⲣⲉⲧⲁⲗⲟϥ ⲉ̀ϫⲉⲛ ⲛⲉϫ̀ⲫⲟⲓ</w:t>
            </w:r>
          </w:p>
          <w:p w:rsidR="00D72DC0" w:rsidRDefault="00D72DC0" w:rsidP="00D72DC0">
            <w:pPr>
              <w:pStyle w:val="CopticVersemulti-line"/>
            </w:pPr>
            <w:r w:rsidRPr="00D72DC0">
              <w:t>ⲫⲏⲉⲧ ϯϧ̀ⲣⲉ ⲛ̀ⲥⲁⲣⲝ ⲛⲓⲃⲉⲛ</w:t>
            </w:r>
          </w:p>
          <w:p w:rsidR="004C259F" w:rsidRDefault="00D72DC0" w:rsidP="00D72DC0">
            <w:pPr>
              <w:pStyle w:val="CopticVerse"/>
            </w:pPr>
            <w:r w:rsidRPr="00D72DC0">
              <w:t>ϩⲓⲧⲉⲛ ⲧⲉϥⲙⲉⲧϣⲁⲛϩ̀ⲑⲏϥ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He was fed from your paps,</w:t>
            </w:r>
          </w:p>
          <w:p w:rsidR="004C259F" w:rsidRPr="007425E1" w:rsidRDefault="004C259F" w:rsidP="004C259F">
            <w:pPr>
              <w:pStyle w:val="EngHang"/>
              <w:rPr>
                <w:color w:val="FF0000"/>
              </w:rPr>
            </w:pPr>
            <w:r w:rsidRPr="007425E1">
              <w:t>And you suckled Him,</w:t>
            </w:r>
          </w:p>
          <w:p w:rsidR="004C259F" w:rsidRPr="007425E1" w:rsidRDefault="004C259F" w:rsidP="004C259F">
            <w:pPr>
              <w:pStyle w:val="EngHang"/>
            </w:pPr>
            <w:r w:rsidRPr="007425E1">
              <w:t>For He is our God,</w:t>
            </w:r>
          </w:p>
          <w:p w:rsidR="004C259F" w:rsidRDefault="004C259F" w:rsidP="004C259F">
            <w:pPr>
              <w:pStyle w:val="EngHangEnd"/>
            </w:pPr>
            <w:r w:rsidRPr="007425E1">
              <w:t xml:space="preserve">And Saviour of everyone. </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Ⲁϥⲁ̀ⲙⲟⲛⲓ ⲛ̀ⲛⲉⲙⲛⲟϯ</w:t>
            </w:r>
          </w:p>
          <w:p w:rsidR="00D72DC0" w:rsidRDefault="00D72DC0" w:rsidP="00D72DC0">
            <w:pPr>
              <w:pStyle w:val="CopticVersemulti-line"/>
            </w:pPr>
            <w:r w:rsidRPr="00D72DC0">
              <w:t>ⲁ̀ⲣⲉϯ ⲉ̀ⲣⲱϯ ⲉ̀ϧⲟⲩⲛ ⲉ̀ⲣⲟϥ</w:t>
            </w:r>
          </w:p>
          <w:p w:rsidR="00D72DC0" w:rsidRDefault="00D72DC0" w:rsidP="00D72DC0">
            <w:pPr>
              <w:pStyle w:val="CopticVersemulti-line"/>
            </w:pPr>
            <w:r w:rsidRPr="00D72DC0">
              <w:t>ϫⲉ ⲅⲁⲣ ⲛ̀ⲑⲟϥ ⲡⲉ ⲡⲉⲛⲛⲟⲩϯ</w:t>
            </w:r>
          </w:p>
          <w:p w:rsidR="004C259F" w:rsidRDefault="00D72DC0" w:rsidP="00D72DC0">
            <w:pPr>
              <w:pStyle w:val="CopticVerse"/>
            </w:pPr>
            <w:r w:rsidRPr="00D72DC0">
              <w:t>ⲟⲩⲟϩ ⲡ̀ⲥⲱⲧⲏⲣ ⲧ̀ⲉ ⲟⲩⲟⲛ ⲛⲓⲃⲉⲛ</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He shepherds us,</w:t>
            </w:r>
          </w:p>
          <w:p w:rsidR="004C259F" w:rsidRPr="007425E1" w:rsidRDefault="004C259F" w:rsidP="004C259F">
            <w:pPr>
              <w:pStyle w:val="EngHang"/>
            </w:pPr>
            <w:r w:rsidRPr="007425E1">
              <w:t>For ever and ever,</w:t>
            </w:r>
          </w:p>
          <w:p w:rsidR="004C259F" w:rsidRPr="007425E1" w:rsidRDefault="004C259F" w:rsidP="004C259F">
            <w:pPr>
              <w:pStyle w:val="EngHang"/>
            </w:pPr>
            <w:r w:rsidRPr="007425E1">
              <w:t>We praise and glorify Him,</w:t>
            </w:r>
          </w:p>
          <w:p w:rsidR="004C259F" w:rsidRP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Ⲛ̀ⲑⲟϥ ⲡⲉⲑⲛⲁⲁ̀ⲙⲟⲛⲓ ⲙ̀ⲙⲟⲛ</w:t>
            </w:r>
          </w:p>
          <w:p w:rsidR="00D72DC0" w:rsidRDefault="00D72DC0" w:rsidP="00D72DC0">
            <w:pPr>
              <w:pStyle w:val="CopticVersemulti-line"/>
            </w:pPr>
            <w:r w:rsidRPr="00D72DC0">
              <w:t>ϣⲁ ⲉⲛⲉϩ ⲛ̀ⲧⲉ ⲡⲓⲉ̀ⲛⲉϩ</w:t>
            </w:r>
          </w:p>
          <w:p w:rsidR="00D72DC0" w:rsidRDefault="00D72DC0" w:rsidP="00D72DC0">
            <w:pPr>
              <w:pStyle w:val="CopticVersemulti-line"/>
            </w:pPr>
            <w:r w:rsidRPr="00D72DC0">
              <w:t>ⲧⲉⲛϩⲱⲥ ⲉ̀ⲣⲟϥ ⲧⲉⲛϯⲱ̀ⲟⲩ ⲛⲁϥ</w:t>
            </w:r>
          </w:p>
          <w:p w:rsidR="004C259F" w:rsidRDefault="00D72DC0" w:rsidP="00D72DC0">
            <w:pPr>
              <w:pStyle w:val="CopticVerse"/>
            </w:pPr>
            <w:r w:rsidRPr="00D72DC0">
              <w:t>ⲧⲉⲛⲉⲣϩⲟⲩⲟ̀ ⲧⲉⲛϭⲓⲥⲓ ⲁⲙⲙⲟϥ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He took what is ours,</w:t>
            </w:r>
          </w:p>
          <w:p w:rsidR="004C259F" w:rsidRPr="007425E1" w:rsidRDefault="004C259F" w:rsidP="004C259F">
            <w:pPr>
              <w:pStyle w:val="EngHang"/>
            </w:pPr>
            <w:r w:rsidRPr="007425E1">
              <w:t>And gave us what is His,</w:t>
            </w:r>
          </w:p>
          <w:p w:rsidR="004C259F" w:rsidRPr="007425E1" w:rsidRDefault="004C259F" w:rsidP="004C259F">
            <w:pPr>
              <w:pStyle w:val="EngHang"/>
            </w:pPr>
            <w:r w:rsidRPr="007425E1">
              <w:t>We praise and glorify Him,</w:t>
            </w:r>
          </w:p>
          <w:p w:rsid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4C259F" w:rsidRDefault="00D72DC0" w:rsidP="00D72DC0">
            <w:pPr>
              <w:pStyle w:val="CopticVersemulti-line"/>
            </w:pPr>
            <w:r w:rsidRPr="00192066">
              <w:t>ⲧⲉⲛⲉ̀ⲣϩⲟⲩⲟ̀ ϭⲓⲥⲓ ⲙ̀ⲙⲟϥ</w:t>
            </w:r>
          </w:p>
        </w:tc>
      </w:tr>
    </w:tbl>
    <w:p w:rsidR="004C259F" w:rsidRDefault="004C259F" w:rsidP="00D24FE1">
      <w:pPr>
        <w:pStyle w:val="Heading4"/>
      </w:pPr>
      <w:bookmarkStart w:id="380" w:name="_Toc298681335"/>
      <w:r>
        <w:t>Part Five</w:t>
      </w:r>
      <w:bookmarkEnd w:id="3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prudent</w:t>
            </w:r>
            <w:r>
              <w:rPr>
                <w:rStyle w:val="FootnoteReference"/>
                <w:lang w:val="en-GB"/>
              </w:rPr>
              <w:t xml:space="preserve">  </w:t>
            </w:r>
            <w:r w:rsidRPr="007425E1">
              <w:t xml:space="preserve"> Mother of God,</w:t>
            </w:r>
            <w:r w:rsidRPr="007425E1">
              <w:tab/>
            </w:r>
          </w:p>
          <w:p w:rsidR="0038151E" w:rsidRPr="007425E1" w:rsidRDefault="0038151E" w:rsidP="0038151E">
            <w:pPr>
              <w:pStyle w:val="EngHang"/>
            </w:pPr>
            <w:r w:rsidRPr="007425E1">
              <w:t>The fragrant garden,</w:t>
            </w:r>
            <w:r w:rsidRPr="007425E1">
              <w:tab/>
            </w:r>
            <w:r w:rsidRPr="007425E1">
              <w:tab/>
            </w:r>
          </w:p>
          <w:p w:rsidR="0038151E" w:rsidRPr="0038151E" w:rsidRDefault="0038151E" w:rsidP="0038151E">
            <w:pPr>
              <w:pStyle w:val="EngHangEnd"/>
            </w:pPr>
            <w:r w:rsidRPr="007425E1">
              <w:t>The holy fountain of living water.</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Pr>
                <w:rFonts w:cs="FreeSerifAvvaShenouda"/>
              </w:rPr>
              <w:t>Ϯ</w:t>
            </w:r>
            <w:r w:rsidRPr="00D72DC0">
              <w:t>ⲡⲁⲣⲑⲉⲛⲟⲥ Ⲙⲁⲣⲓⲁⲙ</w:t>
            </w:r>
          </w:p>
          <w:p w:rsidR="00D72DC0" w:rsidRDefault="00D72DC0"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D72DC0" w:rsidRDefault="00D72DC0"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38151E" w:rsidRDefault="00D72DC0"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fruit of your womb,</w:t>
            </w:r>
          </w:p>
          <w:p w:rsidR="0038151E" w:rsidRPr="007425E1" w:rsidRDefault="0038151E" w:rsidP="0038151E">
            <w:pPr>
              <w:pStyle w:val="EngHang"/>
            </w:pPr>
            <w:r w:rsidRPr="007425E1">
              <w:t>Came and saved the world,</w:t>
            </w:r>
          </w:p>
          <w:p w:rsidR="0038151E" w:rsidRPr="007425E1" w:rsidRDefault="0038151E" w:rsidP="0038151E">
            <w:pPr>
              <w:pStyle w:val="EngHang"/>
            </w:pPr>
            <w:r w:rsidRPr="007425E1">
              <w:t>He abolished</w:t>
            </w:r>
            <w:r>
              <w:rPr>
                <w:rStyle w:val="FootnoteReference"/>
                <w:lang w:val="en-GB"/>
              </w:rPr>
              <w:t xml:space="preserve">  </w:t>
            </w:r>
            <w:r w:rsidRPr="007425E1">
              <w:t xml:space="preserve"> the enmity,</w:t>
            </w:r>
          </w:p>
          <w:p w:rsidR="0038151E" w:rsidRPr="0038151E" w:rsidRDefault="0038151E" w:rsidP="0038151E">
            <w:pPr>
              <w:pStyle w:val="EngHangEnd"/>
            </w:pPr>
            <w:r w:rsidRPr="007425E1">
              <w:t>And established to us His peace.</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D72DC0">
              <w:t>Ⲁ̀ ⲡⲓⲕⲁⲣⲡⲟⲥ ⲛ̀ⲧⲉ ⲧⲉⲛⲉϫⲓ</w:t>
            </w:r>
          </w:p>
          <w:p w:rsidR="00D72DC0" w:rsidRDefault="00D72DC0" w:rsidP="00D72DC0">
            <w:pPr>
              <w:pStyle w:val="CopticVersemulti-line"/>
            </w:pPr>
            <w:r w:rsidRPr="00D72DC0">
              <w:t>ⲁϥⲓ̀ ⲁϥⲥⲱϯ ⲛ̀ϯⲟⲓⲕⲟⲩⲙⲉⲛⲏ</w:t>
            </w:r>
          </w:p>
          <w:p w:rsidR="00D72DC0" w:rsidRDefault="00D72DC0" w:rsidP="00D72DC0">
            <w:pPr>
              <w:pStyle w:val="CopticVersemulti-line"/>
            </w:pPr>
            <w:r w:rsidRPr="00D72DC0">
              <w:t>ⲁϥⲃⲉⲗ ϯⲙⲉⲧϫⲁϫⲓ ⲉⲃⲟⲗ ϩⲁⲣⲟⲛ</w:t>
            </w:r>
          </w:p>
          <w:p w:rsidR="0038151E" w:rsidRDefault="00D72DC0" w:rsidP="00D72DC0">
            <w:pPr>
              <w:pStyle w:val="CopticVersemulti-line"/>
            </w:pPr>
            <w:r w:rsidRPr="00D72DC0">
              <w:t>ⲁϥⲥⲉⲙⲛⲓ ⲛⲁⲛ ⲛ̀ⲧⲉϥϩⲓⲣⲏⲛⲏ</w:t>
            </w:r>
          </w:p>
        </w:tc>
      </w:tr>
      <w:tr w:rsidR="0038151E" w:rsidTr="0038151E">
        <w:trPr>
          <w:cantSplit/>
          <w:jc w:val="center"/>
        </w:trPr>
        <w:tc>
          <w:tcPr>
            <w:tcW w:w="288" w:type="dxa"/>
          </w:tcPr>
          <w:p w:rsidR="0038151E" w:rsidRDefault="0038151E" w:rsidP="0038151E">
            <w:pPr>
              <w:pStyle w:val="CopticCross"/>
            </w:pPr>
            <w:r w:rsidRPr="00FB5ACB">
              <w:t xml:space="preserve">¿ </w:t>
            </w:r>
          </w:p>
        </w:tc>
        <w:tc>
          <w:tcPr>
            <w:tcW w:w="3960" w:type="dxa"/>
          </w:tcPr>
          <w:p w:rsidR="0038151E" w:rsidRPr="007425E1" w:rsidRDefault="0038151E" w:rsidP="0038151E">
            <w:pPr>
              <w:pStyle w:val="EngHang"/>
            </w:pPr>
            <w:r w:rsidRPr="007425E1">
              <w:t>Through His Cross,</w:t>
            </w:r>
          </w:p>
          <w:p w:rsidR="0038151E" w:rsidRPr="007425E1" w:rsidRDefault="0038151E" w:rsidP="0038151E">
            <w:pPr>
              <w:pStyle w:val="EngHang"/>
            </w:pPr>
            <w:r w:rsidRPr="007425E1">
              <w:t>And His holy resurrection,</w:t>
            </w:r>
          </w:p>
          <w:p w:rsidR="0038151E" w:rsidRPr="007425E1" w:rsidRDefault="0038151E" w:rsidP="0038151E">
            <w:pPr>
              <w:pStyle w:val="EngHang"/>
            </w:pPr>
            <w:r w:rsidRPr="007425E1">
              <w:t>He restored man once again,</w:t>
            </w:r>
          </w:p>
          <w:p w:rsidR="0038151E" w:rsidRPr="0038151E" w:rsidRDefault="0038151E" w:rsidP="0038151E">
            <w:pPr>
              <w:pStyle w:val="EngHangEnd"/>
            </w:pPr>
            <w:r w:rsidRPr="007425E1">
              <w:t>To Paradise.</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sidRPr="00D72DC0">
              <w:t>Ⲉ̀ⲃⲟⲗϩⲓⲧⲉⲛ ⲡⲉϥ̀ⲥⲧⲁⲩⲣⲟⲥ</w:t>
            </w:r>
          </w:p>
          <w:p w:rsidR="00D72DC0" w:rsidRDefault="00D72DC0" w:rsidP="00D72DC0">
            <w:pPr>
              <w:pStyle w:val="CopticVersemulti-line"/>
            </w:pPr>
            <w:r w:rsidRPr="00D72DC0">
              <w:t>ⲛⲉⲙ ⲧⲉϥⲁ̀ⲛⲁⲥⲧⲁⲥⲓⲥ ⲉ̅ⲑ̅ⲩ</w:t>
            </w:r>
          </w:p>
          <w:p w:rsidR="00D72DC0" w:rsidRDefault="00D72DC0" w:rsidP="00D72DC0">
            <w:pPr>
              <w:pStyle w:val="CopticVersemulti-line"/>
            </w:pPr>
            <w:r w:rsidRPr="00D72DC0">
              <w:t>ⲁϥⲧⲁⲥⲑⲟ ⲙ̀ⲡⲓⲣⲱⲙⲓ ⲛ̀ⲕⲉⲥⲟⲡ</w:t>
            </w:r>
          </w:p>
          <w:p w:rsidR="0038151E" w:rsidRDefault="00D72DC0" w:rsidP="00D72DC0">
            <w:pPr>
              <w:pStyle w:val="CopticVerse"/>
            </w:pPr>
            <w:r w:rsidRPr="00D72DC0">
              <w:t>ⲉ̀ϧⲟⲩⲛ ⲉ̀ⲡⲓⲡⲁⲣⲁⲇⲓⲥⲟⲥ</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38151E" w:rsidRDefault="00D72DC0" w:rsidP="00D72DC0">
            <w:pPr>
              <w:pStyle w:val="CopticVersemulti-line"/>
            </w:pPr>
            <w:r w:rsidRPr="00192066">
              <w:t>ⲧⲉⲛⲉ̀ⲣϩⲟⲩⲟ̀ ϭⲓⲥⲓ ⲙ̀ⲙⲟϥ</w:t>
            </w:r>
          </w:p>
        </w:tc>
      </w:tr>
    </w:tbl>
    <w:p w:rsidR="0038151E" w:rsidRDefault="0038151E" w:rsidP="00D24FE1">
      <w:pPr>
        <w:pStyle w:val="Heading4"/>
      </w:pPr>
      <w:bookmarkStart w:id="381" w:name="_Toc298681336"/>
      <w:r>
        <w:t>Part Six</w:t>
      </w:r>
      <w:bookmarkEnd w:id="3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holy Mother of God,</w:t>
            </w:r>
          </w:p>
          <w:p w:rsidR="0038151E" w:rsidRPr="007425E1" w:rsidRDefault="0038151E" w:rsidP="0038151E">
            <w:pPr>
              <w:pStyle w:val="EngHang"/>
            </w:pPr>
            <w:r w:rsidRPr="007425E1">
              <w:t>The faithful advocate,</w:t>
            </w:r>
          </w:p>
          <w:p w:rsidR="0038151E" w:rsidRPr="0038151E" w:rsidRDefault="0038151E" w:rsidP="0038151E">
            <w:pPr>
              <w:pStyle w:val="EngHangEnd"/>
            </w:pPr>
            <w:r w:rsidRPr="007425E1">
              <w:t>For all mankind.</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D72DC0">
            <w:pPr>
              <w:pStyle w:val="CopticVersemulti-line"/>
            </w:pPr>
            <w:r w:rsidRPr="009A65C4">
              <w:t>Ϯⲡⲁⲣⲑⲉⲛⲟⲥ Ⲙⲁⲣⲓⲁⲙ</w:t>
            </w:r>
          </w:p>
          <w:p w:rsidR="009A65C4" w:rsidRDefault="009A65C4" w:rsidP="00D72DC0">
            <w:pPr>
              <w:pStyle w:val="CopticVersemulti-line"/>
            </w:pPr>
            <w:r w:rsidRPr="009A65C4">
              <w:t>ϯⲑⲉⲟⲧⲟⲕⲟⲥ ⲉ̅ⲑ̅ⲩ</w:t>
            </w:r>
          </w:p>
          <w:p w:rsidR="009A65C4" w:rsidRDefault="009A65C4" w:rsidP="00D72DC0">
            <w:pPr>
              <w:pStyle w:val="CopticVersemulti-line"/>
            </w:pPr>
            <w:r w:rsidRPr="009A65C4">
              <w:t>ϯⲡ̀ⲣⲟⲥⲧⲁⲧⲏⲥ ⲉⲧⲉⲛϩⲟⲧ</w:t>
            </w:r>
          </w:p>
          <w:p w:rsidR="0038151E" w:rsidRDefault="009A65C4" w:rsidP="009A65C4">
            <w:pPr>
              <w:pStyle w:val="CopticVerse"/>
            </w:pPr>
            <w:r w:rsidRPr="009A65C4">
              <w:t>ⲛ̀ⲧⲉ ⲡ̀ⲅⲉⲛⲟⲥ ⲛ̀ⲧⲉ ϯⲙⲉⲧⲣⲱⲙⲓ</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Intercede on our behalf,</w:t>
            </w:r>
          </w:p>
          <w:p w:rsidR="0038151E" w:rsidRPr="007425E1" w:rsidRDefault="0038151E" w:rsidP="0038151E">
            <w:pPr>
              <w:pStyle w:val="EngHang"/>
            </w:pPr>
            <w:r w:rsidRPr="007425E1">
              <w:t>Before Christ Whom you brought forth,</w:t>
            </w:r>
          </w:p>
          <w:p w:rsidR="0038151E" w:rsidRPr="007425E1" w:rsidRDefault="0038151E" w:rsidP="0038151E">
            <w:pPr>
              <w:pStyle w:val="EngHang"/>
            </w:pPr>
            <w:r w:rsidRPr="007425E1">
              <w:t>That He may grant us,</w:t>
            </w:r>
          </w:p>
          <w:p w:rsidR="0038151E" w:rsidRPr="0038151E" w:rsidRDefault="0038151E" w:rsidP="0038151E">
            <w:pPr>
              <w:pStyle w:val="EngHangEnd"/>
            </w:pPr>
            <w:r w:rsidRPr="007425E1">
              <w:t xml:space="preserve">The </w:t>
            </w:r>
            <w:r>
              <w:t>forgiveness of our sins.</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D72DC0">
            <w:pPr>
              <w:pStyle w:val="CopticVersemulti-line"/>
            </w:pPr>
            <w:r w:rsidRPr="009A65C4">
              <w:t>Ⲁ̀ⲣⲓⲡ̀ⲣⲉⲥⲃⲉⲩⲓⲛ ⲉ̀ϩ̀ⲣⲏⲓ ⲉ̀ϫⲱⲛ</w:t>
            </w:r>
          </w:p>
          <w:p w:rsidR="009A65C4" w:rsidRDefault="009A65C4" w:rsidP="00D72DC0">
            <w:pPr>
              <w:pStyle w:val="CopticVersemulti-line"/>
            </w:pPr>
            <w:r w:rsidRPr="009A65C4">
              <w:t>ⲛⲁϩⲣⲉⲛ Ⲡⲭ̅ⲥ ⲫⲏⲉ̀ⲧⲁⲣⲉϫ̀ⲫⲟϥ</w:t>
            </w:r>
          </w:p>
          <w:p w:rsidR="009A65C4" w:rsidRDefault="009A65C4" w:rsidP="00D72DC0">
            <w:pPr>
              <w:pStyle w:val="CopticVersemulti-line"/>
            </w:pPr>
            <w:r w:rsidRPr="009A65C4">
              <w:t>ϩⲟⲡⲟⲥ ⲛ̀ⲧⲉϥⲉⲣϩⲙⲟⲧ ⲛⲁⲛ</w:t>
            </w:r>
          </w:p>
          <w:p w:rsidR="0038151E" w:rsidRDefault="009A65C4" w:rsidP="009A65C4">
            <w:pPr>
              <w:pStyle w:val="CopticVerse"/>
            </w:pPr>
            <w:r w:rsidRPr="009A65C4">
              <w:t>ⲙ̀ⲡⲓⲭⲱ ⲉ̀ⲃⲟⲗ ⲛ̀ⲧⲉ ⲛⲉⲛⲛⲟⲃⲓ</w:t>
            </w:r>
          </w:p>
        </w:tc>
      </w:tr>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D24FE1">
      <w:pPr>
        <w:pStyle w:val="Heading4"/>
      </w:pPr>
      <w:bookmarkStart w:id="382" w:name="_Toc298681337"/>
      <w:r>
        <w:t>Part Seven</w:t>
      </w:r>
      <w:bookmarkEnd w:id="3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Cried out in the temple,</w:t>
            </w:r>
          </w:p>
          <w:p w:rsidR="0038151E" w:rsidRPr="007425E1" w:rsidRDefault="0038151E" w:rsidP="0038151E">
            <w:pPr>
              <w:pStyle w:val="EngHang"/>
            </w:pPr>
            <w:r w:rsidRPr="007425E1">
              <w:t>Saying “My peace,</w:t>
            </w:r>
          </w:p>
          <w:p w:rsidR="0038151E" w:rsidRDefault="0038151E" w:rsidP="0038151E">
            <w:pPr>
              <w:pStyle w:val="EngHangEnd"/>
            </w:pPr>
            <w:r w:rsidRPr="007425E1">
              <w:t>God does know.</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Pr>
                <w:rFonts w:cs="FreeSerifAvvaShenouda"/>
              </w:rPr>
              <w:t>Ϯ</w:t>
            </w:r>
            <w:r w:rsidRPr="009A65C4">
              <w:t>ⲡⲁⲣⲑⲉⲛⲟⲥ Ⲙⲁⲣⲓⲁⲙ</w:t>
            </w:r>
          </w:p>
          <w:p w:rsidR="009A65C4" w:rsidRDefault="009A65C4"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9A65C4" w:rsidRDefault="009A65C4"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38151E" w:rsidRDefault="009A65C4"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38151E" w:rsidTr="00FC1BD5">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For I know nought,</w:t>
            </w:r>
          </w:p>
          <w:p w:rsidR="0038151E" w:rsidRPr="007425E1" w:rsidRDefault="0038151E" w:rsidP="0038151E">
            <w:pPr>
              <w:pStyle w:val="EngHang"/>
            </w:pPr>
            <w:r w:rsidRPr="007425E1">
              <w:t>Other than the word of the angel,</w:t>
            </w:r>
          </w:p>
          <w:p w:rsidR="0038151E" w:rsidRPr="007425E1" w:rsidRDefault="0038151E" w:rsidP="0038151E">
            <w:pPr>
              <w:pStyle w:val="EngHang"/>
            </w:pPr>
            <w:r w:rsidRPr="007425E1">
              <w:t>Evangelising to me the joy,</w:t>
            </w:r>
          </w:p>
          <w:p w:rsidR="0038151E" w:rsidRPr="0038151E" w:rsidRDefault="0038151E" w:rsidP="0038151E">
            <w:pPr>
              <w:pStyle w:val="EngHangEnd"/>
            </w:pPr>
            <w:r w:rsidRPr="007425E1">
              <w:t>Coming to me from heaven.</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9A65C4">
              <w:t>Ϯⲥⲱⲟⲩⲛ ⲅⲁⲣ ⲛ̀ϩ̀ⲗⲓ ⲁⲛ</w:t>
            </w:r>
          </w:p>
          <w:p w:rsidR="009A65C4" w:rsidRDefault="009A65C4" w:rsidP="009A65C4">
            <w:pPr>
              <w:pStyle w:val="CopticVersemulti-line"/>
            </w:pPr>
            <w:r w:rsidRPr="009A65C4">
              <w:t>ⲉ̀ⲃⲏⲗ ⲉⲧ̀ⲥⲙⲏ ⲛ̀ⲧⲉ ⲡⲓⲁⲅⲅⲉⲗⲟⲥ</w:t>
            </w:r>
          </w:p>
          <w:p w:rsidR="009A65C4" w:rsidRDefault="009A65C4" w:rsidP="009A65C4">
            <w:pPr>
              <w:pStyle w:val="CopticVersemulti-line"/>
            </w:pPr>
            <w:r w:rsidRPr="009A65C4">
              <w:t>ⲉϥϩⲓϣⲉⲛⲛⲟⲩϥⲓ ⲛⲏⲓ ⲛ̀ⲟⲩⲣⲁϣⲓ</w:t>
            </w:r>
          </w:p>
          <w:p w:rsidR="0038151E" w:rsidRDefault="009A65C4" w:rsidP="009A65C4">
            <w:pPr>
              <w:pStyle w:val="CopticVerse"/>
            </w:pPr>
            <w:r w:rsidRPr="009A65C4">
              <w:t>ⲉϥⲛⲏⲟⲩ ⲛⲏⲓ ⲉ̀ⲃⲟⲗϧⲉⲛ ⲧ̀ⲫⲉ</w:t>
            </w:r>
          </w:p>
        </w:tc>
      </w:tr>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38151E">
      <w:pPr>
        <w:pStyle w:val="Heading3"/>
      </w:pPr>
      <w:bookmarkStart w:id="383" w:name="_Toc298681338"/>
      <w:bookmarkStart w:id="384" w:name="_Toc308441937"/>
      <w:r>
        <w:t>The Crown</w:t>
      </w:r>
      <w:bookmarkEnd w:id="383"/>
      <w:bookmarkEnd w:id="384"/>
    </w:p>
    <w:p w:rsidR="009A65C4" w:rsidRPr="009A65C4" w:rsidRDefault="009A65C4" w:rsidP="009A65C4">
      <w:pPr>
        <w:pStyle w:val="Heading3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What do I call you,</w:t>
            </w:r>
          </w:p>
          <w:p w:rsidR="00FC1BD5" w:rsidRPr="007425E1" w:rsidRDefault="00FC1BD5" w:rsidP="00FC1BD5">
            <w:pPr>
              <w:pStyle w:val="EngHang"/>
            </w:pPr>
            <w:r w:rsidRPr="007425E1">
              <w:t>O all-holy Virgin,</w:t>
            </w:r>
          </w:p>
          <w:p w:rsidR="00FC1BD5" w:rsidRPr="007425E1" w:rsidRDefault="00FC1BD5" w:rsidP="00FC1BD5">
            <w:pPr>
              <w:pStyle w:val="EngHang"/>
            </w:pPr>
            <w:r w:rsidRPr="007425E1">
              <w:t xml:space="preserve">Who gave birth to </w:t>
            </w:r>
          </w:p>
          <w:p w:rsidR="00FC1BD5" w:rsidRDefault="00FC1BD5" w:rsidP="00FC1BD5">
            <w:pPr>
              <w:pStyle w:val="EngHangEnd"/>
            </w:pPr>
            <w:r>
              <w:t>T</w:t>
            </w:r>
            <w:r w:rsidRPr="007425E1">
              <w:t xml:space="preserve">he Incomprehensible and </w:t>
            </w:r>
            <w:r w:rsidRPr="00FC1BD5">
              <w:rPr>
                <w:color w:val="FF0000"/>
                <w:highlight w:val="yellow"/>
              </w:rPr>
              <w:t>Uncircumscript</w:t>
            </w:r>
            <w:r w:rsidRPr="007425E1">
              <w:t>.</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9A65C4" w:rsidRDefault="009A65C4"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9A65C4" w:rsidRDefault="009A65C4"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FC1BD5" w:rsidRDefault="009A65C4"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For many are your praises,</w:t>
            </w:r>
          </w:p>
          <w:p w:rsidR="00FC1BD5" w:rsidRPr="007425E1" w:rsidRDefault="00FC1BD5" w:rsidP="00FC1BD5">
            <w:pPr>
              <w:pStyle w:val="EngHang"/>
            </w:pPr>
            <w:r w:rsidRPr="007425E1">
              <w:t>O you adorned with all honour,</w:t>
            </w:r>
          </w:p>
          <w:p w:rsidR="00FC1BD5" w:rsidRPr="007425E1" w:rsidRDefault="00FC1BD5" w:rsidP="00FC1BD5">
            <w:pPr>
              <w:pStyle w:val="EngHang"/>
            </w:pPr>
            <w:r w:rsidRPr="007425E1">
              <w:t>For you became a habitation,</w:t>
            </w:r>
          </w:p>
          <w:p w:rsidR="00FC1BD5" w:rsidRDefault="00FC1BD5" w:rsidP="00FC1BD5">
            <w:pPr>
              <w:pStyle w:val="EngHangEnd"/>
            </w:pPr>
            <w:r w:rsidRPr="007425E1">
              <w:t>For the Wisdom of God.</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Ⲥⲉⲟϣ ⲅⲁⲣ ⲛ̀ϫⲉ ⲛⲉⲉⲩⲫⲟⲙⲓⲁ̀</w:t>
            </w:r>
          </w:p>
          <w:p w:rsidR="009A65C4" w:rsidRDefault="009A65C4" w:rsidP="009A65C4">
            <w:pPr>
              <w:pStyle w:val="CopticVersemulti-line"/>
            </w:pPr>
            <w:r w:rsidRPr="009A65C4">
              <w:t>ⲱ̀ ⲑⲏⲉⲧⲥⲉⲗⲥⲱⲗ ϧⲉⲛ ⲧⲁⲓⲟ̀ ⲛⲓⲃⲉⲛ</w:t>
            </w:r>
          </w:p>
          <w:p w:rsidR="009A65C4" w:rsidRDefault="009A65C4" w:rsidP="009A65C4">
            <w:pPr>
              <w:pStyle w:val="CopticVersemulti-line"/>
            </w:pPr>
            <w:r w:rsidRPr="009A65C4">
              <w:t>ϫⲉ ⲁ̀ⲣⲉϣⲱⲡⲓ ⲛ̀ⲟⲩⲙⲁⲛ̀ϣⲱⲡⲓ</w:t>
            </w:r>
          </w:p>
          <w:p w:rsidR="00FC1BD5" w:rsidRDefault="009A65C4" w:rsidP="009A65C4">
            <w:pPr>
              <w:pStyle w:val="CopticVerse"/>
            </w:pPr>
            <w:r w:rsidRPr="009A65C4">
              <w:t>ⲛ̀ϯⲥⲟⲫⲓⲁ̀ ⲛ̀ⲧⲉ Ⲫϯ</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9A65C4" w:rsidRDefault="00FC1BD5" w:rsidP="009A65C4">
            <w:pPr>
              <w:pStyle w:val="EngHang"/>
              <w:rPr>
                <w:vertAlign w:val="superscript"/>
                <w:lang w:val="en-GB"/>
              </w:rPr>
            </w:pPr>
            <w:r w:rsidRPr="007425E1">
              <w:t>You are the rational hook,</w:t>
            </w:r>
          </w:p>
          <w:p w:rsidR="00FC1BD5" w:rsidRPr="007425E1" w:rsidRDefault="00FC1BD5" w:rsidP="00FC1BD5">
            <w:pPr>
              <w:pStyle w:val="EngHang"/>
            </w:pPr>
            <w:r w:rsidRPr="007425E1">
              <w:t>That catches Christians,</w:t>
            </w:r>
          </w:p>
          <w:p w:rsidR="00FC1BD5" w:rsidRPr="007425E1" w:rsidRDefault="00FC1BD5" w:rsidP="00FC1BD5">
            <w:pPr>
              <w:pStyle w:val="EngHang"/>
            </w:pPr>
            <w:r w:rsidRPr="007425E1">
              <w:t>Teaching them the worship,</w:t>
            </w:r>
          </w:p>
          <w:p w:rsidR="00FC1BD5" w:rsidRDefault="00FC1BD5" w:rsidP="00FC1BD5">
            <w:pPr>
              <w:pStyle w:val="EngHangEnd"/>
            </w:pPr>
            <w:r w:rsidRPr="007425E1">
              <w:t>Of the Life-Giving Trinity.</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Ⲛ̀ⲑⲉ ⲡⲉ ϯⲱⲓⲙⲓ ⲛ̀ⲛⲟⲏ̀ⲧⲉ</w:t>
            </w:r>
          </w:p>
          <w:p w:rsidR="009A65C4" w:rsidRDefault="009A65C4" w:rsidP="009A65C4">
            <w:pPr>
              <w:pStyle w:val="CopticVersemulti-line"/>
            </w:pPr>
            <w:r w:rsidRPr="009A65C4">
              <w:t>ⲉⲧⲧⲁϩⲟ ⲛ̀ⲛⲓⲭ̀ⲣⲓⲥⲧⲓⲁⲛⲟⲥ</w:t>
            </w:r>
          </w:p>
          <w:p w:rsidR="009A65C4" w:rsidRDefault="009A65C4" w:rsidP="009A65C4">
            <w:pPr>
              <w:pStyle w:val="CopticVersemulti-line"/>
            </w:pPr>
            <w:r w:rsidRPr="009A65C4">
              <w:t>ⲉⲥⲧ̀ⲥⲁⲃⲟ ⲙ̀ⲙⲱⲟⲩ ⲉ̀ϯϫⲓⲛⲟⲩⲱϣⲧ</w:t>
            </w:r>
          </w:p>
          <w:p w:rsidR="00FC1BD5" w:rsidRDefault="009A65C4" w:rsidP="009A65C4">
            <w:pPr>
              <w:pStyle w:val="CopticVerse"/>
            </w:pPr>
            <w:r w:rsidRPr="009A65C4">
              <w:t>ⲛ̀ϯⲧ̀ⲣⲓⲁⲥ ⲛ̀ⲣⲉϥⲧⲁⲛϧⲟ</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You are she who carried the pillar,</w:t>
            </w:r>
          </w:p>
          <w:p w:rsidR="00FC1BD5" w:rsidRPr="007425E1" w:rsidRDefault="00FC1BD5" w:rsidP="00FC1BD5">
            <w:pPr>
              <w:pStyle w:val="EngHang"/>
            </w:pPr>
            <w:r w:rsidRPr="007425E1">
              <w:t>Which Moses saw,</w:t>
            </w:r>
          </w:p>
          <w:p w:rsidR="00FC1BD5" w:rsidRPr="007425E1" w:rsidRDefault="00FC1BD5" w:rsidP="00FC1BD5">
            <w:pPr>
              <w:pStyle w:val="EngHang"/>
            </w:pPr>
            <w:r w:rsidRPr="007425E1">
              <w:t>Which is the Son of God,</w:t>
            </w:r>
          </w:p>
          <w:p w:rsidR="00FC1BD5" w:rsidRDefault="00FC1BD5" w:rsidP="00FC1BD5">
            <w:pPr>
              <w:pStyle w:val="EngHangEnd"/>
            </w:pPr>
            <w:r w:rsidRPr="007425E1">
              <w:t>Who came and dwelt in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ⲡⲉ ⲧⲁⲣⲉϥⲁⲓ ϧⲁ ⲡⲓⲥ̀ⲧⲩⲗⲗⲟⲥ</w:t>
            </w:r>
          </w:p>
          <w:p w:rsidR="009A65C4" w:rsidRDefault="009A65C4" w:rsidP="009A65C4">
            <w:pPr>
              <w:pStyle w:val="CopticVersemulti-line"/>
            </w:pPr>
            <w:r w:rsidRPr="009A65C4">
              <w:t>ⲉ̀ⲧⲁⲩⲛⲁⲩ ⲉ̀ⲣⲟⲥ ⲛ̀ϫⲉ Ⲙⲱⲩ̀ⲥⲏⲥ</w:t>
            </w:r>
          </w:p>
          <w:p w:rsidR="009A65C4" w:rsidRDefault="009A65C4" w:rsidP="009A65C4">
            <w:pPr>
              <w:pStyle w:val="CopticVersemulti-line"/>
            </w:pPr>
            <w:r w:rsidRPr="009A65C4">
              <w:t>ⲉ̀ⲧⲉ ⲫⲁⲓ ⲡⲉ ⲡ̀ϣⲏⲣⲓ ⲙ̀Ⲫϯ</w:t>
            </w:r>
          </w:p>
          <w:p w:rsidR="00FC1BD5" w:rsidRDefault="009A65C4" w:rsidP="009A65C4">
            <w:pPr>
              <w:pStyle w:val="CopticVerse"/>
            </w:pPr>
            <w:r w:rsidRPr="009A65C4">
              <w:t>ⲉ̀ⲧⲁϥⲓ̀ ⲁϥϣⲱⲡⲓ ϧⲉⲛ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became the Ark,</w:t>
            </w:r>
          </w:p>
          <w:p w:rsidR="00FC1BD5" w:rsidRPr="007425E1" w:rsidRDefault="00FC1BD5" w:rsidP="00FC1BD5">
            <w:pPr>
              <w:pStyle w:val="EngHang"/>
            </w:pPr>
            <w:r w:rsidRPr="007425E1">
              <w:t>Of Him Who created heaven and earth,</w:t>
            </w:r>
          </w:p>
          <w:p w:rsidR="00FC1BD5" w:rsidRPr="007425E1" w:rsidRDefault="00FC1BD5" w:rsidP="00FC1BD5">
            <w:pPr>
              <w:pStyle w:val="EngHang"/>
            </w:pPr>
            <w:r w:rsidRPr="007425E1">
              <w:t>You carried Him in your womb,</w:t>
            </w:r>
          </w:p>
          <w:p w:rsidR="00FC1BD5" w:rsidRDefault="00FC1BD5" w:rsidP="00FC1BD5">
            <w:pPr>
              <w:pStyle w:val="EngHangEnd"/>
            </w:pPr>
            <w:r w:rsidRPr="007425E1">
              <w:t>For nine numbered months.</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Ⲁ̀ⲣⲉϣⲱⲡⲓ ⲛ̀ⲟⲩⲕⲓⲃⲱⲧⲟⲥ</w:t>
            </w:r>
          </w:p>
          <w:p w:rsidR="009A65C4" w:rsidRDefault="009A65C4" w:rsidP="009A65C4">
            <w:pPr>
              <w:pStyle w:val="CopticVersemulti-line"/>
            </w:pPr>
            <w:r w:rsidRPr="009A65C4">
              <w:t>ⲙ̀ⲫⲏⲉ̀ⲧⲁϥⲑⲁⲙⲓⲟ̀ ⲛ̀ⲧ̀ⲫⲉ ⲛⲉⲙ ⲡ̀ⲕⲁϩⲓ</w:t>
            </w:r>
          </w:p>
          <w:p w:rsidR="009A65C4" w:rsidRDefault="009A65C4" w:rsidP="009A65C4">
            <w:pPr>
              <w:pStyle w:val="CopticVersemulti-line"/>
            </w:pPr>
            <w:r w:rsidRPr="009A65C4">
              <w:t>ⲁ̀ⲣⲉϥⲁⲓ ϧⲁⲣⲟϥ ϧⲉⲛ ⲧⲉⲛⲉϫⲓ</w:t>
            </w:r>
          </w:p>
          <w:p w:rsidR="00FC1BD5" w:rsidRDefault="009A65C4" w:rsidP="009A65C4">
            <w:pPr>
              <w:pStyle w:val="CopticVerse"/>
            </w:pPr>
            <w:r w:rsidRPr="009A65C4">
              <w:t>ⲙ̀ⲯⲓⲧ ⲛ̀ⲁ̀ⲃⲟⲧ ⲛ̀ⲏ̀ⲡⲓ</w:t>
            </w:r>
          </w:p>
        </w:tc>
      </w:tr>
      <w:tr w:rsidR="00FC1BD5" w:rsidTr="009A65C4">
        <w:trPr>
          <w:cantSplit/>
          <w:jc w:val="center"/>
        </w:trPr>
        <w:tc>
          <w:tcPr>
            <w:tcW w:w="288" w:type="dxa"/>
          </w:tcPr>
          <w:p w:rsidR="00FC1BD5" w:rsidRDefault="00FF3502" w:rsidP="00FC1BD5">
            <w:pPr>
              <w:pStyle w:val="CopticCross"/>
            </w:pPr>
            <w:r w:rsidRPr="00FB5ACB">
              <w:lastRenderedPageBreak/>
              <w:t>¿</w:t>
            </w:r>
          </w:p>
        </w:tc>
        <w:tc>
          <w:tcPr>
            <w:tcW w:w="3960" w:type="dxa"/>
          </w:tcPr>
          <w:p w:rsidR="00FC1BD5" w:rsidRPr="007425E1" w:rsidRDefault="00FC1BD5" w:rsidP="00FC1BD5">
            <w:pPr>
              <w:pStyle w:val="EngHang"/>
            </w:pPr>
            <w:r w:rsidRPr="007425E1">
              <w:t>You, also, were entrusted,</w:t>
            </w:r>
          </w:p>
          <w:p w:rsidR="00FC1BD5" w:rsidRPr="007425E1" w:rsidRDefault="00FC1BD5" w:rsidP="00FC1BD5">
            <w:pPr>
              <w:pStyle w:val="EngHang"/>
            </w:pPr>
            <w:r w:rsidRPr="007425E1">
              <w:t>With the breadth of heaven and earth,</w:t>
            </w:r>
          </w:p>
          <w:p w:rsidR="00FC1BD5" w:rsidRPr="007425E1" w:rsidRDefault="00FC1BD5" w:rsidP="00FC1BD5">
            <w:pPr>
              <w:pStyle w:val="EngHang"/>
            </w:pPr>
            <w:r w:rsidRPr="007425E1">
              <w:t>You became for us a cause,</w:t>
            </w:r>
          </w:p>
          <w:p w:rsidR="00FC1BD5" w:rsidRDefault="00FC1BD5" w:rsidP="00FC1BD5">
            <w:pPr>
              <w:pStyle w:val="EngHangEnd"/>
            </w:pPr>
            <w:r w:rsidRPr="007425E1">
              <w:t>To ascend the path</w:t>
            </w:r>
            <w:r>
              <w:rPr>
                <w:rStyle w:val="FootnoteReference"/>
                <w:lang w:val="en-GB"/>
              </w:rPr>
              <w:t xml:space="preserve">  </w:t>
            </w:r>
            <w:r w:rsidRPr="007425E1">
              <w:t xml:space="preserve"> to heaven.</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ⲟⲛ ⲡⲉ ⲉ̀ⲧⲁⲩⲧⲉⲛϩⲟⲩⲧⲥ</w:t>
            </w:r>
          </w:p>
          <w:p w:rsidR="009A65C4" w:rsidRDefault="009A65C4" w:rsidP="009A65C4">
            <w:pPr>
              <w:pStyle w:val="CopticVersemulti-line"/>
            </w:pPr>
            <w:r w:rsidRPr="009A65C4">
              <w:t>ⲉ̀ϯⲟⲩⲏϣⲥⲓ ⲛ̀ⲧ̀ⲫⲉ ⲛⲉⲙ ⲡ̀ⲕⲁϩⲓ</w:t>
            </w:r>
          </w:p>
          <w:p w:rsidR="009A65C4" w:rsidRDefault="009A65C4" w:rsidP="009A65C4">
            <w:pPr>
              <w:pStyle w:val="CopticVersemulti-line"/>
            </w:pPr>
            <w:r w:rsidRPr="009A65C4">
              <w:t>ⲁ̀ⲣⲉϣⲱⲡⲓ ⲛⲁⲛ ⲛ̀ⲟⲩⲗⲱⲓϫⲓ</w:t>
            </w:r>
          </w:p>
          <w:p w:rsidR="00FC1BD5" w:rsidRDefault="009A65C4" w:rsidP="009A65C4">
            <w:pPr>
              <w:pStyle w:val="CopticVerse"/>
            </w:pPr>
            <w:r w:rsidRPr="009A65C4">
              <w:t>ⲡ̀ⲓⲙⲁⲙ̀ⲙⲟϣⲓ ⲉ̀ⲡ̀ϣⲱⲓ ⲉ̀ⲧ̀ⲫⲉ</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are brighter than the sun,</w:t>
            </w:r>
          </w:p>
          <w:p w:rsidR="00FC1BD5" w:rsidRPr="007425E1" w:rsidRDefault="00FC1BD5" w:rsidP="00FC1BD5">
            <w:pPr>
              <w:pStyle w:val="EngHang"/>
            </w:pPr>
            <w:r w:rsidRPr="007425E1">
              <w:t>You are the side of the east,</w:t>
            </w:r>
            <w:r w:rsidRPr="007425E1">
              <w:tab/>
            </w:r>
          </w:p>
          <w:p w:rsidR="00FC1BD5" w:rsidRPr="007425E1" w:rsidRDefault="00FC1BD5" w:rsidP="00FC1BD5">
            <w:pPr>
              <w:pStyle w:val="EngHang"/>
            </w:pPr>
            <w:r w:rsidRPr="007425E1">
              <w:t>To which the righteous look forward</w:t>
            </w:r>
            <w:r>
              <w:t>,</w:t>
            </w:r>
          </w:p>
          <w:p w:rsidR="00FC1BD5" w:rsidRDefault="00FC1BD5" w:rsidP="00AF6B9E">
            <w:pPr>
              <w:pStyle w:val="EngHangEnd"/>
            </w:pPr>
            <w:r w:rsidRPr="007425E1">
              <w:t>In joy and rejoicing.</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Ⲧⲉⲉⲣⲟⲩⲱⲓⲛⲓ ⲉ̀ϩⲟⲧⲉ ⲫ̀ⲣⲏ</w:t>
            </w:r>
          </w:p>
          <w:p w:rsidR="009A65C4" w:rsidRDefault="009A65C4" w:rsidP="009A65C4">
            <w:pPr>
              <w:pStyle w:val="CopticVersemulti-line"/>
            </w:pPr>
            <w:r w:rsidRPr="009A65C4">
              <w:t>ⲛ̀ⲑⲟ ⲡⲉ ⲡ̀ⲥⲁ ⲛ̀ϯⲁ̀ⲛⲁⲧⲟⲗⲏ</w:t>
            </w:r>
          </w:p>
          <w:p w:rsidR="009A65C4" w:rsidRDefault="009A65C4" w:rsidP="009A65C4">
            <w:pPr>
              <w:pStyle w:val="CopticVersemulti-line"/>
            </w:pPr>
            <w:r w:rsidRPr="009A65C4">
              <w:t>ⲉ̀ⲣⲉ ⲛⲓⲑ̀ⲙⲏⲓ ϫⲟⲩϣⲧ ⲉ̀ⲃⲟⲗ ϧⲁϫⲱⲥ</w:t>
            </w:r>
          </w:p>
          <w:p w:rsidR="00FC1BD5" w:rsidRDefault="009A65C4" w:rsidP="009A65C4">
            <w:pPr>
              <w:pStyle w:val="CopticVerse"/>
            </w:pPr>
            <w:r w:rsidRPr="009A65C4">
              <w:t>ϧⲉⲛ ⲟⲩⲟⲩⲛⲟϥ ⲛⲉⲙ ⲟⲩⲑⲉⲗⲏⲗ</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Eve was condemned,</w:t>
            </w:r>
          </w:p>
          <w:p w:rsidR="00FC1BD5" w:rsidRPr="007425E1" w:rsidRDefault="00FC1BD5" w:rsidP="00FC1BD5">
            <w:pPr>
              <w:pStyle w:val="EngHang"/>
            </w:pPr>
            <w:r w:rsidRPr="007425E1">
              <w:t>To give birth with anguish</w:t>
            </w:r>
            <w:r>
              <w:rPr>
                <w:rStyle w:val="FootnoteReference"/>
                <w:lang w:val="en-GB"/>
              </w:rPr>
              <w:t xml:space="preserve"> ,</w:t>
            </w:r>
          </w:p>
          <w:p w:rsidR="00FC1BD5" w:rsidRPr="007425E1" w:rsidRDefault="00FC1BD5" w:rsidP="00FC1BD5">
            <w:pPr>
              <w:pStyle w:val="EngHang"/>
            </w:pPr>
            <w:r w:rsidRPr="007425E1">
              <w:t>Yet, you did hear,</w:t>
            </w:r>
          </w:p>
          <w:p w:rsidR="00FC1BD5" w:rsidRDefault="00FC1BD5" w:rsidP="00AF6B9E">
            <w:pPr>
              <w:pStyle w:val="EngHangEnd"/>
            </w:pPr>
            <w:r>
              <w:t>“Hail to you, O full of grace”.</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Ⲁⲩⲉⲣⲕⲁⲧⲁⲕ̀ⲣⲓⲛⲓⲛ ⲛ̀Ⲉ̀ⲩⲁ</w:t>
            </w:r>
          </w:p>
          <w:p w:rsidR="009A65C4" w:rsidRDefault="009A65C4" w:rsidP="009A65C4">
            <w:pPr>
              <w:pStyle w:val="CopticVersemulti-line"/>
            </w:pPr>
            <w:r w:rsidRPr="009A65C4">
              <w:t>ϫⲉ ⲧⲉⲣⲁⲙⲓⲥⲓ ϧⲉⲛ ⲟⲩⲉⲙⲕⲁϩⲛ̀ϩⲏⲧ</w:t>
            </w:r>
          </w:p>
          <w:p w:rsidR="009A65C4" w:rsidRDefault="009A65C4" w:rsidP="009A65C4">
            <w:pPr>
              <w:pStyle w:val="CopticVersemulti-line"/>
            </w:pPr>
            <w:r w:rsidRPr="009A65C4">
              <w:t>ⲛ̀ⲑⲟ ϩⲱⲓ ⲁ̀ⲣⲉⲥⲱⲧⲉⲙ</w:t>
            </w:r>
          </w:p>
          <w:p w:rsidR="00FC1BD5" w:rsidRDefault="009A65C4" w:rsidP="009A65C4">
            <w:pPr>
              <w:pStyle w:val="CopticVerse"/>
            </w:pPr>
            <w:r w:rsidRPr="009A65C4">
              <w:t>ϫⲉ ⲭⲉⲣⲉ ⲑⲏⲉⲑⲙⲉϩ ⲛ̀ϩ̀ⲙⲟⲧ</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brought forth to us the King,</w:t>
            </w:r>
          </w:p>
          <w:p w:rsidR="00FC1BD5" w:rsidRPr="007425E1" w:rsidRDefault="00FC1BD5" w:rsidP="00FC1BD5">
            <w:pPr>
              <w:pStyle w:val="EngHang"/>
            </w:pPr>
            <w:r w:rsidRPr="007425E1">
              <w:t>Lord of all creation,</w:t>
            </w:r>
          </w:p>
          <w:p w:rsidR="00FC1BD5" w:rsidRPr="007425E1" w:rsidRDefault="00FC1BD5" w:rsidP="00FC1BD5">
            <w:pPr>
              <w:pStyle w:val="EngHang"/>
            </w:pPr>
            <w:r w:rsidRPr="007425E1">
              <w:t>He came and saved us from our sins,</w:t>
            </w:r>
          </w:p>
          <w:p w:rsidR="00FC1BD5" w:rsidRPr="00FC1BD5" w:rsidRDefault="00FC1BD5" w:rsidP="00FC1BD5">
            <w:pPr>
              <w:pStyle w:val="EngHangEnd"/>
            </w:pPr>
            <w:r w:rsidRPr="007425E1">
              <w:t>As a Good One and Lover of Mankind.</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Ⲁ̀ⲣⲉⲙⲓⲥⲓ ⲛⲁⲛ ⲙ̀ⲡ̀ⲟⲩⲣⲟ</w:t>
            </w:r>
          </w:p>
          <w:p w:rsidR="009A65C4" w:rsidRDefault="009A65C4" w:rsidP="009A65C4">
            <w:pPr>
              <w:pStyle w:val="CopticVersemulti-line"/>
            </w:pPr>
            <w:r w:rsidRPr="009A65C4">
              <w:t>Ⲡⲟ̅ⲥ̅ ⲛ̀ⲧⲉ ϯⲕ̀ⲧⲏⲥⲓⲥ ⲧⲏⲣⲥ</w:t>
            </w:r>
          </w:p>
          <w:p w:rsidR="009A65C4" w:rsidRDefault="009A65C4" w:rsidP="009A65C4">
            <w:pPr>
              <w:pStyle w:val="CopticVersemulti-line"/>
            </w:pPr>
            <w:r w:rsidRPr="009A65C4">
              <w:t>ⲁϥⲓ̀ ⲁϥⲥⲟⲧⲧⲉⲛ ⲉ̀ⲃⲟⲗϧⲉⲛ ⲛⲉⲛⲛⲟⲃⲓ</w:t>
            </w:r>
          </w:p>
          <w:p w:rsidR="00FC1BD5" w:rsidRDefault="009A65C4" w:rsidP="009A65C4">
            <w:pPr>
              <w:pStyle w:val="CopticVerse"/>
            </w:pPr>
            <w:r w:rsidRPr="009A65C4">
              <w:t>ϩⲱⲥ ⲁⲅⲁⲑⲟⲥ ⲟⲩⲟϩ ⲙ̀ⲙⲁⲓⲣⲱⲙⲓ</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Wherefore we sing,</w:t>
            </w:r>
          </w:p>
          <w:p w:rsidR="00FC1BD5" w:rsidRPr="007425E1" w:rsidRDefault="00FC1BD5" w:rsidP="00FC1BD5">
            <w:pPr>
              <w:pStyle w:val="EngHang"/>
            </w:pPr>
            <w:r w:rsidRPr="007425E1">
              <w:t>With your cousin Elizabeth,</w:t>
            </w:r>
          </w:p>
          <w:p w:rsidR="00FC1BD5" w:rsidRPr="007425E1" w:rsidRDefault="00FC1BD5" w:rsidP="00FC1BD5">
            <w:pPr>
              <w:pStyle w:val="EngHang"/>
            </w:pPr>
            <w:r w:rsidRPr="007425E1">
              <w:t>“Blessed are you among women,</w:t>
            </w:r>
          </w:p>
          <w:p w:rsidR="00FC1BD5" w:rsidRPr="00FC1BD5" w:rsidRDefault="00FC1BD5" w:rsidP="00FC1BD5">
            <w:pPr>
              <w:pStyle w:val="EngHangEnd"/>
            </w:pPr>
            <w:r w:rsidRPr="007425E1">
              <w:t>And blessed is the Fruit of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Ⲉⲑⲃⲉ ⲫⲁⲓ ⲧⲉⲛⲉⲣⲭⲟⲣⲉⲩⲓⲛ</w:t>
            </w:r>
          </w:p>
          <w:p w:rsidR="009A65C4" w:rsidRDefault="009A65C4" w:rsidP="009A65C4">
            <w:pPr>
              <w:pStyle w:val="CopticVersemulti-line"/>
            </w:pPr>
            <w:r w:rsidRPr="009A65C4">
              <w:t>ⲛⲉⲙ Ⲉ̀ⲗⲓⲥⲁⲃⲉⲧ ⲧⲉⲥⲩⲅⲅⲉⲛⲏⲥ</w:t>
            </w:r>
          </w:p>
          <w:p w:rsidR="009A65C4" w:rsidRDefault="009A65C4" w:rsidP="009A65C4">
            <w:pPr>
              <w:pStyle w:val="CopticVersemulti-line"/>
            </w:pPr>
            <w:r w:rsidRPr="009A65C4">
              <w:t>ϫⲉ ⲧⲉⲥ̀ⲙⲁⲣⲱⲟⲩⲧ ⲛ̀ⲑⲟ ϧⲉⲛ ⲛⲓϩⲓⲟ̀ⲙⲓ</w:t>
            </w:r>
          </w:p>
          <w:p w:rsidR="00FC1BD5" w:rsidRDefault="009A65C4" w:rsidP="009A65C4">
            <w:pPr>
              <w:pStyle w:val="CopticVerse"/>
            </w:pPr>
            <w:r w:rsidRPr="009A65C4">
              <w:t>ϥ̀ⲥ̀ⲙⲁⲣⲱⲟⲩⲧ ⲛ̀ϫⲉ ⲡ̀ⲟⲩⲧⲁϩ ⲛ̀ⲧⲉ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We give you salutation,</w:t>
            </w:r>
          </w:p>
          <w:p w:rsidR="00FC1BD5" w:rsidRPr="007425E1" w:rsidRDefault="00FC1BD5" w:rsidP="00FC1BD5">
            <w:pPr>
              <w:pStyle w:val="EngHang"/>
            </w:pPr>
            <w:r w:rsidRPr="007425E1">
              <w:t>With Gabriel the angel,</w:t>
            </w:r>
          </w:p>
          <w:p w:rsidR="00FC1BD5" w:rsidRPr="007425E1" w:rsidRDefault="00FC1BD5" w:rsidP="00FC1BD5">
            <w:pPr>
              <w:pStyle w:val="EngHang"/>
            </w:pPr>
            <w:r w:rsidRPr="007425E1">
              <w:t>“Hail to you, filled with grace,</w:t>
            </w:r>
          </w:p>
          <w:p w:rsidR="00FC1BD5" w:rsidRPr="007425E1" w:rsidRDefault="00FC1BD5" w:rsidP="00FC1BD5">
            <w:pPr>
              <w:pStyle w:val="EngHangEnd"/>
            </w:pPr>
            <w:r w:rsidRPr="007425E1">
              <w:t>The Lord is with you.”</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7272D5" w:rsidRDefault="009A65C4" w:rsidP="009A65C4">
            <w:pPr>
              <w:pStyle w:val="CopticVersemulti-line"/>
            </w:pPr>
            <w:r w:rsidRPr="009A65C4">
              <w:t>Ⲧⲉⲛϯ ⲛⲉ ⲙ̀ⲡⲓⲭⲉⲣⲉⲧⲓⲥⲙⲟⲥ ⲛⲉⲙ</w:t>
            </w:r>
          </w:p>
          <w:p w:rsidR="007272D5" w:rsidRDefault="009A65C4" w:rsidP="009A65C4">
            <w:pPr>
              <w:pStyle w:val="CopticVersemulti-line"/>
            </w:pPr>
            <w:r w:rsidRPr="009A65C4">
              <w:t>Ⲅⲁⲃⲣⲓⲏⲗ ⲡⲓⲁⲅⲅⲉⲗⲟⲥ</w:t>
            </w:r>
          </w:p>
          <w:p w:rsidR="007272D5" w:rsidRDefault="009A65C4" w:rsidP="007272D5">
            <w:pPr>
              <w:pStyle w:val="CopticVersemulti-line"/>
            </w:pPr>
            <w:r w:rsidRPr="009A65C4">
              <w:t>ϫⲉ ⲭⲉⲣⲉ ⲕⲉⲭⲁⲣⲓⲧⲱⲙⲉⲛⲏ</w:t>
            </w:r>
          </w:p>
          <w:p w:rsidR="00FC1BD5" w:rsidRDefault="009A65C4" w:rsidP="007272D5">
            <w:pPr>
              <w:pStyle w:val="CopticVerse"/>
            </w:pPr>
            <w:r w:rsidRPr="009A65C4">
              <w:t>ⲟ̀ Ⲕⲩⲣⲓⲟⲥ ⲙⲉⲧⲁ ⲥⲟⲩ</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Default="00FC1BD5" w:rsidP="00FC1BD5">
            <w:pPr>
              <w:pStyle w:val="EngHang"/>
              <w:rPr>
                <w:rFonts w:eastAsiaTheme="minorHAnsi"/>
              </w:rPr>
            </w:pPr>
            <w:r>
              <w:rPr>
                <w:rFonts w:eastAsiaTheme="minorHAnsi"/>
              </w:rPr>
              <w:t>We ask you, remember us,</w:t>
            </w:r>
          </w:p>
          <w:p w:rsidR="00FC1BD5" w:rsidRDefault="00FC1BD5" w:rsidP="00FC1BD5">
            <w:pPr>
              <w:pStyle w:val="EngHang"/>
              <w:rPr>
                <w:rFonts w:eastAsiaTheme="minorHAnsi"/>
              </w:rPr>
            </w:pPr>
            <w:r>
              <w:rPr>
                <w:rFonts w:eastAsiaTheme="minorHAnsi"/>
              </w:rPr>
              <w:t>O our faithful advocate,</w:t>
            </w:r>
          </w:p>
          <w:p w:rsidR="00FC1BD5" w:rsidRDefault="00FC1BD5" w:rsidP="00FC1BD5">
            <w:pPr>
              <w:pStyle w:val="EngHang"/>
              <w:rPr>
                <w:rFonts w:eastAsiaTheme="minorHAnsi"/>
              </w:rPr>
            </w:pPr>
            <w:r>
              <w:rPr>
                <w:rFonts w:eastAsiaTheme="minorHAnsi"/>
              </w:rPr>
              <w:t>Before our Lord Jesus Christ,</w:t>
            </w:r>
          </w:p>
          <w:p w:rsidR="00FC1BD5" w:rsidRPr="007425E1" w:rsidRDefault="00FC1BD5" w:rsidP="00FC1BD5">
            <w:pPr>
              <w:pStyle w:val="EngHangEnd"/>
              <w:rPr>
                <w:lang w:val="en-GB"/>
              </w:rPr>
            </w:pPr>
            <w:r>
              <w:rPr>
                <w:rFonts w:eastAsiaTheme="minorHAnsi"/>
              </w:rPr>
              <w:t>That He may forgive us our sins.</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7272D5" w:rsidRDefault="007272D5" w:rsidP="007272D5">
            <w:pPr>
              <w:pStyle w:val="CopticVersemulti-line"/>
            </w:pPr>
            <w:r w:rsidRPr="00914F1B">
              <w:t>Ⲧⲉⲛϯϩⲟ ⲁ̀ⲣⲓⲡⲉⲛⲙⲉⲩⲓ̀</w:t>
            </w:r>
          </w:p>
          <w:p w:rsidR="007272D5" w:rsidRDefault="007272D5" w:rsidP="007272D5">
            <w:pPr>
              <w:pStyle w:val="CopticVersemulti-line"/>
            </w:pPr>
            <w:r w:rsidRPr="00914F1B">
              <w:t>ⲱ̀ ϯⲡ̀ⲣⲟⲥⲧⲁⲧⲏⲥ ⲉ̀ⲧⲉⲛϩⲟⲧ</w:t>
            </w:r>
          </w:p>
          <w:p w:rsidR="007272D5" w:rsidRDefault="007272D5" w:rsidP="007272D5">
            <w:pPr>
              <w:pStyle w:val="CopticVersemulti-line"/>
            </w:pPr>
            <w:r w:rsidRPr="00914F1B">
              <w:t>ⲛⲁϩⲣⲉⲛ Ⲡⲉⲛⲟ̅ⲥ̅ Ⲓⲏ̅ⲥ Ⲡⲭ̅ⲥ</w:t>
            </w:r>
          </w:p>
          <w:p w:rsidR="00FC1BD5" w:rsidRDefault="007272D5"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0C2C94">
        <w:fldChar w:fldCharType="begin"/>
      </w:r>
      <w:r w:rsidR="00DA18ED">
        <w:instrText xml:space="preserve"> PAGEREF _Ref299212161 \h </w:instrText>
      </w:r>
      <w:r w:rsidR="000C2C94">
        <w:fldChar w:fldCharType="separate"/>
      </w:r>
      <w:r w:rsidR="003032D8">
        <w:rPr>
          <w:noProof/>
        </w:rPr>
        <w:t>172</w:t>
      </w:r>
      <w:r w:rsidR="000C2C94">
        <w:fldChar w:fldCharType="end"/>
      </w:r>
      <w:r>
        <w:t>.</w:t>
      </w:r>
    </w:p>
    <w:p w:rsidR="00FC1BD5" w:rsidRDefault="00FC1BD5" w:rsidP="00FC1BD5">
      <w:pPr>
        <w:pStyle w:val="Heading2"/>
      </w:pPr>
      <w:bookmarkStart w:id="385" w:name="_Toc298681339"/>
      <w:bookmarkStart w:id="386" w:name="_Toc308441884"/>
      <w:bookmarkStart w:id="387" w:name="_Toc308441938"/>
      <w:r>
        <w:lastRenderedPageBreak/>
        <w:t>Saturday</w:t>
      </w:r>
      <w:bookmarkEnd w:id="385"/>
      <w:bookmarkEnd w:id="386"/>
      <w:bookmarkEnd w:id="387"/>
    </w:p>
    <w:p w:rsidR="00FC1BD5" w:rsidRDefault="00FC1BD5" w:rsidP="00FC1BD5">
      <w:pPr>
        <w:pStyle w:val="Heading3"/>
      </w:pPr>
      <w:bookmarkStart w:id="388" w:name="_Toc298681340"/>
      <w:bookmarkStart w:id="389" w:name="_Toc308441939"/>
      <w:r>
        <w:t>The Saturday Psali Batos</w:t>
      </w:r>
      <w:bookmarkEnd w:id="388"/>
      <w:bookmarkEnd w:id="389"/>
    </w:p>
    <w:p w:rsidR="00BD21C4" w:rsidRPr="00BD21C4" w:rsidRDefault="00BD21C4" w:rsidP="00BD21C4">
      <w:pPr>
        <w:pStyle w:val="Heading3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Remembering Thine Holy Name</w:t>
            </w:r>
          </w:p>
          <w:p w:rsidR="003B0313" w:rsidRDefault="003B0313" w:rsidP="003B0313">
            <w:pPr>
              <w:pStyle w:val="EngHang"/>
            </w:pPr>
            <w:r w:rsidRPr="007425E1">
              <w:rPr>
                <w:rFonts w:eastAsiaTheme="minorHAnsi"/>
              </w:rPr>
              <w:t>Brings joy to our souls:</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
              <w:rPr>
                <w:rFonts w:eastAsiaTheme="minorHAnsi"/>
              </w:rPr>
            </w:pPr>
            <w:r w:rsidRPr="003B0313">
              <w:rPr>
                <w:rFonts w:eastAsiaTheme="minorHAnsi"/>
              </w:rPr>
              <w:t>O my Good Saviour.</w:t>
            </w:r>
          </w:p>
          <w:p w:rsidR="003B0313" w:rsidRPr="003B0313" w:rsidRDefault="003B0313" w:rsidP="003B0313">
            <w:pPr>
              <w:pStyle w:val="EngHang"/>
              <w:rPr>
                <w:rFonts w:eastAsiaTheme="minorHAnsi"/>
                <w:i/>
              </w:rPr>
            </w:pPr>
            <w:r w:rsidRPr="003B0313">
              <w:rPr>
                <w:i/>
              </w:rPr>
              <w:t>(</w:t>
            </w:r>
            <w:r w:rsidRPr="003B0313">
              <w:rPr>
                <w:rFonts w:eastAsiaTheme="minorHAnsi"/>
                <w:i/>
              </w:rPr>
              <w:t>Pa Chois Isos Pi Khristos:</w:t>
            </w:r>
          </w:p>
          <w:p w:rsidR="003B0313" w:rsidRDefault="003B0313" w:rsidP="003B0313">
            <w:pPr>
              <w:pStyle w:val="EngHangEnd"/>
            </w:pPr>
            <w:r w:rsidRPr="003B0313">
              <w:rPr>
                <w:rFonts w:eastAsiaTheme="minorHAnsi"/>
                <w:i/>
              </w:rPr>
              <w:t>Pa Sotir en Aghathos.</w:t>
            </w:r>
            <w:r w:rsidRPr="003B0313">
              <w:rPr>
                <w: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BD21C4" w:rsidRDefault="00BD21C4"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3B0313" w:rsidRDefault="00BD21C4"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Everyone blesses Thee,</w:t>
            </w:r>
          </w:p>
          <w:p w:rsidR="003B0313" w:rsidRPr="007425E1" w:rsidRDefault="003B0313" w:rsidP="003B0313">
            <w:pPr>
              <w:pStyle w:val="EngHang"/>
              <w:rPr>
                <w:rFonts w:eastAsiaTheme="minorHAnsi"/>
              </w:rPr>
            </w:pPr>
            <w:r w:rsidRPr="007425E1">
              <w:rPr>
                <w:rFonts w:eastAsiaTheme="minorHAnsi"/>
              </w:rPr>
              <w:t>The heavenly and the earthly:</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End"/>
              <w:rPr>
                <w:rFonts w:eastAsiaTheme="minorHAnsi"/>
              </w:rPr>
            </w:pPr>
            <w:r w:rsidRPr="003B0313">
              <w:rPr>
                <w:rFonts w:eastAsiaTheme="minorHAnsi"/>
              </w:rPr>
              <w:t>O my Good Saviour.</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Ⲃⲟⲛ ⲛⲓⲃⲉⲛ ⲥⲉⲥ̀ⲙⲟⲩ ⲉ̀ⲣⲟⲕ</w:t>
            </w:r>
          </w:p>
          <w:p w:rsidR="00BD21C4" w:rsidRDefault="00BD21C4" w:rsidP="00BD21C4">
            <w:pPr>
              <w:pStyle w:val="CopticVersemulti-line"/>
            </w:pPr>
            <w:r w:rsidRPr="00BD21C4">
              <w:t>ⲛⲁ ⲛⲓⲫⲏⲟⲩⲓ̀ ⲛⲉⲙ ⲛⲁ ⲡ̀ⲕⲁϩⲓ</w:t>
            </w:r>
          </w:p>
          <w:p w:rsidR="00BD21C4" w:rsidRDefault="00BD21C4" w:rsidP="00BD21C4">
            <w:pPr>
              <w:pStyle w:val="CopticVersemulti-line"/>
            </w:pPr>
            <w:r w:rsidRPr="00BD21C4">
              <w:t>Ⲡⲁⲟ̅ⲥ̅ Ⲓⲏ̅ⲥ Ⲡⲭ̅ⲥ</w:t>
            </w:r>
          </w:p>
          <w:p w:rsidR="003B0313" w:rsidRDefault="00BD21C4" w:rsidP="00511398">
            <w:pPr>
              <w:pStyle w:val="CopticVerse"/>
            </w:pPr>
            <w:r w:rsidRPr="00BD21C4">
              <w:t xml:space="preserve">Ⲡⲁⲥ̅ⲱ̅ⲣ </w:t>
            </w:r>
            <w:r w:rsidRPr="00511398">
              <w:t>ⲛ̀ⲁ̀ⲅⲁⲑⲟⲥ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For Thou alone art worthy,</w:t>
            </w:r>
          </w:p>
          <w:p w:rsidR="00C56BFD" w:rsidRDefault="003C3DAA" w:rsidP="00C56BFD">
            <w:pPr>
              <w:pStyle w:val="EngHang"/>
              <w:rPr>
                <w:rFonts w:eastAsiaTheme="minorHAnsi"/>
              </w:rPr>
            </w:pPr>
            <w:r w:rsidRPr="007425E1">
              <w:rPr>
                <w:rFonts w:eastAsiaTheme="minorHAnsi"/>
              </w:rPr>
              <w:t>Wherefore we bless Thee:</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
              <w:rPr>
                <w:rFonts w:eastAsiaTheme="minorHAnsi"/>
              </w:rPr>
            </w:pPr>
            <w:r w:rsidRPr="003B0313">
              <w:rPr>
                <w:rFonts w:eastAsiaTheme="minorHAnsi"/>
              </w:rPr>
              <w:t>O my Good Saviour.</w:t>
            </w:r>
          </w:p>
          <w:p w:rsidR="003B0313" w:rsidRDefault="003B0313" w:rsidP="00C56BFD">
            <w:pPr>
              <w:pStyle w:val="EngHang"/>
            </w:pP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Ⲅⲉ ⲅⲁⲣ ⲛ̀ⲑⲟⲕ ⲙ̀ⲙⲁⲩⲁⲧⲕ</w:t>
            </w:r>
          </w:p>
          <w:p w:rsidR="003B0313" w:rsidRDefault="00BD21C4" w:rsidP="00BD21C4">
            <w:pPr>
              <w:pStyle w:val="CopticVersemulti-line"/>
            </w:pPr>
            <w:r w:rsidRPr="00BD21C4">
              <w:t>ⲕ̀ⲉⲙⲡ̀ϣⲁ ⲛ̀ⲧⲉⲛⲥ̀ⲙⲟⲩ ⲉ̀ⲣⲟⲕ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Truly Thou art worthy</w:t>
            </w:r>
          </w:p>
          <w:p w:rsidR="00C56BFD" w:rsidRPr="007425E1" w:rsidRDefault="003C3DAA" w:rsidP="00C56BFD">
            <w:pPr>
              <w:pStyle w:val="EngHang"/>
              <w:rPr>
                <w:rFonts w:eastAsiaTheme="minorHAnsi"/>
              </w:rPr>
            </w:pPr>
            <w:r w:rsidRPr="007425E1">
              <w:rPr>
                <w:rFonts w:eastAsiaTheme="minorHAnsi"/>
              </w:rPr>
              <w:t>Of the honour and the glory:</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O my Good Saviour.</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Ⲇⲓⲕⲉⲱⲥ ⲕⲉ ⲁ̀ⲝⲓⲱⲥ</w:t>
            </w:r>
          </w:p>
          <w:p w:rsidR="003B0313" w:rsidRDefault="00BD21C4" w:rsidP="00BD21C4">
            <w:pPr>
              <w:pStyle w:val="CopticVersemulti-line"/>
            </w:pPr>
            <w:r w:rsidRPr="00BD21C4">
              <w:t>ⲕ̀ⲉⲙⲡ̀ϣⲁ ⲙ̀ⲡⲓⲱ̀ⲟⲩ ⲛⲉⲙ ⲡⲓⲧⲁⲓⲟ̀</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All the tribes of the earth</w:t>
            </w:r>
          </w:p>
          <w:p w:rsidR="00C56BFD" w:rsidRPr="007425E1" w:rsidRDefault="003C3DAA" w:rsidP="00C56BFD">
            <w:pPr>
              <w:pStyle w:val="EngHang"/>
              <w:rPr>
                <w:rFonts w:eastAsiaTheme="minorHAnsi"/>
              </w:rPr>
            </w:pPr>
            <w:r w:rsidRPr="007425E1">
              <w:rPr>
                <w:rFonts w:eastAsiaTheme="minorHAnsi"/>
              </w:rPr>
              <w:t>Praise Thine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O my Good Saviour.</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Ⲉⲩⲉ̀ⲥ̀ⲙⲟⲩ ⲉ̀ⲡⲉⲕⲣⲁⲛ ⲉ̀ⲑⲟⲩⲁⲃ</w:t>
            </w:r>
          </w:p>
          <w:p w:rsidR="003B0313" w:rsidRDefault="00BD21C4" w:rsidP="00BD21C4">
            <w:pPr>
              <w:pStyle w:val="CopticVersemulti-line"/>
            </w:pPr>
            <w:r w:rsidRPr="00BD21C4">
              <w:t>ⲛ̀ϫⲉ ⲛⲓⲫⲩⲗⲏ ⲧⲏⲣⲟⲩ ⲛ̀ⲧⲉ ⲡ̀ⲕⲁϩⲓ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Six pots of water</w:t>
            </w:r>
          </w:p>
          <w:p w:rsidR="00C56BFD" w:rsidRPr="007425E1" w:rsidRDefault="003C3DAA" w:rsidP="00C56BFD">
            <w:pPr>
              <w:pStyle w:val="EngHang"/>
              <w:rPr>
                <w:rFonts w:eastAsiaTheme="minorHAnsi"/>
              </w:rPr>
            </w:pPr>
            <w:r w:rsidRPr="007425E1">
              <w:rPr>
                <w:rFonts w:eastAsiaTheme="minorHAnsi"/>
              </w:rPr>
              <w:t>Thou hast changed into wine: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O my Good Saviour.</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ⲋ ⲛ̀ϩⲩⲇⲣⲓⲁ̀ ⲙ̀ⲙⲱⲟⲩ</w:t>
            </w:r>
          </w:p>
          <w:p w:rsidR="003B0313" w:rsidRDefault="00BD21C4" w:rsidP="00BD21C4">
            <w:pPr>
              <w:pStyle w:val="CopticVersemulti-line"/>
            </w:pPr>
            <w:r w:rsidRPr="00BD21C4">
              <w:t>ⲁⲕⲁⲓⲧⲟⲩ ⲛ̀ⲏⲣⲡ ⲉϥⲥⲱⲧⲡ</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Seven times everyday</w:t>
            </w:r>
          </w:p>
          <w:p w:rsidR="00C56BFD" w:rsidRPr="007425E1" w:rsidRDefault="003C3DAA" w:rsidP="00E54229">
            <w:pPr>
              <w:pStyle w:val="EngHang"/>
              <w:rPr>
                <w:rFonts w:eastAsiaTheme="minorHAnsi"/>
              </w:rPr>
            </w:pPr>
            <w:r w:rsidRPr="007425E1">
              <w:rPr>
                <w:rFonts w:eastAsiaTheme="minorHAnsi"/>
              </w:rPr>
              <w:t>I will praise Thine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O my Good Saviour.</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ϣⲁϣϥ ⲛ̀ⲥⲟⲡ ⲙ̀ⲡⲓⲉ̀ϩⲟⲟⲩ</w:t>
            </w:r>
          </w:p>
          <w:p w:rsidR="003B0313"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In ecstasy we praise Thee,</w:t>
            </w:r>
          </w:p>
          <w:p w:rsidR="00C56BFD" w:rsidRPr="007425E1" w:rsidRDefault="003C3DAA" w:rsidP="00E54229">
            <w:pPr>
              <w:pStyle w:val="EngHang"/>
              <w:rPr>
                <w:rFonts w:eastAsiaTheme="minorHAnsi"/>
              </w:rPr>
            </w:pPr>
            <w:r w:rsidRPr="007425E1">
              <w:rPr>
                <w:rFonts w:eastAsiaTheme="minorHAnsi"/>
              </w:rPr>
              <w:t>All of us, Thy people: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O my Good Saviour.</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Ⲏ̀ⲇⲉⲱⲥ ⲧ̀ⲉⲛⲥ̀ⲙⲟⲩ ⲉ̀ⲣⲟⲕ</w:t>
            </w:r>
          </w:p>
          <w:p w:rsidR="003B0313" w:rsidRDefault="00BD21C4" w:rsidP="00BD21C4">
            <w:pPr>
              <w:pStyle w:val="CopticVersemulti-line"/>
            </w:pPr>
            <w:r w:rsidRPr="00BD21C4">
              <w:t>ⲁ̀ⲛⲟⲛ ⲧⲏⲣⲉⲛ ϧⲁ ⲡⲉⲕⲗⲁⲟⲥ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6E04C1">
            <w:pPr>
              <w:spacing w:beforeLines="1"/>
              <w:ind w:left="289" w:hanging="289"/>
            </w:pPr>
            <w:r w:rsidRPr="007425E1">
              <w:rPr>
                <w:color w:val="000000"/>
              </w:rPr>
              <w:t>The glory of Thine Holy Name</w:t>
            </w:r>
          </w:p>
          <w:p w:rsidR="00C56BFD" w:rsidRPr="007425E1" w:rsidRDefault="003C3DAA" w:rsidP="00C56BFD">
            <w:pPr>
              <w:pStyle w:val="EngHang"/>
              <w:rPr>
                <w:rFonts w:eastAsiaTheme="minorHAnsi"/>
              </w:rPr>
            </w:pPr>
            <w:r w:rsidRPr="007425E1">
              <w:rPr>
                <w:rFonts w:eastAsiaTheme="minorHAnsi"/>
              </w:rPr>
              <w:t>Is on the lips of Thy saints:</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Ⲑ̀ⲙⲉⲧⲥⲁⲓⲉ̀ ⲙ̀ⲡⲉⲕⲣⲁⲛ ⲉ̅ⲑ̅ⲩ</w:t>
            </w:r>
          </w:p>
          <w:p w:rsidR="003C3DAA" w:rsidRDefault="00BD21C4" w:rsidP="00BD21C4">
            <w:pPr>
              <w:pStyle w:val="CopticVersemulti-line"/>
            </w:pPr>
            <w:r w:rsidRPr="00BD21C4">
              <w:t>ϧⲉⲛ ⲣⲱⲟⲩ ⲛ̀ⲛⲏⲉ̅ⲑ̅ⲩ ⲛ̀ⲧⲁⲕ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Morning and evening everyday,</w:t>
            </w:r>
          </w:p>
          <w:p w:rsidR="00C56BFD" w:rsidRPr="007425E1" w:rsidRDefault="003C3DAA" w:rsidP="00C56BFD">
            <w:pPr>
              <w:pStyle w:val="EngHang"/>
              <w:rPr>
                <w:rFonts w:eastAsiaTheme="minorHAnsi"/>
              </w:rPr>
            </w:pPr>
            <w:r w:rsidRPr="007425E1">
              <w:rPr>
                <w:rFonts w:eastAsiaTheme="minorHAnsi"/>
              </w:rPr>
              <w:t>I will praise Thine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 xml:space="preserve">Ⲓⲥϫⲉⲛ ϣⲱⲣⲡ ϣⲁ ⲣⲟⲩϩⲓ ⲙ̀ⲙⲏⲛⲓ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E54229" w:rsidRDefault="003C3DAA" w:rsidP="00E54229">
            <w:pPr>
              <w:pStyle w:val="EngHang"/>
              <w:rPr>
                <w:rFonts w:eastAsiaTheme="minorHAnsi"/>
              </w:rPr>
            </w:pPr>
            <w:r w:rsidRPr="00E54229">
              <w:rPr>
                <w:rFonts w:eastAsiaTheme="minorHAnsi"/>
              </w:rPr>
              <w:t>With every breath that I breathe</w:t>
            </w:r>
          </w:p>
          <w:p w:rsidR="00C56BFD" w:rsidRPr="00E54229" w:rsidRDefault="003C3DAA" w:rsidP="00E54229">
            <w:pPr>
              <w:pStyle w:val="EngHang"/>
              <w:rPr>
                <w:rFonts w:eastAsiaTheme="minorHAnsi"/>
              </w:rPr>
            </w:pPr>
            <w:r w:rsidRPr="00E54229">
              <w:rPr>
                <w:rFonts w:eastAsiaTheme="minorHAnsi"/>
              </w:rPr>
              <w:t>I will praise Thine Holy Name:</w:t>
            </w:r>
            <w:r w:rsidR="00C56BFD" w:rsidRPr="00E54229">
              <w:rPr>
                <w:rFonts w:eastAsiaTheme="minorHAnsi"/>
              </w:rPr>
              <w:t xml:space="preserve"> </w:t>
            </w:r>
          </w:p>
          <w:p w:rsidR="00C56BFD" w:rsidRPr="003B0313" w:rsidRDefault="00C56BFD" w:rsidP="00E54229">
            <w:pPr>
              <w:pStyle w:val="EngHang"/>
              <w:rPr>
                <w:rFonts w:eastAsiaTheme="minorHAnsi"/>
              </w:rPr>
            </w:pPr>
            <w:r w:rsidRPr="00E54229">
              <w:rPr>
                <w:rFonts w:eastAsiaTheme="minorHAnsi"/>
              </w:rPr>
              <w:t>O my Lord Jesus Christ</w:t>
            </w:r>
            <w:r w:rsidRPr="003B0313">
              <w:rPr>
                <w:rFonts w:eastAsiaTheme="minorHAnsi"/>
              </w:rPr>
              <w: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 xml:space="preserve">Ⲕⲁⲧⲁ ϣⲉⲛⲛⲓϥⲓ ⲛⲓⲃⲉⲛ ⲉ̀ϯⲛⲁⲧⲏⲓⲧⲟⲩ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All the causes of sin</w:t>
            </w:r>
          </w:p>
          <w:p w:rsidR="00C56BFD" w:rsidRPr="007425E1" w:rsidRDefault="003C3DAA" w:rsidP="00E54229">
            <w:pPr>
              <w:pStyle w:val="EngHang"/>
              <w:rPr>
                <w:rFonts w:eastAsiaTheme="minorHAnsi"/>
              </w:rPr>
            </w:pPr>
            <w:r w:rsidRPr="007425E1">
              <w:rPr>
                <w:rFonts w:eastAsiaTheme="minorHAnsi"/>
              </w:rPr>
              <w:t>Cast away from our souls: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Ⲗⲱⲓϫⲓ ⲛⲓⲃⲉⲛ ⲛ̀ⲧⲉ ⲫ̀ⲛⲟⲃⲓ</w:t>
            </w:r>
          </w:p>
          <w:p w:rsidR="003C3DAA" w:rsidRDefault="00BD21C4" w:rsidP="00BD21C4">
            <w:pPr>
              <w:pStyle w:val="CopticVersemulti-line"/>
            </w:pPr>
            <w:r w:rsidRPr="00BD21C4">
              <w:t>ϩⲓⲧⲟⲩ ⲉ̀ⲃⲟⲗϧⲉⲛ ⲛⲉⲛⲯⲩⲭⲏ</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thoughts of the enemy</w:t>
            </w:r>
          </w:p>
          <w:p w:rsidR="00C56BFD" w:rsidRPr="007425E1" w:rsidRDefault="003C3DAA" w:rsidP="00E54229">
            <w:pPr>
              <w:pStyle w:val="EngHang"/>
              <w:rPr>
                <w:rFonts w:eastAsiaTheme="minorHAnsi"/>
              </w:rPr>
            </w:pPr>
            <w:r w:rsidRPr="007425E1">
              <w:rPr>
                <w:rFonts w:eastAsiaTheme="minorHAnsi"/>
              </w:rPr>
              <w:t>Do Thou chase away from us: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Ⲙⲉⲩⲓ̀ ⲛⲓⲃⲉⲛ ⲛ̀ⲧⲉ ⲡⲓϫⲁϫⲓ</w:t>
            </w:r>
          </w:p>
          <w:p w:rsidR="003C3DAA" w:rsidRDefault="00BD21C4" w:rsidP="00BD21C4">
            <w:pPr>
              <w:pStyle w:val="CopticVersemulti-line"/>
            </w:pPr>
            <w:r w:rsidRPr="00BD21C4">
              <w:t>ⲙⲁⲣⲟⲩⲟⲩⲉⲓ ⲥⲁⲃⲟⲗ ⲙ̀ⲙⲟⲓ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Everything that has breath</w:t>
            </w:r>
          </w:p>
          <w:p w:rsidR="00C56BFD" w:rsidRPr="007425E1" w:rsidRDefault="003C3DAA" w:rsidP="00E54229">
            <w:pPr>
              <w:pStyle w:val="EngHang"/>
              <w:rPr>
                <w:rFonts w:eastAsiaTheme="minorHAnsi"/>
              </w:rPr>
            </w:pPr>
            <w:r w:rsidRPr="007425E1">
              <w:rPr>
                <w:rFonts w:eastAsiaTheme="minorHAnsi"/>
              </w:rPr>
              <w:t>Praises Thine Holy Name: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Ⲛⲓϥⲓ ⲛⲓⲃⲉⲛ ⲥⲉⲥ̀ⲙⲟⲩ ⲉ̀ⲣⲟⲕ</w:t>
            </w:r>
          </w:p>
          <w:p w:rsidR="003C3DAA" w:rsidRDefault="00BD21C4" w:rsidP="00BD21C4">
            <w:pPr>
              <w:pStyle w:val="CopticVersemulti-line"/>
            </w:pPr>
            <w:r w:rsidRPr="00BD21C4">
              <w:t>ⲕⲁⲧⲁ ⲡ̀ⲥⲁϫⲓ ⲙ̀ⲡⲓⲡ̀ⲣⲟⲫⲏⲧⲏⲥ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Thou art above everyone.</w:t>
            </w:r>
          </w:p>
          <w:p w:rsidR="00C56BFD" w:rsidRPr="007425E1" w:rsidRDefault="003C3DAA" w:rsidP="00E54229">
            <w:pPr>
              <w:pStyle w:val="EngHang"/>
              <w:rPr>
                <w:rFonts w:eastAsiaTheme="minorHAnsi"/>
              </w:rPr>
            </w:pPr>
            <w:r w:rsidRPr="007425E1">
              <w:rPr>
                <w:rFonts w:eastAsiaTheme="minorHAnsi"/>
              </w:rPr>
              <w:t>Thou art the King of kings: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Ⲝⲁⲡ̀ϣⲱⲓ ⲅⲁⲣ ⲛ̀ⲁⲣⲭⲏ ⲛⲓⲃⲉⲛ</w:t>
            </w:r>
          </w:p>
          <w:p w:rsidR="003C3DAA" w:rsidRDefault="00BD21C4" w:rsidP="00BD21C4">
            <w:pPr>
              <w:pStyle w:val="CopticVersemulti-line"/>
            </w:pPr>
            <w:r w:rsidRPr="00BD21C4">
              <w:t>ⲛ̀ⲑⲟⲕ ⲡⲉ ⲡ̀ⲟⲩⲣⲟ ⲛ̀ⲧⲉ ⲛⲓⲟⲩⲣⲱⲟⲩ</w:t>
            </w:r>
          </w:p>
          <w:p w:rsidR="00BD21C4" w:rsidRDefault="00BD21C4" w:rsidP="00BD21C4">
            <w:pPr>
              <w:pStyle w:val="CopticVersemulti-line"/>
            </w:pPr>
            <w:r w:rsidRPr="00BD21C4">
              <w:t>Ⲡⲁⲟ̅ⲥ̅ Ⲓⲏ̅ⲥ Ⲡⲭ̅ⲥ</w:t>
            </w:r>
          </w:p>
          <w:p w:rsidR="00BD21C4" w:rsidRDefault="00BD21C4"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Thine is the glory with Thy Father,</w:t>
            </w:r>
          </w:p>
          <w:p w:rsidR="00C56BFD" w:rsidRPr="007425E1" w:rsidRDefault="003C3DAA" w:rsidP="00E54229">
            <w:pPr>
              <w:pStyle w:val="EngHang"/>
              <w:rPr>
                <w:rFonts w:eastAsiaTheme="minorHAnsi"/>
              </w:rPr>
            </w:pPr>
            <w:r w:rsidRPr="007425E1">
              <w:rPr>
                <w:rFonts w:eastAsiaTheme="minorHAnsi"/>
              </w:rPr>
              <w:t>And the Holy Spirit:</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Ⲟⲩⲱ̀ⲟⲩ ⲛⲁⲕ ⲛⲉⲙ Ⲡⲉⲕⲓⲱⲧ</w:t>
            </w:r>
          </w:p>
          <w:p w:rsidR="003C3DAA" w:rsidRDefault="00511398" w:rsidP="00BD21C4">
            <w:pPr>
              <w:pStyle w:val="CopticVersemulti-line"/>
            </w:pPr>
            <w:r w:rsidRPr="00511398">
              <w:t>ⲛⲉⲙ Ⲡⲓⲡ̅ⲛ̅ⲁ ⲉ̀ⲑⲟⲩⲁⲃ</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Thy Name is blessed and sweet,</w:t>
            </w:r>
          </w:p>
          <w:p w:rsidR="00C56BFD" w:rsidRPr="007425E1" w:rsidRDefault="003C3DAA" w:rsidP="00E54229">
            <w:pPr>
              <w:pStyle w:val="EngHang"/>
              <w:rPr>
                <w:rFonts w:eastAsiaTheme="minorHAnsi"/>
              </w:rPr>
            </w:pPr>
            <w:r w:rsidRPr="007425E1">
              <w:rPr>
                <w:rFonts w:eastAsiaTheme="minorHAnsi"/>
              </w:rPr>
              <w:t>On the lips of Thy saints: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Ⲡⲉⲕⲣⲁⲛ ϩⲟⲗϫ ⲟⲩⲟϩ ϥ̀ⲥ̀ⲙⲁⲣⲱⲟⲩⲧ</w:t>
            </w:r>
          </w:p>
          <w:p w:rsidR="003C3DAA" w:rsidRDefault="00511398" w:rsidP="00BD21C4">
            <w:pPr>
              <w:pStyle w:val="CopticVersemulti-line"/>
            </w:pPr>
            <w:r w:rsidRPr="00511398">
              <w:t>ϧⲉⲛ ⲣⲱⲟⲩ ⲛ̀ⲛⲏⲉ̅ⲑ̅ⲩ ⲛ̀ⲧⲁⲕ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My lips praise Thee</w:t>
            </w:r>
          </w:p>
          <w:p w:rsidR="00C56BFD" w:rsidRPr="007425E1" w:rsidRDefault="003C3DAA" w:rsidP="00E54229">
            <w:pPr>
              <w:pStyle w:val="EngHang"/>
              <w:rPr>
                <w:rFonts w:eastAsiaTheme="minorHAnsi"/>
              </w:rPr>
            </w:pPr>
            <w:r w:rsidRPr="007425E1">
              <w:rPr>
                <w:rFonts w:eastAsiaTheme="minorHAnsi"/>
              </w:rPr>
              <w:t>And my tongue glorifies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Ⲣⲱⲓ ⲅⲁⲣ ⲛⲁⲥ̀ⲙⲟⲩ ⲉ̀ⲣⲟⲕ</w:t>
            </w:r>
          </w:p>
          <w:p w:rsidR="003C3DAA" w:rsidRDefault="00511398" w:rsidP="00BD21C4">
            <w:pPr>
              <w:pStyle w:val="CopticVersemulti-line"/>
            </w:pPr>
            <w:r w:rsidRPr="00511398">
              <w:t>ⲟⲩⲟϩ ⲡⲁⲗⲁⲥ ⲛⲁϯⲱ̀ⲟⲩ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Yes, indeed, we praise Thee;</w:t>
            </w:r>
          </w:p>
          <w:p w:rsidR="00C56BFD" w:rsidRPr="007425E1" w:rsidRDefault="003C3DAA" w:rsidP="00E54229">
            <w:pPr>
              <w:pStyle w:val="EngHang"/>
              <w:rPr>
                <w:rFonts w:eastAsiaTheme="minorHAnsi"/>
              </w:rPr>
            </w:pPr>
            <w:r w:rsidRPr="007425E1">
              <w:rPr>
                <w:rFonts w:eastAsiaTheme="minorHAnsi"/>
              </w:rPr>
              <w:t>Yes, indeed, we glorify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Ⲥⲉ ⲟⲛⲧⲱⲥ ⲧⲉⲛⲥ̀ⲙⲟⲩ ⲉ̀ⲣⲟⲕ</w:t>
            </w:r>
          </w:p>
          <w:p w:rsidR="003C3DAA" w:rsidRDefault="00511398" w:rsidP="00BD21C4">
            <w:pPr>
              <w:pStyle w:val="CopticVersemulti-line"/>
            </w:pPr>
            <w:r w:rsidRPr="00511398">
              <w:t>ⲥⲉ ⲟⲛⲧⲱⲥ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lastRenderedPageBreak/>
              <w:t>¿</w:t>
            </w:r>
          </w:p>
        </w:tc>
        <w:tc>
          <w:tcPr>
            <w:tcW w:w="3960" w:type="dxa"/>
          </w:tcPr>
          <w:p w:rsidR="003C3DAA" w:rsidRPr="007425E1" w:rsidRDefault="003C3DAA" w:rsidP="00E54229">
            <w:pPr>
              <w:pStyle w:val="EngHang"/>
              <w:rPr>
                <w:rFonts w:eastAsiaTheme="minorHAnsi"/>
              </w:rPr>
            </w:pPr>
            <w:r w:rsidRPr="007425E1">
              <w:rPr>
                <w:rFonts w:eastAsiaTheme="minorHAnsi"/>
              </w:rPr>
              <w:t>We shall not get weary:</w:t>
            </w:r>
          </w:p>
          <w:p w:rsidR="00C56BFD" w:rsidRPr="007425E1" w:rsidRDefault="003C3DAA" w:rsidP="00E54229">
            <w:pPr>
              <w:pStyle w:val="EngHang"/>
              <w:rPr>
                <w:rFonts w:eastAsiaTheme="minorHAnsi"/>
              </w:rPr>
            </w:pPr>
            <w:r w:rsidRPr="007425E1">
              <w:rPr>
                <w:rFonts w:eastAsiaTheme="minorHAnsi"/>
              </w:rPr>
              <w:t>Forever and ever we'll praise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Ⲧⲉⲛⲛⲁϧⲓⲥⲓ ⲁⲛ ⲉ̀ⲛⲉϩ</w:t>
            </w:r>
          </w:p>
          <w:p w:rsidR="003C3DAA"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praises and the blessing</w:t>
            </w:r>
          </w:p>
          <w:p w:rsidR="00C56BFD" w:rsidRPr="007425E1" w:rsidRDefault="003C3DAA" w:rsidP="00E54229">
            <w:pPr>
              <w:pStyle w:val="EngHang"/>
              <w:rPr>
                <w:rFonts w:eastAsiaTheme="minorHAnsi"/>
              </w:rPr>
            </w:pPr>
            <w:r w:rsidRPr="007425E1">
              <w:rPr>
                <w:rFonts w:eastAsiaTheme="minorHAnsi"/>
              </w:rPr>
              <w:t>We ascribe unto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Ⲩⲙⲛⲟⲗⲟⲅⲓⲁ̀ ⲛⲓⲃⲉⲛ ⲛ̀ⲥ̀ⲙⲟⲩ</w:t>
            </w:r>
          </w:p>
          <w:p w:rsidR="003C3DAA" w:rsidRDefault="00511398" w:rsidP="00BD21C4">
            <w:pPr>
              <w:pStyle w:val="CopticVersemulti-line"/>
            </w:pPr>
            <w:r w:rsidRPr="00511398">
              <w:t>ⲧⲉⲛⲟⲩⲱⲣⲡ ⲙ̀ⲙⲱⲟⲩ ⲉ̀ⲡ̀ϣⲱⲓ ϩⲁⲣⲟⲕ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Thine alone is the glory,</w:t>
            </w:r>
          </w:p>
          <w:p w:rsidR="00C56BFD" w:rsidRPr="007425E1" w:rsidRDefault="003C3DAA" w:rsidP="00E54229">
            <w:pPr>
              <w:pStyle w:val="EngHang"/>
              <w:rPr>
                <w:rFonts w:eastAsiaTheme="minorHAnsi"/>
              </w:rPr>
            </w:pPr>
            <w:r w:rsidRPr="007425E1">
              <w:rPr>
                <w:rFonts w:eastAsiaTheme="minorHAnsi"/>
              </w:rPr>
              <w:t>The honour and thanksgiving: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Ⲫⲱⲕ ⲡⲉ ⲡⲓⲱ̀ⲟⲩ ⲛⲉⲙ ⲡⲓⲧⲁⲓⲟ̀</w:t>
            </w:r>
          </w:p>
          <w:p w:rsidR="003C3DAA" w:rsidRDefault="00511398" w:rsidP="00BD21C4">
            <w:pPr>
              <w:pStyle w:val="CopticVersemulti-line"/>
            </w:pPr>
            <w:r w:rsidRPr="00511398">
              <w:t>ⲛⲉⲙ ϯⲉⲩⲭⲁⲣⲓⲥⲧⲓⲁ̀</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Holy art Thou, O my Lord;</w:t>
            </w:r>
          </w:p>
          <w:p w:rsidR="00C56BFD" w:rsidRPr="007425E1" w:rsidRDefault="003C3DAA" w:rsidP="00E54229">
            <w:pPr>
              <w:pStyle w:val="EngHang"/>
              <w:rPr>
                <w:rFonts w:eastAsiaTheme="minorHAnsi"/>
              </w:rPr>
            </w:pPr>
            <w:r w:rsidRPr="007425E1">
              <w:rPr>
                <w:rFonts w:eastAsiaTheme="minorHAnsi"/>
              </w:rPr>
              <w:t>Holy, indeed, O my God:</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Ⲭⲟⲩⲁⲃ Ⲡⲟ̅ⲥ̅ ⲟⲩⲟϩ ⲭ̀ⲟⲩⲁⲃ</w:t>
            </w:r>
          </w:p>
          <w:p w:rsidR="003C3DAA" w:rsidRDefault="00511398" w:rsidP="00BD21C4">
            <w:pPr>
              <w:pStyle w:val="CopticVersemulti-line"/>
            </w:pPr>
            <w:r w:rsidRPr="00511398">
              <w:t>ⲭ̀ⲟⲩⲁⲃ Ⲡⲁⲛⲟⲩϯ ϧⲉⲛ ⲟⲩⲙⲉⲑⲙⲏⲓ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Every soul praises Thee;</w:t>
            </w:r>
          </w:p>
          <w:p w:rsidR="00C56BFD" w:rsidRPr="007425E1" w:rsidRDefault="003C3DAA" w:rsidP="00E54229">
            <w:pPr>
              <w:pStyle w:val="EngHang"/>
              <w:rPr>
                <w:rFonts w:eastAsiaTheme="minorHAnsi"/>
              </w:rPr>
            </w:pPr>
            <w:r w:rsidRPr="007425E1">
              <w:rPr>
                <w:rFonts w:eastAsiaTheme="minorHAnsi"/>
              </w:rPr>
              <w:t>Every knee bows 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Ⲯⲩⲭⲏ ⲛⲓⲃⲉⲛ ⲥⲉⲥ̀ⲙⲟⲩ ⲉ̀ⲣⲟⲕ</w:t>
            </w:r>
          </w:p>
          <w:p w:rsidR="003C3DAA" w:rsidRDefault="00511398" w:rsidP="00BD21C4">
            <w:pPr>
              <w:pStyle w:val="CopticVersemulti-line"/>
            </w:pPr>
            <w:r w:rsidRPr="00511398">
              <w:t>ⲕⲉⲗⲓ ⲛⲓⲃⲉⲛ ⲥⲉ ⲕⲱⲗϫ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O Name full of glory;</w:t>
            </w:r>
          </w:p>
          <w:p w:rsidR="00C56BFD" w:rsidRPr="007425E1" w:rsidRDefault="003C3DAA" w:rsidP="00E54229">
            <w:pPr>
              <w:pStyle w:val="EngHang"/>
              <w:rPr>
                <w:rFonts w:eastAsiaTheme="minorHAnsi"/>
              </w:rPr>
            </w:pPr>
            <w:r w:rsidRPr="007425E1">
              <w:rPr>
                <w:rFonts w:eastAsiaTheme="minorHAnsi"/>
              </w:rPr>
              <w:t>O Name full of blessing: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O my Good Saviour.</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Ⲱ̀ ⲡⲓⲣⲁⲛ ⲉⲑⲙⲉϩ ⲛ̀ⲱ̀ⲟⲩ</w:t>
            </w:r>
          </w:p>
          <w:p w:rsidR="003C3DAA" w:rsidRDefault="00511398" w:rsidP="00BD21C4">
            <w:pPr>
              <w:pStyle w:val="CopticVersemulti-line"/>
            </w:pPr>
            <w:r w:rsidRPr="00511398">
              <w:t>ⲱ̀ ⲡⲓⲣⲁⲛ ⲉⲑⲙⲉϩ ⲛ̀ⲥ̀ⲙⲟⲩ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From now till eternity</w:t>
            </w:r>
          </w:p>
          <w:p w:rsidR="00C56BFD" w:rsidRPr="007425E1" w:rsidRDefault="00C56BFD" w:rsidP="00C56BFD">
            <w:pPr>
              <w:pStyle w:val="EngHang"/>
              <w:rPr>
                <w:rFonts w:eastAsiaTheme="minorHAnsi"/>
              </w:rPr>
            </w:pPr>
            <w:r w:rsidRPr="007425E1">
              <w:rPr>
                <w:rFonts w:eastAsiaTheme="minorHAnsi"/>
              </w:rPr>
              <w:t xml:space="preserve">We'll not cease praising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O my Good Saviour.</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Ϣⲁ ⲉ̀ⲛⲉϩ ⲛ̀ⲧⲉ ⲡⲓⲉ̀ⲛⲉϩ</w:t>
            </w:r>
          </w:p>
          <w:p w:rsidR="00C56BFD"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lastRenderedPageBreak/>
              <w:t>¿</w:t>
            </w:r>
          </w:p>
        </w:tc>
        <w:tc>
          <w:tcPr>
            <w:tcW w:w="3960" w:type="dxa"/>
          </w:tcPr>
          <w:p w:rsidR="00C56BFD" w:rsidRPr="007425E1" w:rsidRDefault="00C56BFD" w:rsidP="00C56BFD">
            <w:pPr>
              <w:pStyle w:val="EngHang"/>
              <w:rPr>
                <w:rFonts w:eastAsiaTheme="minorHAnsi"/>
              </w:rPr>
            </w:pPr>
            <w:r w:rsidRPr="007425E1">
              <w:rPr>
                <w:rFonts w:eastAsiaTheme="minorHAnsi"/>
              </w:rPr>
              <w:t>Thine is the blessing,</w:t>
            </w:r>
          </w:p>
          <w:p w:rsidR="00C56BFD" w:rsidRPr="007425E1" w:rsidRDefault="00C56BFD" w:rsidP="00C56BFD">
            <w:pPr>
              <w:pStyle w:val="EngHang"/>
              <w:rPr>
                <w:rFonts w:eastAsiaTheme="minorHAnsi"/>
              </w:rPr>
            </w:pPr>
            <w:r w:rsidRPr="007425E1">
              <w:rPr>
                <w:rFonts w:eastAsiaTheme="minorHAnsi"/>
              </w:rPr>
              <w:t xml:space="preserve">The honour and the glory: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O my Good Saviour.</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ϥ̀ⲉⲛⲧⲁⲕ ⲙ̀ⲙⲁⲩ ⲛ̀ϫⲉ ⲡⲓⲥ̀ⲙⲟⲩ</w:t>
            </w:r>
          </w:p>
          <w:p w:rsidR="00C56BFD" w:rsidRDefault="00511398" w:rsidP="00BD21C4">
            <w:pPr>
              <w:pStyle w:val="CopticVersemulti-line"/>
            </w:pPr>
            <w:r w:rsidRPr="00511398">
              <w:t>ⲛⲉⲙ ⲡⲓⲱ̀ⲟⲩ ⲛⲉⲙ ⲡⲓⲧⲁⲓⲟ̀</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With the blessing we bless Thee;</w:t>
            </w:r>
          </w:p>
          <w:p w:rsidR="00C56BFD" w:rsidRPr="007425E1" w:rsidRDefault="00C56BFD" w:rsidP="00C56BFD">
            <w:pPr>
              <w:pStyle w:val="EngHang"/>
              <w:rPr>
                <w:rFonts w:eastAsiaTheme="minorHAnsi"/>
              </w:rPr>
            </w:pPr>
            <w:r w:rsidRPr="007425E1">
              <w:rPr>
                <w:rFonts w:eastAsiaTheme="minorHAnsi"/>
              </w:rPr>
              <w:t xml:space="preserve">With the glory we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O my Good Saviour.</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Ϧⲉⲛ ⲟⲩⲥ̀ⲙⲟⲩ ⲧⲉⲛⲥ̀ⲙⲟⲩ ⲉ̀ⲣⲟⲕ</w:t>
            </w:r>
          </w:p>
          <w:p w:rsidR="00C56BFD" w:rsidRDefault="00511398" w:rsidP="00BD21C4">
            <w:pPr>
              <w:pStyle w:val="CopticVersemulti-line"/>
            </w:pPr>
            <w:r w:rsidRPr="00511398">
              <w:t>ϧⲉⲛ ⲟⲩⲱ̀ⲟⲩ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As long as we live we'll praise Thee;</w:t>
            </w:r>
          </w:p>
          <w:p w:rsidR="00C56BFD" w:rsidRPr="007425E1" w:rsidRDefault="00C56BFD" w:rsidP="00C56BFD">
            <w:pPr>
              <w:pStyle w:val="EngHang"/>
              <w:rPr>
                <w:rFonts w:eastAsiaTheme="minorHAnsi"/>
              </w:rPr>
            </w:pPr>
            <w:r w:rsidRPr="007425E1">
              <w:rPr>
                <w:rFonts w:eastAsiaTheme="minorHAnsi"/>
              </w:rPr>
              <w:t xml:space="preserve">As long as we're here we'll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O my Good Saviour.</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Ϩⲟⲥ ⲉⲛⲟⲛϧ ⲧⲉⲛⲥ̀ⲙⲟⲩ ⲉ̀ⲣⲟⲕ</w:t>
            </w:r>
          </w:p>
          <w:p w:rsidR="00C56BFD" w:rsidRDefault="00511398" w:rsidP="00BD21C4">
            <w:pPr>
              <w:pStyle w:val="CopticVersemulti-line"/>
            </w:pPr>
            <w:r w:rsidRPr="00511398">
              <w:t>ϩⲟⲥ ⲉⲛϣⲟⲡ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The perfection of all blessings</w:t>
            </w:r>
          </w:p>
          <w:p w:rsidR="00C56BFD" w:rsidRPr="007425E1" w:rsidRDefault="00C56BFD" w:rsidP="00C56BFD">
            <w:pPr>
              <w:pStyle w:val="EngHang"/>
              <w:rPr>
                <w:rFonts w:eastAsiaTheme="minorHAnsi"/>
              </w:rPr>
            </w:pPr>
            <w:r w:rsidRPr="007425E1">
              <w:rPr>
                <w:rFonts w:eastAsiaTheme="minorHAnsi"/>
              </w:rPr>
              <w:t xml:space="preserve">Is in Thine Holy Name: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O my Good Saviour.</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Ϫⲱⲕ ⲉ̀ⲃⲟⲗ ⲛ̀ⲥ̀ⲙⲟⲩ ⲛⲓⲃⲉⲛ</w:t>
            </w:r>
          </w:p>
          <w:p w:rsidR="00C56BFD" w:rsidRDefault="00511398" w:rsidP="00BD21C4">
            <w:pPr>
              <w:pStyle w:val="CopticVersemulti-line"/>
            </w:pPr>
            <w:r w:rsidRPr="00511398">
              <w:t>ⲥⲉⲭⲏ ϧⲉⲛ ⲡⲉⲕⲣⲁⲛ ⲉ̅ⲑ̅ⲩ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Receive our prayers,</w:t>
            </w:r>
          </w:p>
          <w:p w:rsidR="00C56BFD" w:rsidRPr="007425E1" w:rsidRDefault="00C56BFD" w:rsidP="00C56BFD">
            <w:pPr>
              <w:pStyle w:val="EngHang"/>
              <w:rPr>
                <w:rFonts w:eastAsiaTheme="minorHAnsi"/>
              </w:rPr>
            </w:pPr>
            <w:r w:rsidRPr="007425E1">
              <w:rPr>
                <w:rFonts w:eastAsiaTheme="minorHAnsi"/>
              </w:rPr>
              <w:t xml:space="preserve">From us the sinners: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O my Good Saviour.</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ϭⲓ ⲛ̀ⲛⲉⲛϯϩⲟ ⲛ̀ⲧⲟⲧⲉⲛ</w:t>
            </w:r>
          </w:p>
          <w:p w:rsidR="00C56BFD" w:rsidRDefault="00511398" w:rsidP="00BD21C4">
            <w:pPr>
              <w:pStyle w:val="CopticVersemulti-line"/>
            </w:pPr>
            <w:r w:rsidRPr="00511398">
              <w:t>ⲁ̀ⲛⲟⲛ ϧⲁ ⲛⲓⲣⲉϥⲉⲣⲛⲟⲃⲓ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Grant us Thy perfect peace</w:t>
            </w:r>
          </w:p>
          <w:p w:rsidR="00C56BFD" w:rsidRPr="007425E1" w:rsidRDefault="00C56BFD" w:rsidP="00C56BFD">
            <w:pPr>
              <w:pStyle w:val="EngHang"/>
              <w:rPr>
                <w:rFonts w:eastAsiaTheme="minorHAnsi"/>
              </w:rPr>
            </w:pPr>
            <w:r w:rsidRPr="007425E1">
              <w:rPr>
                <w:rFonts w:eastAsiaTheme="minorHAnsi"/>
              </w:rPr>
              <w:t xml:space="preserve">And forgive us our sins: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O my Good Saviour.</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Ϯⲛⲁⲛ ⲛ̀ⲧⲉⲕϩⲓⲣⲏⲛⲏ ⲙ̀ⲙⲏⲓ</w:t>
            </w:r>
          </w:p>
          <w:p w:rsidR="00511398" w:rsidRDefault="00511398" w:rsidP="00BD21C4">
            <w:pPr>
              <w:pStyle w:val="CopticVersemulti-line"/>
            </w:pPr>
            <w:r w:rsidRPr="00511398">
              <w:t>ⲭⲁ ⲛⲉⲛⲛⲟⲃⲓ ⲛⲁⲛ ⲉ̀ⲃⲟⲗ</w:t>
            </w:r>
          </w:p>
          <w:p w:rsidR="00511398" w:rsidRDefault="00511398" w:rsidP="00BD21C4">
            <w:pPr>
              <w:pStyle w:val="CopticVersemulti-line"/>
            </w:pPr>
            <w:r w:rsidRPr="00511398">
              <w:t>Ⲡⲁⲟ̅ⲥ̅ Ⲓⲏ̅ⲥ Ⲡⲭ̅ⲥ</w:t>
            </w:r>
          </w:p>
          <w:p w:rsidR="00C56BFD" w:rsidRDefault="00511398" w:rsidP="00511398">
            <w:pPr>
              <w:pStyle w:val="CopticVerse"/>
            </w:pPr>
            <w:r w:rsidRPr="00511398">
              <w:t>Ⲡⲁⲥ̅ⲱ̅ⲣ ⲛ̀ⲁ̀ⲅⲁⲑⲟⲥ</w:t>
            </w:r>
          </w:p>
        </w:tc>
      </w:tr>
    </w:tbl>
    <w:p w:rsidR="00C56BFD" w:rsidRPr="00A742AC" w:rsidRDefault="00C56BFD" w:rsidP="00C56BFD">
      <w:pPr>
        <w:pStyle w:val="Heading3"/>
      </w:pPr>
      <w:bookmarkStart w:id="390" w:name="_Toc298681341"/>
      <w:bookmarkStart w:id="391" w:name="_Toc308441940"/>
      <w:r w:rsidRPr="00FD2E69">
        <w:lastRenderedPageBreak/>
        <w:t xml:space="preserve">The Conclusion of the </w:t>
      </w:r>
      <w:r>
        <w:t>Batos</w:t>
      </w:r>
      <w:r w:rsidRPr="00FD2E69">
        <w:t xml:space="preserve"> Psali</w:t>
      </w:r>
      <w:bookmarkEnd w:id="390"/>
      <w:bookmarkEnd w:id="3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56BFD" w:rsidTr="00C56BFD">
        <w:trPr>
          <w:cantSplit/>
          <w:jc w:val="center"/>
        </w:trPr>
        <w:tc>
          <w:tcPr>
            <w:tcW w:w="288" w:type="dxa"/>
          </w:tcPr>
          <w:p w:rsidR="00C56BFD" w:rsidRDefault="00C56BFD" w:rsidP="00C56BFD">
            <w:pPr>
              <w:pStyle w:val="CopticCross"/>
            </w:pP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And whenever we sing hymns</w:t>
            </w:r>
          </w:p>
          <w:p w:rsidR="00C56BFD" w:rsidRPr="0042513B" w:rsidRDefault="00C56BFD" w:rsidP="00C56BFD">
            <w:pPr>
              <w:pStyle w:val="EngHang"/>
              <w:rPr>
                <w:rFonts w:ascii="Times" w:eastAsiaTheme="minorHAnsi" w:hAnsi="Times"/>
                <w:sz w:val="20"/>
              </w:rPr>
            </w:pPr>
            <w:r w:rsidRPr="0042513B">
              <w:rPr>
                <w:rFonts w:eastAsiaTheme="minorHAnsi"/>
              </w:rPr>
              <w:t>Let us say tenderly,</w:t>
            </w:r>
          </w:p>
          <w:p w:rsidR="00C56BFD" w:rsidRPr="0042513B" w:rsidRDefault="00C56BFD" w:rsidP="00C56BFD">
            <w:pPr>
              <w:pStyle w:val="EngHang"/>
              <w:rPr>
                <w:rFonts w:ascii="Times" w:eastAsiaTheme="minorHAnsi" w:hAnsi="Times"/>
                <w:sz w:val="20"/>
              </w:rPr>
            </w:pPr>
            <w:r w:rsidRPr="0042513B">
              <w:rPr>
                <w:rFonts w:eastAsiaTheme="minorHAnsi"/>
              </w:rPr>
              <w:t>"O our Lord, Jesus Christ,</w:t>
            </w:r>
          </w:p>
          <w:p w:rsidR="00C56BFD" w:rsidRDefault="00C56BFD" w:rsidP="00C56BFD">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C56BFD" w:rsidRDefault="00C56BFD" w:rsidP="00C56BFD"/>
        </w:tc>
        <w:tc>
          <w:tcPr>
            <w:tcW w:w="288" w:type="dxa"/>
          </w:tcPr>
          <w:p w:rsidR="00C56BFD" w:rsidRDefault="00C56BFD" w:rsidP="00C56BFD">
            <w:pPr>
              <w:pStyle w:val="CopticCross"/>
            </w:pPr>
          </w:p>
        </w:tc>
        <w:tc>
          <w:tcPr>
            <w:tcW w:w="3960" w:type="dxa"/>
          </w:tcPr>
          <w:p w:rsidR="005F7A68" w:rsidRPr="005F7A68" w:rsidRDefault="005F7A68"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5F7A68" w:rsidRPr="005F7A68" w:rsidRDefault="005F7A68"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5F7A68" w:rsidRPr="005F7A68" w:rsidRDefault="005F7A68"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C56BFD" w:rsidRPr="005F7A68" w:rsidRDefault="005F7A68"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C56BFD" w:rsidTr="00C56BFD">
        <w:trPr>
          <w:cantSplit/>
          <w:jc w:val="center"/>
        </w:trPr>
        <w:tc>
          <w:tcPr>
            <w:tcW w:w="288" w:type="dxa"/>
          </w:tcPr>
          <w:p w:rsidR="00C56BFD" w:rsidRDefault="00C56BFD" w:rsidP="00C56BFD">
            <w:pPr>
              <w:pStyle w:val="CopticCross"/>
            </w:pPr>
            <w:r w:rsidRPr="00FB5ACB">
              <w:t>¿</w:t>
            </w: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Glory to the Father</w:t>
            </w:r>
          </w:p>
          <w:p w:rsidR="00C56BFD" w:rsidRPr="0042513B" w:rsidRDefault="00C56BFD" w:rsidP="00C56BFD">
            <w:pPr>
              <w:pStyle w:val="EngHang"/>
              <w:rPr>
                <w:rFonts w:ascii="Times" w:eastAsiaTheme="minorHAnsi" w:hAnsi="Times"/>
                <w:sz w:val="20"/>
              </w:rPr>
            </w:pPr>
            <w:r w:rsidRPr="0042513B">
              <w:rPr>
                <w:rFonts w:eastAsiaTheme="minorHAnsi"/>
              </w:rPr>
              <w:t>And the Son and the Holy Spirit,</w:t>
            </w:r>
          </w:p>
          <w:p w:rsidR="00C56BFD" w:rsidRPr="0042513B" w:rsidRDefault="00C56BFD" w:rsidP="00C56BFD">
            <w:pPr>
              <w:pStyle w:val="EngHang"/>
              <w:rPr>
                <w:rFonts w:ascii="Times" w:eastAsiaTheme="minorHAnsi" w:hAnsi="Times"/>
                <w:sz w:val="20"/>
              </w:rPr>
            </w:pPr>
            <w:r w:rsidRPr="0042513B">
              <w:rPr>
                <w:rFonts w:eastAsiaTheme="minorHAnsi"/>
              </w:rPr>
              <w:t>Now, and forever,</w:t>
            </w:r>
          </w:p>
          <w:p w:rsidR="00C56BFD" w:rsidRDefault="00C56BFD" w:rsidP="00C56BFD">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C56BFD" w:rsidRDefault="00C56BFD" w:rsidP="00C56BFD"/>
        </w:tc>
        <w:tc>
          <w:tcPr>
            <w:tcW w:w="288" w:type="dxa"/>
          </w:tcPr>
          <w:p w:rsidR="00C56BFD" w:rsidRDefault="00C56BFD" w:rsidP="00C56BFD">
            <w:pPr>
              <w:pStyle w:val="CopticCross"/>
            </w:pPr>
            <w:r w:rsidRPr="00FB5ACB">
              <w:t>¿</w:t>
            </w:r>
          </w:p>
        </w:tc>
        <w:tc>
          <w:tcPr>
            <w:tcW w:w="3960" w:type="dxa"/>
          </w:tcPr>
          <w:p w:rsidR="005F7A68" w:rsidRPr="005F7A68" w:rsidRDefault="005F7A68" w:rsidP="005F7A68">
            <w:pPr>
              <w:pStyle w:val="CopticVersemulti-line"/>
              <w:rPr>
                <w:highlight w:val="yellow"/>
              </w:rPr>
            </w:pPr>
            <w:r w:rsidRPr="005F7A68">
              <w:rPr>
                <w:highlight w:val="yellow"/>
              </w:rPr>
              <w:t>Ⲇⲟⲝⲁ Ⲡⲁⲧⲣⲓ ⲕⲉ Ⲩ̀ⲓⲱ̀</w:t>
            </w:r>
          </w:p>
          <w:p w:rsidR="00C56BFD" w:rsidRPr="005F7A68" w:rsidRDefault="005F7A68" w:rsidP="005F7A68">
            <w:pPr>
              <w:pStyle w:val="CopticVersemulti-line"/>
              <w:rPr>
                <w:highlight w:val="yellow"/>
              </w:rPr>
            </w:pPr>
            <w:r w:rsidRPr="005F7A68">
              <w:rPr>
                <w:highlight w:val="yellow"/>
              </w:rPr>
              <w:t>ⲕⲉ ⲁ̀ⲅⲓⲱ̀ Ⲡⲛ̅ⲁⲧⲓ</w:t>
            </w:r>
          </w:p>
          <w:p w:rsidR="005F7A68" w:rsidRPr="005F7A68" w:rsidRDefault="005F7A68" w:rsidP="005F7A68">
            <w:pPr>
              <w:pStyle w:val="CopticVersemulti-line"/>
              <w:rPr>
                <w:highlight w:val="yellow"/>
              </w:rPr>
            </w:pPr>
            <w:r w:rsidRPr="005F7A68">
              <w:rPr>
                <w:highlight w:val="yellow"/>
              </w:rPr>
              <w:t>ⲕⲉ ⲛⲩⲛ ⲕⲉ ⲁ̀ⲓ̀ ⲕⲉ</w:t>
            </w:r>
          </w:p>
          <w:p w:rsidR="005F7A68" w:rsidRPr="005F7A68" w:rsidRDefault="005F7A68"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3B0313">
      <w:pPr>
        <w:pStyle w:val="Heading3"/>
      </w:pPr>
      <w:bookmarkStart w:id="392" w:name="_Toc298681342"/>
      <w:bookmarkStart w:id="393" w:name="_Toc308441941"/>
      <w:r>
        <w:t>The Saturday Theotokia</w:t>
      </w:r>
      <w:bookmarkEnd w:id="392"/>
      <w:bookmarkEnd w:id="393"/>
    </w:p>
    <w:p w:rsidR="005F7A68" w:rsidRPr="005F7A68" w:rsidRDefault="005F7A68" w:rsidP="005F7A68">
      <w:pPr>
        <w:pStyle w:val="Heading3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D24FE1">
      <w:pPr>
        <w:pStyle w:val="Heading4"/>
      </w:pPr>
      <w:bookmarkStart w:id="394" w:name="_Toc298681343"/>
      <w:r>
        <w:t>Part One</w:t>
      </w:r>
      <w:bookmarkEnd w:id="3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O chaste and undefiled,</w:t>
            </w:r>
          </w:p>
          <w:p w:rsidR="00AE1E8D" w:rsidRPr="007425E1" w:rsidRDefault="00AE1E8D" w:rsidP="00AE1E8D">
            <w:pPr>
              <w:pStyle w:val="EngHang"/>
              <w:rPr>
                <w:rFonts w:eastAsiaTheme="minorHAnsi"/>
              </w:rPr>
            </w:pPr>
            <w:r w:rsidRPr="007425E1">
              <w:rPr>
                <w:rFonts w:eastAsiaTheme="minorHAnsi"/>
              </w:rPr>
              <w:t>Holy in everything,</w:t>
            </w:r>
          </w:p>
          <w:p w:rsidR="00AE1E8D" w:rsidRPr="007425E1" w:rsidRDefault="00AE1E8D" w:rsidP="00AE1E8D">
            <w:pPr>
              <w:pStyle w:val="EngHang"/>
              <w:rPr>
                <w:rFonts w:eastAsiaTheme="minorHAnsi"/>
              </w:rPr>
            </w:pPr>
            <w:r w:rsidRPr="007425E1">
              <w:rPr>
                <w:rFonts w:eastAsiaTheme="minorHAnsi"/>
              </w:rPr>
              <w:t>Who brought unto us God,</w:t>
            </w:r>
          </w:p>
          <w:p w:rsidR="00AE1E8D" w:rsidRDefault="00AE1E8D" w:rsidP="00AE1E8D">
            <w:pPr>
              <w:pStyle w:val="EngHangEnd"/>
            </w:pPr>
            <w:r w:rsidRPr="007425E1">
              <w:rPr>
                <w:rFonts w:eastAsiaTheme="minorHAnsi"/>
              </w:rPr>
              <w:t>Carried in her arms.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5F7A68" w:rsidRDefault="005F7A68"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5F7A68" w:rsidRDefault="005F7A68"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AE1E8D" w:rsidRDefault="005F7A68"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whole creation rejoices with you,</w:t>
            </w:r>
          </w:p>
          <w:p w:rsidR="00AE1E8D" w:rsidRPr="007425E1" w:rsidRDefault="00AE1E8D" w:rsidP="00AE1E8D">
            <w:pPr>
              <w:pStyle w:val="EngHang"/>
              <w:rPr>
                <w:rFonts w:eastAsiaTheme="minorHAnsi"/>
              </w:rPr>
            </w:pPr>
            <w:r w:rsidRPr="007425E1">
              <w:rPr>
                <w:rFonts w:eastAsiaTheme="minorHAnsi"/>
              </w:rPr>
              <w:t>Proclaiming and saying,</w:t>
            </w:r>
          </w:p>
          <w:p w:rsidR="00AE1E8D" w:rsidRPr="007425E1" w:rsidRDefault="00AE1E8D" w:rsidP="00AE1E8D">
            <w:pPr>
              <w:pStyle w:val="EngHang"/>
              <w:rPr>
                <w:rFonts w:eastAsiaTheme="minorHAnsi"/>
              </w:rPr>
            </w:pPr>
            <w:r w:rsidRPr="007425E1">
              <w:rPr>
                <w:rFonts w:eastAsiaTheme="minorHAnsi"/>
              </w:rPr>
              <w:t xml:space="preserve">"Hail to you, O full of grace: </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Ⲥ̀ⲣⲁϣⲓ ⲛⲉⲙⲉ ⲛ̀ϫⲉ ϯⲕ̀ⲧⲏⲥⲓⲥ ⲧⲏⲣⲥ</w:t>
            </w:r>
          </w:p>
          <w:p w:rsidR="005F7A68" w:rsidRDefault="005F7A68" w:rsidP="005F7A68">
            <w:pPr>
              <w:pStyle w:val="CopticVersemulti-line"/>
            </w:pPr>
            <w:r w:rsidRPr="005F7A68">
              <w:t>ⲥⲉⲱϣ ⲉ̀ⲃⲟⲗ ⲉⲥϫⲱ ⲙ̀ⲙⲟⲥ</w:t>
            </w:r>
          </w:p>
          <w:p w:rsidR="005F7A68" w:rsidRDefault="005F7A68" w:rsidP="005F7A68">
            <w:pPr>
              <w:pStyle w:val="CopticVersemulti-line"/>
            </w:pPr>
            <w:r w:rsidRPr="005F7A68">
              <w:t>ϫⲉ ⲭⲉⲣⲉ ⲑⲏⲉⲑⲙⲉϩ ⲛ̀ϩ̀ⲙⲟⲧ</w:t>
            </w:r>
          </w:p>
          <w:p w:rsidR="00AE1E8D" w:rsidRDefault="005F7A68" w:rsidP="005F7A68">
            <w:pPr>
              <w:pStyle w:val="CopticVerse"/>
            </w:pPr>
            <w:r w:rsidRPr="005F7A68">
              <w:t>ⲟⲩⲟϩ Ⲡⲟ̅ⲥ̅ ϣⲟⲡ ⲛⲉⲙⲉ</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
            </w:pPr>
            <w:r w:rsidRPr="005F7A68">
              <w:t>ⲟⲩⲟϩ Ⲡⲟ̅ⲥ̅ ϣⲟⲡ ⲛⲉⲙⲉ</w:t>
            </w:r>
          </w:p>
        </w:tc>
      </w:tr>
    </w:tbl>
    <w:p w:rsidR="003B0313" w:rsidRDefault="00AE1E8D" w:rsidP="00D24FE1">
      <w:pPr>
        <w:pStyle w:val="Heading4"/>
      </w:pPr>
      <w:bookmarkStart w:id="395" w:name="_Toc298681344"/>
      <w:r w:rsidRPr="00D24FE1">
        <w:lastRenderedPageBreak/>
        <w:t>Part</w:t>
      </w:r>
      <w:r>
        <w:t xml:space="preserve"> Two</w:t>
      </w:r>
      <w:bookmarkEnd w:id="3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We honour your greatness,</w:t>
            </w:r>
          </w:p>
          <w:p w:rsidR="00AE1E8D" w:rsidRPr="007425E1" w:rsidRDefault="00AE1E8D" w:rsidP="00AE1E8D">
            <w:pPr>
              <w:pStyle w:val="EngHang"/>
              <w:rPr>
                <w:rFonts w:eastAsiaTheme="minorHAnsi"/>
              </w:rPr>
            </w:pPr>
            <w:r w:rsidRPr="007425E1">
              <w:rPr>
                <w:rFonts w:eastAsiaTheme="minorHAnsi"/>
              </w:rPr>
              <w:t>O prudent Virgin,</w:t>
            </w:r>
          </w:p>
          <w:p w:rsidR="00AE1E8D" w:rsidRPr="007425E1" w:rsidRDefault="00AE1E8D" w:rsidP="00AE1E8D">
            <w:pPr>
              <w:pStyle w:val="EngHang"/>
              <w:rPr>
                <w:rFonts w:eastAsiaTheme="minorHAnsi"/>
              </w:rPr>
            </w:pPr>
            <w:r w:rsidRPr="007425E1">
              <w:rPr>
                <w:rFonts w:eastAsiaTheme="minorHAnsi"/>
              </w:rPr>
              <w:t>And give you salutation</w:t>
            </w:r>
          </w:p>
          <w:p w:rsidR="00AE1E8D" w:rsidRDefault="00AE1E8D" w:rsidP="00AE1E8D">
            <w:pPr>
              <w:pStyle w:val="EngHangEnd"/>
            </w:pPr>
            <w:r w:rsidRPr="007425E1">
              <w:rPr>
                <w:rFonts w:eastAsiaTheme="minorHAnsi"/>
              </w:rPr>
              <w:t>With Gabriel the angel.</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5F7A68" w:rsidRDefault="005F7A68"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5F7A68" w:rsidRDefault="005F7A68"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AE1E8D" w:rsidRDefault="005F7A68" w:rsidP="005F7A68">
            <w:pPr>
              <w:pStyle w:val="CopticVerse"/>
            </w:pPr>
            <w:r w:rsidRPr="005F7A68">
              <w:t>ⲛⲉⲙ Ⲅⲁⲃⲣⲓⲏⲗ ⲡⲓⲁⲅⲅⲉⲗⲟⲥ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For through the fruit of your womb</w:t>
            </w:r>
          </w:p>
          <w:p w:rsidR="00AE1E8D" w:rsidRPr="007425E1" w:rsidRDefault="00AE1E8D" w:rsidP="00AE1E8D">
            <w:pPr>
              <w:pStyle w:val="EngHang"/>
              <w:rPr>
                <w:rFonts w:eastAsiaTheme="minorHAnsi"/>
              </w:rPr>
            </w:pPr>
            <w:r w:rsidRPr="007425E1">
              <w:rPr>
                <w:rFonts w:eastAsiaTheme="minorHAnsi"/>
              </w:rPr>
              <w:t>Salvation came to our race,</w:t>
            </w:r>
          </w:p>
          <w:p w:rsidR="00AE1E8D" w:rsidRPr="007425E1" w:rsidRDefault="00AE1E8D" w:rsidP="00AE1E8D">
            <w:pPr>
              <w:pStyle w:val="EngHang"/>
              <w:rPr>
                <w:rFonts w:eastAsiaTheme="minorHAnsi"/>
              </w:rPr>
            </w:pPr>
            <w:r w:rsidRPr="007425E1">
              <w:rPr>
                <w:rFonts w:eastAsiaTheme="minorHAnsi"/>
              </w:rPr>
              <w:t>And God reconciled us again,</w:t>
            </w:r>
          </w:p>
          <w:p w:rsidR="00AE1E8D" w:rsidRDefault="00AE1E8D" w:rsidP="00AE1E8D">
            <w:pPr>
              <w:pStyle w:val="EngHangEnd"/>
            </w:pPr>
            <w:r w:rsidRPr="007425E1">
              <w:rPr>
                <w:rFonts w:eastAsiaTheme="minorHAnsi"/>
              </w:rPr>
              <w:t>Through His goodness.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Ϫⲉ ⲉⲃⲟⲗϩⲓⲧⲉⲛ ⲡⲉⲕⲁⲣⲡⲟⲥ</w:t>
            </w:r>
          </w:p>
          <w:p w:rsidR="005F7A68" w:rsidRDefault="005F7A68" w:rsidP="005F7A68">
            <w:pPr>
              <w:pStyle w:val="CopticVersemulti-line"/>
            </w:pPr>
            <w:r w:rsidRPr="005F7A68">
              <w:t>ⲁ̀ ⲡⲓⲟⲩϫⲁⲓ ⲧⲁϩⲉ ⲡⲉⲛⲅⲉⲛⲟⲥ</w:t>
            </w:r>
          </w:p>
          <w:p w:rsidR="005F7A68" w:rsidRDefault="005F7A68" w:rsidP="005F7A68">
            <w:pPr>
              <w:pStyle w:val="CopticVersemulti-line"/>
            </w:pPr>
            <w:r w:rsidRPr="005F7A68">
              <w:t>ⲁ̀ⲫϯ ϩⲟⲧⲡⲉⲛ ⲉ̀ⲣⲟϥ ⲛ̀ⲕⲉⲥⲟⲡ</w:t>
            </w:r>
          </w:p>
          <w:p w:rsidR="00AE1E8D" w:rsidRDefault="005F7A68" w:rsidP="005F7A68">
            <w:pPr>
              <w:pStyle w:val="CopticVerse"/>
            </w:pPr>
            <w:r w:rsidRPr="005F7A68">
              <w:t>ϩⲓⲧⲉⲛ ⲧⲉϥⲙⲉⲧⲁ̀ⲅⲁⲑⲟⲥ</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multi-line"/>
            </w:pPr>
            <w:r w:rsidRPr="005F7A68">
              <w:t>ⲟⲩⲟϩ Ⲡⲟ̅ⲥ̅ ϣⲟⲡ ⲛⲉⲙⲉ</w:t>
            </w:r>
          </w:p>
        </w:tc>
      </w:tr>
    </w:tbl>
    <w:p w:rsidR="00625164" w:rsidRDefault="00625164" w:rsidP="00D24FE1">
      <w:pPr>
        <w:pStyle w:val="Heading4"/>
      </w:pPr>
      <w:bookmarkStart w:id="396" w:name="_Toc298681345"/>
      <w:r>
        <w:t>Part Three</w:t>
      </w:r>
      <w:bookmarkEnd w:id="3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The Holy Spirit came upon you,</w:t>
            </w:r>
          </w:p>
          <w:p w:rsidR="00625164" w:rsidRPr="007425E1" w:rsidRDefault="00625164" w:rsidP="00625164">
            <w:pPr>
              <w:pStyle w:val="EngHang"/>
              <w:rPr>
                <w:rFonts w:eastAsiaTheme="minorHAnsi"/>
              </w:rPr>
            </w:pPr>
            <w:r w:rsidRPr="007425E1">
              <w:rPr>
                <w:rFonts w:eastAsiaTheme="minorHAnsi"/>
              </w:rPr>
              <w:t>O undefiled bride,</w:t>
            </w:r>
          </w:p>
          <w:p w:rsidR="00625164" w:rsidRPr="007425E1" w:rsidRDefault="00625164" w:rsidP="00625164">
            <w:pPr>
              <w:pStyle w:val="EngHang"/>
              <w:rPr>
                <w:rFonts w:eastAsiaTheme="minorHAnsi"/>
              </w:rPr>
            </w:pPr>
            <w:r w:rsidRPr="007425E1">
              <w:rPr>
                <w:rFonts w:eastAsiaTheme="minorHAnsi"/>
              </w:rPr>
              <w:t>And the power of the Most High</w:t>
            </w:r>
          </w:p>
          <w:p w:rsidR="00625164" w:rsidRDefault="00625164" w:rsidP="00625164">
            <w:pPr>
              <w:pStyle w:val="EngHangEnd"/>
            </w:pPr>
            <w:r w:rsidRPr="007425E1">
              <w:rPr>
                <w:rFonts w:eastAsiaTheme="minorHAnsi"/>
              </w:rPr>
              <w:t>Overshadowed you, O Mary.</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A57656" w:rsidRDefault="00A57656"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A57656" w:rsidRDefault="00A57656"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625164" w:rsidRDefault="00A57656"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You have born the True Logos,</w:t>
            </w:r>
          </w:p>
          <w:p w:rsidR="00625164" w:rsidRPr="007425E1" w:rsidRDefault="00625164" w:rsidP="00625164">
            <w:pPr>
              <w:pStyle w:val="EngHang"/>
              <w:rPr>
                <w:rFonts w:eastAsiaTheme="minorHAnsi"/>
              </w:rPr>
            </w:pPr>
            <w:r w:rsidRPr="007425E1">
              <w:rPr>
                <w:rFonts w:eastAsiaTheme="minorHAnsi"/>
              </w:rPr>
              <w:t>Ever-existing Son of the Father,</w:t>
            </w:r>
          </w:p>
          <w:p w:rsidR="00625164" w:rsidRPr="007425E1" w:rsidRDefault="00625164" w:rsidP="00625164">
            <w:pPr>
              <w:pStyle w:val="EngHang"/>
              <w:rPr>
                <w:rFonts w:eastAsiaTheme="minorHAnsi"/>
              </w:rPr>
            </w:pPr>
            <w:r w:rsidRPr="007425E1">
              <w:rPr>
                <w:rFonts w:eastAsiaTheme="minorHAnsi"/>
              </w:rPr>
              <w:t>Who came and redeemed us</w:t>
            </w:r>
          </w:p>
          <w:p w:rsidR="00625164" w:rsidRDefault="00625164" w:rsidP="00625164">
            <w:pPr>
              <w:pStyle w:val="EngHangEnd"/>
            </w:pPr>
            <w:r w:rsidRPr="007425E1">
              <w:rPr>
                <w:rFonts w:eastAsiaTheme="minorHAnsi"/>
              </w:rPr>
              <w:t>From our sins.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Ϫⲉ ⲁ̀ⲣⲉϫ̀ⲫⲟ ⲙ̀ⲡⲓⲁ̀ⲗⲏⲑⲓⲛⲟⲥ</w:t>
            </w:r>
          </w:p>
          <w:p w:rsidR="00A57656" w:rsidRDefault="00A57656" w:rsidP="00A57656">
            <w:pPr>
              <w:pStyle w:val="CopticVersemulti-line"/>
            </w:pPr>
            <w:r w:rsidRPr="00A57656">
              <w:t>ⲛ̀ⲗⲟⲅⲟⲥ ⲛ̀Ϣⲏⲣⲓ ⲛ̀ⲧⲉ Ⲫ̀ⲓⲱⲧ</w:t>
            </w:r>
          </w:p>
          <w:p w:rsidR="00A57656" w:rsidRDefault="00A57656" w:rsidP="00A57656">
            <w:pPr>
              <w:pStyle w:val="CopticVersemulti-line"/>
            </w:pPr>
            <w:r w:rsidRPr="00A57656">
              <w:t>ⲉⲑⲙⲏⲛ ⲉⲃⲟⲗ ϣⲁ ⲉⲛⲉϩ</w:t>
            </w:r>
          </w:p>
          <w:p w:rsidR="00625164" w:rsidRDefault="00A57656" w:rsidP="00A57656">
            <w:pPr>
              <w:pStyle w:val="CopticVerse"/>
            </w:pPr>
            <w:r w:rsidRPr="00A57656">
              <w:t>ⲁϥⲓ̀ ⲁϥⲥⲟⲧⲧⲉⲛ ϧⲉⲛ ⲛⲉⲛⲛⲟⲃⲓ</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Pr="00625164" w:rsidRDefault="00625164" w:rsidP="00625164"/>
    <w:p w:rsidR="00AE1E8D" w:rsidRDefault="00AE1E8D" w:rsidP="00D24FE1">
      <w:pPr>
        <w:pStyle w:val="Heading4"/>
      </w:pPr>
      <w:bookmarkStart w:id="397" w:name="_Toc298681346"/>
      <w:r w:rsidRPr="00D24FE1">
        <w:lastRenderedPageBreak/>
        <w:t>Part</w:t>
      </w:r>
      <w:r>
        <w:t xml:space="preserve"> </w:t>
      </w:r>
      <w:r w:rsidR="00625164">
        <w:t>Four</w:t>
      </w:r>
      <w:bookmarkEnd w:id="3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You are the offspring and root of David,</w:t>
            </w:r>
          </w:p>
          <w:p w:rsidR="00AE1E8D" w:rsidRPr="007425E1" w:rsidRDefault="00AE1E8D" w:rsidP="00AE1E8D">
            <w:pPr>
              <w:pStyle w:val="EngHang"/>
              <w:rPr>
                <w:rFonts w:eastAsiaTheme="minorHAnsi"/>
              </w:rPr>
            </w:pPr>
            <w:r w:rsidRPr="007425E1">
              <w:rPr>
                <w:rFonts w:eastAsiaTheme="minorHAnsi"/>
              </w:rPr>
              <w:t>Who has born unto us, in the flesh,</w:t>
            </w:r>
          </w:p>
          <w:p w:rsidR="00AE1E8D" w:rsidRPr="007425E1" w:rsidRDefault="00AE1E8D" w:rsidP="00AE1E8D">
            <w:pPr>
              <w:pStyle w:val="EngHang"/>
              <w:rPr>
                <w:rFonts w:eastAsiaTheme="minorHAnsi"/>
              </w:rPr>
            </w:pPr>
            <w:r w:rsidRPr="007425E1">
              <w:rPr>
                <w:rFonts w:eastAsiaTheme="minorHAnsi"/>
              </w:rPr>
              <w:t>Our Saviour,</w:t>
            </w:r>
          </w:p>
          <w:p w:rsidR="00AE1E8D" w:rsidRDefault="00AE1E8D" w:rsidP="00AE1E8D">
            <w:pPr>
              <w:pStyle w:val="EngHangEnd"/>
            </w:pPr>
            <w:r w:rsidRPr="007425E1">
              <w:rPr>
                <w:rFonts w:eastAsiaTheme="minorHAnsi"/>
              </w:rPr>
              <w:t>Jesus Christ.</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A57656" w:rsidRDefault="00A57656"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A57656" w:rsidRDefault="00A57656"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AE1E8D" w:rsidRDefault="00A57656"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The Only-Begotten of the Father,</w:t>
            </w:r>
          </w:p>
          <w:p w:rsidR="00AE1E8D" w:rsidRPr="007425E1" w:rsidRDefault="00AE1E8D" w:rsidP="00AE1E8D">
            <w:pPr>
              <w:pStyle w:val="EngHang"/>
              <w:rPr>
                <w:rFonts w:eastAsiaTheme="minorHAnsi"/>
              </w:rPr>
            </w:pPr>
            <w:r w:rsidRPr="007425E1">
              <w:rPr>
                <w:rFonts w:eastAsiaTheme="minorHAnsi"/>
              </w:rPr>
              <w:t>Before all the ages,</w:t>
            </w:r>
          </w:p>
          <w:p w:rsidR="00AE1E8D" w:rsidRPr="007425E1" w:rsidRDefault="00AE1E8D" w:rsidP="00AE1E8D">
            <w:pPr>
              <w:pStyle w:val="EngHang"/>
              <w:rPr>
                <w:rFonts w:eastAsiaTheme="minorHAnsi"/>
              </w:rPr>
            </w:pPr>
            <w:r w:rsidRPr="007425E1">
              <w:rPr>
                <w:rFonts w:eastAsiaTheme="minorHAnsi"/>
              </w:rPr>
              <w:t>Emptied Himself and took the form of a servant</w:t>
            </w:r>
          </w:p>
          <w:p w:rsidR="00AE1E8D" w:rsidRDefault="00AE1E8D" w:rsidP="00AE1E8D">
            <w:pPr>
              <w:pStyle w:val="EngHangEnd"/>
            </w:pPr>
            <w:r w:rsidRPr="007425E1">
              <w:rPr>
                <w:rFonts w:eastAsiaTheme="minorHAnsi"/>
              </w:rPr>
              <w:t>Of you, for our salvation.</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Ⲡⲓⲙⲟⲛⲟⲅⲉⲛⲏⲥ ⲉⲃⲟⲗϧⲉⲛ Ⲫ̀ⲓⲱⲧ</w:t>
            </w:r>
          </w:p>
          <w:p w:rsidR="00A57656" w:rsidRDefault="00A57656" w:rsidP="00A57656">
            <w:pPr>
              <w:pStyle w:val="CopticVersemulti-line"/>
            </w:pPr>
            <w:r w:rsidRPr="00A57656">
              <w:t>ϧⲁϫⲱⲟⲩ ⲛ̀ⲛⲓⲉ̀ⲱⲛ ⲧⲏⲣⲟⲩ</w:t>
            </w:r>
          </w:p>
          <w:p w:rsidR="00A57656" w:rsidRDefault="00A57656" w:rsidP="00A57656">
            <w:pPr>
              <w:pStyle w:val="CopticVersemulti-line"/>
            </w:pPr>
            <w:r w:rsidRPr="00A57656">
              <w:t>ⲁϥϣⲟⲩⲱϥ ⲉⲃⲟⲗ ⲙ̀ⲙⲓⲛⲙ̀ⲙⲟϥ</w:t>
            </w:r>
            <w:r>
              <w:t xml:space="preserve"> </w:t>
            </w:r>
            <w:r w:rsidRPr="00A57656">
              <w:t>ⲁϥϭⲓ ⲛ̀ⲟⲩⲙⲟⲣⲫⲏ ⲙ̀ⲃⲱⲕ ⲛ̀ϧⲏϯ</w:t>
            </w:r>
          </w:p>
          <w:p w:rsidR="00AE1E8D" w:rsidRDefault="00A57656" w:rsidP="00A57656">
            <w:pPr>
              <w:pStyle w:val="CopticVersemulti-line"/>
            </w:pPr>
            <w:r w:rsidRPr="00A57656">
              <w:t>ⲉⲑⲃⲉ ⲡⲉⲛⲟⲩϫⲁⲓ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398" w:name="_Toc298681347"/>
      <w:r w:rsidRPr="00D24FE1">
        <w:t>Part</w:t>
      </w:r>
      <w:r>
        <w:t xml:space="preserve"> </w:t>
      </w:r>
      <w:r w:rsidR="00625164">
        <w:t>Five</w:t>
      </w:r>
      <w:bookmarkEnd w:id="3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You became a second heaven</w:t>
            </w:r>
          </w:p>
          <w:p w:rsidR="00AE1E8D" w:rsidRPr="007425E1" w:rsidRDefault="00AE1E8D" w:rsidP="00AE1E8D">
            <w:pPr>
              <w:pStyle w:val="EngHang"/>
              <w:rPr>
                <w:rFonts w:eastAsiaTheme="minorHAnsi"/>
              </w:rPr>
            </w:pPr>
            <w:r w:rsidRPr="007425E1">
              <w:rPr>
                <w:rFonts w:eastAsiaTheme="minorHAnsi"/>
              </w:rPr>
              <w:t>On earth, O Mother of God,</w:t>
            </w:r>
          </w:p>
          <w:p w:rsidR="00AE1E8D" w:rsidRPr="007425E1" w:rsidRDefault="00AE1E8D" w:rsidP="00AE1E8D">
            <w:pPr>
              <w:pStyle w:val="EngHang"/>
              <w:rPr>
                <w:rFonts w:eastAsiaTheme="minorHAnsi"/>
              </w:rPr>
            </w:pPr>
            <w:r w:rsidRPr="007425E1">
              <w:rPr>
                <w:rFonts w:eastAsiaTheme="minorHAnsi"/>
              </w:rPr>
              <w:t>For of you the Sun of Righteousness</w:t>
            </w:r>
          </w:p>
          <w:p w:rsidR="00AE1E8D" w:rsidRDefault="00AE1E8D" w:rsidP="00AE1E8D">
            <w:pPr>
              <w:pStyle w:val="EngHangEnd"/>
            </w:pPr>
            <w:r w:rsidRPr="007425E1">
              <w:rPr>
                <w:rFonts w:eastAsiaTheme="minorHAnsi"/>
              </w:rPr>
              <w:t>Did shine upon us.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A57656" w:rsidRDefault="00A57656"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A57656" w:rsidRDefault="00A57656"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AE1E8D" w:rsidRDefault="00A57656"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 xml:space="preserve">You have brought Him forth </w:t>
            </w:r>
          </w:p>
          <w:p w:rsidR="00AE1E8D" w:rsidRPr="007425E1" w:rsidRDefault="00AE1E8D" w:rsidP="00AE1E8D">
            <w:pPr>
              <w:pStyle w:val="EngHang"/>
              <w:rPr>
                <w:rFonts w:eastAsiaTheme="minorHAnsi"/>
              </w:rPr>
            </w:pPr>
            <w:r w:rsidRPr="007425E1">
              <w:rPr>
                <w:rFonts w:eastAsiaTheme="minorHAnsi"/>
              </w:rPr>
              <w:t>According to the prophesies,</w:t>
            </w:r>
          </w:p>
          <w:p w:rsidR="00AE1E8D" w:rsidRPr="007425E1" w:rsidRDefault="00AE1E8D" w:rsidP="00AE1E8D">
            <w:pPr>
              <w:pStyle w:val="EngHang"/>
              <w:rPr>
                <w:rFonts w:eastAsiaTheme="minorHAnsi"/>
              </w:rPr>
            </w:pPr>
            <w:r w:rsidRPr="007425E1">
              <w:rPr>
                <w:rFonts w:eastAsiaTheme="minorHAnsi"/>
              </w:rPr>
              <w:t>Without seed and incorruptible,</w:t>
            </w:r>
          </w:p>
          <w:p w:rsidR="00AE1E8D" w:rsidRDefault="00AE1E8D" w:rsidP="00AE1E8D">
            <w:pPr>
              <w:pStyle w:val="EngHangEnd"/>
            </w:pPr>
            <w:r w:rsidRPr="007425E1">
              <w:rPr>
                <w:rFonts w:eastAsiaTheme="minorHAnsi"/>
              </w:rPr>
              <w:t>For He is the Creator, Logos of the Father.</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Ⲁⲣⲉϫ̀ⲫⲟϥ ϩⲓⲧⲉⲛ ⲟⲩⲡ̀ⲣⲟⲫⲏⲧⲓⲁ</w:t>
            </w:r>
          </w:p>
          <w:p w:rsidR="00A57656" w:rsidRDefault="00A57656" w:rsidP="00A57656">
            <w:pPr>
              <w:pStyle w:val="CopticVersemulti-line"/>
            </w:pPr>
            <w:r w:rsidRPr="00A57656">
              <w:t>ⲁϭⲛⲉ ϫ̀ⲣⲟϫ ⲛ̀ⲁⲧⲧⲁⲕⲟ</w:t>
            </w:r>
          </w:p>
          <w:p w:rsidR="00A57656" w:rsidRDefault="00A57656" w:rsidP="00A57656">
            <w:pPr>
              <w:pStyle w:val="CopticVersemulti-line"/>
            </w:pPr>
            <w:r w:rsidRPr="00A57656">
              <w:t>ϩⲱⲥ ⲇⲏⲙⲓⲟⲩⲣⲅⲟⲥ</w:t>
            </w:r>
          </w:p>
          <w:p w:rsidR="00AE1E8D" w:rsidRDefault="00A57656" w:rsidP="00A57656">
            <w:pPr>
              <w:pStyle w:val="CopticVerse"/>
            </w:pPr>
            <w:r w:rsidRPr="00A57656">
              <w:t>ⲟⲩⲟϩ ⲛ̀ⲗⲟⲅⲟⲥ ⲛ̀ⲧⲉ Ⲫ̀ⲓⲱⲧ</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399" w:name="_Toc298681348"/>
      <w:r>
        <w:t xml:space="preserve">Part </w:t>
      </w:r>
      <w:r w:rsidR="00625164">
        <w:t>Six</w:t>
      </w:r>
      <w:bookmarkEnd w:id="3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Tabernacle, which is called</w:t>
            </w:r>
          </w:p>
          <w:p w:rsidR="00AE1E8D" w:rsidRPr="007425E1" w:rsidRDefault="00AE1E8D" w:rsidP="00AE1E8D">
            <w:pPr>
              <w:pStyle w:val="EngHang"/>
              <w:rPr>
                <w:rFonts w:eastAsiaTheme="minorHAnsi"/>
              </w:rPr>
            </w:pPr>
            <w:r w:rsidRPr="007425E1">
              <w:rPr>
                <w:rFonts w:eastAsiaTheme="minorHAnsi"/>
              </w:rPr>
              <w:t>The Holy of the Holies,</w:t>
            </w:r>
          </w:p>
          <w:p w:rsidR="00AE1E8D" w:rsidRPr="007425E1" w:rsidRDefault="00AE1E8D" w:rsidP="00AE1E8D">
            <w:pPr>
              <w:pStyle w:val="EngHang"/>
              <w:rPr>
                <w:rFonts w:eastAsiaTheme="minorHAnsi"/>
              </w:rPr>
            </w:pPr>
            <w:r w:rsidRPr="007425E1">
              <w:rPr>
                <w:rFonts w:eastAsiaTheme="minorHAnsi"/>
              </w:rPr>
              <w:t>Which had the Ark, overlaid</w:t>
            </w:r>
          </w:p>
          <w:p w:rsidR="00AE1E8D" w:rsidRDefault="00AE1E8D" w:rsidP="00AE1E8D">
            <w:pPr>
              <w:pStyle w:val="EngHangEnd"/>
            </w:pPr>
            <w:r w:rsidRPr="007425E1">
              <w:rPr>
                <w:rFonts w:eastAsiaTheme="minorHAnsi"/>
              </w:rPr>
              <w:t>Round about with gold,</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Pr="00A57656" w:rsidRDefault="00A57656"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A57656" w:rsidRPr="00A57656" w:rsidRDefault="00A57656"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A57656" w:rsidRPr="00A57656" w:rsidRDefault="00A57656"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AE1E8D" w:rsidRDefault="00A57656"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Wherein were the Tables</w:t>
            </w:r>
          </w:p>
          <w:p w:rsidR="00AE1E8D" w:rsidRPr="007425E1" w:rsidRDefault="00AE1E8D" w:rsidP="00AE1E8D">
            <w:pPr>
              <w:pStyle w:val="EngHang"/>
              <w:rPr>
                <w:rFonts w:eastAsiaTheme="minorHAnsi"/>
              </w:rPr>
            </w:pPr>
            <w:r w:rsidRPr="007425E1">
              <w:rPr>
                <w:rFonts w:eastAsiaTheme="minorHAnsi"/>
              </w:rPr>
              <w:t>Of the Covenant,</w:t>
            </w:r>
          </w:p>
          <w:p w:rsidR="00AE1E8D" w:rsidRPr="007425E1" w:rsidRDefault="00AE1E8D" w:rsidP="00AE1E8D">
            <w:pPr>
              <w:pStyle w:val="EngHang"/>
              <w:rPr>
                <w:rFonts w:eastAsiaTheme="minorHAnsi"/>
              </w:rPr>
            </w:pPr>
            <w:r w:rsidRPr="007425E1">
              <w:rPr>
                <w:rFonts w:eastAsiaTheme="minorHAnsi"/>
              </w:rPr>
              <w:t>And the golden Pot</w:t>
            </w:r>
          </w:p>
          <w:p w:rsidR="00AE1E8D" w:rsidRDefault="00AE1E8D" w:rsidP="00AE1E8D">
            <w:pPr>
              <w:pStyle w:val="EngHangEnd"/>
            </w:pPr>
            <w:r w:rsidRPr="007425E1">
              <w:rPr>
                <w:rFonts w:eastAsiaTheme="minorHAnsi"/>
              </w:rPr>
              <w:t>That contained the Manna,</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Ⲑⲏ ⲉ̀ⲣⲉ ⲛⲓⲡ̀ⲗⲁⲝ ⲛ̀ϧⲏⲧⲥ</w:t>
            </w:r>
          </w:p>
          <w:p w:rsidR="00A57656" w:rsidRDefault="00A57656" w:rsidP="00A57656">
            <w:pPr>
              <w:pStyle w:val="CopticVersemulti-line"/>
            </w:pPr>
            <w:r w:rsidRPr="00A57656">
              <w:t>ⲛ̀ⲧⲉ ϯⲇⲓⲁ̀ⲑⲏⲕⲏ</w:t>
            </w:r>
          </w:p>
          <w:p w:rsidR="00A57656" w:rsidRDefault="00A57656" w:rsidP="00A57656">
            <w:pPr>
              <w:pStyle w:val="CopticVersemulti-line"/>
            </w:pPr>
            <w:r w:rsidRPr="00A57656">
              <w:t>ⲛⲉⲙ ⲡⲓⲥ̀ⲧⲁⲙⲛⲟⲥ ⲛ̀ⲛⲟⲩⲃ</w:t>
            </w:r>
          </w:p>
          <w:p w:rsidR="00AE1E8D" w:rsidRDefault="00A57656" w:rsidP="00A57656">
            <w:pPr>
              <w:pStyle w:val="CopticVerse"/>
            </w:pPr>
            <w:r w:rsidRPr="00A57656">
              <w:t>ⲉ̀ⲣⲉ ⲡⲓⲙⲁⲛⲛⲁ ϩⲏⲡ ⲛ̀ϧⲏⲧϥ</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Is a figure of the Son of God,</w:t>
            </w:r>
          </w:p>
          <w:p w:rsidR="00AE1E8D" w:rsidRPr="007425E1" w:rsidRDefault="00AE1E8D" w:rsidP="00AE1E8D">
            <w:pPr>
              <w:pStyle w:val="EngHang"/>
              <w:rPr>
                <w:rFonts w:eastAsiaTheme="minorHAnsi"/>
              </w:rPr>
            </w:pPr>
            <w:r w:rsidRPr="007425E1">
              <w:rPr>
                <w:rFonts w:eastAsiaTheme="minorHAnsi"/>
              </w:rPr>
              <w:t>Who came and dwelt in Mary,</w:t>
            </w:r>
          </w:p>
          <w:p w:rsidR="00AE1E8D" w:rsidRPr="007425E1" w:rsidRDefault="00AE1E8D" w:rsidP="00AE1E8D">
            <w:pPr>
              <w:pStyle w:val="EngHang"/>
              <w:rPr>
                <w:rFonts w:eastAsiaTheme="minorHAnsi"/>
              </w:rPr>
            </w:pPr>
            <w:r w:rsidRPr="007425E1">
              <w:rPr>
                <w:rFonts w:eastAsiaTheme="minorHAnsi"/>
              </w:rPr>
              <w:t>The undefiled Virgin,</w:t>
            </w:r>
          </w:p>
          <w:p w:rsidR="00AE1E8D" w:rsidRDefault="00AE1E8D" w:rsidP="00AE1E8D">
            <w:pPr>
              <w:pStyle w:val="EngHangEnd"/>
            </w:pPr>
            <w:r w:rsidRPr="007425E1">
              <w:rPr>
                <w:rFonts w:eastAsiaTheme="minorHAnsi"/>
              </w:rPr>
              <w:t>And was incarnate of her.</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ϥ̀ⲟⲓ ⲛ̀ⲧⲩⲡⲟⲥ ⲙ̀Ⲡ̀ϣⲏⲣⲓ ⲙ̀ⲫϯ</w:t>
            </w:r>
          </w:p>
          <w:p w:rsidR="00A57656" w:rsidRDefault="00A57656" w:rsidP="00A57656">
            <w:pPr>
              <w:pStyle w:val="CopticVersemulti-line"/>
            </w:pPr>
            <w:r w:rsidRPr="00A57656">
              <w:t>ⲉ̀ⲧⲁϥⲓ̀ ⲁϥϣⲱⲡⲓ ϧⲉⲛ Ⲙⲁⲣⲓⲁ</w:t>
            </w:r>
          </w:p>
          <w:p w:rsidR="00A57656" w:rsidRDefault="00A57656" w:rsidP="00A57656">
            <w:pPr>
              <w:pStyle w:val="CopticVersemulti-line"/>
            </w:pPr>
            <w:r w:rsidRPr="00A57656">
              <w:t>ϯⲡⲁⲣⲑⲉⲛⲟⲥ ⲛ̀ⲁⲧⲑⲱⲗⲉⲃ</w:t>
            </w:r>
          </w:p>
          <w:p w:rsidR="00AE1E8D" w:rsidRDefault="00A57656" w:rsidP="00A57656">
            <w:pPr>
              <w:pStyle w:val="CopticVerse"/>
            </w:pPr>
            <w:r w:rsidRPr="00A57656">
              <w:t>ⲁϥϭⲓⲥⲁⲣⲝ ⲉ̀ⲃⲟⲗⲛ̀ϧⲏⲧⲥ</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She brought Him forth into the world,</w:t>
            </w:r>
          </w:p>
          <w:p w:rsidR="00AE1E8D" w:rsidRPr="007425E1" w:rsidRDefault="00AE1E8D" w:rsidP="00AE1E8D">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AE1E8D" w:rsidRPr="007425E1" w:rsidRDefault="00AE1E8D" w:rsidP="00AE1E8D">
            <w:pPr>
              <w:pStyle w:val="EngHang"/>
              <w:rPr>
                <w:rFonts w:eastAsiaTheme="minorHAnsi"/>
              </w:rPr>
            </w:pPr>
            <w:r w:rsidRPr="007425E1">
              <w:rPr>
                <w:rFonts w:eastAsiaTheme="minorHAnsi"/>
              </w:rPr>
              <w:t>For He is the King of Glory,</w:t>
            </w:r>
          </w:p>
          <w:p w:rsidR="00AE1E8D" w:rsidRDefault="00AE1E8D" w:rsidP="00AE1E8D">
            <w:pPr>
              <w:pStyle w:val="EngHangEnd"/>
            </w:pPr>
            <w:r w:rsidRPr="007425E1">
              <w:rPr>
                <w:rFonts w:eastAsiaTheme="minorHAnsi"/>
              </w:rPr>
              <w:t>Who came and saved us.</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Ⲁⲥϫ̀ⲫⲟϥ ⲉ̀ⲡⲓⲕⲟⲥⲙⲟⲥ</w:t>
            </w:r>
          </w:p>
          <w:p w:rsidR="00A57656" w:rsidRDefault="00A57656" w:rsidP="00A57656">
            <w:pPr>
              <w:pStyle w:val="CopticVersemulti-line"/>
            </w:pPr>
            <w:r w:rsidRPr="00A57656">
              <w:t>ϧⲉⲛ ⲟⲩⲙⲉⲧⲟⲩⲁⲓ ⲛ̀ⲁⲧⲫⲱⲣϫ</w:t>
            </w:r>
          </w:p>
          <w:p w:rsidR="00A57656" w:rsidRDefault="00A57656" w:rsidP="00A57656">
            <w:pPr>
              <w:pStyle w:val="CopticVersemulti-line"/>
            </w:pPr>
            <w:r w:rsidRPr="00A57656">
              <w:t>ⲁⲗⲗⲁ ⲛ̀ⲑⲟϥ ⲡⲉ ⲡ̀ⲟⲩⲣⲟ ⲛ̀ⲧⲉ ⲡ̀ⲱ̀ⲟⲩ</w:t>
            </w:r>
          </w:p>
          <w:p w:rsidR="00AE1E8D" w:rsidRDefault="00A57656" w:rsidP="00A57656">
            <w:pPr>
              <w:pStyle w:val="CopticVerse"/>
            </w:pPr>
            <w:r w:rsidRPr="00A57656">
              <w:t>ⲁϥⲓ̀ ⲟⲩⲟϩ ⲁϥⲥⲱϯ ⲙ̀ⲙⲟⲛ</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625164">
            <w:pPr>
              <w:pStyle w:val="EngHang"/>
            </w:pPr>
            <w:r w:rsidRPr="007425E1">
              <w:t>Paradise did rejoice,</w:t>
            </w:r>
          </w:p>
          <w:p w:rsidR="00AE1E8D" w:rsidRPr="007425E1" w:rsidRDefault="00AE1E8D" w:rsidP="00625164">
            <w:pPr>
              <w:pStyle w:val="EngHang"/>
            </w:pPr>
            <w:r w:rsidRPr="007425E1">
              <w:t>At the coming of the Lamb,</w:t>
            </w:r>
          </w:p>
          <w:p w:rsidR="00AE1E8D" w:rsidRPr="007425E1" w:rsidRDefault="00AE1E8D" w:rsidP="00625164">
            <w:pPr>
              <w:pStyle w:val="EngHang"/>
            </w:pPr>
            <w:r w:rsidRPr="007425E1">
              <w:t>The Logos and ever-existing Son of the Father,</w:t>
            </w:r>
          </w:p>
          <w:p w:rsidR="00AE1E8D" w:rsidRDefault="00AE1E8D" w:rsidP="00625164">
            <w:pPr>
              <w:pStyle w:val="EngHangEnd"/>
            </w:pPr>
            <w:r w:rsidRPr="007425E1">
              <w:t>To redeem us from our sins.</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Ⲡⲓⲡⲁⲣⲁⲇⲓⲥⲟⲥ ⲉ̀ϣ̀ⲗⲏⲗⲟⲩⲓ̀</w:t>
            </w:r>
          </w:p>
          <w:p w:rsidR="00A57656" w:rsidRDefault="00A57656" w:rsidP="00A57656">
            <w:pPr>
              <w:pStyle w:val="CopticVersemulti-line"/>
            </w:pPr>
            <w:r w:rsidRPr="00A57656">
              <w:t>ϫⲉ ⲁϥⲓ̀ ⲛ̀ϫⲉ ⲡⲓϩⲓⲏⲃ</w:t>
            </w:r>
          </w:p>
          <w:p w:rsidR="00A57656" w:rsidRDefault="00A57656" w:rsidP="00A57656">
            <w:pPr>
              <w:pStyle w:val="CopticVersemulti-line"/>
            </w:pPr>
            <w:r w:rsidRPr="00A57656">
              <w:t>ⲛ̀ⲗⲟⲅⲟⲥ ⲛ̀Ϣⲏⲣⲓ ⲛ̀ⲧⲉ Ⲫⲓⲱⲧ ⲉⲑⲙⲏⲛ ⲉ̀ⲃⲟⲗ ϣⲁ ⲉⲛⲉϩ</w:t>
            </w:r>
          </w:p>
          <w:p w:rsidR="00AE1E8D" w:rsidRDefault="00A57656" w:rsidP="00A57656">
            <w:pPr>
              <w:pStyle w:val="CopticVerse"/>
            </w:pPr>
            <w:r w:rsidRPr="00A57656">
              <w:t>ⲁϥⲓ̀ ⲁϥⲥⲟⲧⲧⲉⲛ ϧⲉⲛ ⲛⲉⲛⲛⲟⲃⲓ</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625164">
            <w:pPr>
              <w:pStyle w:val="EngHang"/>
            </w:pPr>
            <w:r w:rsidRPr="007425E1">
              <w:t>Hail to you, O full of grace.</w:t>
            </w:r>
          </w:p>
          <w:p w:rsidR="00AE1E8D" w:rsidRPr="007425E1" w:rsidRDefault="00AE1E8D" w:rsidP="00625164">
            <w:pPr>
              <w:pStyle w:val="EngHang"/>
            </w:pPr>
            <w:r w:rsidRPr="007425E1">
              <w:t>Hail to you, who has found grace.</w:t>
            </w:r>
          </w:p>
          <w:p w:rsidR="00AE1E8D" w:rsidRPr="007425E1" w:rsidRDefault="00AE1E8D" w:rsidP="00625164">
            <w:pPr>
              <w:pStyle w:val="EngHang"/>
            </w:pPr>
            <w:r w:rsidRPr="007425E1">
              <w:t>Hail to you, who has born Christ:</w:t>
            </w:r>
          </w:p>
          <w:p w:rsidR="00AE1E8D" w:rsidRDefault="00AE1E8D" w:rsidP="00625164">
            <w:pPr>
              <w:pStyle w:val="EngHangEnd"/>
            </w:pPr>
            <w:r w:rsidRPr="007425E1">
              <w:t>The Lord is with you.</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625164" w:rsidP="00D24FE1">
      <w:pPr>
        <w:pStyle w:val="Heading4"/>
      </w:pPr>
      <w:bookmarkStart w:id="400" w:name="_Toc298681349"/>
      <w:r>
        <w:t>Part Seven</w:t>
      </w:r>
      <w:bookmarkEnd w:id="4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 xml:space="preserve">You are called the Mother of God, </w:t>
            </w:r>
          </w:p>
          <w:p w:rsidR="00625164" w:rsidRPr="007425E1" w:rsidRDefault="00625164" w:rsidP="00625164">
            <w:pPr>
              <w:pStyle w:val="EngHang"/>
            </w:pPr>
            <w:r w:rsidRPr="007425E1">
              <w:t>The true King,</w:t>
            </w:r>
          </w:p>
          <w:p w:rsidR="00625164" w:rsidRPr="007425E1" w:rsidRDefault="00625164" w:rsidP="00625164">
            <w:pPr>
              <w:pStyle w:val="EngHang"/>
            </w:pPr>
            <w:r w:rsidRPr="007425E1">
              <w:t>After giving birth to Him,</w:t>
            </w:r>
          </w:p>
          <w:p w:rsidR="00625164" w:rsidRDefault="00625164" w:rsidP="00625164">
            <w:pPr>
              <w:pStyle w:val="EngHangEnd"/>
            </w:pPr>
            <w:r w:rsidRPr="007425E1">
              <w:t>Miraculously, you remained a Virgin,</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A57656" w:rsidRDefault="00A57656"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A57656" w:rsidRDefault="00A57656"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625164" w:rsidRDefault="00A57656"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Emmanuel Whom you brought forth,</w:t>
            </w:r>
          </w:p>
          <w:p w:rsidR="00625164" w:rsidRPr="007425E1" w:rsidRDefault="00625164" w:rsidP="00625164">
            <w:pPr>
              <w:pStyle w:val="EngHang"/>
            </w:pPr>
            <w:r w:rsidRPr="007425E1">
              <w:t>Has therefore kept you,</w:t>
            </w:r>
          </w:p>
          <w:p w:rsidR="00625164" w:rsidRPr="007425E1" w:rsidRDefault="00625164" w:rsidP="00625164">
            <w:pPr>
              <w:pStyle w:val="EngHang"/>
            </w:pPr>
            <w:r w:rsidRPr="007425E1">
              <w:t>In incorruption,</w:t>
            </w:r>
          </w:p>
          <w:p w:rsidR="00625164" w:rsidRDefault="00625164" w:rsidP="00625164">
            <w:pPr>
              <w:pStyle w:val="EngHangEnd"/>
            </w:pPr>
            <w:r w:rsidRPr="007425E1">
              <w:t>And your virginity sealed.</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Ⲉⲙⲙⲁⲛⲟⲩⲏⲗ ⲫⲏⲉ̀ⲧⲁⲣⲉϫ̀ⲫⲟϥ</w:t>
            </w:r>
          </w:p>
          <w:p w:rsidR="00A57656" w:rsidRDefault="00A57656" w:rsidP="00A57656">
            <w:pPr>
              <w:pStyle w:val="CopticVersemulti-line"/>
            </w:pPr>
            <w:r w:rsidRPr="00A57656">
              <w:t>ⲉⲑⲃⲉ ⲫⲁⲓ ⲁϥⲁ̀ⲣⲉϩ ⲉ̀ⲣⲟ</w:t>
            </w:r>
          </w:p>
          <w:p w:rsidR="00A57656" w:rsidRDefault="00A57656" w:rsidP="00A57656">
            <w:pPr>
              <w:pStyle w:val="CopticVersemulti-line"/>
            </w:pPr>
            <w:r w:rsidRPr="00A57656">
              <w:t>ⲉ̀ⲣⲉⲟⲓ ⲛ̀ⲁⲧⲧⲁⲕⲟ</w:t>
            </w:r>
          </w:p>
          <w:p w:rsidR="00625164" w:rsidRDefault="00A57656" w:rsidP="00A57656">
            <w:pPr>
              <w:pStyle w:val="CopticVerse"/>
            </w:pPr>
            <w:r w:rsidRPr="00A57656">
              <w:t>ⲉⲥⲧⲟⲃ ⲛ̀ϫⲉ ⲧⲉⲡⲁⲣⲑⲉⲛⲓⲁ̀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Default="00625164" w:rsidP="00D24FE1">
      <w:pPr>
        <w:pStyle w:val="Heading4"/>
      </w:pPr>
      <w:bookmarkStart w:id="401" w:name="_Toc298681350"/>
      <w:r>
        <w:t>Part Eight</w:t>
      </w:r>
      <w:bookmarkEnd w:id="4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were likened to the ladder,</w:t>
            </w:r>
          </w:p>
          <w:p w:rsidR="00625164" w:rsidRPr="007425E1" w:rsidRDefault="00625164" w:rsidP="00625164">
            <w:pPr>
              <w:pStyle w:val="EngHang"/>
            </w:pPr>
            <w:r w:rsidRPr="007425E1">
              <w:t>That Jacob saw with fear,</w:t>
            </w:r>
          </w:p>
          <w:p w:rsidR="00625164" w:rsidRPr="007425E1" w:rsidRDefault="00625164" w:rsidP="00625164">
            <w:pPr>
              <w:pStyle w:val="EngHang"/>
            </w:pPr>
            <w:r w:rsidRPr="007425E1">
              <w:t>Reaching up to heaven,</w:t>
            </w:r>
          </w:p>
          <w:p w:rsidR="00625164" w:rsidRPr="00625164" w:rsidRDefault="00625164" w:rsidP="00625164">
            <w:pPr>
              <w:pStyle w:val="EngHangEnd"/>
            </w:pPr>
            <w:r w:rsidRPr="007425E1">
              <w:t>The Lord at its peak.</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A57656" w:rsidRDefault="00A57656"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A57656" w:rsidRDefault="00A57656"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625164" w:rsidRDefault="00A57656"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Hail to you from all of us,</w:t>
            </w:r>
          </w:p>
          <w:p w:rsidR="00625164" w:rsidRPr="007425E1" w:rsidRDefault="00625164" w:rsidP="00625164">
            <w:pPr>
              <w:pStyle w:val="EngHang"/>
            </w:pPr>
            <w:r w:rsidRPr="007425E1">
              <w:t>You who received the Uncircumscript</w:t>
            </w:r>
            <w:r>
              <w:t>,</w:t>
            </w:r>
          </w:p>
          <w:p w:rsidR="00625164" w:rsidRPr="007425E1" w:rsidRDefault="00625164" w:rsidP="00625164">
            <w:pPr>
              <w:pStyle w:val="EngHang"/>
            </w:pPr>
            <w:r w:rsidRPr="007425E1">
              <w:t>In your virginal womb,</w:t>
            </w:r>
          </w:p>
          <w:p w:rsidR="00625164" w:rsidRDefault="00625164" w:rsidP="00625164">
            <w:pPr>
              <w:pStyle w:val="EngHangEnd"/>
            </w:pPr>
            <w:r w:rsidRPr="007425E1">
              <w:t>Which was sealed from all sides.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Ⲭⲉⲣⲉ ⲛⲉ ⲉ̀ⲃⲟⲗϩⲓⲧⲟⲧⲉⲛ</w:t>
            </w:r>
          </w:p>
          <w:p w:rsidR="00A57656" w:rsidRDefault="00A57656" w:rsidP="00A57656">
            <w:pPr>
              <w:pStyle w:val="CopticVersemulti-line"/>
            </w:pPr>
            <w:r w:rsidRPr="00A57656">
              <w:t>ⲱ̀ ⲑⲏⲉⲧⲁⲥϣⲱⲡ ⲉ̀ⲣⲟⲥ ⲙ̀ⲡⲓⲁ̀ⲭⲱⲣⲓⲧⲟⲥ</w:t>
            </w:r>
          </w:p>
          <w:p w:rsidR="00A57656" w:rsidRDefault="00A57656" w:rsidP="00A57656">
            <w:pPr>
              <w:pStyle w:val="CopticVersemulti-line"/>
            </w:pPr>
            <w:r w:rsidRPr="00A57656">
              <w:t>ϧⲉⲛ ⲧⲉⲥⲙⲏⲧⲣⲓⲁ ⲙ̀ⲡⲁⲣⲑⲉⲛⲓⲕⲏ</w:t>
            </w:r>
          </w:p>
          <w:p w:rsidR="00625164" w:rsidRDefault="00A57656" w:rsidP="00A57656">
            <w:pPr>
              <w:pStyle w:val="CopticVerse"/>
            </w:pPr>
            <w:r w:rsidRPr="00A57656">
              <w:t>ⲟⲩⲟϩ ⲉⲥϣⲟⲧⲉⲙ ⲛ̀ⲥⲁⲥⲁ</w:t>
            </w:r>
            <w:r w:rsidR="00520531">
              <w:t xml:space="preserve"> </w:t>
            </w:r>
            <w:r w:rsidR="00520531" w:rsidRPr="00520531">
              <w:t>ⲛⲓⲃⲉⲛ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became our advocate,</w:t>
            </w:r>
          </w:p>
          <w:p w:rsidR="00625164" w:rsidRPr="007425E1" w:rsidRDefault="00625164" w:rsidP="00625164">
            <w:pPr>
              <w:pStyle w:val="EngHang"/>
            </w:pPr>
            <w:r w:rsidRPr="007425E1">
              <w:t>Before God our Redeemer,</w:t>
            </w:r>
          </w:p>
          <w:p w:rsidR="00625164" w:rsidRPr="007425E1" w:rsidRDefault="00625164" w:rsidP="00625164">
            <w:pPr>
              <w:pStyle w:val="EngHang"/>
            </w:pPr>
            <w:r w:rsidRPr="007425E1">
              <w:t>Who was Incarnate of you,</w:t>
            </w:r>
          </w:p>
          <w:p w:rsidR="00625164" w:rsidRPr="00625164" w:rsidRDefault="00625164" w:rsidP="00625164">
            <w:pPr>
              <w:pStyle w:val="EngHangEnd"/>
            </w:pPr>
            <w:r w:rsidRPr="007425E1">
              <w:t>For our salvation.</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520531" w:rsidRDefault="00520531" w:rsidP="00A57656">
            <w:pPr>
              <w:pStyle w:val="CopticVersemulti-line"/>
            </w:pPr>
            <w:r w:rsidRPr="00520531">
              <w:t>Ⲁ̀ⲣⲉϣⲱⲡⲓ ⲛⲁⲛ ⲛ̀ⲟⲩⲡ̀ⲣⲟⲥⲧⲁⲧⲏⲥ</w:t>
            </w:r>
          </w:p>
          <w:p w:rsidR="00520531" w:rsidRDefault="00520531" w:rsidP="00A57656">
            <w:pPr>
              <w:pStyle w:val="CopticVersemulti-line"/>
            </w:pPr>
            <w:r w:rsidRPr="00520531">
              <w:t>ⲛⲁϩⲣⲉⲛ Ⲫϯ ⲡⲉⲛⲣⲉϥⲥⲱϯ</w:t>
            </w:r>
          </w:p>
          <w:p w:rsidR="00520531" w:rsidRDefault="00520531" w:rsidP="00A57656">
            <w:pPr>
              <w:pStyle w:val="CopticVersemulti-line"/>
            </w:pPr>
            <w:r w:rsidRPr="00520531">
              <w:t>ⲫⲏⲉ̀ⲧⲁϥϭⲓⲥⲁⲣⲝ ⲉ̀ⲃⲟⲗⲛ̀ϧⲏϯ</w:t>
            </w:r>
          </w:p>
          <w:p w:rsidR="00625164" w:rsidRDefault="00520531"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D24FE1">
      <w:pPr>
        <w:pStyle w:val="Heading4"/>
      </w:pPr>
      <w:bookmarkStart w:id="402" w:name="_Toc298681351"/>
      <w:r>
        <w:t>Part Nine</w:t>
      </w:r>
      <w:bookmarkEnd w:id="4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Behold, the Lord came out of you,</w:t>
            </w:r>
          </w:p>
          <w:p w:rsidR="00F25227" w:rsidRPr="007425E1" w:rsidRDefault="00F25227" w:rsidP="00F25227">
            <w:pPr>
              <w:pStyle w:val="EngHang"/>
              <w:rPr>
                <w:rFonts w:eastAsiaTheme="minorHAnsi"/>
              </w:rPr>
            </w:pPr>
            <w:r w:rsidRPr="007425E1">
              <w:rPr>
                <w:rFonts w:eastAsiaTheme="minorHAnsi"/>
              </w:rPr>
              <w:t>O blessed and perfect one,</w:t>
            </w:r>
          </w:p>
          <w:p w:rsidR="00F25227" w:rsidRPr="007425E1" w:rsidRDefault="00F25227" w:rsidP="00F25227">
            <w:pPr>
              <w:pStyle w:val="EngHang"/>
              <w:rPr>
                <w:rFonts w:eastAsiaTheme="minorHAnsi"/>
              </w:rPr>
            </w:pPr>
            <w:r w:rsidRPr="007425E1">
              <w:rPr>
                <w:rFonts w:eastAsiaTheme="minorHAnsi"/>
              </w:rPr>
              <w:t>To save the world which He has created,</w:t>
            </w:r>
          </w:p>
          <w:p w:rsidR="00625164" w:rsidRDefault="00F25227" w:rsidP="00F25227">
            <w:pPr>
              <w:pStyle w:val="EngHangEnd"/>
            </w:pPr>
            <w:r w:rsidRPr="007425E1">
              <w:rPr>
                <w:rFonts w:eastAsiaTheme="minorHAnsi"/>
              </w:rPr>
              <w:t>According to His great mercy.</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520531" w:rsidRDefault="00520531"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520531" w:rsidRDefault="00520531"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625164" w:rsidRDefault="00520531"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625164" w:rsidTr="00F25227">
        <w:trPr>
          <w:cantSplit/>
          <w:jc w:val="center"/>
        </w:trPr>
        <w:tc>
          <w:tcPr>
            <w:tcW w:w="288" w:type="dxa"/>
          </w:tcPr>
          <w:p w:rsidR="00625164" w:rsidRDefault="00F25227" w:rsidP="00F25227">
            <w:pPr>
              <w:pStyle w:val="CopticCross"/>
            </w:pPr>
            <w:r w:rsidRPr="00FB5ACB">
              <w:t>¿</w:t>
            </w:r>
          </w:p>
        </w:tc>
        <w:tc>
          <w:tcPr>
            <w:tcW w:w="3960" w:type="dxa"/>
          </w:tcPr>
          <w:p w:rsidR="00F25227" w:rsidRPr="007425E1" w:rsidRDefault="00F25227" w:rsidP="00F25227">
            <w:pPr>
              <w:pStyle w:val="EngHang"/>
              <w:rPr>
                <w:rFonts w:eastAsiaTheme="minorHAnsi"/>
              </w:rPr>
            </w:pPr>
            <w:r w:rsidRPr="007425E1">
              <w:rPr>
                <w:rFonts w:eastAsiaTheme="minorHAnsi"/>
              </w:rPr>
              <w:t>We praise Him and glorify Him,</w:t>
            </w:r>
          </w:p>
          <w:p w:rsidR="00F25227" w:rsidRPr="007425E1" w:rsidRDefault="00F25227" w:rsidP="00F25227">
            <w:pPr>
              <w:pStyle w:val="EngHang"/>
              <w:rPr>
                <w:rFonts w:eastAsiaTheme="minorHAnsi"/>
              </w:rPr>
            </w:pPr>
            <w:r w:rsidRPr="007425E1">
              <w:rPr>
                <w:rFonts w:eastAsiaTheme="minorHAnsi"/>
              </w:rPr>
              <w:t>And exalt Him above all.</w:t>
            </w:r>
          </w:p>
          <w:p w:rsidR="00F25227" w:rsidRPr="007425E1" w:rsidRDefault="00F25227" w:rsidP="00F25227">
            <w:pPr>
              <w:pStyle w:val="EngHang"/>
              <w:rPr>
                <w:rFonts w:eastAsiaTheme="minorHAnsi"/>
              </w:rPr>
            </w:pPr>
            <w:r w:rsidRPr="007425E1">
              <w:rPr>
                <w:rFonts w:eastAsiaTheme="minorHAnsi"/>
              </w:rPr>
              <w:t>As a Good One and a Lover of mankind,</w:t>
            </w:r>
          </w:p>
          <w:p w:rsidR="00625164" w:rsidRDefault="00F25227" w:rsidP="00F25227">
            <w:pPr>
              <w:pStyle w:val="EngHangEnd"/>
            </w:pPr>
            <w:r w:rsidRPr="007425E1">
              <w:rPr>
                <w:rFonts w:eastAsiaTheme="minorHAnsi"/>
              </w:rPr>
              <w:t>Have mercy upon us, according to Thy great mercy.</w:t>
            </w:r>
          </w:p>
        </w:tc>
        <w:tc>
          <w:tcPr>
            <w:tcW w:w="288" w:type="dxa"/>
          </w:tcPr>
          <w:p w:rsidR="00625164" w:rsidRDefault="00625164" w:rsidP="00625164"/>
        </w:tc>
        <w:tc>
          <w:tcPr>
            <w:tcW w:w="288" w:type="dxa"/>
          </w:tcPr>
          <w:p w:rsidR="00625164" w:rsidRDefault="00F25227" w:rsidP="00F25227">
            <w:pPr>
              <w:pStyle w:val="CopticCross"/>
            </w:pPr>
            <w:r w:rsidRPr="00FB5ACB">
              <w:t>¿</w:t>
            </w:r>
          </w:p>
        </w:tc>
        <w:tc>
          <w:tcPr>
            <w:tcW w:w="3960" w:type="dxa"/>
          </w:tcPr>
          <w:p w:rsidR="00520531" w:rsidRDefault="00520531" w:rsidP="00520531">
            <w:pPr>
              <w:pStyle w:val="CopticVersemulti-line"/>
            </w:pPr>
            <w:r w:rsidRPr="00520531">
              <w:t>Ⲧⲉⲛϩⲱⲥ ⲉ̀ⲣⲟϥ ⲧⲉⲛϯⲱ̀ⲟⲩ ⲛⲁϥ</w:t>
            </w:r>
          </w:p>
          <w:p w:rsidR="00520531" w:rsidRDefault="00520531" w:rsidP="00520531">
            <w:pPr>
              <w:pStyle w:val="CopticVersemulti-line"/>
            </w:pPr>
            <w:r w:rsidRPr="00520531">
              <w:t>ⲧⲉⲛⲉⲣϩⲟⲩⲟ̀ ϭⲓⲥⲓ ⲙ̀ⲙⲟϥ</w:t>
            </w:r>
          </w:p>
          <w:p w:rsidR="00520531" w:rsidRDefault="00520531" w:rsidP="00520531">
            <w:pPr>
              <w:pStyle w:val="CopticVersemulti-line"/>
            </w:pPr>
            <w:r w:rsidRPr="00520531">
              <w:t>ϩⲱⲥ ⲁⲅⲁⲑⲟⲥ ⲟⲩⲟϩ ⲙ̀ⲙⲁⲓⲣⲱⲙⲓ</w:t>
            </w:r>
          </w:p>
          <w:p w:rsidR="00625164" w:rsidRDefault="00520531" w:rsidP="00520531">
            <w:pPr>
              <w:pStyle w:val="CopticVerse"/>
            </w:pPr>
            <w:r w:rsidRPr="00520531">
              <w:t>ⲛⲁⲓ ⲛⲁⲛ ⲕⲁⲧⲁ ⲡⲉⲕⲛⲓϣϯ ⲛ̀ⲛⲁⲓ</w:t>
            </w:r>
          </w:p>
        </w:tc>
      </w:tr>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Hail to you, O full of grace.</w:t>
            </w:r>
          </w:p>
          <w:p w:rsidR="00F25227" w:rsidRPr="007425E1" w:rsidRDefault="00F25227" w:rsidP="00F25227">
            <w:pPr>
              <w:pStyle w:val="EngHang"/>
              <w:rPr>
                <w:rFonts w:eastAsiaTheme="minorHAnsi"/>
              </w:rPr>
            </w:pPr>
            <w:r w:rsidRPr="007425E1">
              <w:rPr>
                <w:rFonts w:eastAsiaTheme="minorHAnsi"/>
              </w:rPr>
              <w:t>Hail to you, who has found grace.</w:t>
            </w:r>
          </w:p>
          <w:p w:rsidR="00F25227" w:rsidRPr="007425E1" w:rsidRDefault="00F25227" w:rsidP="00F25227">
            <w:pPr>
              <w:pStyle w:val="EngHang"/>
              <w:rPr>
                <w:rFonts w:eastAsiaTheme="minorHAnsi"/>
              </w:rPr>
            </w:pPr>
            <w:r w:rsidRPr="007425E1">
              <w:rPr>
                <w:rFonts w:eastAsiaTheme="minorHAnsi"/>
              </w:rPr>
              <w:t>Hail to you, who has born Christ:</w:t>
            </w:r>
          </w:p>
          <w:p w:rsidR="00625164" w:rsidRDefault="00F25227" w:rsidP="00F25227">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F25227" w:rsidP="00F25227">
      <w:pPr>
        <w:pStyle w:val="Heading3"/>
      </w:pPr>
      <w:bookmarkStart w:id="403" w:name="_Toc298681352"/>
      <w:bookmarkStart w:id="404" w:name="_Toc308441942"/>
      <w:r>
        <w:lastRenderedPageBreak/>
        <w:t>The Crown Batos</w:t>
      </w:r>
      <w:bookmarkEnd w:id="403"/>
      <w:bookmarkEnd w:id="404"/>
    </w:p>
    <w:p w:rsidR="00520531" w:rsidRPr="00520531" w:rsidRDefault="00520531" w:rsidP="00520531">
      <w:pPr>
        <w:pStyle w:val="Heading3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you O full of grace,</w:t>
            </w:r>
          </w:p>
          <w:p w:rsidR="00F25227" w:rsidRPr="007425E1" w:rsidRDefault="00F25227" w:rsidP="00F25227">
            <w:pPr>
              <w:pStyle w:val="EngHang"/>
            </w:pPr>
            <w:r w:rsidRPr="007425E1">
              <w:t>The undefiled virgin,</w:t>
            </w:r>
          </w:p>
          <w:p w:rsidR="00F25227" w:rsidRPr="007425E1" w:rsidRDefault="00F25227" w:rsidP="00F25227">
            <w:pPr>
              <w:pStyle w:val="EngHang"/>
            </w:pPr>
            <w:r w:rsidRPr="007425E1">
              <w:t>The elect vessel,</w:t>
            </w:r>
          </w:p>
          <w:p w:rsidR="00F25227" w:rsidRDefault="00F25227" w:rsidP="00F25227">
            <w:pPr>
              <w:pStyle w:val="EngHangEnd"/>
            </w:pPr>
            <w:r w:rsidRPr="007425E1">
              <w:t>Of the whole world.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520531" w:rsidRDefault="00520531"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520531" w:rsidRDefault="00520531" w:rsidP="00520531">
            <w:pPr>
              <w:pStyle w:val="CopticVersemulti-line"/>
            </w:pPr>
            <w:r w:rsidRPr="00520531">
              <w:t>ⲡⲓⲕⲩⲙⲓⲗⲗⲓⲟⲛ ⲉⲧⲥⲱⲧⲡ</w:t>
            </w:r>
          </w:p>
          <w:p w:rsidR="00F25227" w:rsidRDefault="00520531"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The unextinguished lamp,</w:t>
            </w:r>
          </w:p>
          <w:p w:rsidR="00F25227" w:rsidRPr="007425E1" w:rsidRDefault="00F25227" w:rsidP="00F25227">
            <w:pPr>
              <w:pStyle w:val="EngHang"/>
            </w:pPr>
            <w:r w:rsidRPr="007425E1">
              <w:t>The pride of virginity,</w:t>
            </w:r>
          </w:p>
          <w:p w:rsidR="00F25227" w:rsidRPr="007425E1" w:rsidRDefault="00F25227" w:rsidP="00F25227">
            <w:pPr>
              <w:pStyle w:val="EngHang"/>
            </w:pPr>
            <w:r w:rsidRPr="007425E1">
              <w:t>The indestructible temple,</w:t>
            </w:r>
          </w:p>
          <w:p w:rsidR="00F25227" w:rsidRPr="00F25227" w:rsidRDefault="00F25227" w:rsidP="00F25227">
            <w:pPr>
              <w:pStyle w:val="EngHangEnd"/>
            </w:pPr>
            <w:r w:rsidRPr="007425E1">
              <w:t>And the sceptre of the faith</w:t>
            </w:r>
            <w:r>
              <w:rPr>
                <w:rStyle w:val="FootnoteReference"/>
                <w:lang w:val="en-GB"/>
              </w:rPr>
              <w:t xml:space="preserve"> </w:t>
            </w:r>
            <w:r w:rsidRPr="007425E1">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Ⲡⲓⲗⲁⲙⲡⲁⲥ ⲛ̀ⲁⲧϭⲉⲛⲟ</w:t>
            </w:r>
          </w:p>
          <w:p w:rsidR="00520531" w:rsidRDefault="00520531" w:rsidP="00520531">
            <w:pPr>
              <w:pStyle w:val="CopticVersemulti-line"/>
            </w:pPr>
            <w:r w:rsidRPr="00520531">
              <w:t>ⲡ̀ϣⲟⲩϣⲟⲩ ⲛ̀ⲧⲉ ϯⲡⲁⲣⲑⲉⲛⲓⲁ̀</w:t>
            </w:r>
          </w:p>
          <w:p w:rsidR="00520531" w:rsidRDefault="00520531" w:rsidP="00520531">
            <w:pPr>
              <w:pStyle w:val="CopticVersemulti-line"/>
            </w:pPr>
            <w:r w:rsidRPr="00520531">
              <w:t>ⲡⲓⲉⲣⲫⲉⲓ ⲛ̀ⲁⲧⲃⲱⲗ ⲉ̀ⲃⲟⲗ</w:t>
            </w:r>
          </w:p>
          <w:p w:rsidR="00F25227" w:rsidRDefault="00520531" w:rsidP="00520531">
            <w:pPr>
              <w:pStyle w:val="CopticVerse"/>
            </w:pPr>
            <w:r w:rsidRPr="00520531">
              <w:t>ⲟⲩⲟϩ ⲡⲓϣ̀ⲃⲱⲧ ⲛ̀ⲧⲉ ⲡⲓⲛⲁϩϯ</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Ask of Him Whom you have borne,</w:t>
            </w:r>
          </w:p>
          <w:p w:rsidR="00F25227" w:rsidRPr="007425E1" w:rsidRDefault="00F25227" w:rsidP="00F25227">
            <w:pPr>
              <w:pStyle w:val="EngHang"/>
            </w:pPr>
            <w:r w:rsidRPr="007425E1">
              <w:t>Our good Saviour,</w:t>
            </w:r>
          </w:p>
          <w:p w:rsidR="00F25227" w:rsidRPr="007425E1" w:rsidRDefault="00F25227" w:rsidP="00F25227">
            <w:pPr>
              <w:pStyle w:val="EngHang"/>
            </w:pPr>
            <w:r w:rsidRPr="007425E1">
              <w:t>To take away our afflictions,</w:t>
            </w:r>
          </w:p>
          <w:p w:rsidR="00F25227" w:rsidRPr="00F25227" w:rsidRDefault="00F25227" w:rsidP="00F25227">
            <w:pPr>
              <w:pStyle w:val="EngHangEnd"/>
            </w:pPr>
            <w:r w:rsidRPr="007425E1">
              <w:t>And accord to us His peace.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Ⲙⲁϯϩⲟ ⲙ̀ⲫⲏⲉ̀ⲧⲁⲣⲉⲙⲁⲥϥ</w:t>
            </w:r>
          </w:p>
          <w:p w:rsidR="00520531" w:rsidRDefault="00520531" w:rsidP="00520531">
            <w:pPr>
              <w:pStyle w:val="CopticVersemulti-line"/>
            </w:pPr>
            <w:r w:rsidRPr="00520531">
              <w:t>Ⲡⲉⲛⲥⲱⲧⲏⲣ ⲛ̀ⲁ̀ⲅⲁⲑⲟⲥ</w:t>
            </w:r>
          </w:p>
          <w:p w:rsidR="00520531" w:rsidRDefault="00520531" w:rsidP="00520531">
            <w:pPr>
              <w:pStyle w:val="CopticVersemulti-line"/>
            </w:pPr>
            <w:r w:rsidRPr="00520531">
              <w:t>ⲛ̀ⲧⲉϥⲱ̀ⲗⲓ ⲛ̀ⲛⲁⲓϧⲓⲥⲓ ⲉ̀ⲃⲟⲗϩⲁⲣⲟⲛ</w:t>
            </w:r>
          </w:p>
          <w:p w:rsidR="00F25227" w:rsidRDefault="00520531" w:rsidP="00520531">
            <w:pPr>
              <w:pStyle w:val="CopticVerse"/>
            </w:pPr>
            <w:r w:rsidRPr="00520531">
              <w:t>ⲛ̀ⲧⲉϥⲥⲉⲙⲛⲓ ⲛⲁⲛ ⲛ̀ⲧⲉϥϩⲓⲣⲏⲛⲏ</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Hail to you </w:t>
            </w:r>
            <w:r w:rsidR="00520531">
              <w:t>O</w:t>
            </w:r>
            <w:r w:rsidRPr="007425E1">
              <w:t xml:space="preserve"> full of grace,</w:t>
            </w:r>
          </w:p>
          <w:p w:rsidR="00F25227" w:rsidRPr="007425E1" w:rsidRDefault="00F25227" w:rsidP="00F25227">
            <w:pPr>
              <w:pStyle w:val="EngHang"/>
            </w:pPr>
            <w:r w:rsidRPr="007425E1">
              <w:t>The pure candle stick,</w:t>
            </w:r>
          </w:p>
          <w:p w:rsidR="00F25227" w:rsidRPr="007425E1" w:rsidRDefault="00F25227" w:rsidP="00F25227">
            <w:pPr>
              <w:pStyle w:val="EngHang"/>
            </w:pPr>
            <w:r w:rsidRPr="007425E1">
              <w:t>That carried the Lamp,</w:t>
            </w:r>
          </w:p>
          <w:p w:rsidR="00F25227" w:rsidRPr="00F25227" w:rsidRDefault="00F25227" w:rsidP="00F25227">
            <w:pPr>
              <w:pStyle w:val="EngHangEnd"/>
            </w:pPr>
            <w:r w:rsidRPr="007425E1">
              <w:t>The fire of the Divinity.</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Ⲭⲉⲣⲉ ⲑⲏⲉⲑⲙⲉϩ ⲛ̀ϩⲙⲟⲧ</w:t>
            </w:r>
          </w:p>
          <w:p w:rsidR="00520531" w:rsidRDefault="00520531" w:rsidP="00520531">
            <w:pPr>
              <w:pStyle w:val="CopticVersemulti-line"/>
            </w:pPr>
            <w:r w:rsidRPr="00520531">
              <w:t>ϯⲗⲩⲭⲛⲓⲁ̀ ⲛ̀ⲕⲁⲑⲁⲣⲟⲥ</w:t>
            </w:r>
          </w:p>
          <w:p w:rsidR="00520531" w:rsidRDefault="00520531" w:rsidP="00520531">
            <w:pPr>
              <w:pStyle w:val="CopticVersemulti-line"/>
            </w:pPr>
            <w:r w:rsidRPr="00520531">
              <w:t>ⲑⲏⲉ̀ⲧⲁⲥϥⲁⲓ ϧⲁ ⲡⲓⲗⲁⲙⲡⲁⲥ</w:t>
            </w:r>
          </w:p>
          <w:p w:rsidR="00F25227" w:rsidRDefault="00520531" w:rsidP="00520531">
            <w:pPr>
              <w:pStyle w:val="CopticVerse"/>
            </w:pPr>
            <w:r w:rsidRPr="00520531">
              <w:t>ⲡⲓⲭ̀ⲣⲱⲙ ⲛ̀ⲧⲉ ϯⲙⲉⲑⲛⲟⲩϯ</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the hope of salvation,</w:t>
            </w:r>
          </w:p>
          <w:p w:rsidR="00F25227" w:rsidRPr="007425E1" w:rsidRDefault="00F25227" w:rsidP="00F25227">
            <w:pPr>
              <w:pStyle w:val="EngHang"/>
            </w:pPr>
            <w:r w:rsidRPr="007425E1">
              <w:t>Of the whole world,</w:t>
            </w:r>
          </w:p>
          <w:p w:rsidR="00F25227" w:rsidRPr="007425E1" w:rsidRDefault="00F25227" w:rsidP="00F25227">
            <w:pPr>
              <w:pStyle w:val="EngHang"/>
            </w:pPr>
            <w:r w:rsidRPr="007425E1">
              <w:t>For because of you we are freed,</w:t>
            </w:r>
          </w:p>
          <w:p w:rsidR="00F25227" w:rsidRPr="00F25227" w:rsidRDefault="00F25227" w:rsidP="00F25227">
            <w:pPr>
              <w:pStyle w:val="EngHangEnd"/>
            </w:pPr>
            <w:r w:rsidRPr="007425E1">
              <w:t>From the curse</w:t>
            </w:r>
            <w:r>
              <w:rPr>
                <w:rStyle w:val="FootnoteReference"/>
                <w:lang w:val="en-GB"/>
              </w:rPr>
              <w:t xml:space="preserve">  </w:t>
            </w:r>
            <w:r w:rsidRPr="007425E1">
              <w:t xml:space="preserve"> of Eve.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ϯϩⲉⲗⲡⲓⲥ ⲛ̀ⲟⲩϫⲁⲓ</w:t>
            </w:r>
          </w:p>
          <w:p w:rsidR="00520531" w:rsidRDefault="00520531" w:rsidP="00520531">
            <w:pPr>
              <w:pStyle w:val="CopticVersemulti-line"/>
            </w:pPr>
            <w:r w:rsidRPr="00520531">
              <w:t>ⲛ̀ⲧⲉ ϯⲟⲓⲕⲟⲩⲙⲉⲛⲏ ⲧⲏⲣⲥ</w:t>
            </w:r>
          </w:p>
          <w:p w:rsidR="00520531" w:rsidRDefault="00520531" w:rsidP="00520531">
            <w:pPr>
              <w:pStyle w:val="CopticVersemulti-line"/>
            </w:pPr>
            <w:r w:rsidRPr="00520531">
              <w:t>ⲉⲑⲃⲏϯ ⲅⲁⲣ ⲁⲛⲉⲣⲣⲉⲙϩⲉ</w:t>
            </w:r>
          </w:p>
          <w:p w:rsidR="00F25227" w:rsidRDefault="00520531" w:rsidP="00520531">
            <w:pPr>
              <w:pStyle w:val="CopticVerse"/>
            </w:pPr>
            <w:r w:rsidRPr="00520531">
              <w:t>ⲉ̀ⲃⲟⲗϩⲁ ⲡⲓⲥⲁϩⲟⲩⲓ̀</w:t>
            </w:r>
            <w:r>
              <w:t xml:space="preserve"> </w:t>
            </w:r>
            <w:r w:rsidRPr="00520531">
              <w:t>ⲛ̀ⲧⲉ Ⲉⲩⲁ̀</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Because of you also </w:t>
            </w:r>
          </w:p>
          <w:p w:rsidR="00F25227" w:rsidRPr="007425E1" w:rsidRDefault="00F25227" w:rsidP="00F25227">
            <w:pPr>
              <w:pStyle w:val="EngHang"/>
            </w:pPr>
            <w:r w:rsidRPr="007425E1">
              <w:t>We became habitations of the Holy Spirit,</w:t>
            </w:r>
          </w:p>
          <w:p w:rsidR="00F25227" w:rsidRPr="007425E1" w:rsidRDefault="00F25227" w:rsidP="00F25227">
            <w:pPr>
              <w:pStyle w:val="EngHang"/>
            </w:pPr>
            <w:r w:rsidRPr="007425E1">
              <w:t>Which came upon you,</w:t>
            </w:r>
          </w:p>
          <w:p w:rsidR="00F25227" w:rsidRPr="00F25227" w:rsidRDefault="00F25227" w:rsidP="00F25227">
            <w:pPr>
              <w:pStyle w:val="EngHangEnd"/>
            </w:pPr>
            <w:r w:rsidRPr="007425E1">
              <w:t>And sanctified you.</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Ⲉⲑⲃⲏϯ ⲟⲛ ⲁⲛⲉⲣⲙⲁⲛ̀ϣⲱⲡⲓ</w:t>
            </w:r>
          </w:p>
          <w:p w:rsidR="00520531" w:rsidRDefault="00520531" w:rsidP="00520531">
            <w:pPr>
              <w:pStyle w:val="CopticVersemulti-line"/>
            </w:pPr>
            <w:r w:rsidRPr="00520531">
              <w:t>ⲙ̀Ⲡⲓⲡ̅ⲛ̅ⲁ ⲉ̅ⲑ̅ⲩ</w:t>
            </w:r>
          </w:p>
          <w:p w:rsidR="00520531" w:rsidRDefault="00520531" w:rsidP="00520531">
            <w:pPr>
              <w:pStyle w:val="CopticVersemulti-line"/>
            </w:pPr>
            <w:r w:rsidRPr="00520531">
              <w:t>ⲫⲁⲓ ⲉ̀ⲧⲁϥⲓ̀ ⲉ̀ϩ̀ⲣⲏⲓ ⲉ̀ϫⲱ</w:t>
            </w:r>
          </w:p>
          <w:p w:rsidR="00F25227" w:rsidRDefault="00520531" w:rsidP="00520531">
            <w:pPr>
              <w:pStyle w:val="CopticVerse"/>
            </w:pPr>
            <w:r w:rsidRPr="00520531">
              <w:t>ⲁϥⲉⲣⲁ̀ⲅⲓⲁ̀ⲍⲓⲛ ⲙ̀ⲙⲟ</w:t>
            </w:r>
          </w:p>
        </w:tc>
      </w:tr>
      <w:tr w:rsidR="00F25227" w:rsidTr="00F25227">
        <w:trPr>
          <w:cantSplit/>
          <w:jc w:val="center"/>
        </w:trPr>
        <w:tc>
          <w:tcPr>
            <w:tcW w:w="288" w:type="dxa"/>
          </w:tcPr>
          <w:p w:rsidR="00F25227" w:rsidRDefault="00F25227" w:rsidP="00F25227">
            <w:pPr>
              <w:pStyle w:val="CopticCross"/>
            </w:pPr>
            <w:r w:rsidRPr="00FB5ACB">
              <w:lastRenderedPageBreak/>
              <w:t>¿</w:t>
            </w:r>
          </w:p>
        </w:tc>
        <w:tc>
          <w:tcPr>
            <w:tcW w:w="3960" w:type="dxa"/>
          </w:tcPr>
          <w:p w:rsidR="00F25227" w:rsidRPr="007425E1" w:rsidRDefault="00F25227" w:rsidP="00F25227">
            <w:pPr>
              <w:pStyle w:val="EngHang"/>
            </w:pPr>
            <w:r w:rsidRPr="007425E1">
              <w:t>Hail to her whom Gabriel</w:t>
            </w:r>
          </w:p>
          <w:p w:rsidR="00F25227" w:rsidRPr="007425E1" w:rsidRDefault="00F25227" w:rsidP="00F25227">
            <w:pPr>
              <w:pStyle w:val="EngHang"/>
            </w:pPr>
            <w:r w:rsidRPr="007425E1">
              <w:t>Saluted, saying,</w:t>
            </w:r>
          </w:p>
          <w:p w:rsidR="00F25227" w:rsidRPr="007425E1" w:rsidRDefault="00F25227" w:rsidP="00F25227">
            <w:pPr>
              <w:pStyle w:val="EngHang"/>
            </w:pPr>
            <w:r w:rsidRPr="007425E1">
              <w:t>“Hail to you O full of grace,</w:t>
            </w:r>
          </w:p>
          <w:p w:rsidR="00F25227" w:rsidRPr="00F25227" w:rsidRDefault="00F25227" w:rsidP="00F25227">
            <w:pPr>
              <w:pStyle w:val="EngHangEnd"/>
            </w:pPr>
            <w:r w:rsidRPr="007425E1">
              <w:t>The Lord is with you.”</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ⲑⲏⲉ̀ⲧⲁ Ⲅⲁⲃⲣⲓⲏⲗ</w:t>
            </w:r>
          </w:p>
          <w:p w:rsidR="00520531" w:rsidRDefault="00520531" w:rsidP="00520531">
            <w:pPr>
              <w:pStyle w:val="CopticVersemulti-line"/>
            </w:pPr>
            <w:r w:rsidRPr="00520531">
              <w:t>ⲉⲣⲭⲉⲣⲉⲧⲓⲍⲓⲛ ⲙ̀ⲙⲟⲥ</w:t>
            </w:r>
          </w:p>
          <w:p w:rsidR="00520531" w:rsidRDefault="00520531" w:rsidP="00520531">
            <w:pPr>
              <w:pStyle w:val="CopticVersemulti-line"/>
            </w:pPr>
            <w:r w:rsidRPr="00520531">
              <w:t>ϫⲉ ⲭⲉⲣⲉ ⲑⲏⲉⲑⲙⲉϩ ⲛ̀ϩ̀ⲙⲟⲧ</w:t>
            </w:r>
          </w:p>
          <w:p w:rsidR="00F25227" w:rsidRDefault="00520531" w:rsidP="00520531">
            <w:pPr>
              <w:pStyle w:val="CopticVerse"/>
            </w:pPr>
            <w:r w:rsidRPr="00520531">
              <w:t>ⲟⲩⲟϩ Ⲡⲟ̅ⲥ̅ ϣⲟⲡ ⲛⲉⲙⲉ</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For the goodwill of the Father,</w:t>
            </w:r>
          </w:p>
          <w:p w:rsidR="00F25227" w:rsidRPr="007425E1" w:rsidRDefault="00F25227" w:rsidP="00F25227">
            <w:pPr>
              <w:pStyle w:val="EngHang"/>
            </w:pPr>
            <w:r w:rsidRPr="007425E1">
              <w:t>Was in your conception,</w:t>
            </w:r>
          </w:p>
          <w:p w:rsidR="00F25227" w:rsidRPr="007425E1" w:rsidRDefault="00F25227" w:rsidP="00F25227">
            <w:pPr>
              <w:pStyle w:val="EngHang"/>
            </w:pPr>
            <w:r w:rsidRPr="007425E1">
              <w:t>And the appearing of the Son,</w:t>
            </w:r>
          </w:p>
          <w:p w:rsidR="00F25227" w:rsidRPr="00F25227" w:rsidRDefault="00F25227" w:rsidP="00F25227">
            <w:pPr>
              <w:pStyle w:val="EngHangEnd"/>
            </w:pPr>
            <w:r w:rsidRPr="007425E1">
              <w:t>Was in your womb.</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Ⲁ̀ ⲡ̀ϯⲙⲁϯ ⲅⲁⲣ ⲙ̀Ⲫ̀ⲓⲱⲧ</w:t>
            </w:r>
          </w:p>
          <w:p w:rsidR="00520531" w:rsidRDefault="00520531" w:rsidP="00520531">
            <w:pPr>
              <w:pStyle w:val="CopticVersemulti-line"/>
            </w:pPr>
            <w:r w:rsidRPr="00520531">
              <w:t>ϣⲱⲡⲓ ϧⲉⲛ ⲡⲉϫⲓⲛⲉⲣⲃⲟⲕⲓ</w:t>
            </w:r>
          </w:p>
          <w:p w:rsidR="00520531" w:rsidRDefault="00520531" w:rsidP="00520531">
            <w:pPr>
              <w:pStyle w:val="CopticVersemulti-line"/>
            </w:pPr>
            <w:r w:rsidRPr="00520531">
              <w:t>ⲁ̀ⲧ̀ⲡⲁⲣⲟⲩⲥⲓⲁ̀ ⲙ̀Ⲡⲓϣⲏⲣⲓ</w:t>
            </w:r>
          </w:p>
          <w:p w:rsidR="00F25227" w:rsidRDefault="00520531" w:rsidP="00520531">
            <w:pPr>
              <w:pStyle w:val="CopticVerse"/>
            </w:pPr>
            <w:r w:rsidRPr="00520531">
              <w:t>ϣⲱⲡⲓ ⲛ̀ϩ̀ⲣⲏⲓ ϧⲉⲛ ⲧⲉⲙⲏⲧⲣⲁ</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The Holy Spirit,</w:t>
            </w:r>
          </w:p>
          <w:p w:rsidR="00F25227" w:rsidRPr="007425E1" w:rsidRDefault="00F25227" w:rsidP="00F25227">
            <w:pPr>
              <w:pStyle w:val="EngHang"/>
            </w:pPr>
            <w:r w:rsidRPr="007425E1">
              <w:t>Filled every part of,</w:t>
            </w:r>
          </w:p>
          <w:p w:rsidR="00F25227" w:rsidRPr="007425E1" w:rsidRDefault="00F25227" w:rsidP="00F25227">
            <w:pPr>
              <w:pStyle w:val="EngHang"/>
            </w:pPr>
            <w:r w:rsidRPr="007425E1">
              <w:t>Your soul and your body,</w:t>
            </w:r>
          </w:p>
          <w:p w:rsidR="00F25227" w:rsidRPr="007425E1" w:rsidRDefault="00F25227" w:rsidP="00F25227">
            <w:pPr>
              <w:pStyle w:val="EngHangEnd"/>
            </w:pPr>
            <w:r w:rsidRPr="007425E1">
              <w:t>O Mary the Mother of God.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Pr="00520531" w:rsidRDefault="00520531" w:rsidP="00520531">
            <w:pPr>
              <w:pStyle w:val="CopticVersemulti-line"/>
              <w:rPr>
                <w:highlight w:val="yellow"/>
              </w:rPr>
            </w:pPr>
            <w:r w:rsidRPr="00520531">
              <w:rPr>
                <w:highlight w:val="yellow"/>
              </w:rPr>
              <w:t>Ⲁ̀Ⲡⲓⲡ̅ⲛ̅ⲁ ⲉ̅ⲑ̅ⲩ</w:t>
            </w:r>
          </w:p>
          <w:p w:rsidR="00520531" w:rsidRPr="00520531" w:rsidRDefault="00520531" w:rsidP="00520531">
            <w:pPr>
              <w:pStyle w:val="CopticVersemulti-line"/>
              <w:rPr>
                <w:highlight w:val="yellow"/>
              </w:rPr>
            </w:pPr>
            <w:r w:rsidRPr="00520531">
              <w:rPr>
                <w:highlight w:val="yellow"/>
              </w:rPr>
              <w:t>ⲙⲟϩ ⲙ̀ⲙⲁⲓ ⲛⲓⲃⲉⲛ ⲛ̀ⲧⲉ</w:t>
            </w:r>
          </w:p>
          <w:p w:rsidR="00520531" w:rsidRPr="00520531" w:rsidRDefault="00520531" w:rsidP="00520531">
            <w:pPr>
              <w:pStyle w:val="CopticVersemulti-line"/>
              <w:rPr>
                <w:highlight w:val="yellow"/>
              </w:rPr>
            </w:pPr>
            <w:r w:rsidRPr="00520531">
              <w:rPr>
                <w:highlight w:val="yellow"/>
              </w:rPr>
              <w:t>ⲧⲉⲯⲩⲭⲏ ⲛⲉⲙ ⲧⲉⲥⲱⲙⲁ(ⲡⲉⲥⲱⲙⲁ??)</w:t>
            </w:r>
          </w:p>
          <w:p w:rsidR="00F25227" w:rsidRDefault="00520531" w:rsidP="00520531">
            <w:pPr>
              <w:pStyle w:val="CopticVerse"/>
            </w:pPr>
            <w:r w:rsidRPr="00520531">
              <w:rPr>
                <w:highlight w:val="yellow"/>
              </w:rPr>
              <w:t>ⲱ̀ Ⲙⲁⲣⲓⲁ̀ ⲑ̀ⲙⲁⲩ ⲙ̀Ⲫϯ</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Therefore we also keep a feast,</w:t>
            </w:r>
          </w:p>
          <w:p w:rsidR="00F25227" w:rsidRPr="007425E1" w:rsidRDefault="00F25227" w:rsidP="00F25227">
            <w:pPr>
              <w:pStyle w:val="EngHang"/>
            </w:pPr>
            <w:r w:rsidRPr="007425E1">
              <w:t>Both spiritual</w:t>
            </w:r>
            <w:r>
              <w:rPr>
                <w:rStyle w:val="FootnoteReference"/>
                <w:lang w:val="en-GB"/>
              </w:rPr>
              <w:t xml:space="preserve">  </w:t>
            </w:r>
            <w:r w:rsidRPr="007425E1">
              <w:t xml:space="preserve"> and prophetic,</w:t>
            </w:r>
          </w:p>
          <w:p w:rsidR="00F25227" w:rsidRPr="007425E1" w:rsidRDefault="00F25227" w:rsidP="00F25227">
            <w:pPr>
              <w:pStyle w:val="EngHang"/>
            </w:pPr>
            <w:r w:rsidRPr="007425E1">
              <w:t>Proclaiming with King David,</w:t>
            </w:r>
          </w:p>
          <w:p w:rsidR="00F25227" w:rsidRPr="007425E1" w:rsidRDefault="00F25227" w:rsidP="00F25227">
            <w:pPr>
              <w:pStyle w:val="EngHangEnd"/>
            </w:pPr>
            <w:r w:rsidRPr="007425E1">
              <w:t>And saying,</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Ⲉⲑⲃⲉ ⲫⲁⲓ ⲧⲉⲛⲉⲣϣⲁⲓ ϩⲱⲛ</w:t>
            </w:r>
          </w:p>
          <w:p w:rsidR="00520531" w:rsidRDefault="00520531" w:rsidP="00520531">
            <w:pPr>
              <w:pStyle w:val="CopticVersemulti-line"/>
            </w:pPr>
            <w:r w:rsidRPr="00520531">
              <w:t>ϧⲉⲛ ⲟⲩϣⲁⲓ ⲙ̀ⲡ̅ⲛ̅ⲁⲧⲓⲕⲟⲛ</w:t>
            </w:r>
          </w:p>
          <w:p w:rsidR="00520531" w:rsidRDefault="00520531" w:rsidP="00520531">
            <w:pPr>
              <w:pStyle w:val="CopticVersemulti-line"/>
            </w:pPr>
            <w:r w:rsidRPr="00520531">
              <w:t>ⲟⲩⲟϩ ⲙ̀ⲡ̀ⲣⲟⲫⲏⲧⲓⲕⲟⲛ ⲉⲩⲥⲟⲡ</w:t>
            </w:r>
          </w:p>
          <w:p w:rsidR="00F25227" w:rsidRDefault="00520531" w:rsidP="00520531">
            <w:pPr>
              <w:pStyle w:val="CopticVerse"/>
            </w:pPr>
            <w:r w:rsidRPr="00520531">
              <w:t>ⲉⲛⲱϣ ⲉ̀ⲃⲟⲗ ⲛⲉⲙ ⲡ̀ⲟⲩⲣⲟ Ⲇⲁⲩⲓⲇ</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t>“Arise</w:t>
            </w:r>
            <w:r w:rsidRPr="007425E1">
              <w:t>, O Lord into Thy rest,</w:t>
            </w:r>
          </w:p>
          <w:p w:rsidR="00F25227" w:rsidRPr="007425E1" w:rsidRDefault="00F25227" w:rsidP="00F25227">
            <w:pPr>
              <w:pStyle w:val="EngHang"/>
            </w:pPr>
            <w:r w:rsidRPr="007425E1">
              <w:t>Thou and the Ark,</w:t>
            </w:r>
          </w:p>
          <w:p w:rsidR="00F25227" w:rsidRPr="007425E1" w:rsidRDefault="00F25227" w:rsidP="00F25227">
            <w:pPr>
              <w:pStyle w:val="EngHang"/>
            </w:pPr>
            <w:r w:rsidRPr="007425E1">
              <w:t>Of Thine holy place”,</w:t>
            </w:r>
          </w:p>
          <w:p w:rsidR="00F25227" w:rsidRPr="007425E1" w:rsidRDefault="00F25227" w:rsidP="00F25227">
            <w:pPr>
              <w:pStyle w:val="EngHangEnd"/>
            </w:pPr>
            <w:r w:rsidRPr="007425E1">
              <w:t>Which is you, O Mary.</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Ϫⲉ ⲧⲱⲛⲕ Ⲡⲟ̅ⲥ̅ ⲉ̀ⲡⲉⲕⲙ̀ⲧⲟⲛ</w:t>
            </w:r>
          </w:p>
          <w:p w:rsidR="00520531" w:rsidRDefault="00520531" w:rsidP="00520531">
            <w:pPr>
              <w:pStyle w:val="CopticVersemulti-line"/>
            </w:pPr>
            <w:r w:rsidRPr="00520531">
              <w:t>ⲛ̀ⲑⲟⲕ ⲛⲉⲙ ϯⲕⲓⲃⲱⲧⲟⲥ</w:t>
            </w:r>
          </w:p>
          <w:p w:rsidR="00520531" w:rsidRDefault="00520531" w:rsidP="00520531">
            <w:pPr>
              <w:pStyle w:val="CopticVersemulti-line"/>
            </w:pPr>
            <w:r w:rsidRPr="00520531">
              <w:t>ⲛ̀ⲧⲉ ⲡⲓⲙⲁⲉ̅ⲑ̅ⲩ ⲛ̀ⲧⲁⲕ</w:t>
            </w:r>
          </w:p>
          <w:p w:rsidR="00F25227" w:rsidRDefault="00520531" w:rsidP="00520531">
            <w:pPr>
              <w:pStyle w:val="CopticVerse"/>
            </w:pPr>
            <w:r w:rsidRPr="00520531">
              <w:t>ⲉ̀ⲧⲉ ⲛ̀ⲑⲟ ⲧⲉ ⲱ̀ Ⲙⲁⲣⲓⲁ̀</w:t>
            </w:r>
          </w:p>
        </w:tc>
      </w:tr>
      <w:tr w:rsidR="00F25227" w:rsidTr="00F25227">
        <w:trPr>
          <w:cantSplit/>
          <w:trHeight w:val="962"/>
          <w:jc w:val="center"/>
        </w:trPr>
        <w:tc>
          <w:tcPr>
            <w:tcW w:w="288" w:type="dxa"/>
          </w:tcPr>
          <w:p w:rsidR="00F25227" w:rsidRDefault="00F25227" w:rsidP="00F25227">
            <w:pPr>
              <w:pStyle w:val="CopticCross"/>
            </w:pPr>
          </w:p>
        </w:tc>
        <w:tc>
          <w:tcPr>
            <w:tcW w:w="3960" w:type="dxa"/>
          </w:tcPr>
          <w:p w:rsidR="00F25227" w:rsidRPr="0078100C" w:rsidRDefault="00F25227" w:rsidP="00F25227">
            <w:pPr>
              <w:pStyle w:val="EngHang"/>
              <w:rPr>
                <w:rFonts w:eastAsiaTheme="minorHAnsi"/>
                <w:highlight w:val="yellow"/>
              </w:rPr>
            </w:pPr>
            <w:r w:rsidRPr="0078100C">
              <w:rPr>
                <w:rFonts w:eastAsiaTheme="minorHAnsi"/>
                <w:highlight w:val="yellow"/>
              </w:rPr>
              <w:t>We ask you, remember us,</w:t>
            </w:r>
          </w:p>
          <w:p w:rsidR="00F25227" w:rsidRPr="0078100C" w:rsidRDefault="00F25227" w:rsidP="00F25227">
            <w:pPr>
              <w:pStyle w:val="EngHang"/>
              <w:rPr>
                <w:rFonts w:eastAsiaTheme="minorHAnsi"/>
                <w:highlight w:val="yellow"/>
              </w:rPr>
            </w:pPr>
            <w:r w:rsidRPr="0078100C">
              <w:rPr>
                <w:rFonts w:eastAsiaTheme="minorHAnsi"/>
                <w:highlight w:val="yellow"/>
              </w:rPr>
              <w:t>O our faithful advocate,</w:t>
            </w:r>
          </w:p>
          <w:p w:rsidR="00F25227" w:rsidRPr="0078100C" w:rsidRDefault="00F25227" w:rsidP="00F25227">
            <w:pPr>
              <w:pStyle w:val="EngHang"/>
              <w:rPr>
                <w:rFonts w:eastAsiaTheme="minorHAnsi"/>
                <w:highlight w:val="yellow"/>
              </w:rPr>
            </w:pPr>
            <w:r w:rsidRPr="0078100C">
              <w:rPr>
                <w:rFonts w:eastAsiaTheme="minorHAnsi"/>
                <w:highlight w:val="yellow"/>
              </w:rPr>
              <w:t>Before our Lord Jesus Christ,</w:t>
            </w:r>
          </w:p>
          <w:p w:rsidR="00F25227" w:rsidRPr="007425E1" w:rsidRDefault="00F25227" w:rsidP="00F25227">
            <w:pPr>
              <w:pStyle w:val="EngHangEnd"/>
            </w:pPr>
            <w:r w:rsidRPr="0078100C">
              <w:rPr>
                <w:rFonts w:eastAsiaTheme="minorHAnsi"/>
                <w:highlight w:val="yellow"/>
              </w:rPr>
              <w:t>That He may forgive us our sins</w:t>
            </w:r>
            <w:r>
              <w:rPr>
                <w:rFonts w:eastAsiaTheme="minorHAnsi"/>
              </w:rPr>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F25227" w:rsidRDefault="00F25227" w:rsidP="00520531">
            <w:pPr>
              <w:pStyle w:val="CopticVersemulti-line"/>
            </w:pPr>
          </w:p>
        </w:tc>
      </w:tr>
    </w:tbl>
    <w:p w:rsidR="00F25227" w:rsidRDefault="00F25227" w:rsidP="00F25227">
      <w:pPr>
        <w:pStyle w:val="Heading3"/>
      </w:pPr>
      <w:bookmarkStart w:id="405" w:name="_Toc298681353"/>
      <w:bookmarkStart w:id="406" w:name="_Toc308441943"/>
      <w:r>
        <w:lastRenderedPageBreak/>
        <w:t>The Second Crown Batos</w:t>
      </w:r>
      <w:bookmarkEnd w:id="405"/>
      <w:bookmarkEnd w:id="406"/>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her who is full of grace,</w:t>
            </w:r>
          </w:p>
          <w:p w:rsidR="00F25227" w:rsidRPr="007425E1" w:rsidRDefault="00F25227" w:rsidP="00D23F8F">
            <w:pPr>
              <w:pStyle w:val="EngHang"/>
            </w:pPr>
            <w:r w:rsidRPr="007425E1">
              <w:t>The undefiled virgin,</w:t>
            </w:r>
          </w:p>
          <w:p w:rsidR="00F25227" w:rsidRPr="007425E1" w:rsidRDefault="00F25227" w:rsidP="00D23F8F">
            <w:pPr>
              <w:pStyle w:val="EngHang"/>
            </w:pPr>
            <w:r w:rsidRPr="007425E1">
              <w:t>The tabernacle not made</w:t>
            </w:r>
            <w:r>
              <w:rPr>
                <w:rStyle w:val="FootnoteReference"/>
                <w:lang w:val="en-GB"/>
              </w:rPr>
              <w:t xml:space="preserve">  </w:t>
            </w:r>
            <w:r w:rsidRPr="007425E1">
              <w:t xml:space="preserve"> by hands,</w:t>
            </w:r>
          </w:p>
          <w:p w:rsidR="00F25227" w:rsidRDefault="00F25227" w:rsidP="00D23F8F">
            <w:pPr>
              <w:pStyle w:val="EngHangEnd"/>
            </w:pPr>
            <w:r w:rsidRPr="007425E1">
              <w:t>The treasure of righteousness.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8B5AA7" w:rsidRDefault="008B5AA7"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8B5AA7" w:rsidRDefault="008B5AA7"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F25227" w:rsidRDefault="008B5AA7"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fair dove,</w:t>
            </w:r>
          </w:p>
          <w:p w:rsidR="00F25227" w:rsidRPr="007425E1" w:rsidRDefault="00F25227" w:rsidP="00D23F8F">
            <w:pPr>
              <w:pStyle w:val="EngHang"/>
            </w:pPr>
            <w:r w:rsidRPr="007425E1">
              <w:t>Who preached unto us,</w:t>
            </w:r>
          </w:p>
          <w:p w:rsidR="00F25227" w:rsidRPr="007425E1" w:rsidRDefault="00F25227" w:rsidP="00D23F8F">
            <w:pPr>
              <w:pStyle w:val="EngHang"/>
            </w:pPr>
            <w:r w:rsidRPr="007425E1">
              <w:t>The peace of God,</w:t>
            </w:r>
          </w:p>
          <w:p w:rsidR="00F25227" w:rsidRDefault="00F25227" w:rsidP="00D23F8F">
            <w:pPr>
              <w:pStyle w:val="EngHangEnd"/>
            </w:pPr>
            <w:r w:rsidRPr="007425E1">
              <w:t>Toward mankind.</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ϯϭ̀ⲣⲟⲙⲡⲓ ⲉⲑⲛⲉⲥⲱⲥ</w:t>
            </w:r>
          </w:p>
          <w:p w:rsidR="008B5AA7" w:rsidRDefault="008B5AA7" w:rsidP="008B5AA7">
            <w:pPr>
              <w:pStyle w:val="CopticVersemulti-line"/>
            </w:pPr>
            <w:r>
              <w:t>ⲑⲏⲉ̀ⲧⲁⲥϩⲓϣⲉⲛⲛⲟⲩϥⲓ ⲛⲁⲛ</w:t>
            </w:r>
          </w:p>
          <w:p w:rsidR="008B5AA7" w:rsidRDefault="008B5AA7" w:rsidP="008B5AA7">
            <w:pPr>
              <w:pStyle w:val="CopticVersemulti-line"/>
            </w:pPr>
            <w:r>
              <w:t>ⲛ̀ϯϩⲓⲣⲏⲛⲏ ⲛ̀ⲧⲉ Ⲫϯ</w:t>
            </w:r>
          </w:p>
          <w:p w:rsidR="00F25227" w:rsidRDefault="008B5AA7" w:rsidP="008B5AA7">
            <w:pPr>
              <w:pStyle w:val="CopticVerse"/>
            </w:pPr>
            <w:r>
              <w:t>ⲑⲏⲉ̀ⲧⲁⲥϣⲱⲡⲓ ϣⲁ ⲛⲓⲣⲱⲙⲓ</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the mother of the Incarnate,</w:t>
            </w:r>
          </w:p>
          <w:p w:rsidR="00F25227" w:rsidRPr="007425E1" w:rsidRDefault="00F25227" w:rsidP="00D23F8F">
            <w:pPr>
              <w:pStyle w:val="EngHang"/>
            </w:pPr>
            <w:r w:rsidRPr="007425E1">
              <w:t>Of His own will,</w:t>
            </w:r>
          </w:p>
          <w:p w:rsidR="00F25227" w:rsidRPr="007425E1" w:rsidRDefault="00F25227" w:rsidP="00D23F8F">
            <w:pPr>
              <w:pStyle w:val="EngHang"/>
            </w:pPr>
            <w:r w:rsidRPr="007425E1">
              <w:t>And the goodwill of His Father,</w:t>
            </w:r>
          </w:p>
          <w:p w:rsidR="00F25227" w:rsidRDefault="00F25227" w:rsidP="00D23F8F">
            <w:pPr>
              <w:pStyle w:val="EngHangEnd"/>
            </w:pPr>
            <w:r w:rsidRPr="007425E1">
              <w:t>And the Holy Spirit.</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ⲑ̀ⲙⲁⲩ ⲙ̀ⲫⲏⲉ̀ⲧⲁϥⲉⲣⲣⲱⲙⲓ</w:t>
            </w:r>
          </w:p>
          <w:p w:rsidR="008B5AA7" w:rsidRDefault="008B5AA7" w:rsidP="008B5AA7">
            <w:pPr>
              <w:pStyle w:val="CopticVersemulti-line"/>
            </w:pPr>
            <w:r>
              <w:t>ϧⲉⲛ ⲡⲉϥⲟⲩⲱϣ ⲙ̀ⲙⲓⲛⲙ̀ⲙⲟϥ</w:t>
            </w:r>
          </w:p>
          <w:p w:rsidR="008B5AA7" w:rsidRDefault="008B5AA7" w:rsidP="008B5AA7">
            <w:pPr>
              <w:pStyle w:val="CopticVersemulti-line"/>
            </w:pPr>
            <w:r>
              <w:t>ⲛⲉⲙ ⲡ̀ϯⲙⲁϯ Ⲡ̀ⲉϥⲓⲱⲧ</w:t>
            </w:r>
          </w:p>
          <w:p w:rsidR="00F25227" w:rsidRDefault="008B5AA7" w:rsidP="008B5AA7">
            <w:pPr>
              <w:pStyle w:val="CopticVerse"/>
            </w:pPr>
            <w:r>
              <w:t>ⲛⲉⲙ Ⲡⲓⲡ̅ⲛ̅ⲁ ⲉ̅ⲑ̅ⲩ</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pot of gold,</w:t>
            </w:r>
          </w:p>
          <w:p w:rsidR="00F25227" w:rsidRPr="007425E1" w:rsidRDefault="00F25227" w:rsidP="00D23F8F">
            <w:pPr>
              <w:pStyle w:val="EngHang"/>
            </w:pPr>
            <w:r w:rsidRPr="007425E1">
              <w:t>In which the Manna was hidden,</w:t>
            </w:r>
          </w:p>
          <w:p w:rsidR="00F25227" w:rsidRPr="007425E1" w:rsidRDefault="00F25227" w:rsidP="00D23F8F">
            <w:pPr>
              <w:pStyle w:val="EngHang"/>
            </w:pPr>
            <w:r w:rsidRPr="007425E1">
              <w:t>And the almond wooden rod,</w:t>
            </w:r>
          </w:p>
          <w:p w:rsidR="00F25227" w:rsidRDefault="00F25227" w:rsidP="00D23F8F">
            <w:pPr>
              <w:pStyle w:val="EngHangEnd"/>
            </w:pPr>
            <w:r w:rsidRPr="007425E1">
              <w:t>With which Moses struck the rock.</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ⲡⲓⲥ̀ⲧⲁⲙⲛⲟⲥ ⲛ̀ⲛⲟⲩⲃ</w:t>
            </w:r>
          </w:p>
          <w:p w:rsidR="008B5AA7" w:rsidRDefault="008B5AA7" w:rsidP="008B5AA7">
            <w:pPr>
              <w:pStyle w:val="CopticVersemulti-line"/>
            </w:pPr>
            <w:r>
              <w:t>ⲉ̀ⲣⲉ ⲡⲓⲙⲁⲛⲛⲁ ϩⲏⲡ ⲛ̀ϧⲏⲧϥ</w:t>
            </w:r>
          </w:p>
          <w:p w:rsidR="008B5AA7" w:rsidRDefault="008B5AA7" w:rsidP="008B5AA7">
            <w:pPr>
              <w:pStyle w:val="CopticVersemulti-line"/>
            </w:pPr>
            <w:r>
              <w:t>ⲛⲉⲙ ⲡⲓϣ̀ⲃⲱⲧ ⲛ̀ϣⲉ ⲙ̀ⲡⲉⲩⲕⲓⲛⲱⲛ</w:t>
            </w:r>
          </w:p>
          <w:p w:rsidR="00F25227" w:rsidRDefault="008B5AA7" w:rsidP="008B5AA7">
            <w:pPr>
              <w:pStyle w:val="CopticVerse"/>
            </w:pPr>
            <w:r>
              <w:t>ⲉ̀ⲧⲁ Ⲙⲱⲩ̀ⲥⲏⲥ ⲙⲉϣ ϯⲡⲉⲧⲣⲁ ⲛ̀ϧⲏⲧϥ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you, O full of grace,</w:t>
            </w:r>
          </w:p>
          <w:p w:rsidR="00F25227" w:rsidRPr="007425E1" w:rsidRDefault="00F25227" w:rsidP="00D23F8F">
            <w:pPr>
              <w:pStyle w:val="EngHang"/>
            </w:pPr>
            <w:r w:rsidRPr="007425E1">
              <w:t>The spiritual table,</w:t>
            </w:r>
          </w:p>
          <w:p w:rsidR="00F25227" w:rsidRPr="007425E1" w:rsidRDefault="00F25227" w:rsidP="00D23F8F">
            <w:pPr>
              <w:pStyle w:val="EngHang"/>
            </w:pPr>
            <w:r w:rsidRPr="007425E1">
              <w:t>That gives life to everyone,</w:t>
            </w:r>
          </w:p>
          <w:p w:rsidR="00F25227" w:rsidRDefault="00F25227" w:rsidP="00D23F8F">
            <w:pPr>
              <w:pStyle w:val="EngHangEnd"/>
            </w:pPr>
            <w:r w:rsidRPr="007425E1">
              <w:t>Who eats thereof.</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ⲕⲉⲭⲁⲣⲓⲧⲱⲙⲉⲛⲏ</w:t>
            </w:r>
          </w:p>
          <w:p w:rsidR="008B5AA7" w:rsidRDefault="008B5AA7" w:rsidP="008B5AA7">
            <w:pPr>
              <w:pStyle w:val="CopticVersemulti-line"/>
            </w:pPr>
            <w:r>
              <w:t>ⲱ̀ ϯⲧ̀ⲣⲁⲡⲉⲍⲁ ⲙ̀ⲡ̅ⲛ̅ⲁⲧⲓⲕⲏ</w:t>
            </w:r>
          </w:p>
          <w:p w:rsidR="008B5AA7" w:rsidRDefault="008B5AA7" w:rsidP="008B5AA7">
            <w:pPr>
              <w:pStyle w:val="CopticVersemulti-line"/>
            </w:pPr>
            <w:r>
              <w:t>ⲉⲧϯ ⲙ̀ⲡ̀ⲱⲛϧ ⲛ̀ⲟⲩⲟⲛ ⲛⲓⲃⲉⲛ</w:t>
            </w:r>
          </w:p>
          <w:p w:rsidR="00F25227" w:rsidRDefault="008B5AA7" w:rsidP="008B5AA7">
            <w:pPr>
              <w:pStyle w:val="CopticVerse"/>
            </w:pPr>
            <w:r>
              <w:t>ⲉⲑⲛⲁⲟⲩⲱⲙ ⲉ̀ⲃⲟⲗⲛ̀ϧⲏⲧⲥ</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incorrupt</w:t>
            </w:r>
            <w:r>
              <w:rPr>
                <w:rStyle w:val="FootnoteReference"/>
                <w:lang w:val="en-GB"/>
              </w:rPr>
              <w:t xml:space="preserve">  </w:t>
            </w:r>
            <w:r w:rsidRPr="007425E1">
              <w:t xml:space="preserve"> vessel,</w:t>
            </w:r>
          </w:p>
          <w:p w:rsidR="00F25227" w:rsidRPr="007425E1" w:rsidRDefault="00F25227" w:rsidP="00D23F8F">
            <w:pPr>
              <w:pStyle w:val="EngHang"/>
            </w:pPr>
            <w:r w:rsidRPr="007425E1">
              <w:t>Of the Divinity,</w:t>
            </w:r>
          </w:p>
          <w:p w:rsidR="00F25227" w:rsidRPr="007425E1" w:rsidRDefault="00F25227" w:rsidP="00D23F8F">
            <w:pPr>
              <w:pStyle w:val="EngHang"/>
            </w:pPr>
            <w:r w:rsidRPr="007425E1">
              <w:t>That heals everyone,</w:t>
            </w:r>
          </w:p>
          <w:p w:rsidR="00F25227" w:rsidRPr="00D23F8F" w:rsidRDefault="00F25227" w:rsidP="00D23F8F">
            <w:pPr>
              <w:pStyle w:val="EngHangEnd"/>
            </w:pPr>
            <w:r w:rsidRPr="007425E1">
              <w:t>Who drinks thereof.</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Ⲭⲉⲣⲉ ⲡⲓⲕⲩⲙⲓⲗⲗⲓⲟⲛ</w:t>
            </w:r>
          </w:p>
          <w:p w:rsidR="008B5AA7" w:rsidRDefault="008B5AA7" w:rsidP="008B5AA7">
            <w:pPr>
              <w:pStyle w:val="CopticVersemulti-line"/>
            </w:pPr>
            <w:r w:rsidRPr="008B5AA7">
              <w:t>ⲛ̀ⲁⲫⲑⲁⲣⲧⲟⲛ ⲛ̀ⲧⲉ ϯⲙⲉⲑⲛⲟⲩϯ</w:t>
            </w:r>
          </w:p>
          <w:p w:rsidR="008B5AA7" w:rsidRDefault="008B5AA7" w:rsidP="008B5AA7">
            <w:pPr>
              <w:pStyle w:val="CopticVersemulti-line"/>
            </w:pPr>
            <w:r w:rsidRPr="008B5AA7">
              <w:t>ⲉ̀ⲧⲉⲫⲁϧⲣⲓ ⲛ̀ⲟⲩⲟⲛ ⲛⲓⲃⲉⲛ</w:t>
            </w:r>
          </w:p>
          <w:p w:rsidR="00F25227" w:rsidRDefault="008B5AA7" w:rsidP="008B5AA7">
            <w:pPr>
              <w:pStyle w:val="CopticVerse"/>
            </w:pPr>
            <w:r w:rsidRPr="008B5AA7">
              <w:t>ⲉⲑⲛⲁⲥⲱ ⲉ̀ⲃⲟⲗⲛ̀ϧⲏⲧϥ</w:t>
            </w:r>
          </w:p>
        </w:tc>
      </w:tr>
      <w:tr w:rsidR="00F25227" w:rsidTr="00D23F8F">
        <w:trPr>
          <w:cantSplit/>
          <w:jc w:val="center"/>
        </w:trPr>
        <w:tc>
          <w:tcPr>
            <w:tcW w:w="288" w:type="dxa"/>
          </w:tcPr>
          <w:p w:rsidR="00F25227" w:rsidRDefault="00D23F8F" w:rsidP="00D23F8F">
            <w:pPr>
              <w:pStyle w:val="CopticCross"/>
            </w:pPr>
            <w:r w:rsidRPr="00FB5ACB">
              <w:lastRenderedPageBreak/>
              <w:t>¿</w:t>
            </w:r>
          </w:p>
        </w:tc>
        <w:tc>
          <w:tcPr>
            <w:tcW w:w="3960" w:type="dxa"/>
          </w:tcPr>
          <w:p w:rsidR="00F25227" w:rsidRPr="007425E1" w:rsidRDefault="00F25227" w:rsidP="00D23F8F">
            <w:pPr>
              <w:pStyle w:val="EngHang"/>
            </w:pPr>
            <w:r w:rsidRPr="007425E1">
              <w:t>Longingly, I will begin,</w:t>
            </w:r>
          </w:p>
          <w:p w:rsidR="00F25227" w:rsidRPr="007425E1" w:rsidRDefault="00F25227" w:rsidP="00D23F8F">
            <w:pPr>
              <w:pStyle w:val="EngHang"/>
            </w:pPr>
            <w:r w:rsidRPr="007425E1">
              <w:t>To move the instrument of my tongue,</w:t>
            </w:r>
          </w:p>
          <w:p w:rsidR="00F25227" w:rsidRPr="007425E1" w:rsidRDefault="00F25227" w:rsidP="00D23F8F">
            <w:pPr>
              <w:pStyle w:val="EngHang"/>
            </w:pPr>
            <w:r w:rsidRPr="007425E1">
              <w:t>And sing of the honour of this Virgin,</w:t>
            </w:r>
          </w:p>
          <w:p w:rsidR="00F25227" w:rsidRPr="00D23F8F" w:rsidRDefault="00F25227" w:rsidP="00D23F8F">
            <w:pPr>
              <w:pStyle w:val="EngHangEnd"/>
            </w:pPr>
            <w:r w:rsidRPr="007425E1">
              <w:t>Together with her praises.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Ⲁⲓⲛⲁⲉⲣϩⲏⲧⲥ ϧⲉⲛ ⲟⲩϭⲓϣϣⲱⲟⲩ</w:t>
            </w:r>
          </w:p>
          <w:p w:rsidR="008B5AA7" w:rsidRPr="008B5AA7" w:rsidRDefault="008B5AA7" w:rsidP="008B5AA7">
            <w:pPr>
              <w:pStyle w:val="CopticVersemulti-line"/>
              <w:rPr>
                <w:highlight w:val="yellow"/>
              </w:rPr>
            </w:pPr>
            <w:r w:rsidRPr="008B5AA7">
              <w:rPr>
                <w:highlight w:val="yellow"/>
              </w:rPr>
              <w:t>ⲛ̀ⲧⲁⲕⲓⲙ ⲙ̀ⲡ̀ⲟⲣⲅⲁⲛⲟⲛ ⲙ̀ⲡⲁⲗⲁⲥ</w:t>
            </w:r>
          </w:p>
          <w:p w:rsidR="008B5AA7" w:rsidRDefault="008B5AA7" w:rsidP="008B5AA7">
            <w:pPr>
              <w:pStyle w:val="CopticVersemulti-line"/>
            </w:pPr>
            <w:r w:rsidRPr="008B5AA7">
              <w:rPr>
                <w:highlight w:val="yellow"/>
              </w:rPr>
              <w:t>ⲛ̀ⲧⲁϫⲱ ⲙ̀ⲡ̀ⲧⲁⲓⲟ̀ ⲛ̀ⲧⲉ ⲧⲁⲓⲡⲁⲣⲑⲉⲛⲟⲥ</w:t>
            </w:r>
          </w:p>
          <w:p w:rsidR="00F25227" w:rsidRDefault="008B5AA7" w:rsidP="008B5AA7">
            <w:pPr>
              <w:pStyle w:val="CopticVerse"/>
            </w:pPr>
            <w:r w:rsidRPr="008B5AA7">
              <w:t>ⲛⲉⲙ ⲛⲉⲥⲥⲩⲅⲅⲱⲙⲓⲟⲛ ⲉⲩⲥⲟⲡ</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For she is our pride,</w:t>
            </w:r>
          </w:p>
          <w:p w:rsidR="00F25227" w:rsidRPr="007425E1" w:rsidRDefault="00F25227" w:rsidP="00D23F8F">
            <w:pPr>
              <w:pStyle w:val="EngHang"/>
            </w:pPr>
            <w:r w:rsidRPr="007425E1">
              <w:t>Our hope and our firmness,</w:t>
            </w:r>
          </w:p>
          <w:p w:rsidR="00F25227" w:rsidRPr="007425E1" w:rsidRDefault="00F25227" w:rsidP="00D23F8F">
            <w:pPr>
              <w:pStyle w:val="EngHang"/>
            </w:pPr>
            <w:r w:rsidRPr="007425E1">
              <w:t>In the Parousia</w:t>
            </w:r>
            <w:r>
              <w:rPr>
                <w:rStyle w:val="FootnoteReference"/>
                <w:lang w:val="en-GB"/>
              </w:rPr>
              <w:t xml:space="preserve">  </w:t>
            </w:r>
            <w:r w:rsidRPr="007425E1">
              <w:t>of our God,</w:t>
            </w:r>
          </w:p>
          <w:p w:rsidR="00F25227" w:rsidRDefault="00F25227" w:rsidP="00D23F8F">
            <w:pPr>
              <w:pStyle w:val="EngHangEnd"/>
            </w:pPr>
            <w:r w:rsidRPr="007425E1">
              <w:t>Our Lord Jesus Christ.</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Ϫⲉ ⲛ̀ⲑⲟⲥ ⲅⲁⲣ ⲡⲉ ⲡⲉⲛϣⲟⲩϣⲟⲩ</w:t>
            </w:r>
          </w:p>
          <w:p w:rsidR="008B5AA7" w:rsidRDefault="008B5AA7" w:rsidP="008B5AA7">
            <w:pPr>
              <w:pStyle w:val="CopticVersemulti-line"/>
            </w:pPr>
            <w:r w:rsidRPr="008B5AA7">
              <w:t>ⲛⲉⲙ ⲧⲉⲛϩⲉⲗⲡⲓⲥ ⲛⲉⲙ ⲡⲉⲛⲧⲁϫⲣⲟ</w:t>
            </w:r>
          </w:p>
          <w:p w:rsidR="008B5AA7" w:rsidRDefault="008B5AA7" w:rsidP="008B5AA7">
            <w:pPr>
              <w:pStyle w:val="CopticVersemulti-line"/>
            </w:pPr>
            <w:r w:rsidRPr="008B5AA7">
              <w:t>ϧⲉⲛ ⲧ̀ⲡⲁⲣⲟⲩⲥⲓⲁ̀ ⲙ̀Ⲡⲉⲛⲛⲟⲩϯ</w:t>
            </w:r>
          </w:p>
          <w:p w:rsidR="00F25227" w:rsidRDefault="008B5AA7" w:rsidP="008B5AA7">
            <w:pPr>
              <w:pStyle w:val="CopticVerse"/>
            </w:pPr>
            <w:r w:rsidRPr="008B5AA7">
              <w:t>Ⲡⲉⲛⲟ̅ⲥ̅ Ⲓⲏ̅ⲥ Ⲡⲭ̅ⲥ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We exalt you befittingly,</w:t>
            </w:r>
          </w:p>
          <w:p w:rsidR="00F25227" w:rsidRPr="007425E1" w:rsidRDefault="00F25227" w:rsidP="00D23F8F">
            <w:pPr>
              <w:pStyle w:val="EngHang"/>
            </w:pPr>
            <w:r w:rsidRPr="007425E1">
              <w:t>With your cousin Elizabeth,</w:t>
            </w:r>
          </w:p>
          <w:p w:rsidR="00F25227" w:rsidRPr="007425E1" w:rsidRDefault="00F25227" w:rsidP="00D23F8F">
            <w:pPr>
              <w:pStyle w:val="EngHang"/>
            </w:pPr>
            <w:r w:rsidRPr="007425E1">
              <w:t>“Blessed are you among women,</w:t>
            </w:r>
          </w:p>
          <w:p w:rsidR="00F25227" w:rsidRPr="007425E1" w:rsidRDefault="00F25227" w:rsidP="00D23F8F">
            <w:pPr>
              <w:pStyle w:val="EngHangEnd"/>
            </w:pPr>
            <w:r w:rsidRPr="007425E1">
              <w:t>And blessed is the fruit of your womb.”</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Ⲧⲉⲛϭⲓⲥⲓ ⲙ̀ⲙⲟ ϧⲉⲛ ⲟⲩⲉⲙⲡ̀ϣⲁ</w:t>
            </w:r>
          </w:p>
          <w:p w:rsidR="008B5AA7" w:rsidRDefault="008B5AA7" w:rsidP="008B5AA7">
            <w:pPr>
              <w:pStyle w:val="CopticVersemulti-line"/>
            </w:pPr>
            <w:r w:rsidRPr="008B5AA7">
              <w:t>ⲛⲉⲙ Ⲉ̀ⲗⲓⲥⲁⲃⲉⲧ ⲧⲉⲥⲩⲅⲅⲉⲛⲏⲥ</w:t>
            </w:r>
          </w:p>
          <w:p w:rsidR="008B5AA7" w:rsidRDefault="008B5AA7" w:rsidP="008B5AA7">
            <w:pPr>
              <w:pStyle w:val="CopticVersemulti-line"/>
            </w:pPr>
            <w:r w:rsidRPr="008B5AA7">
              <w:t xml:space="preserve">ϫⲉ ⲧⲉⲥ̀ⲙⲁⲣⲱⲟⲩⲧ ⲛ̀ⲑⲟ ϧⲉⲛ ⲛⲓϩⲓⲟ̀ⲙⲓ </w:t>
            </w:r>
          </w:p>
          <w:p w:rsidR="00F25227" w:rsidRDefault="008B5AA7" w:rsidP="008B5AA7">
            <w:pPr>
              <w:pStyle w:val="CopticVerse"/>
            </w:pPr>
            <w:r w:rsidRPr="008B5AA7">
              <w:t>ϥ̀ⲥ̀ⲙⲁⲣⲱⲟⲩⲧ ⲛ̀ϫⲉ ⲡ̀ⲟⲩⲧⲁϩ ⲛ̀ⲧⲉ ⲧⲉⲛⲉϫⲓ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“We give you salutation,</w:t>
            </w:r>
          </w:p>
          <w:p w:rsidR="00F25227" w:rsidRPr="007425E1" w:rsidRDefault="00F25227" w:rsidP="00D23F8F">
            <w:pPr>
              <w:pStyle w:val="EngHang"/>
            </w:pPr>
            <w:r w:rsidRPr="007425E1">
              <w:t>With Gabriel the Angel,</w:t>
            </w:r>
          </w:p>
          <w:p w:rsidR="00F25227" w:rsidRPr="007425E1" w:rsidRDefault="00F25227" w:rsidP="00D23F8F">
            <w:pPr>
              <w:pStyle w:val="EngHang"/>
            </w:pPr>
            <w:r w:rsidRPr="007425E1">
              <w:t>“Hail to you O full of grace,</w:t>
            </w:r>
          </w:p>
          <w:p w:rsidR="00F25227" w:rsidRPr="007425E1" w:rsidRDefault="00F25227" w:rsidP="00D23F8F">
            <w:pPr>
              <w:pStyle w:val="EngHangEnd"/>
            </w:pPr>
            <w:r w:rsidRPr="007425E1">
              <w:t>The Lord is with you.”</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Ⲧⲉⲛϯ ⲛⲉ ⲙ̀ⲡⲓⲭⲉⲣⲉⲧⲓⲥⲙⲟⲥ</w:t>
            </w:r>
          </w:p>
          <w:p w:rsidR="008B5AA7" w:rsidRDefault="008B5AA7" w:rsidP="008B5AA7">
            <w:pPr>
              <w:pStyle w:val="CopticVersemulti-line"/>
            </w:pPr>
            <w:r w:rsidRPr="008B5AA7">
              <w:t>ⲛⲉⲙ Ⲅⲁⲃⲣⲓⲏⲗ ⲡⲓⲁⲅⲅⲉⲗⲟⲥ</w:t>
            </w:r>
          </w:p>
          <w:p w:rsidR="008B5AA7" w:rsidRDefault="008B5AA7" w:rsidP="008B5AA7">
            <w:pPr>
              <w:pStyle w:val="CopticVersemulti-line"/>
            </w:pPr>
            <w:r w:rsidRPr="008B5AA7">
              <w:t>ϫⲉ ⲭⲉⲣⲉ ⲕⲉⲭⲁⲣⲓⲧⲱⲙⲉⲛⲏ</w:t>
            </w:r>
          </w:p>
          <w:p w:rsidR="00F25227" w:rsidRDefault="008B5AA7"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8B5AA7" w:rsidRDefault="00F25227" w:rsidP="00D23F8F">
            <w:pPr>
              <w:pStyle w:val="EngHang"/>
              <w:rPr>
                <w:highlight w:val="yellow"/>
              </w:rPr>
            </w:pPr>
            <w:r w:rsidRPr="008B5AA7">
              <w:rPr>
                <w:highlight w:val="yellow"/>
              </w:rPr>
              <w:t>Hail to you O Virgin,</w:t>
            </w:r>
          </w:p>
          <w:p w:rsidR="00F25227" w:rsidRPr="008B5AA7" w:rsidRDefault="00F25227" w:rsidP="00D23F8F">
            <w:pPr>
              <w:pStyle w:val="EngHang"/>
              <w:rPr>
                <w:highlight w:val="yellow"/>
              </w:rPr>
            </w:pPr>
            <w:r w:rsidRPr="008B5AA7">
              <w:rPr>
                <w:highlight w:val="yellow"/>
              </w:rPr>
              <w:t>The very and true queen,</w:t>
            </w:r>
          </w:p>
          <w:p w:rsidR="00F25227" w:rsidRPr="008B5AA7" w:rsidRDefault="00F25227" w:rsidP="00D23F8F">
            <w:pPr>
              <w:pStyle w:val="EngHang"/>
              <w:rPr>
                <w:highlight w:val="yellow"/>
              </w:rPr>
            </w:pPr>
            <w:r w:rsidRPr="008B5AA7">
              <w:rPr>
                <w:highlight w:val="yellow"/>
              </w:rPr>
              <w:t>Hail to the pride of our race,</w:t>
            </w:r>
          </w:p>
          <w:p w:rsidR="00F25227" w:rsidRPr="008B5AA7" w:rsidRDefault="00F25227" w:rsidP="00D23F8F">
            <w:pPr>
              <w:pStyle w:val="EngHangEnd"/>
              <w:rPr>
                <w:highlight w:val="yellow"/>
              </w:rPr>
            </w:pPr>
            <w:r w:rsidRPr="008B5AA7">
              <w:rPr>
                <w:highlight w:val="yellow"/>
              </w:rPr>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8B5AA7" w:rsidRDefault="00F25227" w:rsidP="00D23F8F">
            <w:pPr>
              <w:pStyle w:val="EngHang"/>
              <w:rPr>
                <w:highlight w:val="yellow"/>
              </w:rPr>
            </w:pPr>
            <w:r w:rsidRPr="008B5AA7">
              <w:rPr>
                <w:highlight w:val="yellow"/>
              </w:rPr>
              <w:t>We ask you, remember us,</w:t>
            </w:r>
          </w:p>
          <w:p w:rsidR="00F25227" w:rsidRPr="008B5AA7" w:rsidRDefault="00F25227" w:rsidP="00D23F8F">
            <w:pPr>
              <w:pStyle w:val="EngHang"/>
              <w:rPr>
                <w:highlight w:val="yellow"/>
              </w:rPr>
            </w:pPr>
            <w:r w:rsidRPr="008B5AA7">
              <w:rPr>
                <w:highlight w:val="yellow"/>
              </w:rPr>
              <w:t>O our faithful advocate,</w:t>
            </w:r>
          </w:p>
          <w:p w:rsidR="00F25227" w:rsidRPr="008B5AA7" w:rsidRDefault="00F25227" w:rsidP="00D23F8F">
            <w:pPr>
              <w:pStyle w:val="EngHang"/>
              <w:rPr>
                <w:highlight w:val="yellow"/>
              </w:rPr>
            </w:pPr>
            <w:r w:rsidRPr="008B5AA7">
              <w:rPr>
                <w:highlight w:val="yellow"/>
              </w:rPr>
              <w:t>Before our Lord Jesus Christ,</w:t>
            </w:r>
          </w:p>
          <w:p w:rsidR="00F25227" w:rsidRPr="008B5AA7" w:rsidRDefault="00F25227" w:rsidP="00D23F8F">
            <w:pPr>
              <w:pStyle w:val="EngHangEnd"/>
              <w:rPr>
                <w:highlight w:val="yellow"/>
              </w:rPr>
            </w:pPr>
            <w:r w:rsidRPr="008B5AA7">
              <w:rPr>
                <w:highlight w:val="yellow"/>
              </w:rPr>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407" w:name="_Toc298681354"/>
      <w:bookmarkStart w:id="408" w:name="_Ref299212102"/>
      <w:bookmarkStart w:id="409" w:name="_Ref299212144"/>
      <w:bookmarkStart w:id="410" w:name="_Ref299212161"/>
      <w:bookmarkStart w:id="411" w:name="_Toc308441944"/>
      <w:r>
        <w:lastRenderedPageBreak/>
        <w:t>The Ending of the Batos Theotokias</w:t>
      </w:r>
      <w:bookmarkEnd w:id="407"/>
      <w:bookmarkEnd w:id="408"/>
      <w:bookmarkEnd w:id="409"/>
      <w:bookmarkEnd w:id="410"/>
      <w:bookmarkEnd w:id="4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our Lord, Jesus Christ,</w:t>
            </w:r>
          </w:p>
          <w:p w:rsidR="00D23F8F" w:rsidRPr="007425E1" w:rsidRDefault="00D23F8F" w:rsidP="00D23F8F">
            <w:pPr>
              <w:pStyle w:val="EngHang"/>
              <w:rPr>
                <w:rFonts w:eastAsiaTheme="minorHAnsi"/>
              </w:rPr>
            </w:pPr>
            <w:r w:rsidRPr="007425E1">
              <w:rPr>
                <w:rFonts w:eastAsiaTheme="minorHAnsi"/>
              </w:rPr>
              <w:t>Who carries the sin of the world,</w:t>
            </w:r>
          </w:p>
          <w:p w:rsidR="00D23F8F" w:rsidRPr="007425E1" w:rsidRDefault="00D23F8F" w:rsidP="00D23F8F">
            <w:pPr>
              <w:pStyle w:val="EngHang"/>
              <w:rPr>
                <w:rFonts w:eastAsiaTheme="minorHAnsi"/>
              </w:rPr>
            </w:pPr>
            <w:r w:rsidRPr="007425E1">
              <w:rPr>
                <w:rFonts w:eastAsiaTheme="minorHAnsi"/>
              </w:rPr>
              <w:t>Count us with Thy sheep,</w:t>
            </w:r>
          </w:p>
          <w:p w:rsidR="00D23F8F" w:rsidRDefault="00D23F8F" w:rsidP="00D23F8F">
            <w:pPr>
              <w:pStyle w:val="EngHangEnd"/>
            </w:pPr>
            <w:r w:rsidRPr="007425E1">
              <w:rPr>
                <w:rFonts w:eastAsiaTheme="minorHAnsi"/>
              </w:rPr>
              <w:t>Who shall stand upon Thy right.</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8B5AA7" w:rsidRDefault="008B5AA7"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8B5AA7" w:rsidRDefault="008B5AA7"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8B5AA7" w:rsidRDefault="008B5AA7"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D23F8F" w:rsidRDefault="008B5AA7"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And in Thy Second Coming,</w:t>
            </w:r>
          </w:p>
          <w:p w:rsidR="00D23F8F" w:rsidRPr="007425E1" w:rsidRDefault="00D23F8F" w:rsidP="00D23F8F">
            <w:pPr>
              <w:pStyle w:val="EngHang"/>
              <w:rPr>
                <w:rFonts w:eastAsiaTheme="minorHAnsi"/>
              </w:rPr>
            </w:pPr>
            <w:r w:rsidRPr="007425E1">
              <w:rPr>
                <w:rFonts w:eastAsiaTheme="minorHAnsi"/>
              </w:rPr>
              <w:t>Awesome and full of glory,</w:t>
            </w:r>
          </w:p>
          <w:p w:rsidR="00D23F8F" w:rsidRPr="007425E1" w:rsidRDefault="00D23F8F" w:rsidP="00D23F8F">
            <w:pPr>
              <w:pStyle w:val="EngHang"/>
              <w:rPr>
                <w:rFonts w:eastAsiaTheme="minorHAnsi"/>
              </w:rPr>
            </w:pPr>
            <w:r w:rsidRPr="007425E1">
              <w:rPr>
                <w:rFonts w:eastAsiaTheme="minorHAnsi"/>
              </w:rPr>
              <w:t>May we never hear Thee say,</w:t>
            </w:r>
          </w:p>
          <w:p w:rsidR="00D23F8F" w:rsidRDefault="00D23F8F" w:rsidP="00D23F8F">
            <w:pPr>
              <w:pStyle w:val="EngHangEnd"/>
            </w:pPr>
            <w:r w:rsidRPr="007425E1">
              <w:rPr>
                <w:rFonts w:eastAsiaTheme="minorHAnsi"/>
              </w:rPr>
              <w:t>"I know ye not."</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8B5AA7" w:rsidRDefault="008B5AA7" w:rsidP="008B5AA7">
            <w:pPr>
              <w:pStyle w:val="CopticVersemulti-line"/>
            </w:pPr>
            <w:r w:rsidRPr="008B5AA7">
              <w:t>Ⲁⲕϣⲁⲛⲓ̀ ϧⲉⲛ ⲧⲉⲕⲙⲁϩⲥ̀ⲛⲟⲩϯ</w:t>
            </w:r>
          </w:p>
          <w:p w:rsidR="008B5AA7" w:rsidRDefault="008B5AA7" w:rsidP="008B5AA7">
            <w:pPr>
              <w:pStyle w:val="CopticVersemulti-line"/>
            </w:pPr>
            <w:r w:rsidRPr="008B5AA7">
              <w:t>ⲙ̀ⲡⲁⲣⲟⲩⲥⲓⲁ̀ ⲉⲧⲟⲓ ⲛ̀ϩⲟϯ</w:t>
            </w:r>
          </w:p>
          <w:p w:rsidR="008B5AA7" w:rsidRDefault="008B5AA7" w:rsidP="008B5AA7">
            <w:pPr>
              <w:pStyle w:val="CopticVersemulti-line"/>
            </w:pPr>
            <w:r w:rsidRPr="008B5AA7">
              <w:t>ⲙ̀ⲡⲉⲛⲑ̀ⲣⲉⲛⲥⲱⲧⲉⲙ ϧⲉⲛ ⲟⲩⲥ̀ⲑⲉⲣⲧⲉⲣ</w:t>
            </w:r>
          </w:p>
          <w:p w:rsidR="00D23F8F" w:rsidRDefault="008B5AA7" w:rsidP="008B5AA7">
            <w:pPr>
              <w:pStyle w:val="CopticVerse"/>
            </w:pPr>
            <w:r w:rsidRPr="008B5AA7">
              <w:t>ϫⲉ ϯⲥⲱⲟⲩⲛ ⲙ̀ⲙⲱⲧⲉⲛ ⲁⲛ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Rather, may we be worthy</w:t>
            </w:r>
          </w:p>
          <w:p w:rsidR="00D23F8F" w:rsidRPr="007425E1" w:rsidRDefault="00D23F8F" w:rsidP="00D23F8F">
            <w:pPr>
              <w:pStyle w:val="EngHang"/>
              <w:rPr>
                <w:rFonts w:eastAsiaTheme="minorHAnsi"/>
              </w:rPr>
            </w:pPr>
            <w:r w:rsidRPr="007425E1">
              <w:rPr>
                <w:rFonts w:eastAsiaTheme="minorHAnsi"/>
              </w:rPr>
              <w:t>To hear Thy tender voice,</w:t>
            </w:r>
          </w:p>
          <w:p w:rsidR="00D23F8F" w:rsidRPr="007425E1" w:rsidRDefault="00D23F8F" w:rsidP="00D23F8F">
            <w:pPr>
              <w:pStyle w:val="EngHang"/>
              <w:rPr>
                <w:rFonts w:eastAsiaTheme="minorHAnsi"/>
              </w:rPr>
            </w:pPr>
            <w:r w:rsidRPr="007425E1">
              <w:rPr>
                <w:rFonts w:eastAsiaTheme="minorHAnsi"/>
              </w:rPr>
              <w:t>Which is full of joy,</w:t>
            </w:r>
          </w:p>
          <w:p w:rsidR="00D23F8F" w:rsidRDefault="00D23F8F" w:rsidP="00D23F8F">
            <w:pPr>
              <w:pStyle w:val="EngHangEnd"/>
            </w:pPr>
            <w:r w:rsidRPr="007425E1">
              <w:rPr>
                <w:rFonts w:eastAsiaTheme="minorHAnsi"/>
              </w:rPr>
              <w:t>Proclaiming and saying,</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8B5AA7" w:rsidP="008B5AA7">
            <w:pPr>
              <w:pStyle w:val="CopticVersemulti-line"/>
            </w:pPr>
            <w:r w:rsidRPr="008B5AA7">
              <w:t>Ⲁⲗⲗⲁ ⲙⲁⲣⲉⲛⲉⲣⲡ̀ⲉⲙⲡ̀ϣⲁ ⲛ̀ⲥⲱⲧⲉⲙ</w:t>
            </w:r>
          </w:p>
          <w:p w:rsidR="001A05D1" w:rsidRDefault="008B5AA7" w:rsidP="008B5AA7">
            <w:pPr>
              <w:pStyle w:val="CopticVersemulti-line"/>
            </w:pPr>
            <w:r w:rsidRPr="008B5AA7">
              <w:t>ⲉ̀ϯⲥ̀ⲙⲏ ⲉⲑⲙⲉϩ ⲛ̀ⲣⲁϣⲓ</w:t>
            </w:r>
          </w:p>
          <w:p w:rsidR="001A05D1" w:rsidRDefault="008B5AA7" w:rsidP="008B5AA7">
            <w:pPr>
              <w:pStyle w:val="CopticVersemulti-line"/>
            </w:pPr>
            <w:r w:rsidRPr="008B5AA7">
              <w:t>ⲛ̀ⲧⲉ ⲛⲉⲕⲙⲉⲧϣⲁⲛⲁϩ̀ⲑⲏϥ</w:t>
            </w:r>
          </w:p>
          <w:p w:rsidR="00D23F8F" w:rsidRDefault="008B5AA7" w:rsidP="001A05D1">
            <w:pPr>
              <w:pStyle w:val="CopticVerse"/>
            </w:pPr>
            <w:r w:rsidRPr="008B5AA7">
              <w:t>ⲉⲥⲱϣ ⲉ̀ⲃⲟⲗ ⲉⲥϫⲱ ⲙ̀ⲙⲟⲥ</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"Come ye unto me, </w:t>
            </w:r>
          </w:p>
          <w:p w:rsidR="00D23F8F" w:rsidRPr="007425E1" w:rsidRDefault="00D23F8F" w:rsidP="00D23F8F">
            <w:pPr>
              <w:pStyle w:val="EngHang"/>
              <w:rPr>
                <w:rFonts w:eastAsiaTheme="minorHAnsi"/>
              </w:rPr>
            </w:pPr>
            <w:r w:rsidRPr="007425E1">
              <w:rPr>
                <w:rFonts w:eastAsiaTheme="minorHAnsi"/>
              </w:rPr>
              <w:t>O blessed of My Father,</w:t>
            </w:r>
          </w:p>
          <w:p w:rsidR="00D23F8F" w:rsidRPr="007425E1" w:rsidRDefault="00D23F8F" w:rsidP="00D23F8F">
            <w:pPr>
              <w:pStyle w:val="EngHang"/>
              <w:rPr>
                <w:rFonts w:eastAsiaTheme="minorHAnsi"/>
              </w:rPr>
            </w:pPr>
            <w:r w:rsidRPr="007425E1">
              <w:rPr>
                <w:rFonts w:eastAsiaTheme="minorHAnsi"/>
              </w:rPr>
              <w:t>And inherit the life</w:t>
            </w:r>
          </w:p>
          <w:p w:rsidR="00D23F8F" w:rsidRDefault="00D23F8F" w:rsidP="00D23F8F">
            <w:pPr>
              <w:pStyle w:val="EngHangEnd"/>
            </w:pPr>
            <w:r w:rsidRPr="007425E1">
              <w:rPr>
                <w:rFonts w:eastAsiaTheme="minorHAnsi"/>
              </w:rPr>
              <w:t>That endures forever."</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Ϫⲉ ⲁ̀ⲙⲱⲓⲛⲓ ϩⲁⲣⲟⲓ</w:t>
            </w:r>
          </w:p>
          <w:p w:rsidR="001A05D1" w:rsidRDefault="001A05D1" w:rsidP="008B5AA7">
            <w:pPr>
              <w:pStyle w:val="CopticVersemulti-line"/>
            </w:pPr>
            <w:r w:rsidRPr="001A05D1">
              <w:t>ⲛⲏⲉⲧⲥ̀ⲙⲁⲣⲱⲟⲩⲧ ⲛ̀ⲧⲉ Ⲡⲁⲓⲱⲧ</w:t>
            </w:r>
          </w:p>
          <w:p w:rsidR="001A05D1" w:rsidRDefault="001A05D1" w:rsidP="008B5AA7">
            <w:pPr>
              <w:pStyle w:val="CopticVersemulti-line"/>
            </w:pPr>
            <w:r w:rsidRPr="001A05D1">
              <w:t>ⲁ̀ⲣⲓⲕ̀ⲗⲏⲣⲟⲛⲟⲙⲓⲛ ⲙ̀ⲡⲓⲱⲛϧ</w:t>
            </w:r>
          </w:p>
          <w:p w:rsidR="00D23F8F" w:rsidRDefault="001A05D1" w:rsidP="001A05D1">
            <w:pPr>
              <w:pStyle w:val="CopticVerse"/>
            </w:pPr>
            <w:r w:rsidRPr="001A05D1">
              <w:t>ⲉⲑⲙⲏⲛ ⲉⲃⲟⲗ ϣⲁ ⲉⲛⲉϩ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All the martyrs shall come,</w:t>
            </w:r>
          </w:p>
          <w:p w:rsidR="00D23F8F" w:rsidRPr="007425E1" w:rsidRDefault="00D23F8F" w:rsidP="00D23F8F">
            <w:pPr>
              <w:pStyle w:val="EngHang"/>
              <w:rPr>
                <w:rFonts w:eastAsiaTheme="minorHAnsi"/>
              </w:rPr>
            </w:pPr>
            <w:r w:rsidRPr="007425E1">
              <w:rPr>
                <w:rFonts w:eastAsiaTheme="minorHAnsi"/>
              </w:rPr>
              <w:t>Bearing their afflictions,</w:t>
            </w:r>
          </w:p>
          <w:p w:rsidR="00D23F8F" w:rsidRPr="007425E1" w:rsidRDefault="00D23F8F" w:rsidP="00D23F8F">
            <w:pPr>
              <w:pStyle w:val="EngHang"/>
              <w:rPr>
                <w:rFonts w:eastAsiaTheme="minorHAnsi"/>
              </w:rPr>
            </w:pPr>
            <w:r w:rsidRPr="007425E1">
              <w:rPr>
                <w:rFonts w:eastAsiaTheme="minorHAnsi"/>
              </w:rPr>
              <w:t>And the righteous shall come,</w:t>
            </w:r>
          </w:p>
          <w:p w:rsidR="00D23F8F" w:rsidRDefault="00D23F8F" w:rsidP="00D23F8F">
            <w:pPr>
              <w:pStyle w:val="EngHangEnd"/>
            </w:pPr>
            <w:r w:rsidRPr="007425E1">
              <w:rPr>
                <w:rFonts w:eastAsiaTheme="minorHAnsi"/>
              </w:rPr>
              <w:t>Bearing all their virtues.</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Ⲥⲉⲛⲁⲓ̀ ⲛ̀ϫⲉ ⲛⲓⲙⲁⲣⲧⲩⲣⲟⲥ</w:t>
            </w:r>
          </w:p>
          <w:p w:rsidR="001A05D1" w:rsidRDefault="001A05D1" w:rsidP="008B5AA7">
            <w:pPr>
              <w:pStyle w:val="CopticVersemulti-line"/>
            </w:pPr>
            <w:r w:rsidRPr="001A05D1">
              <w:t>ⲉⲩϥⲁⲓ ϧⲁ ⲛⲟⲩⲃⲁⲥⲁⲛⲟⲥ</w:t>
            </w:r>
          </w:p>
          <w:p w:rsidR="001A05D1" w:rsidRDefault="001A05D1" w:rsidP="008B5AA7">
            <w:pPr>
              <w:pStyle w:val="CopticVersemulti-line"/>
            </w:pPr>
            <w:r w:rsidRPr="001A05D1">
              <w:t>ⲥⲉⲛⲁⲓ̀ ⲛ̀ϫⲉ ⲛⲓⲇⲓⲕⲉⲟⲥ</w:t>
            </w:r>
          </w:p>
          <w:p w:rsidR="00D23F8F" w:rsidRDefault="001A05D1" w:rsidP="001A05D1">
            <w:pPr>
              <w:pStyle w:val="CopticVerse"/>
            </w:pPr>
            <w:r w:rsidRPr="001A05D1">
              <w:t>ⲉⲩϥⲁⲓ ϧⲁ ⲛⲟⲩⲡⲟⲗⲏⲧⲓⲁ̀</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The Son of God shall also come,</w:t>
            </w:r>
          </w:p>
          <w:p w:rsidR="00D23F8F" w:rsidRPr="007425E1" w:rsidRDefault="00D23F8F" w:rsidP="00D23F8F">
            <w:pPr>
              <w:pStyle w:val="EngHang"/>
              <w:rPr>
                <w:rFonts w:eastAsiaTheme="minorHAnsi"/>
              </w:rPr>
            </w:pPr>
            <w:r w:rsidRPr="007425E1">
              <w:rPr>
                <w:rFonts w:eastAsiaTheme="minorHAnsi"/>
              </w:rPr>
              <w:t>In His Father's glory,</w:t>
            </w:r>
          </w:p>
          <w:p w:rsidR="00D23F8F" w:rsidRPr="007425E1" w:rsidRDefault="00D23F8F" w:rsidP="00D23F8F">
            <w:pPr>
              <w:pStyle w:val="EngHang"/>
              <w:rPr>
                <w:rFonts w:eastAsiaTheme="minorHAnsi"/>
              </w:rPr>
            </w:pPr>
            <w:r w:rsidRPr="007425E1">
              <w:rPr>
                <w:rFonts w:eastAsiaTheme="minorHAnsi"/>
              </w:rPr>
              <w:t>To reward everyone</w:t>
            </w:r>
          </w:p>
          <w:p w:rsidR="00D23F8F" w:rsidRDefault="00D23F8F" w:rsidP="00D23F8F">
            <w:pPr>
              <w:pStyle w:val="EngHangEnd"/>
            </w:pPr>
            <w:r w:rsidRPr="007425E1">
              <w:rPr>
                <w:rFonts w:eastAsiaTheme="minorHAnsi"/>
              </w:rPr>
              <w:t>According to his works.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ϥ̀ⲛⲁⲓ̀ ⲛ̀ϫⲉ ⲡ̀ϣⲏⲣⲓ ⲙ̀Ⲫϯ</w:t>
            </w:r>
          </w:p>
          <w:p w:rsidR="001A05D1" w:rsidRDefault="001A05D1" w:rsidP="008B5AA7">
            <w:pPr>
              <w:pStyle w:val="CopticVersemulti-line"/>
            </w:pPr>
            <w:r w:rsidRPr="001A05D1">
              <w:t>ϧⲉⲛ ⲡⲉϥⲱ̀ⲟⲩ ⲛⲉⲙ ⲫⲁ Ⲡⲉϥⲓⲱⲧ</w:t>
            </w:r>
          </w:p>
          <w:p w:rsidR="001A05D1" w:rsidRDefault="001A05D1" w:rsidP="008B5AA7">
            <w:pPr>
              <w:pStyle w:val="CopticVersemulti-line"/>
            </w:pPr>
            <w:r w:rsidRPr="001A05D1">
              <w:rPr>
                <w:highlight w:val="yellow"/>
              </w:rPr>
              <w:t>ϥ̀ⲛⲁϯ ⲙ̀ⲡⲓⲟⲩⲁⲓ</w:t>
            </w:r>
          </w:p>
          <w:p w:rsidR="00D23F8F" w:rsidRDefault="001A05D1" w:rsidP="001A05D1">
            <w:pPr>
              <w:pStyle w:val="CopticVerse"/>
            </w:pPr>
            <w:r w:rsidRPr="001A05D1">
              <w:t>ⲕⲁⲧⲁ ⲛⲉϥϩ̀ⲃⲏⲟⲩⲓ̀ ⲉ̀ⲧⲁϥⲁⲓⲧⲟⲩ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Christ, Logos of the Father,</w:t>
            </w:r>
          </w:p>
          <w:p w:rsidR="00D23F8F" w:rsidRPr="007425E1" w:rsidRDefault="00D23F8F" w:rsidP="00D23F8F">
            <w:pPr>
              <w:pStyle w:val="EngHang"/>
              <w:rPr>
                <w:rFonts w:eastAsiaTheme="minorHAnsi"/>
              </w:rPr>
            </w:pPr>
            <w:r w:rsidRPr="007425E1">
              <w:rPr>
                <w:rFonts w:eastAsiaTheme="minorHAnsi"/>
              </w:rPr>
              <w:t>The Only-Begotten God,</w:t>
            </w:r>
          </w:p>
          <w:p w:rsidR="00D23F8F" w:rsidRPr="007425E1" w:rsidRDefault="00D23F8F" w:rsidP="00D23F8F">
            <w:pPr>
              <w:pStyle w:val="EngHang"/>
              <w:rPr>
                <w:rFonts w:eastAsiaTheme="minorHAnsi"/>
              </w:rPr>
            </w:pPr>
            <w:r w:rsidRPr="007425E1">
              <w:rPr>
                <w:rFonts w:eastAsiaTheme="minorHAnsi"/>
              </w:rPr>
              <w:t>Grant us Thy peace</w:t>
            </w:r>
          </w:p>
          <w:p w:rsidR="00D23F8F" w:rsidRDefault="00D23F8F" w:rsidP="00D23F8F">
            <w:pPr>
              <w:pStyle w:val="EngHangEnd"/>
            </w:pPr>
            <w:r w:rsidRPr="007425E1">
              <w:rPr>
                <w:rFonts w:eastAsiaTheme="minorHAnsi"/>
              </w:rPr>
              <w:t>Which is full of joy.</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Ⲡⲭ̅ⲥ ⲡⲓⲗⲟⲅⲟⲥ ⲛ̀ⲧⲉ Ⲫ̀ⲓⲱⲧ</w:t>
            </w:r>
          </w:p>
          <w:p w:rsidR="001A05D1" w:rsidRDefault="001A05D1" w:rsidP="008B5AA7">
            <w:pPr>
              <w:pStyle w:val="CopticVersemulti-line"/>
            </w:pPr>
            <w:r w:rsidRPr="001A05D1">
              <w:t>ⲡⲓⲙⲟⲛⲟⲅⲉⲛⲏⲥ ⲛ̀ⲛⲟⲩϯ</w:t>
            </w:r>
          </w:p>
          <w:p w:rsidR="001A05D1" w:rsidRDefault="001A05D1" w:rsidP="008B5AA7">
            <w:pPr>
              <w:pStyle w:val="CopticVersemulti-line"/>
            </w:pPr>
            <w:r w:rsidRPr="001A05D1">
              <w:t>ⲉⲕⲉ̀ϯ ⲛⲁⲛ ⲛ̀ⲧⲉⲕϩⲓⲣⲏⲛⲏ</w:t>
            </w:r>
          </w:p>
          <w:p w:rsidR="00D23F8F" w:rsidRDefault="001A05D1" w:rsidP="001A05D1">
            <w:pPr>
              <w:pStyle w:val="CopticVerse"/>
            </w:pPr>
            <w:r w:rsidRPr="001A05D1">
              <w:t>ⲑⲁⲓ ⲉⲑⲙⲉϩ ⲛ̀ⲣⲁϣⲓ ⲛⲓⲃⲉⲛ</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As Thou hast said unto</w:t>
            </w:r>
          </w:p>
          <w:p w:rsidR="00D23F8F" w:rsidRPr="007425E1" w:rsidRDefault="00D23F8F" w:rsidP="00D23F8F">
            <w:pPr>
              <w:pStyle w:val="EngHang"/>
              <w:rPr>
                <w:rFonts w:eastAsiaTheme="minorHAnsi"/>
              </w:rPr>
            </w:pPr>
            <w:r w:rsidRPr="007425E1">
              <w:rPr>
                <w:rFonts w:eastAsiaTheme="minorHAnsi"/>
              </w:rPr>
              <w:t>Thine holy Apostles,</w:t>
            </w:r>
          </w:p>
          <w:p w:rsidR="00D23F8F" w:rsidRPr="007425E1" w:rsidRDefault="00D23F8F" w:rsidP="00D23F8F">
            <w:pPr>
              <w:pStyle w:val="EngHang"/>
              <w:rPr>
                <w:rFonts w:eastAsiaTheme="minorHAnsi"/>
              </w:rPr>
            </w:pPr>
            <w:r w:rsidRPr="007425E1">
              <w:rPr>
                <w:rFonts w:eastAsiaTheme="minorHAnsi"/>
              </w:rPr>
              <w:t>Likewise say unto us,</w:t>
            </w:r>
          </w:p>
          <w:p w:rsidR="00D23F8F" w:rsidRDefault="00D23F8F" w:rsidP="00D23F8F">
            <w:pPr>
              <w:pStyle w:val="EngHangEnd"/>
            </w:pPr>
            <w:r w:rsidRPr="007425E1">
              <w:rPr>
                <w:rFonts w:eastAsiaTheme="minorHAnsi"/>
              </w:rPr>
              <w:t>"My peace I give to you.</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Ⲕⲁⲧⲁ ⲫ̀ⲣⲏϯ ⲉ̀ⲧⲁⲕⲧⲏⲓⲥ</w:t>
            </w:r>
          </w:p>
          <w:p w:rsidR="001A05D1" w:rsidRDefault="001A05D1" w:rsidP="008B5AA7">
            <w:pPr>
              <w:pStyle w:val="CopticVersemulti-line"/>
            </w:pPr>
            <w:r w:rsidRPr="001A05D1">
              <w:t>ⲛ̀ⲛⲉⲕⲁ̀ⲅⲓⲟⲥ ⲛ̀ⲁ̀ⲡⲟⲥⲧⲟⲗⲟⲥ</w:t>
            </w:r>
          </w:p>
          <w:p w:rsidR="001A05D1" w:rsidRDefault="001A05D1" w:rsidP="008B5AA7">
            <w:pPr>
              <w:pStyle w:val="CopticVersemulti-line"/>
            </w:pPr>
            <w:r w:rsidRPr="001A05D1">
              <w:t>ⲉⲕⲉ̀ϫⲟⲥ ⲛⲁⲛ ⲙ̀ⲡⲟⲩⲣⲏϯ</w:t>
            </w:r>
          </w:p>
          <w:p w:rsidR="00D23F8F" w:rsidRDefault="001A05D1" w:rsidP="001A05D1">
            <w:pPr>
              <w:pStyle w:val="CopticVerse"/>
            </w:pPr>
            <w:r w:rsidRPr="001A05D1">
              <w:t>ϫⲉ ⲧⲁϩⲓⲣⲏⲛⲏ ϯϯ ⲙ̀ⲙⲟⲥ ⲛⲱⲧⲉⲛ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"My peace, which I have taken</w:t>
            </w:r>
          </w:p>
          <w:p w:rsidR="00D23F8F" w:rsidRPr="007425E1" w:rsidRDefault="00D23F8F" w:rsidP="00D23F8F">
            <w:pPr>
              <w:pStyle w:val="EngHang"/>
              <w:rPr>
                <w:rFonts w:eastAsiaTheme="minorHAnsi"/>
              </w:rPr>
            </w:pPr>
            <w:r w:rsidRPr="007425E1">
              <w:rPr>
                <w:rFonts w:eastAsiaTheme="minorHAnsi"/>
              </w:rPr>
              <w:t>From My Good Father,</w:t>
            </w:r>
          </w:p>
          <w:p w:rsidR="00D23F8F" w:rsidRPr="007425E1" w:rsidRDefault="00D23F8F" w:rsidP="00D23F8F">
            <w:pPr>
              <w:pStyle w:val="EngHang"/>
              <w:rPr>
                <w:rFonts w:eastAsiaTheme="minorHAnsi"/>
              </w:rPr>
            </w:pPr>
            <w:r w:rsidRPr="007425E1">
              <w:rPr>
                <w:rFonts w:eastAsiaTheme="minorHAnsi"/>
              </w:rPr>
              <w:t>I leave unto you,</w:t>
            </w:r>
          </w:p>
          <w:p w:rsidR="00D23F8F" w:rsidRPr="007425E1" w:rsidRDefault="00D23F8F" w:rsidP="00D23F8F">
            <w:pPr>
              <w:pStyle w:val="EngHangEnd"/>
            </w:pPr>
            <w:r w:rsidRPr="007425E1">
              <w:rPr>
                <w:rFonts w:eastAsiaTheme="minorHAnsi"/>
              </w:rPr>
              <w:t>Now and forever."</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Ⲧⲁϩⲓⲣⲏⲛⲏ ⲁ̀ⲛⲟⲕ</w:t>
            </w:r>
          </w:p>
          <w:p w:rsidR="001A05D1" w:rsidRDefault="001A05D1" w:rsidP="008B5AA7">
            <w:pPr>
              <w:pStyle w:val="CopticVersemulti-line"/>
            </w:pPr>
            <w:r w:rsidRPr="001A05D1">
              <w:t>ⲑⲏⲉ̀ⲧⲁⲓϭⲓⲧⲥ ϩⲓⲧⲉⲛ Ⲡⲁⲓⲱⲧ</w:t>
            </w:r>
          </w:p>
          <w:p w:rsidR="001A05D1" w:rsidRDefault="001A05D1" w:rsidP="001A05D1">
            <w:pPr>
              <w:pStyle w:val="CopticVersemulti-line"/>
            </w:pPr>
            <w:r w:rsidRPr="001A05D1">
              <w:t xml:space="preserve">ⲁ̀ⲛⲟⲕ ϯⲭⲱ ⲙ̀ⲙⲟⲥ ⲛⲉⲙⲱⲧⲉⲛ </w:t>
            </w:r>
          </w:p>
          <w:p w:rsidR="00D23F8F" w:rsidRDefault="001A05D1" w:rsidP="001A05D1">
            <w:pPr>
              <w:pStyle w:val="CopticVerse"/>
            </w:pPr>
            <w:r w:rsidRPr="001A05D1">
              <w:t>ϯⲛⲟⲩ ⲛⲉⲙ ϣⲁ ⲉ̀ⲛⲉϩ</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D23F8F" w:rsidRPr="007425E1" w:rsidRDefault="00D23F8F" w:rsidP="00D23F8F">
            <w:pPr>
              <w:pStyle w:val="EngHang"/>
              <w:rPr>
                <w:rFonts w:eastAsiaTheme="minorHAnsi"/>
              </w:rPr>
            </w:pPr>
            <w:r w:rsidRPr="007425E1">
              <w:rPr>
                <w:rFonts w:eastAsiaTheme="minorHAnsi"/>
              </w:rPr>
              <w:t>Flying up high with this hymn,</w:t>
            </w:r>
          </w:p>
          <w:p w:rsidR="00D23F8F" w:rsidRPr="007425E1" w:rsidRDefault="00D23F8F" w:rsidP="00D23F8F">
            <w:pPr>
              <w:pStyle w:val="EngHang"/>
              <w:rPr>
                <w:rFonts w:eastAsiaTheme="minorHAnsi"/>
              </w:rPr>
            </w:pPr>
            <w:r w:rsidRPr="007425E1">
              <w:rPr>
                <w:rFonts w:eastAsiaTheme="minorHAnsi"/>
              </w:rPr>
              <w:t>Remember us before the Lord,</w:t>
            </w:r>
          </w:p>
          <w:p w:rsidR="00D23F8F" w:rsidRPr="007425E1" w:rsidRDefault="00D23F8F" w:rsidP="00D23F8F">
            <w:pPr>
              <w:pStyle w:val="EngHangEnd"/>
            </w:pPr>
            <w:r w:rsidRPr="007425E1">
              <w:rPr>
                <w:rFonts w:eastAsiaTheme="minorHAnsi"/>
              </w:rPr>
              <w:t>That He may forgive us our sins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 xml:space="preserve">Ⲡⲓⲁⲅⲅⲉⲗⲟⲥ ⲛ̀ⲧⲉ </w:t>
            </w:r>
            <w:r w:rsidRPr="001A05D1">
              <w:rPr>
                <w:highlight w:val="yellow"/>
              </w:rPr>
              <w:t>ⲡⲁⲓ ⲉ̀ϩⲟⲟⲩ</w:t>
            </w:r>
          </w:p>
          <w:p w:rsidR="001A05D1" w:rsidRDefault="001A05D1" w:rsidP="008B5AA7">
            <w:pPr>
              <w:pStyle w:val="CopticVersemulti-line"/>
            </w:pPr>
            <w:r w:rsidRPr="001A05D1">
              <w:t>ⲉⲧϩⲏⲗ ⲉ̀ⲡ̀ϭⲓⲥⲓ ⲛⲉⲙ ⲡⲁⲓϩⲩⲙⲛⲟⲥ</w:t>
            </w:r>
          </w:p>
          <w:p w:rsidR="001A05D1" w:rsidRDefault="001A05D1" w:rsidP="008B5AA7">
            <w:pPr>
              <w:pStyle w:val="CopticVersemulti-line"/>
            </w:pPr>
            <w:r w:rsidRPr="001A05D1">
              <w:t>ⲁⲣⲓⲡⲉⲛⲙⲉⲩⲓ̀ ϧⲁⲧ̀ϩⲏ ⲙ̀Ⲡⲟ̅ⲥ̅</w:t>
            </w:r>
          </w:p>
          <w:p w:rsidR="00D23F8F" w:rsidRDefault="001A05D1" w:rsidP="001A05D1">
            <w:pPr>
              <w:pStyle w:val="CopticVerse"/>
            </w:pPr>
            <w:r w:rsidRPr="001A05D1">
              <w:t>ⲛ̀ⲧⲉϥⲭⲁ ⲛⲉⲛⲛⲟⲃⲓ ⲛⲁⲛ ⲉ̀ⲃⲟⲗ</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The sick, O Lord, heal them;</w:t>
            </w:r>
          </w:p>
          <w:p w:rsidR="00D23F8F" w:rsidRPr="007425E1" w:rsidRDefault="00D23F8F" w:rsidP="00D23F8F">
            <w:pPr>
              <w:pStyle w:val="EngHang"/>
              <w:rPr>
                <w:rFonts w:eastAsiaTheme="minorHAnsi"/>
              </w:rPr>
            </w:pPr>
            <w:r w:rsidRPr="007425E1">
              <w:rPr>
                <w:rFonts w:eastAsiaTheme="minorHAnsi"/>
              </w:rPr>
              <w:t>Those who slept, repose them;</w:t>
            </w:r>
          </w:p>
          <w:p w:rsidR="00D23F8F" w:rsidRPr="007425E1" w:rsidRDefault="00D23F8F" w:rsidP="00D23F8F">
            <w:pPr>
              <w:pStyle w:val="EngHang"/>
              <w:rPr>
                <w:rFonts w:eastAsiaTheme="minorHAnsi"/>
              </w:rPr>
            </w:pPr>
            <w:r w:rsidRPr="007425E1">
              <w:rPr>
                <w:rFonts w:eastAsiaTheme="minorHAnsi"/>
              </w:rPr>
              <w:t>And all our brethren in distress,</w:t>
            </w:r>
          </w:p>
          <w:p w:rsidR="00D23F8F" w:rsidRPr="007425E1" w:rsidRDefault="00D23F8F" w:rsidP="00D23F8F">
            <w:pPr>
              <w:pStyle w:val="EngHangEnd"/>
            </w:pPr>
            <w:r w:rsidRPr="007425E1">
              <w:rPr>
                <w:rFonts w:eastAsiaTheme="minorHAnsi"/>
              </w:rPr>
              <w:t>Help us, O Lord, and all of them.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 xml:space="preserve">Ⲛⲏⲉⲧϣⲱⲛⲓ ⲙⲁⲧⲁⲗϭⲱⲟⲩ </w:t>
            </w:r>
          </w:p>
          <w:p w:rsidR="001A05D1" w:rsidRDefault="001A05D1" w:rsidP="008B5AA7">
            <w:pPr>
              <w:pStyle w:val="CopticVersemulti-line"/>
            </w:pPr>
            <w:r w:rsidRPr="001A05D1">
              <w:t xml:space="preserve">ⲛⲏⲉ̀ⲧⲁⲩⲉⲛⲕⲟⲧ Ⲡⲟ̅ⲥ̅ ⲙⲁⲙ̀ⲧⲟⲛ ⲛⲱⲟⲩ </w:t>
            </w:r>
          </w:p>
          <w:p w:rsidR="001A05D1" w:rsidRDefault="001A05D1" w:rsidP="008B5AA7">
            <w:pPr>
              <w:pStyle w:val="CopticVersemulti-line"/>
            </w:pPr>
            <w:r w:rsidRPr="001A05D1">
              <w:t xml:space="preserve">ⲛⲉⲛⲥ̀ⲛⲏⲟⲩ ⲉⲧⲭⲏ ϧⲉⲛ ϩⲟϫϩⲉϫ ⲛⲓⲃⲉⲛ </w:t>
            </w:r>
          </w:p>
          <w:p w:rsidR="00D23F8F" w:rsidRDefault="001A05D1" w:rsidP="001A05D1">
            <w:pPr>
              <w:pStyle w:val="CopticVerse"/>
            </w:pPr>
            <w:r w:rsidRPr="001A05D1">
              <w:t>Ⲡⲁⲟ̅ⲥ̅ ⲁ̀ⲣⲓⲃⲟⲑⲓⲛ ⲉ̀ⲣⲟⲛ ⲛⲉⲙⲱⲟⲩ</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May God bless us;</w:t>
            </w:r>
          </w:p>
          <w:p w:rsidR="00D23F8F" w:rsidRPr="007425E1" w:rsidRDefault="00D23F8F" w:rsidP="00D23F8F">
            <w:pPr>
              <w:pStyle w:val="EngHang"/>
              <w:rPr>
                <w:rFonts w:eastAsiaTheme="minorHAnsi"/>
              </w:rPr>
            </w:pPr>
            <w:r w:rsidRPr="007425E1">
              <w:rPr>
                <w:rFonts w:eastAsiaTheme="minorHAnsi"/>
              </w:rPr>
              <w:t>And let us bless His Holy Name;</w:t>
            </w:r>
          </w:p>
          <w:p w:rsidR="00D23F8F" w:rsidRPr="007425E1" w:rsidRDefault="00D23F8F" w:rsidP="00D23F8F">
            <w:pPr>
              <w:pStyle w:val="EngHang"/>
              <w:rPr>
                <w:rFonts w:eastAsiaTheme="minorHAnsi"/>
              </w:rPr>
            </w:pPr>
            <w:r w:rsidRPr="007425E1">
              <w:rPr>
                <w:rFonts w:eastAsiaTheme="minorHAnsi"/>
              </w:rPr>
              <w:t>And may His praise be</w:t>
            </w:r>
          </w:p>
          <w:p w:rsidR="00D23F8F" w:rsidRPr="007425E1" w:rsidRDefault="00D23F8F" w:rsidP="00D23F8F">
            <w:pPr>
              <w:pStyle w:val="EngHangEnd"/>
            </w:pPr>
            <w:r w:rsidRPr="007425E1">
              <w:rPr>
                <w:rFonts w:eastAsiaTheme="minorHAnsi"/>
              </w:rPr>
              <w:t>Always on our lips.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Ⲉϥⲉ̀ⲥ̀ⲙⲟⲩ ⲉ̀ⲣⲟⲛ ⲛ̀ϫⲉ Ⲫϯ</w:t>
            </w:r>
          </w:p>
          <w:p w:rsidR="001A05D1" w:rsidRDefault="001A05D1" w:rsidP="008B5AA7">
            <w:pPr>
              <w:pStyle w:val="CopticVersemulti-line"/>
            </w:pPr>
            <w:r w:rsidRPr="001A05D1">
              <w:t>ⲧⲉⲛⲛⲁ̀ⲥⲙⲟⲩ ⲉ̀ⲡⲉϥⲣⲁⲛ ⲉ̅ⲑ̅ⲩ</w:t>
            </w:r>
          </w:p>
          <w:p w:rsidR="001A05D1" w:rsidRDefault="001A05D1" w:rsidP="008B5AA7">
            <w:pPr>
              <w:pStyle w:val="CopticVersemulti-line"/>
            </w:pPr>
            <w:r w:rsidRPr="001A05D1">
              <w:t>ⲛ̀ⲥⲏⲟⲩ ⲛⲓⲃⲉⲛ ⲉ̀ⲣⲉ ⲡⲉϥⲥ̀ⲙⲟⲩ</w:t>
            </w:r>
          </w:p>
          <w:p w:rsidR="00D23F8F" w:rsidRDefault="001A05D1" w:rsidP="001A05D1">
            <w:pPr>
              <w:pStyle w:val="CopticVerse"/>
            </w:pPr>
            <w:r w:rsidRPr="001A05D1">
              <w:t>ⲛⲁϣⲱⲡⲓ ⲉϥⲙⲏⲛ ⲉ̀ⲃⲟⲗ ϧⲉⲛ ⲣⲱⲛ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Blessed be the Father and the Son,</w:t>
            </w:r>
          </w:p>
          <w:p w:rsidR="00D23F8F" w:rsidRPr="007425E1" w:rsidRDefault="00D23F8F" w:rsidP="00D23F8F">
            <w:pPr>
              <w:pStyle w:val="EngHang"/>
              <w:rPr>
                <w:rFonts w:eastAsiaTheme="minorHAnsi"/>
              </w:rPr>
            </w:pPr>
            <w:r w:rsidRPr="007425E1">
              <w:rPr>
                <w:rFonts w:eastAsiaTheme="minorHAnsi"/>
              </w:rPr>
              <w:t>And the Holy Spirit,</w:t>
            </w:r>
          </w:p>
          <w:p w:rsidR="00D23F8F" w:rsidRPr="007425E1" w:rsidRDefault="00D23F8F" w:rsidP="00D23F8F">
            <w:pPr>
              <w:pStyle w:val="EngHang"/>
              <w:rPr>
                <w:rFonts w:eastAsiaTheme="minorHAnsi"/>
              </w:rPr>
            </w:pPr>
            <w:r w:rsidRPr="007425E1">
              <w:rPr>
                <w:rFonts w:eastAsiaTheme="minorHAnsi"/>
              </w:rPr>
              <w:t>The perfect Trinity:</w:t>
            </w:r>
          </w:p>
          <w:p w:rsidR="00D23F8F" w:rsidRPr="007425E1" w:rsidRDefault="00D23F8F" w:rsidP="00D23F8F">
            <w:pPr>
              <w:pStyle w:val="EngHangEnd"/>
            </w:pPr>
            <w:r w:rsidRPr="007425E1">
              <w:rPr>
                <w:rFonts w:eastAsiaTheme="minorHAnsi"/>
              </w:rPr>
              <w:t>We worship Him and glorify Him.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Ϫⲉ ϥ̀ⲥ̀ⲙⲁⲣⲱⲟⲩⲧ ⲛ̀ϫⲉ Ⲫ̀ⲓⲱⲧ ⲛⲉⲙ ̀Ⲡϣⲏⲣⲓ</w:t>
            </w:r>
          </w:p>
          <w:p w:rsidR="001A05D1" w:rsidRDefault="001A05D1" w:rsidP="008B5AA7">
            <w:pPr>
              <w:pStyle w:val="CopticVersemulti-line"/>
            </w:pPr>
            <w:r w:rsidRPr="001A05D1">
              <w:t>ⲛⲉⲙ Ⲡⲓⲡ̀ⲛⲉⲩⲙⲁ ⲉ̀ⲑⲟⲩⲁⲃ</w:t>
            </w:r>
          </w:p>
          <w:p w:rsidR="001A05D1" w:rsidRDefault="001A05D1" w:rsidP="008B5AA7">
            <w:pPr>
              <w:pStyle w:val="CopticVersemulti-line"/>
            </w:pPr>
            <w:r w:rsidRPr="001A05D1">
              <w:t>Ϯⲧ̀ⲣⲓⲁⲥ ⲉⲧϫⲏⲕ ⲉ̀ⲃⲟⲗ</w:t>
            </w:r>
          </w:p>
          <w:p w:rsidR="00D23F8F" w:rsidRDefault="001A05D1" w:rsidP="001A05D1">
            <w:pPr>
              <w:pStyle w:val="CopticVerse"/>
            </w:pPr>
            <w:r w:rsidRPr="001A05D1">
              <w:t>ⲧⲉⲛⲟⲩⲱϣⲧ ⲙ̀ⲙⲟⲥ ⲧⲉⲛϯⲱ̀ⲟⲩ ⲛⲁⲥ</w:t>
            </w:r>
          </w:p>
        </w:tc>
      </w:tr>
    </w:tbl>
    <w:p w:rsidR="00D23F8F" w:rsidRDefault="00D23F8F" w:rsidP="00D23F8F">
      <w:r>
        <w:lastRenderedPageBreak/>
        <w:t xml:space="preserve">Continue to the Creed on page </w:t>
      </w:r>
      <w:r w:rsidR="000C2C94">
        <w:fldChar w:fldCharType="begin"/>
      </w:r>
      <w:r w:rsidR="00F865A1">
        <w:instrText xml:space="preserve"> PAGEREF _Ref299212181 \h </w:instrText>
      </w:r>
      <w:r w:rsidR="000C2C94">
        <w:fldChar w:fldCharType="separate"/>
      </w:r>
      <w:r w:rsidR="003032D8">
        <w:rPr>
          <w:noProof/>
        </w:rPr>
        <w:t>89</w:t>
      </w:r>
      <w:r w:rsidR="000C2C94">
        <w:fldChar w:fldCharType="end"/>
      </w:r>
      <w:r>
        <w:t>.</w:t>
      </w:r>
    </w:p>
    <w:p w:rsidR="00D23F8F" w:rsidRDefault="00D23F8F" w:rsidP="00D23F8F">
      <w:pPr>
        <w:pStyle w:val="Heading2"/>
      </w:pPr>
      <w:bookmarkStart w:id="412" w:name="_Toc298681355"/>
      <w:bookmarkStart w:id="413" w:name="_Toc308441885"/>
      <w:bookmarkStart w:id="414" w:name="_Toc308441945"/>
      <w:r>
        <w:lastRenderedPageBreak/>
        <w:t>The Doxology of Prime</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415" w:name="_Toc298681356"/>
      <w:bookmarkStart w:id="416" w:name="_Toc308441946"/>
      <w:r>
        <w:t>The Conclusion of the Adam Theotokia</w:t>
      </w:r>
      <w:bookmarkEnd w:id="415"/>
      <w:bookmarkEnd w:id="4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B268A8" w:rsidRDefault="00B268A8" w:rsidP="00B268A8">
      <w:pPr>
        <w:pStyle w:val="Heading2"/>
        <w:pageBreakBefore w:val="0"/>
        <w:rPr>
          <w:rFonts w:eastAsiaTheme="minorHAnsi" w:cstheme="minorBidi"/>
          <w:b w:val="0"/>
          <w:bCs w:val="0"/>
          <w:sz w:val="22"/>
          <w:szCs w:val="22"/>
        </w:rPr>
      </w:pPr>
      <w:bookmarkStart w:id="417" w:name="_Toc298681357"/>
      <w:bookmarkStart w:id="418" w:name="_Ref299211976"/>
      <w:bookmarkStart w:id="419" w:name="_Toc308441886"/>
      <w:bookmarkStart w:id="420" w:name="_Toc308441947"/>
      <w:r>
        <w:rPr>
          <w:b w:val="0"/>
        </w:rPr>
        <w:lastRenderedPageBreak/>
        <w:t>Seasonal Doxologies</w:t>
      </w:r>
      <w:bookmarkEnd w:id="417"/>
      <w:bookmarkEnd w:id="418"/>
      <w:bookmarkEnd w:id="419"/>
      <w:bookmarkEnd w:id="420"/>
    </w:p>
    <w:p w:rsidR="00B268A8" w:rsidRDefault="00012B38" w:rsidP="00B268A8">
      <w:pPr>
        <w:pStyle w:val="Heading3"/>
      </w:pPr>
      <w:bookmarkStart w:id="421" w:name="_Toc308441948"/>
      <w:r>
        <w:t>The Coptic New Year</w:t>
      </w:r>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Praise ye the Lord with a new praise,</w:t>
            </w:r>
          </w:p>
          <w:p w:rsidR="00012B38" w:rsidRDefault="00012B38" w:rsidP="00012B38">
            <w:pPr>
              <w:pStyle w:val="EngHang"/>
            </w:pPr>
            <w:r>
              <w:t>All people who love Christ our God,</w:t>
            </w:r>
          </w:p>
          <w:p w:rsidR="00012B38" w:rsidRDefault="00012B38" w:rsidP="00012B38">
            <w:pPr>
              <w:pStyle w:val="EngHang"/>
            </w:pPr>
            <w:r>
              <w:t>For He has visited us with His salvation,</w:t>
            </w:r>
          </w:p>
          <w:p w:rsidR="00012B38" w:rsidRDefault="00012B38" w:rsidP="00012B38">
            <w:pPr>
              <w:pStyle w:val="EngHangEnd"/>
            </w:pPr>
            <w:r>
              <w:t>As a Good One and a Lover of mankind.</w:t>
            </w:r>
          </w:p>
        </w:tc>
        <w:tc>
          <w:tcPr>
            <w:tcW w:w="288" w:type="dxa"/>
          </w:tcPr>
          <w:p w:rsidR="00012B38" w:rsidRDefault="00012B38" w:rsidP="00012B38">
            <w:pPr>
              <w:pStyle w:val="CopticCross"/>
            </w:pPr>
          </w:p>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We ascribe praise unto Thee,</w:t>
            </w:r>
          </w:p>
          <w:p w:rsidR="00012B38" w:rsidRDefault="00012B38" w:rsidP="00012B38">
            <w:pPr>
              <w:pStyle w:val="EngHang"/>
            </w:pPr>
            <w:r>
              <w:t>With the voices of glorification.</w:t>
            </w:r>
          </w:p>
          <w:p w:rsidR="00012B38" w:rsidRDefault="00012B38" w:rsidP="00012B38">
            <w:pPr>
              <w:pStyle w:val="EngHang"/>
            </w:pPr>
            <w:r>
              <w:t>O our Good Saviour,</w:t>
            </w:r>
          </w:p>
          <w:p w:rsidR="00012B38" w:rsidRDefault="00012B38" w:rsidP="00012B38">
            <w:pPr>
              <w:pStyle w:val="EngHangEnd"/>
            </w:pPr>
            <w:r>
              <w:t>Confirm us unto the end.</w:t>
            </w:r>
          </w:p>
        </w:tc>
        <w:tc>
          <w:tcPr>
            <w:tcW w:w="288" w:type="dxa"/>
          </w:tcPr>
          <w:p w:rsidR="00012B38" w:rsidRDefault="00012B38" w:rsidP="00012B38">
            <w:pPr>
              <w:pStyle w:val="CopticCross"/>
            </w:pPr>
          </w:p>
        </w:tc>
        <w:tc>
          <w:tcPr>
            <w:tcW w:w="288" w:type="dxa"/>
          </w:tcPr>
          <w:p w:rsidR="00012B38" w:rsidRDefault="00012B38" w:rsidP="00012B38">
            <w:pPr>
              <w:pStyle w:val="CopticCross"/>
            </w:pPr>
            <w:r w:rsidRPr="00FB5ACB">
              <w:t>¿</w:t>
            </w: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Grant us, O Lord, Thy peace,</w:t>
            </w:r>
          </w:p>
          <w:p w:rsidR="00012B38" w:rsidRDefault="00012B38" w:rsidP="00012B38">
            <w:pPr>
              <w:pStyle w:val="EngHang"/>
            </w:pPr>
            <w:r>
              <w:t>And save us from the hands of our enemies.</w:t>
            </w:r>
          </w:p>
          <w:p w:rsidR="00012B38" w:rsidRDefault="00012B38" w:rsidP="00012B38">
            <w:pPr>
              <w:pStyle w:val="EngHang"/>
            </w:pPr>
            <w:r>
              <w:t>Humiliate their counsel,</w:t>
            </w:r>
          </w:p>
          <w:p w:rsidR="00012B38" w:rsidRDefault="00012B38" w:rsidP="00012B38">
            <w:pPr>
              <w:pStyle w:val="EngHangEnd"/>
            </w:pPr>
            <w:r>
              <w:t>And heal our sickness.</w:t>
            </w:r>
          </w:p>
        </w:tc>
        <w:tc>
          <w:tcPr>
            <w:tcW w:w="288" w:type="dxa"/>
          </w:tcPr>
          <w:p w:rsidR="00012B38" w:rsidRDefault="00012B38" w:rsidP="00012B38">
            <w:pPr>
              <w:pStyle w:val="CopticCross"/>
            </w:pPr>
          </w:p>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Bless the crown of the year</w:t>
            </w:r>
          </w:p>
          <w:p w:rsidR="00012B38" w:rsidRDefault="00012B38" w:rsidP="00012B38">
            <w:pPr>
              <w:pStyle w:val="EngHang"/>
            </w:pPr>
            <w:r>
              <w:t>With Thy Goodness, O Lord:</w:t>
            </w:r>
          </w:p>
          <w:p w:rsidR="00012B38" w:rsidRDefault="00012B38" w:rsidP="00012B38">
            <w:pPr>
              <w:pStyle w:val="EngHang"/>
            </w:pPr>
            <w:r>
              <w:t>The rivers and the springs,</w:t>
            </w:r>
          </w:p>
          <w:p w:rsidR="00012B38" w:rsidRDefault="00012B38" w:rsidP="00012B38">
            <w:pPr>
              <w:pStyle w:val="EngHangEnd"/>
            </w:pPr>
            <w:r>
              <w:t>And the seeds and the fruits.</w:t>
            </w:r>
          </w:p>
        </w:tc>
        <w:tc>
          <w:tcPr>
            <w:tcW w:w="288" w:type="dxa"/>
          </w:tcPr>
          <w:p w:rsidR="00012B38" w:rsidRDefault="00012B38" w:rsidP="00012B38">
            <w:pPr>
              <w:pStyle w:val="CopticCross"/>
            </w:pPr>
          </w:p>
        </w:tc>
        <w:tc>
          <w:tcPr>
            <w:tcW w:w="288" w:type="dxa"/>
          </w:tcPr>
          <w:p w:rsidR="00012B38" w:rsidRDefault="00012B38" w:rsidP="00012B38">
            <w:pPr>
              <w:pStyle w:val="CopticCross"/>
            </w:pPr>
            <w:r w:rsidRPr="00FB5ACB">
              <w:t>¿</w:t>
            </w: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Bless us in our work</w:t>
            </w:r>
          </w:p>
          <w:p w:rsidR="00012B38" w:rsidRDefault="00012B38" w:rsidP="00012B38">
            <w:pPr>
              <w:pStyle w:val="EngHang"/>
            </w:pPr>
            <w:r>
              <w:t>With Thine heavenly blessings,</w:t>
            </w:r>
          </w:p>
          <w:p w:rsidR="00012B38" w:rsidRDefault="00012B38" w:rsidP="00012B38">
            <w:pPr>
              <w:pStyle w:val="EngHang"/>
            </w:pPr>
            <w:r>
              <w:t>And send us from on high</w:t>
            </w:r>
          </w:p>
          <w:p w:rsidR="00012B38" w:rsidRDefault="00012B38" w:rsidP="00012B38">
            <w:pPr>
              <w:pStyle w:val="EngHangEnd"/>
            </w:pPr>
            <w:r>
              <w:t>Thy Grace and Thy Goodness.</w:t>
            </w:r>
          </w:p>
        </w:tc>
        <w:tc>
          <w:tcPr>
            <w:tcW w:w="288" w:type="dxa"/>
          </w:tcPr>
          <w:p w:rsidR="00012B38" w:rsidRDefault="00012B38" w:rsidP="00012B38">
            <w:pPr>
              <w:pStyle w:val="CopticCross"/>
            </w:pPr>
          </w:p>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The afflicted, save them.</w:t>
            </w:r>
          </w:p>
          <w:p w:rsidR="00012B38" w:rsidRDefault="00012B38" w:rsidP="00012B38">
            <w:pPr>
              <w:pStyle w:val="EngHang"/>
            </w:pPr>
            <w:r>
              <w:t>The travellers, return them.</w:t>
            </w:r>
          </w:p>
          <w:p w:rsidR="00012B38" w:rsidRDefault="00012B38" w:rsidP="00012B38">
            <w:pPr>
              <w:pStyle w:val="EngHang"/>
            </w:pPr>
            <w:r>
              <w:t>The bound, unbind them.</w:t>
            </w:r>
          </w:p>
          <w:p w:rsidR="00012B38" w:rsidRDefault="00012B38" w:rsidP="00012B38">
            <w:pPr>
              <w:pStyle w:val="EngHangEnd"/>
            </w:pPr>
            <w:r>
              <w:t>Those who slept, repose them.</w:t>
            </w:r>
          </w:p>
        </w:tc>
        <w:tc>
          <w:tcPr>
            <w:tcW w:w="288" w:type="dxa"/>
          </w:tcPr>
          <w:p w:rsidR="00012B38" w:rsidRDefault="00012B38" w:rsidP="00012B38">
            <w:pPr>
              <w:pStyle w:val="CopticCross"/>
            </w:pPr>
          </w:p>
        </w:tc>
        <w:tc>
          <w:tcPr>
            <w:tcW w:w="288" w:type="dxa"/>
          </w:tcPr>
          <w:p w:rsidR="00012B38" w:rsidRDefault="00012B38" w:rsidP="00012B38">
            <w:pPr>
              <w:pStyle w:val="CopticCross"/>
            </w:pPr>
            <w:r w:rsidRPr="00FB5ACB">
              <w:t>¿</w:t>
            </w: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Take away Thy wrath from us,</w:t>
            </w:r>
          </w:p>
          <w:p w:rsidR="00012B38" w:rsidRDefault="00012B38" w:rsidP="00012B38">
            <w:pPr>
              <w:pStyle w:val="EngHang"/>
            </w:pPr>
            <w:r>
              <w:t>And deliver us from famine</w:t>
            </w:r>
          </w:p>
          <w:p w:rsidR="00012B38" w:rsidRDefault="00012B38" w:rsidP="00012B38">
            <w:pPr>
              <w:pStyle w:val="EngHang"/>
            </w:pPr>
            <w:r>
              <w:t>And from the wiles of the demons,</w:t>
            </w:r>
          </w:p>
          <w:p w:rsidR="00012B38" w:rsidRDefault="00012B38" w:rsidP="00012B38">
            <w:pPr>
              <w:pStyle w:val="EngHangEnd"/>
            </w:pPr>
            <w:r>
              <w:t>O Giver of good things.</w:t>
            </w:r>
          </w:p>
        </w:tc>
        <w:tc>
          <w:tcPr>
            <w:tcW w:w="288" w:type="dxa"/>
          </w:tcPr>
          <w:p w:rsidR="00012B38" w:rsidRDefault="00012B38" w:rsidP="00012B38">
            <w:pPr>
              <w:pStyle w:val="CopticCross"/>
            </w:pPr>
          </w:p>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We praise Him and glorify Him,</w:t>
            </w:r>
          </w:p>
          <w:p w:rsidR="00012B38" w:rsidRDefault="00012B38" w:rsidP="00012B38">
            <w:pPr>
              <w:pStyle w:val="EngHang"/>
            </w:pPr>
            <w:r>
              <w:t>And exalt Him above all,</w:t>
            </w:r>
          </w:p>
          <w:p w:rsidR="00012B38" w:rsidRDefault="00012B38" w:rsidP="00012B38">
            <w:pPr>
              <w:pStyle w:val="EngHang"/>
            </w:pPr>
            <w:r>
              <w:t>As a Good One and a Lover of mankind.</w:t>
            </w:r>
          </w:p>
          <w:p w:rsidR="00012B38" w:rsidRDefault="00012B38" w:rsidP="00012B38">
            <w:pPr>
              <w:pStyle w:val="EngHangEnd"/>
            </w:pPr>
            <w:r>
              <w:t>Have mercy on us according to Thy great mercy.</w:t>
            </w:r>
          </w:p>
        </w:tc>
        <w:tc>
          <w:tcPr>
            <w:tcW w:w="288" w:type="dxa"/>
          </w:tcPr>
          <w:p w:rsidR="00012B38" w:rsidRDefault="00012B38" w:rsidP="00012B38">
            <w:pPr>
              <w:pStyle w:val="CopticCross"/>
            </w:pPr>
            <w:r w:rsidRPr="00FB5ACB">
              <w:t>¿</w:t>
            </w:r>
          </w:p>
        </w:tc>
        <w:tc>
          <w:tcPr>
            <w:tcW w:w="288" w:type="dxa"/>
          </w:tcPr>
          <w:p w:rsidR="00012B38" w:rsidRDefault="00012B38" w:rsidP="00012B38">
            <w:pPr>
              <w:pStyle w:val="CopticCross"/>
            </w:pPr>
          </w:p>
        </w:tc>
        <w:tc>
          <w:tcPr>
            <w:tcW w:w="3960" w:type="dxa"/>
          </w:tcPr>
          <w:p w:rsidR="00012B38" w:rsidRDefault="00012B38" w:rsidP="00012B38"/>
        </w:tc>
      </w:tr>
    </w:tbl>
    <w:p w:rsidR="00B268A8" w:rsidRDefault="00012B38" w:rsidP="00012B38">
      <w:pPr>
        <w:pStyle w:val="Heading3"/>
      </w:pPr>
      <w:bookmarkStart w:id="422" w:name="_Toc308441949"/>
      <w:r>
        <w:t>The Feasts of the Cross</w:t>
      </w:r>
      <w:bookmarkEnd w:id="4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We, all the children</w:t>
            </w:r>
          </w:p>
          <w:p w:rsidR="00012B38" w:rsidRDefault="00012B38" w:rsidP="00012B38">
            <w:pPr>
              <w:pStyle w:val="EngHang"/>
            </w:pPr>
            <w:r>
              <w:t>Of the Orthodox people,</w:t>
            </w:r>
          </w:p>
          <w:p w:rsidR="00012B38" w:rsidRDefault="00012B38" w:rsidP="00012B38">
            <w:pPr>
              <w:pStyle w:val="EngHang"/>
            </w:pPr>
            <w:r>
              <w:t>Bow down before the Cross</w:t>
            </w:r>
          </w:p>
          <w:p w:rsidR="00012B38" w:rsidRDefault="00012B38" w:rsidP="00F849AD">
            <w:pPr>
              <w:pStyle w:val="EngHangEnd"/>
            </w:pPr>
            <w:r>
              <w:t>Of my Lord Jesus Christ.</w:t>
            </w:r>
          </w:p>
        </w:tc>
        <w:tc>
          <w:tcPr>
            <w:tcW w:w="288" w:type="dxa"/>
          </w:tcPr>
          <w:p w:rsidR="00012B38" w:rsidRDefault="00012B38" w:rsidP="00012B38"/>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Paul the Apostle declares</w:t>
            </w:r>
          </w:p>
          <w:p w:rsidR="00012B38" w:rsidRDefault="00012B38" w:rsidP="00012B38">
            <w:pPr>
              <w:pStyle w:val="EngHang"/>
            </w:pPr>
            <w:r>
              <w:t>The honour of the Cross, saying,</w:t>
            </w:r>
          </w:p>
          <w:p w:rsidR="00012B38" w:rsidRDefault="00012B38" w:rsidP="00012B38">
            <w:pPr>
              <w:pStyle w:val="EngHang"/>
            </w:pPr>
            <w:r>
              <w:t>“No boast have we, save</w:t>
            </w:r>
          </w:p>
          <w:p w:rsidR="00012B38" w:rsidRDefault="00012B38" w:rsidP="00F849AD">
            <w:pPr>
              <w:pStyle w:val="EngHangEnd"/>
            </w:pPr>
            <w:r>
              <w:t>In the Cross of Jesus Christ.”</w:t>
            </w:r>
          </w:p>
        </w:tc>
        <w:tc>
          <w:tcPr>
            <w:tcW w:w="288" w:type="dxa"/>
          </w:tcPr>
          <w:p w:rsidR="00012B38" w:rsidRDefault="00012B38" w:rsidP="00012B38"/>
        </w:tc>
        <w:tc>
          <w:tcPr>
            <w:tcW w:w="288" w:type="dxa"/>
          </w:tcPr>
          <w:p w:rsidR="00012B38" w:rsidRDefault="00012B38" w:rsidP="00012B38">
            <w:pPr>
              <w:pStyle w:val="CopticCross"/>
            </w:pPr>
            <w:r w:rsidRPr="00FB5ACB">
              <w:t>¿</w:t>
            </w: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Hail to you, O Cross,</w:t>
            </w:r>
          </w:p>
          <w:p w:rsidR="00012B38" w:rsidRDefault="00012B38" w:rsidP="00012B38">
            <w:pPr>
              <w:pStyle w:val="EngHang"/>
            </w:pPr>
            <w:r>
              <w:t>The comfort of the faithful,</w:t>
            </w:r>
          </w:p>
          <w:p w:rsidR="00012B38" w:rsidRDefault="00012B38" w:rsidP="00012B38">
            <w:pPr>
              <w:pStyle w:val="EngHang"/>
            </w:pPr>
            <w:r>
              <w:t>And the firmness of the martyrs</w:t>
            </w:r>
          </w:p>
          <w:p w:rsidR="00012B38" w:rsidRDefault="00012B38" w:rsidP="00F849AD">
            <w:pPr>
              <w:pStyle w:val="EngHangEnd"/>
            </w:pPr>
            <w:r>
              <w:t>Who fulfilled their afflictions.</w:t>
            </w:r>
          </w:p>
        </w:tc>
        <w:tc>
          <w:tcPr>
            <w:tcW w:w="288" w:type="dxa"/>
          </w:tcPr>
          <w:p w:rsidR="00012B38" w:rsidRDefault="00012B38" w:rsidP="00012B38"/>
        </w:tc>
        <w:tc>
          <w:tcPr>
            <w:tcW w:w="288" w:type="dxa"/>
          </w:tcPr>
          <w:p w:rsidR="00012B38" w:rsidRDefault="00012B38" w:rsidP="00012B38">
            <w:pPr>
              <w:pStyle w:val="CopticCross"/>
            </w:pP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r w:rsidRPr="00FB5ACB">
              <w:t>¿</w:t>
            </w:r>
          </w:p>
        </w:tc>
        <w:tc>
          <w:tcPr>
            <w:tcW w:w="3960" w:type="dxa"/>
          </w:tcPr>
          <w:p w:rsidR="00012B38" w:rsidRDefault="00012B38" w:rsidP="00012B38">
            <w:pPr>
              <w:pStyle w:val="EngHang"/>
            </w:pPr>
            <w:r>
              <w:t>Blessed be Christ our God,</w:t>
            </w:r>
          </w:p>
          <w:p w:rsidR="00012B38" w:rsidRDefault="00012B38" w:rsidP="00012B38">
            <w:pPr>
              <w:pStyle w:val="EngHang"/>
            </w:pPr>
            <w:r>
              <w:t>And His Life Giving Cross,</w:t>
            </w:r>
          </w:p>
          <w:p w:rsidR="00012B38" w:rsidRDefault="00012B38" w:rsidP="00012B38">
            <w:pPr>
              <w:pStyle w:val="EngHang"/>
            </w:pPr>
            <w:r>
              <w:t>Upon which He was crucified,</w:t>
            </w:r>
          </w:p>
          <w:p w:rsidR="00012B38" w:rsidRDefault="00012B38" w:rsidP="00012B38">
            <w:pPr>
              <w:pStyle w:val="EngHang"/>
            </w:pPr>
            <w:r>
              <w:t>Even to save us from our sins.</w:t>
            </w:r>
          </w:p>
        </w:tc>
        <w:tc>
          <w:tcPr>
            <w:tcW w:w="288" w:type="dxa"/>
          </w:tcPr>
          <w:p w:rsidR="00012B38" w:rsidRDefault="00012B38" w:rsidP="00012B38"/>
        </w:tc>
        <w:tc>
          <w:tcPr>
            <w:tcW w:w="288" w:type="dxa"/>
          </w:tcPr>
          <w:p w:rsidR="00012B38" w:rsidRDefault="00012B38" w:rsidP="00012B38">
            <w:pPr>
              <w:pStyle w:val="CopticCross"/>
            </w:pPr>
            <w:r w:rsidRPr="00FB5ACB">
              <w:t>¿</w:t>
            </w:r>
          </w:p>
        </w:tc>
        <w:tc>
          <w:tcPr>
            <w:tcW w:w="3960" w:type="dxa"/>
          </w:tcPr>
          <w:p w:rsidR="00012B38" w:rsidRDefault="00012B38" w:rsidP="00012B38"/>
        </w:tc>
      </w:tr>
      <w:tr w:rsidR="00012B38" w:rsidTr="00012B38">
        <w:trPr>
          <w:cantSplit/>
          <w:jc w:val="center"/>
        </w:trPr>
        <w:tc>
          <w:tcPr>
            <w:tcW w:w="288" w:type="dxa"/>
          </w:tcPr>
          <w:p w:rsidR="00012B38" w:rsidRDefault="00012B38" w:rsidP="00012B38">
            <w:pPr>
              <w:pStyle w:val="CopticCross"/>
            </w:pPr>
          </w:p>
        </w:tc>
        <w:tc>
          <w:tcPr>
            <w:tcW w:w="3960" w:type="dxa"/>
          </w:tcPr>
          <w:p w:rsidR="00012B38" w:rsidRDefault="00012B38" w:rsidP="00012B38">
            <w:pPr>
              <w:pStyle w:val="EngHang"/>
            </w:pPr>
            <w:r>
              <w:t>We praise Him and glorify Him,</w:t>
            </w:r>
          </w:p>
          <w:p w:rsidR="00012B38" w:rsidRDefault="00012B38" w:rsidP="00012B38">
            <w:pPr>
              <w:pStyle w:val="EngHang"/>
            </w:pPr>
            <w:r>
              <w:t>And exalt Him above all,</w:t>
            </w:r>
          </w:p>
          <w:p w:rsidR="00012B38" w:rsidRDefault="00012B38" w:rsidP="00012B38">
            <w:pPr>
              <w:pStyle w:val="EngHang"/>
            </w:pPr>
            <w:r>
              <w:t>As a Good One and a Lover of mankind.</w:t>
            </w:r>
          </w:p>
          <w:p w:rsidR="00012B38" w:rsidRDefault="00012B38" w:rsidP="00F849AD">
            <w:pPr>
              <w:pStyle w:val="EngHangEnd"/>
            </w:pPr>
            <w:r>
              <w:t>Have mercy on us according to Thy great mercy.</w:t>
            </w:r>
          </w:p>
        </w:tc>
        <w:tc>
          <w:tcPr>
            <w:tcW w:w="288" w:type="dxa"/>
          </w:tcPr>
          <w:p w:rsidR="00012B38" w:rsidRDefault="00012B38" w:rsidP="00012B38"/>
        </w:tc>
        <w:tc>
          <w:tcPr>
            <w:tcW w:w="288" w:type="dxa"/>
          </w:tcPr>
          <w:p w:rsidR="00012B38" w:rsidRDefault="00012B38" w:rsidP="00012B38">
            <w:pPr>
              <w:pStyle w:val="CopticCross"/>
            </w:pPr>
          </w:p>
        </w:tc>
        <w:tc>
          <w:tcPr>
            <w:tcW w:w="3960" w:type="dxa"/>
          </w:tcPr>
          <w:p w:rsidR="00012B38" w:rsidRDefault="00012B38" w:rsidP="00012B38"/>
        </w:tc>
      </w:tr>
    </w:tbl>
    <w:p w:rsidR="00012B38" w:rsidRDefault="00F849AD" w:rsidP="00F849AD">
      <w:pPr>
        <w:pStyle w:val="Heading3"/>
      </w:pPr>
      <w:bookmarkStart w:id="423" w:name="_Toc308441950"/>
      <w:r>
        <w:t>The Doxology for the Virgin during the Month of Koiak</w:t>
      </w:r>
      <w:bookmarkEnd w:id="4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The adornment of Virgin Mary,</w:t>
            </w:r>
          </w:p>
          <w:p w:rsidR="00F849AD" w:rsidRDefault="00F849AD" w:rsidP="00F849AD">
            <w:pPr>
              <w:pStyle w:val="EngHang"/>
            </w:pPr>
            <w:r>
              <w:t>The daughter of King David,</w:t>
            </w:r>
          </w:p>
          <w:p w:rsidR="00F849AD" w:rsidRDefault="00F849AD" w:rsidP="00F849AD">
            <w:pPr>
              <w:pStyle w:val="EngHang"/>
            </w:pPr>
            <w:r>
              <w:t>At the right hand of Jesus Christ,</w:t>
            </w:r>
          </w:p>
          <w:p w:rsidR="00F849AD" w:rsidRDefault="00F849AD" w:rsidP="00F849AD">
            <w:pPr>
              <w:pStyle w:val="EngHangEnd"/>
            </w:pPr>
            <w:r>
              <w:t>The Beloved Son of God.</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As David the king and psalmist</w:t>
            </w:r>
          </w:p>
          <w:p w:rsidR="00F849AD" w:rsidRDefault="00F849AD" w:rsidP="00F849AD">
            <w:pPr>
              <w:pStyle w:val="EngHang"/>
            </w:pPr>
            <w:r>
              <w:t>Has said in the Psalm,</w:t>
            </w:r>
          </w:p>
          <w:p w:rsidR="00F849AD" w:rsidRDefault="00F849AD" w:rsidP="00F849AD">
            <w:pPr>
              <w:pStyle w:val="EngHang"/>
            </w:pPr>
            <w:r>
              <w:t>Upon the right hand of the throne</w:t>
            </w:r>
          </w:p>
          <w:p w:rsidR="00F849AD" w:rsidRDefault="00F849AD" w:rsidP="00F849AD">
            <w:pPr>
              <w:pStyle w:val="EngHangEnd"/>
            </w:pPr>
            <w:r>
              <w:t>Did stand the queen.</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You are higher than the Cherubim,</w:t>
            </w:r>
          </w:p>
          <w:p w:rsidR="00F849AD" w:rsidRDefault="00F849AD" w:rsidP="00F849AD">
            <w:pPr>
              <w:pStyle w:val="EngHang"/>
            </w:pPr>
            <w:r>
              <w:t>O Mother of the God of powers,</w:t>
            </w:r>
          </w:p>
          <w:p w:rsidR="00F849AD" w:rsidRDefault="00F849AD" w:rsidP="00F849AD">
            <w:pPr>
              <w:pStyle w:val="EngHang"/>
            </w:pPr>
            <w:r>
              <w:t>And more honoured than the Seraphim,</w:t>
            </w:r>
          </w:p>
          <w:p w:rsidR="00F849AD" w:rsidRDefault="00F849AD" w:rsidP="00F849AD">
            <w:pPr>
              <w:pStyle w:val="EngHangEnd"/>
            </w:pPr>
            <w:r>
              <w:t>In heaven and on earth.</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Blessed are you, O Mary,</w:t>
            </w:r>
          </w:p>
          <w:p w:rsidR="00F849AD" w:rsidRDefault="00F849AD" w:rsidP="00F849AD">
            <w:pPr>
              <w:pStyle w:val="EngHang"/>
            </w:pPr>
            <w:r>
              <w:t>For you have borne the True One,</w:t>
            </w:r>
          </w:p>
          <w:p w:rsidR="00F849AD" w:rsidRDefault="00F849AD" w:rsidP="00F849AD">
            <w:pPr>
              <w:pStyle w:val="EngHang"/>
            </w:pPr>
            <w:r>
              <w:t>While remaining virgin,</w:t>
            </w:r>
          </w:p>
          <w:p w:rsidR="00F849AD" w:rsidRDefault="00F849AD" w:rsidP="00F849AD">
            <w:pPr>
              <w:pStyle w:val="EngHangEnd"/>
            </w:pPr>
            <w:r>
              <w:t>And your virginity ever sealed.</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As Isaiah has said,</w:t>
            </w:r>
          </w:p>
          <w:p w:rsidR="00F849AD" w:rsidRDefault="00F849AD" w:rsidP="00F849AD">
            <w:pPr>
              <w:pStyle w:val="EngHang"/>
            </w:pPr>
            <w:r>
              <w:t>With the voice of rejoicing,</w:t>
            </w:r>
          </w:p>
          <w:p w:rsidR="00F849AD" w:rsidRDefault="00F849AD" w:rsidP="00F849AD">
            <w:pPr>
              <w:pStyle w:val="EngHang"/>
            </w:pPr>
            <w:r>
              <w:t>“Behold, a virgin shall conceive,</w:t>
            </w:r>
          </w:p>
          <w:p w:rsidR="00F849AD" w:rsidRDefault="00F849AD" w:rsidP="00F849AD">
            <w:pPr>
              <w:pStyle w:val="EngHangEnd"/>
            </w:pPr>
            <w:r>
              <w:t>And bring forth Emmanuel.”</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lastRenderedPageBreak/>
              <w:t>¿</w:t>
            </w:r>
          </w:p>
        </w:tc>
        <w:tc>
          <w:tcPr>
            <w:tcW w:w="3960" w:type="dxa"/>
          </w:tcPr>
          <w:p w:rsidR="00F849AD" w:rsidRDefault="00F849AD" w:rsidP="00F849AD">
            <w:pPr>
              <w:pStyle w:val="EngHang"/>
            </w:pPr>
            <w:r>
              <w:t>We magnify you every day,</w:t>
            </w:r>
          </w:p>
          <w:p w:rsidR="00F849AD" w:rsidRDefault="00F849AD" w:rsidP="00F849AD">
            <w:pPr>
              <w:pStyle w:val="EngHang"/>
            </w:pPr>
            <w:r>
              <w:t>Saying with Gabriel,</w:t>
            </w:r>
          </w:p>
          <w:p w:rsidR="00F849AD" w:rsidRDefault="00F849AD" w:rsidP="00F849AD">
            <w:pPr>
              <w:pStyle w:val="EngHang"/>
            </w:pPr>
            <w:r>
              <w:t>“Hail to you, filled with grace:</w:t>
            </w:r>
          </w:p>
          <w:p w:rsidR="00F849AD" w:rsidRDefault="00F849AD" w:rsidP="00F849AD">
            <w:pPr>
              <w:pStyle w:val="EngHangEnd"/>
            </w:pPr>
            <w:r>
              <w:t>The Lord is with you.”</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Hail to you, O Virgin,</w:t>
            </w:r>
          </w:p>
          <w:p w:rsidR="00F849AD" w:rsidRDefault="00F849AD" w:rsidP="00F849AD">
            <w:pPr>
              <w:pStyle w:val="EngHang"/>
            </w:pPr>
            <w:r>
              <w:t>And we call you blessed,</w:t>
            </w:r>
          </w:p>
          <w:p w:rsidR="00F849AD" w:rsidRDefault="00F849AD" w:rsidP="00F849AD">
            <w:pPr>
              <w:pStyle w:val="EngHang"/>
            </w:pPr>
            <w:r>
              <w:t>With Gabriel the angel:</w:t>
            </w:r>
          </w:p>
          <w:p w:rsidR="00F849AD" w:rsidRDefault="00F849AD" w:rsidP="00F849AD">
            <w:pPr>
              <w:pStyle w:val="EngHangEnd"/>
            </w:pPr>
            <w:r>
              <w:t>The Lord is with you.</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We ask you, remember us,</w:t>
            </w:r>
          </w:p>
          <w:p w:rsidR="00F849AD" w:rsidRDefault="00F849AD" w:rsidP="00F849AD">
            <w:pPr>
              <w:pStyle w:val="EngHang"/>
            </w:pPr>
            <w:r>
              <w:t>O our faithful advocate,</w:t>
            </w:r>
          </w:p>
          <w:p w:rsidR="00F849AD" w:rsidRDefault="00F849AD" w:rsidP="00F849AD">
            <w:pPr>
              <w:pStyle w:val="EngHang"/>
            </w:pPr>
            <w:r>
              <w:t>Before our Lord Jesus Christ,</w:t>
            </w:r>
          </w:p>
          <w:p w:rsidR="00F849AD" w:rsidRDefault="00F849AD" w:rsidP="00F849AD">
            <w:pPr>
              <w:pStyle w:val="EngHangEnd"/>
            </w:pPr>
            <w:r>
              <w:t>That He may forgive us our sins.</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bl>
    <w:p w:rsidR="00F849AD" w:rsidRDefault="00F849AD" w:rsidP="00F849AD">
      <w:pPr>
        <w:pStyle w:val="Heading3"/>
      </w:pPr>
      <w:bookmarkStart w:id="424" w:name="_Toc308441951"/>
      <w:r>
        <w:t>The Doxology of Gabriel the Angel during the Month of Koiak</w:t>
      </w:r>
      <w:bookmarkEnd w:id="4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You are truly great,</w:t>
            </w:r>
          </w:p>
          <w:p w:rsidR="00F849AD" w:rsidRDefault="00F849AD" w:rsidP="00F849AD">
            <w:pPr>
              <w:pStyle w:val="EngHang"/>
            </w:pPr>
            <w:r>
              <w:t>O messenger of good tidings,</w:t>
            </w:r>
          </w:p>
          <w:p w:rsidR="00F849AD" w:rsidRDefault="00F849AD" w:rsidP="00F849AD">
            <w:pPr>
              <w:pStyle w:val="EngHang"/>
            </w:pPr>
            <w:r>
              <w:t>Among the choirs of the angels,</w:t>
            </w:r>
          </w:p>
          <w:p w:rsidR="00F849AD" w:rsidRDefault="00F849AD" w:rsidP="00F849AD">
            <w:pPr>
              <w:pStyle w:val="EngHangEnd"/>
            </w:pPr>
            <w:r>
              <w:t>And the heavenly orders.</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O Gabriel the Evangel,</w:t>
            </w:r>
          </w:p>
          <w:p w:rsidR="00F849AD" w:rsidRDefault="00F849AD" w:rsidP="00F849AD">
            <w:pPr>
              <w:pStyle w:val="EngHang"/>
            </w:pPr>
            <w:r>
              <w:t>The great among the angels,</w:t>
            </w:r>
          </w:p>
          <w:p w:rsidR="00F849AD" w:rsidRDefault="00F849AD" w:rsidP="00F849AD">
            <w:pPr>
              <w:pStyle w:val="EngHang"/>
            </w:pPr>
            <w:r>
              <w:t>And the holy orders on high,</w:t>
            </w:r>
          </w:p>
          <w:p w:rsidR="00F849AD" w:rsidRDefault="00F849AD" w:rsidP="00F849AD">
            <w:pPr>
              <w:pStyle w:val="EngHangEnd"/>
            </w:pPr>
            <w:r>
              <w:t>Who carry flaming fiery swords.</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Daniel the prophet</w:t>
            </w:r>
          </w:p>
          <w:p w:rsidR="00F849AD" w:rsidRDefault="00F849AD" w:rsidP="00F849AD">
            <w:pPr>
              <w:pStyle w:val="EngHang"/>
            </w:pPr>
            <w:r>
              <w:t>Has seen your honour.</w:t>
            </w:r>
          </w:p>
          <w:p w:rsidR="00F849AD" w:rsidRDefault="00F849AD" w:rsidP="00F849AD">
            <w:pPr>
              <w:pStyle w:val="EngHang"/>
            </w:pPr>
            <w:r>
              <w:t>You have revealed unto him</w:t>
            </w:r>
          </w:p>
          <w:p w:rsidR="00F849AD" w:rsidRDefault="00F849AD" w:rsidP="00F849AD">
            <w:pPr>
              <w:pStyle w:val="EngHangEnd"/>
            </w:pPr>
            <w:r>
              <w:t>The mystery of the Trinity.</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lastRenderedPageBreak/>
              <w:t>¿</w:t>
            </w:r>
          </w:p>
        </w:tc>
        <w:tc>
          <w:tcPr>
            <w:tcW w:w="3960" w:type="dxa"/>
          </w:tcPr>
          <w:p w:rsidR="00F849AD" w:rsidRDefault="00F849AD" w:rsidP="00F849AD">
            <w:pPr>
              <w:pStyle w:val="EngHang"/>
            </w:pPr>
            <w:r>
              <w:t>To Zechariah the priest,</w:t>
            </w:r>
          </w:p>
          <w:p w:rsidR="00F849AD" w:rsidRDefault="00F849AD" w:rsidP="00F849AD">
            <w:pPr>
              <w:pStyle w:val="EngHang"/>
            </w:pPr>
            <w:r>
              <w:t>You have brought the good news</w:t>
            </w:r>
          </w:p>
          <w:p w:rsidR="00F849AD" w:rsidRDefault="00F849AD" w:rsidP="00F849AD">
            <w:pPr>
              <w:pStyle w:val="EngHang"/>
            </w:pPr>
            <w:r>
              <w:t>Of the birth of the forerunner,</w:t>
            </w:r>
          </w:p>
          <w:p w:rsidR="00F849AD" w:rsidRDefault="00F849AD" w:rsidP="00F849AD">
            <w:pPr>
              <w:pStyle w:val="EngHangEnd"/>
            </w:pPr>
            <w:r>
              <w:t>John the Baptizer.</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Likewise, saying to the Virgin,</w:t>
            </w:r>
          </w:p>
          <w:p w:rsidR="00F849AD" w:rsidRDefault="00F849AD" w:rsidP="00F849AD">
            <w:pPr>
              <w:pStyle w:val="EngHang"/>
            </w:pPr>
            <w:r>
              <w:t>“Blessed are you, filled with grace:</w:t>
            </w:r>
          </w:p>
          <w:p w:rsidR="00F849AD" w:rsidRDefault="00F849AD" w:rsidP="00F849AD">
            <w:pPr>
              <w:pStyle w:val="EngHang"/>
            </w:pPr>
            <w:r>
              <w:t>The Lord is with you. You shall bring forth</w:t>
            </w:r>
          </w:p>
          <w:p w:rsidR="00F849AD" w:rsidRDefault="00F849AD" w:rsidP="00F849AD">
            <w:pPr>
              <w:pStyle w:val="EngHangEnd"/>
            </w:pPr>
            <w:r>
              <w:t>The Saviour of the whole world.”</w:t>
            </w:r>
          </w:p>
        </w:tc>
        <w:tc>
          <w:tcPr>
            <w:tcW w:w="288" w:type="dxa"/>
          </w:tcPr>
          <w:p w:rsidR="00F849AD" w:rsidRDefault="00F849AD" w:rsidP="00F849AD"/>
        </w:tc>
        <w:tc>
          <w:tcPr>
            <w:tcW w:w="288" w:type="dxa"/>
          </w:tcPr>
          <w:p w:rsidR="00F849AD" w:rsidRDefault="00F849AD" w:rsidP="00F849AD">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Intercede on our behalf,</w:t>
            </w:r>
          </w:p>
          <w:p w:rsidR="00F849AD" w:rsidRDefault="00F849AD" w:rsidP="00F849AD">
            <w:pPr>
              <w:pStyle w:val="EngHang"/>
            </w:pPr>
            <w:r>
              <w:t>O holy archangel,</w:t>
            </w:r>
          </w:p>
          <w:p w:rsidR="00F849AD" w:rsidRDefault="00F849AD" w:rsidP="00F849AD">
            <w:pPr>
              <w:pStyle w:val="EngHang"/>
            </w:pPr>
            <w:r>
              <w:t>Gabriel the Angel-Evangel,</w:t>
            </w:r>
          </w:p>
          <w:p w:rsidR="00F849AD" w:rsidRDefault="00F849AD" w:rsidP="00F849AD">
            <w:pPr>
              <w:pStyle w:val="EngHangEnd"/>
            </w:pPr>
            <w:r>
              <w:t>That He may forgive us our sins.</w:t>
            </w:r>
          </w:p>
        </w:tc>
        <w:tc>
          <w:tcPr>
            <w:tcW w:w="288" w:type="dxa"/>
          </w:tcPr>
          <w:p w:rsidR="00F849AD" w:rsidRDefault="00F849AD" w:rsidP="00F849AD"/>
        </w:tc>
        <w:tc>
          <w:tcPr>
            <w:tcW w:w="288" w:type="dxa"/>
          </w:tcPr>
          <w:p w:rsidR="00F849AD" w:rsidRDefault="00F849AD" w:rsidP="00F849AD">
            <w:pPr>
              <w:pStyle w:val="CopticCross"/>
            </w:pPr>
            <w:r w:rsidRPr="00FB5ACB">
              <w:t>¿</w:t>
            </w:r>
          </w:p>
        </w:tc>
        <w:tc>
          <w:tcPr>
            <w:tcW w:w="3960" w:type="dxa"/>
          </w:tcPr>
          <w:p w:rsidR="00F849AD" w:rsidRDefault="00F849AD" w:rsidP="00F849AD"/>
        </w:tc>
      </w:tr>
    </w:tbl>
    <w:p w:rsidR="00F849AD" w:rsidRDefault="00F849AD" w:rsidP="00F849AD">
      <w:pPr>
        <w:pStyle w:val="Heading3"/>
      </w:pPr>
      <w:bookmarkStart w:id="425" w:name="_Toc308441952"/>
      <w:r>
        <w:t>The Paramouni of Nativity</w:t>
      </w:r>
      <w:bookmarkEnd w:id="4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Bethlehem, the city of David,</w:t>
            </w:r>
          </w:p>
          <w:p w:rsidR="00F849AD" w:rsidRDefault="00F849AD" w:rsidP="00F849AD">
            <w:pPr>
              <w:pStyle w:val="EngHang"/>
            </w:pPr>
            <w:r>
              <w:t>Boasts with rejoicing,</w:t>
            </w:r>
          </w:p>
          <w:p w:rsidR="00F849AD" w:rsidRDefault="00F849AD" w:rsidP="00F849AD">
            <w:pPr>
              <w:pStyle w:val="EngHang"/>
            </w:pPr>
            <w:r>
              <w:t>For it has born in the flesh</w:t>
            </w:r>
          </w:p>
          <w:p w:rsidR="00F849AD" w:rsidRDefault="00F849AD" w:rsidP="00F849AD">
            <w:pPr>
              <w:pStyle w:val="EngHangEnd"/>
            </w:pPr>
            <w:r>
              <w:t>He Who sits on the Cherubim.</w:t>
            </w:r>
          </w:p>
        </w:tc>
        <w:tc>
          <w:tcPr>
            <w:tcW w:w="288" w:type="dxa"/>
          </w:tcPr>
          <w:p w:rsidR="00F849AD" w:rsidRDefault="00F849AD" w:rsidP="00AC129F">
            <w:pPr>
              <w:pStyle w:val="CopticCross"/>
            </w:pPr>
          </w:p>
        </w:tc>
        <w:tc>
          <w:tcPr>
            <w:tcW w:w="288" w:type="dxa"/>
          </w:tcPr>
          <w:p w:rsidR="00F849AD" w:rsidRDefault="00F849AD" w:rsidP="00AC129F">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He Who is, Who was,</w:t>
            </w:r>
          </w:p>
          <w:p w:rsidR="00F849AD" w:rsidRDefault="00F849AD" w:rsidP="00F849AD">
            <w:pPr>
              <w:pStyle w:val="EngHang"/>
            </w:pPr>
            <w:r>
              <w:t>The Only Creator,</w:t>
            </w:r>
          </w:p>
          <w:p w:rsidR="00F849AD" w:rsidRDefault="00F849AD" w:rsidP="00F849AD">
            <w:pPr>
              <w:pStyle w:val="EngHang"/>
            </w:pPr>
            <w:r>
              <w:t>Who breaks the bonds of sin,</w:t>
            </w:r>
          </w:p>
          <w:p w:rsidR="00F849AD" w:rsidRDefault="00F849AD" w:rsidP="00F849AD">
            <w:pPr>
              <w:pStyle w:val="EngHangEnd"/>
            </w:pPr>
            <w:r>
              <w:t>Was bound in swaddling clothes.</w:t>
            </w:r>
          </w:p>
        </w:tc>
        <w:tc>
          <w:tcPr>
            <w:tcW w:w="288" w:type="dxa"/>
          </w:tcPr>
          <w:p w:rsidR="00F849AD" w:rsidRDefault="00F849AD" w:rsidP="00AC129F">
            <w:pPr>
              <w:pStyle w:val="CopticCross"/>
            </w:pPr>
          </w:p>
        </w:tc>
        <w:tc>
          <w:tcPr>
            <w:tcW w:w="288" w:type="dxa"/>
          </w:tcPr>
          <w:p w:rsidR="00F849AD" w:rsidRDefault="00F849AD" w:rsidP="00AC129F">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Mary the Virgin,</w:t>
            </w:r>
          </w:p>
          <w:p w:rsidR="00F849AD" w:rsidRDefault="00F849AD" w:rsidP="00F849AD">
            <w:pPr>
              <w:pStyle w:val="EngHang"/>
            </w:pPr>
            <w:r>
              <w:t>And Joseph and Salome,</w:t>
            </w:r>
          </w:p>
          <w:p w:rsidR="00F849AD" w:rsidRDefault="00F849AD" w:rsidP="00F849AD">
            <w:pPr>
              <w:pStyle w:val="EngHang"/>
            </w:pPr>
            <w:r>
              <w:t>Wondered greatly</w:t>
            </w:r>
          </w:p>
          <w:p w:rsidR="00F849AD" w:rsidRDefault="00F849AD" w:rsidP="00F849AD">
            <w:pPr>
              <w:pStyle w:val="EngHangEnd"/>
            </w:pPr>
            <w:r>
              <w:t>At what they saw:</w:t>
            </w:r>
          </w:p>
        </w:tc>
        <w:tc>
          <w:tcPr>
            <w:tcW w:w="288" w:type="dxa"/>
          </w:tcPr>
          <w:p w:rsidR="00F849AD" w:rsidRDefault="00F849AD" w:rsidP="00AC129F">
            <w:pPr>
              <w:pStyle w:val="CopticCross"/>
            </w:pPr>
          </w:p>
        </w:tc>
        <w:tc>
          <w:tcPr>
            <w:tcW w:w="288" w:type="dxa"/>
          </w:tcPr>
          <w:p w:rsidR="00F849AD" w:rsidRDefault="00F849AD" w:rsidP="00AC129F">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lastRenderedPageBreak/>
              <w:t>¿</w:t>
            </w:r>
          </w:p>
        </w:tc>
        <w:tc>
          <w:tcPr>
            <w:tcW w:w="3960" w:type="dxa"/>
          </w:tcPr>
          <w:p w:rsidR="00F849AD" w:rsidRDefault="00F849AD" w:rsidP="00F849AD">
            <w:pPr>
              <w:pStyle w:val="EngHang"/>
            </w:pPr>
            <w:r>
              <w:t>The heavenly orders,</w:t>
            </w:r>
          </w:p>
          <w:p w:rsidR="00F849AD" w:rsidRDefault="00F849AD" w:rsidP="00F849AD">
            <w:pPr>
              <w:pStyle w:val="EngHang"/>
            </w:pPr>
            <w:r>
              <w:t>Singing upon the earth,</w:t>
            </w:r>
          </w:p>
          <w:p w:rsidR="00F849AD" w:rsidRDefault="00F849AD" w:rsidP="00F849AD">
            <w:pPr>
              <w:pStyle w:val="EngHang"/>
            </w:pPr>
            <w:r>
              <w:t>Singing this holy hymn,</w:t>
            </w:r>
          </w:p>
          <w:p w:rsidR="00F849AD" w:rsidRDefault="00F849AD" w:rsidP="00F849AD">
            <w:pPr>
              <w:pStyle w:val="EngHangEnd"/>
            </w:pPr>
            <w:r>
              <w:t>Proclaiming and saying,</w:t>
            </w:r>
          </w:p>
        </w:tc>
        <w:tc>
          <w:tcPr>
            <w:tcW w:w="288" w:type="dxa"/>
          </w:tcPr>
          <w:p w:rsidR="00F849AD" w:rsidRDefault="00F849AD" w:rsidP="00AC129F">
            <w:pPr>
              <w:pStyle w:val="CopticCross"/>
            </w:pPr>
          </w:p>
        </w:tc>
        <w:tc>
          <w:tcPr>
            <w:tcW w:w="288" w:type="dxa"/>
          </w:tcPr>
          <w:p w:rsidR="00F849AD" w:rsidRDefault="00F849AD" w:rsidP="00AC129F">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“Glory to God in the highest,</w:t>
            </w:r>
          </w:p>
          <w:p w:rsidR="00F849AD" w:rsidRDefault="00F849AD" w:rsidP="00F849AD">
            <w:pPr>
              <w:pStyle w:val="EngHang"/>
            </w:pPr>
            <w:r>
              <w:t>Peace on earth</w:t>
            </w:r>
          </w:p>
          <w:p w:rsidR="00F849AD" w:rsidRDefault="00F849AD" w:rsidP="00F849AD">
            <w:pPr>
              <w:pStyle w:val="EngHang"/>
            </w:pPr>
            <w:r>
              <w:t>And good will toward men”—</w:t>
            </w:r>
          </w:p>
          <w:p w:rsidR="00F849AD" w:rsidRDefault="00F849AD" w:rsidP="00F849AD">
            <w:pPr>
              <w:pStyle w:val="EngHangEnd"/>
            </w:pPr>
            <w:r>
              <w:t>For He came and saved us.</w:t>
            </w:r>
          </w:p>
        </w:tc>
        <w:tc>
          <w:tcPr>
            <w:tcW w:w="288" w:type="dxa"/>
          </w:tcPr>
          <w:p w:rsidR="00F849AD" w:rsidRDefault="00F849AD" w:rsidP="00AC129F">
            <w:pPr>
              <w:pStyle w:val="CopticCross"/>
            </w:pPr>
          </w:p>
        </w:tc>
        <w:tc>
          <w:tcPr>
            <w:tcW w:w="288" w:type="dxa"/>
          </w:tcPr>
          <w:p w:rsidR="00F849AD" w:rsidRDefault="00F849AD" w:rsidP="00AC129F">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The shepherds in the field</w:t>
            </w:r>
          </w:p>
          <w:p w:rsidR="00F849AD" w:rsidRDefault="00F849AD" w:rsidP="00F849AD">
            <w:pPr>
              <w:pStyle w:val="EngHang"/>
            </w:pPr>
            <w:r>
              <w:t>Came and worshipped Him.</w:t>
            </w:r>
          </w:p>
          <w:p w:rsidR="00F849AD" w:rsidRDefault="00F849AD" w:rsidP="00F849AD">
            <w:pPr>
              <w:pStyle w:val="EngHang"/>
            </w:pPr>
            <w:r>
              <w:t>And we too, worship Him,</w:t>
            </w:r>
          </w:p>
          <w:p w:rsidR="00F849AD" w:rsidRDefault="00F849AD" w:rsidP="00F849AD">
            <w:pPr>
              <w:pStyle w:val="EngHangEnd"/>
            </w:pPr>
            <w:r>
              <w:t>And witness to Him,</w:t>
            </w:r>
          </w:p>
        </w:tc>
        <w:tc>
          <w:tcPr>
            <w:tcW w:w="288" w:type="dxa"/>
          </w:tcPr>
          <w:p w:rsidR="00F849AD" w:rsidRDefault="00F849AD" w:rsidP="00AC129F">
            <w:pPr>
              <w:pStyle w:val="CopticCross"/>
            </w:pPr>
          </w:p>
        </w:tc>
        <w:tc>
          <w:tcPr>
            <w:tcW w:w="288" w:type="dxa"/>
          </w:tcPr>
          <w:p w:rsidR="00F849AD" w:rsidRDefault="00F849AD" w:rsidP="00AC129F">
            <w:pPr>
              <w:pStyle w:val="CopticCross"/>
            </w:pPr>
            <w:r w:rsidRPr="00FB5ACB">
              <w:t>¿</w:t>
            </w: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p>
        </w:tc>
        <w:tc>
          <w:tcPr>
            <w:tcW w:w="3960" w:type="dxa"/>
          </w:tcPr>
          <w:p w:rsidR="00F849AD" w:rsidRDefault="00F849AD" w:rsidP="00F849AD">
            <w:pPr>
              <w:pStyle w:val="EngHang"/>
            </w:pPr>
            <w:r>
              <w:t>That He came into the world,</w:t>
            </w:r>
          </w:p>
          <w:p w:rsidR="00F849AD" w:rsidRDefault="00F849AD" w:rsidP="00F849AD">
            <w:pPr>
              <w:pStyle w:val="EngHang"/>
            </w:pPr>
            <w:r>
              <w:t>And was born of the Virgin,</w:t>
            </w:r>
          </w:p>
          <w:p w:rsidR="00F849AD" w:rsidRDefault="00F849AD" w:rsidP="00F849AD">
            <w:pPr>
              <w:pStyle w:val="EngHang"/>
            </w:pPr>
            <w:r>
              <w:t>And saved our race</w:t>
            </w:r>
          </w:p>
          <w:p w:rsidR="00F849AD" w:rsidRDefault="00F849AD" w:rsidP="00F849AD">
            <w:pPr>
              <w:pStyle w:val="EngHangEnd"/>
            </w:pPr>
            <w:r>
              <w:t>From the evil Devil.</w:t>
            </w:r>
          </w:p>
        </w:tc>
        <w:tc>
          <w:tcPr>
            <w:tcW w:w="288" w:type="dxa"/>
          </w:tcPr>
          <w:p w:rsidR="00F849AD" w:rsidRDefault="00F849AD" w:rsidP="00AC129F">
            <w:pPr>
              <w:pStyle w:val="CopticCross"/>
            </w:pPr>
          </w:p>
        </w:tc>
        <w:tc>
          <w:tcPr>
            <w:tcW w:w="288" w:type="dxa"/>
          </w:tcPr>
          <w:p w:rsidR="00F849AD" w:rsidRDefault="00F849AD" w:rsidP="00AC129F">
            <w:pPr>
              <w:pStyle w:val="CopticCross"/>
            </w:pPr>
          </w:p>
        </w:tc>
        <w:tc>
          <w:tcPr>
            <w:tcW w:w="3960" w:type="dxa"/>
          </w:tcPr>
          <w:p w:rsidR="00F849AD" w:rsidRDefault="00F849AD" w:rsidP="00F849AD"/>
        </w:tc>
      </w:tr>
      <w:tr w:rsidR="00F849AD" w:rsidTr="00F849AD">
        <w:trPr>
          <w:cantSplit/>
          <w:jc w:val="center"/>
        </w:trPr>
        <w:tc>
          <w:tcPr>
            <w:tcW w:w="288" w:type="dxa"/>
          </w:tcPr>
          <w:p w:rsidR="00F849AD" w:rsidRDefault="00F849AD" w:rsidP="00F849AD">
            <w:pPr>
              <w:pStyle w:val="CopticCross"/>
            </w:pPr>
            <w:r w:rsidRPr="00FB5ACB">
              <w:t>¿</w:t>
            </w:r>
          </w:p>
        </w:tc>
        <w:tc>
          <w:tcPr>
            <w:tcW w:w="3960" w:type="dxa"/>
          </w:tcPr>
          <w:p w:rsidR="00F849AD" w:rsidRDefault="00F849AD" w:rsidP="00F849AD">
            <w:pPr>
              <w:pStyle w:val="EngHang"/>
            </w:pPr>
            <w:r>
              <w:t>We praise Him and glorify Him,</w:t>
            </w:r>
          </w:p>
          <w:p w:rsidR="00F849AD" w:rsidRDefault="00F849AD" w:rsidP="00F849AD">
            <w:pPr>
              <w:pStyle w:val="EngHang"/>
            </w:pPr>
            <w:r>
              <w:t>And exalt Him above all,</w:t>
            </w:r>
          </w:p>
          <w:p w:rsidR="00F849AD" w:rsidRDefault="00F849AD" w:rsidP="00F849AD">
            <w:pPr>
              <w:pStyle w:val="EngHang"/>
            </w:pPr>
            <w:r>
              <w:t>As a Good One and a Lover of mankind.</w:t>
            </w:r>
          </w:p>
          <w:p w:rsidR="00F849AD" w:rsidRDefault="00F849AD" w:rsidP="00F849AD">
            <w:pPr>
              <w:pStyle w:val="EngHangEnd"/>
            </w:pPr>
            <w:r>
              <w:t>Have mercy on us according to Thy great mercy.</w:t>
            </w:r>
          </w:p>
        </w:tc>
        <w:tc>
          <w:tcPr>
            <w:tcW w:w="288" w:type="dxa"/>
          </w:tcPr>
          <w:p w:rsidR="00F849AD" w:rsidRDefault="00F849AD" w:rsidP="00AC129F">
            <w:pPr>
              <w:pStyle w:val="CopticCross"/>
            </w:pPr>
          </w:p>
        </w:tc>
        <w:tc>
          <w:tcPr>
            <w:tcW w:w="288" w:type="dxa"/>
          </w:tcPr>
          <w:p w:rsidR="00F849AD" w:rsidRDefault="00F849AD" w:rsidP="00AC129F">
            <w:pPr>
              <w:pStyle w:val="CopticCross"/>
            </w:pPr>
            <w:r w:rsidRPr="00FB5ACB">
              <w:t>¿</w:t>
            </w:r>
          </w:p>
        </w:tc>
        <w:tc>
          <w:tcPr>
            <w:tcW w:w="3960" w:type="dxa"/>
          </w:tcPr>
          <w:p w:rsidR="00F849AD" w:rsidRDefault="00F849AD" w:rsidP="00F849AD"/>
        </w:tc>
      </w:tr>
    </w:tbl>
    <w:p w:rsidR="00F849AD" w:rsidRDefault="00F849AD" w:rsidP="00F849AD">
      <w:pPr>
        <w:pStyle w:val="Heading3"/>
      </w:pPr>
      <w:bookmarkStart w:id="426" w:name="_Toc308441953"/>
      <w:r>
        <w:t>Nativity</w:t>
      </w:r>
      <w:bookmarkEnd w:id="4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Our mouth is filled with joy,</w:t>
            </w:r>
          </w:p>
          <w:p w:rsidR="00AC129F" w:rsidRDefault="00AC129F" w:rsidP="00AC129F">
            <w:pPr>
              <w:pStyle w:val="EngHang"/>
            </w:pPr>
            <w:r>
              <w:t>And our tongue with rejoicing,</w:t>
            </w:r>
          </w:p>
          <w:p w:rsidR="00AC129F" w:rsidRDefault="00AC129F" w:rsidP="00AC129F">
            <w:pPr>
              <w:pStyle w:val="EngHang"/>
            </w:pPr>
            <w:r>
              <w:t>For our Lord Jesus Christ</w:t>
            </w:r>
          </w:p>
          <w:p w:rsidR="00AC129F" w:rsidRDefault="00AC129F" w:rsidP="00AC129F">
            <w:pPr>
              <w:pStyle w:val="EngHangEnd"/>
            </w:pPr>
            <w:r>
              <w:t>Was born in Bethlehem.</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Hail to you, O Bethlehem,</w:t>
            </w:r>
          </w:p>
          <w:p w:rsidR="00AC129F" w:rsidRDefault="00AC129F" w:rsidP="00AC129F">
            <w:pPr>
              <w:pStyle w:val="EngHang"/>
            </w:pPr>
            <w:r>
              <w:t>The city of the prophets,</w:t>
            </w:r>
          </w:p>
          <w:p w:rsidR="00AC129F" w:rsidRDefault="00AC129F" w:rsidP="00AC129F">
            <w:pPr>
              <w:pStyle w:val="EngHang"/>
            </w:pPr>
            <w:r>
              <w:t>Who have prophesied of</w:t>
            </w:r>
          </w:p>
          <w:p w:rsidR="00AC129F" w:rsidRDefault="00AC129F" w:rsidP="00AC129F">
            <w:pPr>
              <w:pStyle w:val="EngHangEnd"/>
            </w:pPr>
            <w:r>
              <w:t>The birth of Emmanuel.</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The True Light</w:t>
            </w:r>
          </w:p>
          <w:p w:rsidR="00AC129F" w:rsidRDefault="00AC129F" w:rsidP="00AC129F">
            <w:pPr>
              <w:pStyle w:val="EngHang"/>
            </w:pPr>
            <w:r>
              <w:t>Has shone upon us</w:t>
            </w:r>
          </w:p>
          <w:p w:rsidR="00AC129F" w:rsidRDefault="00AC129F" w:rsidP="00AC129F">
            <w:pPr>
              <w:pStyle w:val="EngHang"/>
            </w:pPr>
            <w:r>
              <w:t>Today, from the Virgin,</w:t>
            </w:r>
          </w:p>
          <w:p w:rsidR="00AC129F" w:rsidRDefault="00AC129F" w:rsidP="00AC129F">
            <w:pPr>
              <w:pStyle w:val="EngHangEnd"/>
            </w:pPr>
            <w:r>
              <w:t>Mary, the pure bride.</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Therefore, we are rich</w:t>
            </w:r>
          </w:p>
          <w:p w:rsidR="00AC129F" w:rsidRDefault="00AC129F" w:rsidP="00AC129F">
            <w:pPr>
              <w:pStyle w:val="EngHang"/>
            </w:pPr>
            <w:r>
              <w:t>In all perfect gifts,</w:t>
            </w:r>
          </w:p>
          <w:p w:rsidR="00AC129F" w:rsidRDefault="00AC129F" w:rsidP="00AC129F">
            <w:pPr>
              <w:pStyle w:val="EngHang"/>
            </w:pPr>
            <w:r>
              <w:t>And in faith let us sing,</w:t>
            </w:r>
          </w:p>
          <w:p w:rsidR="00AC129F" w:rsidRDefault="00AC129F" w:rsidP="00AC129F">
            <w:pPr>
              <w:pStyle w:val="EngHangEnd"/>
            </w:pPr>
            <w:r>
              <w:t>Saying, “Al</w:t>
            </w:r>
            <w:r w:rsidRPr="0014732E">
              <w:t>l</w:t>
            </w:r>
            <w:r>
              <w:t>eluia.”</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Alleluia, Alleluia,</w:t>
            </w:r>
          </w:p>
          <w:p w:rsidR="00AC129F" w:rsidRDefault="00AC129F" w:rsidP="00AC129F">
            <w:pPr>
              <w:pStyle w:val="EngHang"/>
            </w:pPr>
            <w:r>
              <w:t>Alleluia, Alleluia:</w:t>
            </w:r>
          </w:p>
          <w:p w:rsidR="00AC129F" w:rsidRDefault="00AC129F" w:rsidP="00AC129F">
            <w:pPr>
              <w:pStyle w:val="EngHang"/>
            </w:pPr>
            <w:r>
              <w:t>Jesus Christ, the Son of God,</w:t>
            </w:r>
          </w:p>
          <w:p w:rsidR="00AC129F" w:rsidRDefault="00AC129F" w:rsidP="00AC129F">
            <w:pPr>
              <w:pStyle w:val="EngHangEnd"/>
            </w:pPr>
            <w:r>
              <w:t>Was born in Bethlehem.</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This is He to Whom the glory is due,</w:t>
            </w:r>
          </w:p>
          <w:p w:rsidR="00AC129F" w:rsidRDefault="00AC129F" w:rsidP="00AC129F">
            <w:pPr>
              <w:pStyle w:val="EngHang"/>
            </w:pPr>
            <w:r>
              <w:t>With His Good Father,</w:t>
            </w:r>
          </w:p>
          <w:p w:rsidR="00AC129F" w:rsidRDefault="00AC129F" w:rsidP="00AC129F">
            <w:pPr>
              <w:pStyle w:val="EngHang"/>
            </w:pPr>
            <w:r>
              <w:t>And the Holy Spirit,</w:t>
            </w:r>
          </w:p>
          <w:p w:rsidR="00AC129F" w:rsidRDefault="00AC129F" w:rsidP="00AC129F">
            <w:pPr>
              <w:pStyle w:val="EngHangEnd"/>
            </w:pPr>
            <w:r>
              <w:t>Now and forever.</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bl>
    <w:p w:rsidR="00AC129F" w:rsidRDefault="00AC129F" w:rsidP="00AC129F">
      <w:pPr>
        <w:pStyle w:val="Heading3"/>
      </w:pPr>
      <w:bookmarkStart w:id="427" w:name="_Toc308441954"/>
      <w:r>
        <w:t>The Feast of Circumcision</w:t>
      </w:r>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Our Lord Jesus Christ,</w:t>
            </w:r>
          </w:p>
          <w:p w:rsidR="00AC129F" w:rsidRDefault="00AC129F" w:rsidP="00AC129F">
            <w:pPr>
              <w:pStyle w:val="EngHang"/>
            </w:pPr>
            <w:r>
              <w:t>The True Son of God,</w:t>
            </w:r>
          </w:p>
          <w:p w:rsidR="00AC129F" w:rsidRDefault="00AC129F" w:rsidP="00AC129F">
            <w:pPr>
              <w:pStyle w:val="EngHang"/>
            </w:pPr>
            <w:r>
              <w:t>Who was incarnate of the Virgin—</w:t>
            </w:r>
          </w:p>
          <w:p w:rsidR="00AC129F" w:rsidRDefault="00AC129F" w:rsidP="00AC129F">
            <w:pPr>
              <w:pStyle w:val="EngHangEnd"/>
            </w:pPr>
            <w:r>
              <w:t>She brought Him forth as a Good One—</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741DFE" w:rsidP="00AC129F">
            <w:r>
              <w:t>“who” instead of “she”</w:t>
            </w:r>
          </w:p>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On the eighth day</w:t>
            </w:r>
          </w:p>
          <w:p w:rsidR="00AC129F" w:rsidRDefault="00AC129F" w:rsidP="00AC129F">
            <w:pPr>
              <w:pStyle w:val="EngHang"/>
            </w:pPr>
            <w:r>
              <w:t>Of His glorious birth,</w:t>
            </w:r>
          </w:p>
          <w:p w:rsidR="00AC129F" w:rsidRDefault="00AC129F" w:rsidP="00AC129F">
            <w:pPr>
              <w:pStyle w:val="EngHang"/>
            </w:pPr>
            <w:r>
              <w:t>Received unto Him the circumcision,</w:t>
            </w:r>
          </w:p>
          <w:p w:rsidR="00AC129F" w:rsidRDefault="00AC129F" w:rsidP="00AC129F">
            <w:pPr>
              <w:pStyle w:val="EngHangEnd"/>
            </w:pPr>
            <w:r>
              <w:t>According to the custom of the Law.</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741DFE" w:rsidP="00AC129F">
            <w:r>
              <w:t>Consider “He received [unto Himself] the circumcision”</w:t>
            </w:r>
          </w:p>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Rejoice with us today,</w:t>
            </w:r>
          </w:p>
          <w:p w:rsidR="00AC129F" w:rsidRDefault="00AC129F" w:rsidP="00AC129F">
            <w:pPr>
              <w:pStyle w:val="EngHang"/>
            </w:pPr>
            <w:r>
              <w:t>All ye Christian nations,</w:t>
            </w:r>
          </w:p>
          <w:p w:rsidR="00AC129F" w:rsidRDefault="00AC129F" w:rsidP="00AC129F">
            <w:pPr>
              <w:pStyle w:val="EngHang"/>
            </w:pPr>
            <w:r>
              <w:t>For Christ has received unto Him</w:t>
            </w:r>
          </w:p>
          <w:p w:rsidR="00AC129F" w:rsidRDefault="00AC129F" w:rsidP="00AC129F">
            <w:pPr>
              <w:pStyle w:val="EngHangEnd"/>
            </w:pPr>
            <w:r>
              <w:t>The circumcision on our behalf,</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That He may set us free</w:t>
            </w:r>
          </w:p>
          <w:p w:rsidR="00AC129F" w:rsidRDefault="00AC129F" w:rsidP="00AC129F">
            <w:pPr>
              <w:pStyle w:val="EngHang"/>
            </w:pPr>
            <w:r>
              <w:t>From the bonds of the Law,</w:t>
            </w:r>
            <w:r>
              <w:tab/>
            </w:r>
            <w:r>
              <w:tab/>
            </w:r>
          </w:p>
          <w:p w:rsidR="00AC129F" w:rsidRDefault="00AC129F" w:rsidP="00AC129F">
            <w:pPr>
              <w:pStyle w:val="EngHang"/>
            </w:pPr>
            <w:r>
              <w:t>And grant unto us</w:t>
            </w:r>
          </w:p>
          <w:p w:rsidR="00AC129F" w:rsidRDefault="00AC129F" w:rsidP="00AC129F">
            <w:pPr>
              <w:pStyle w:val="EngHangEnd"/>
            </w:pPr>
            <w:r>
              <w:t>His perfect gifts.</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Alleluia, Alleluia,</w:t>
            </w:r>
          </w:p>
          <w:p w:rsidR="00AC129F" w:rsidRDefault="00AC129F" w:rsidP="00AC129F">
            <w:pPr>
              <w:pStyle w:val="EngHang"/>
            </w:pPr>
            <w:r>
              <w:t>Alleluia, Alleluia:</w:t>
            </w:r>
          </w:p>
          <w:p w:rsidR="00AC129F" w:rsidRDefault="00AC129F" w:rsidP="00AC129F">
            <w:pPr>
              <w:pStyle w:val="EngHang"/>
            </w:pPr>
            <w:r>
              <w:t>Jesus Christ, the Son of God,</w:t>
            </w:r>
          </w:p>
          <w:p w:rsidR="00AC129F" w:rsidRDefault="00AC129F" w:rsidP="00AC129F">
            <w:pPr>
              <w:pStyle w:val="EngHangEnd"/>
            </w:pPr>
            <w:r>
              <w:t>Received unto Him the circumcision.</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741DFE" w:rsidP="00AC129F">
            <w:r>
              <w:t>Himself vs Him. “has” before “received”?</w:t>
            </w:r>
          </w:p>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This is He to Whom the glory is due,</w:t>
            </w:r>
          </w:p>
          <w:p w:rsidR="00AC129F" w:rsidRDefault="00AC129F" w:rsidP="00AC129F">
            <w:pPr>
              <w:pStyle w:val="EngHang"/>
            </w:pPr>
            <w:r>
              <w:t>With His Good Father,</w:t>
            </w:r>
          </w:p>
          <w:p w:rsidR="00AC129F" w:rsidRDefault="00AC129F" w:rsidP="00AC129F">
            <w:pPr>
              <w:pStyle w:val="EngHang"/>
            </w:pPr>
            <w:r>
              <w:t>And the Holy Spirit,</w:t>
            </w:r>
          </w:p>
          <w:p w:rsidR="00AC129F" w:rsidRDefault="00AC129F" w:rsidP="00AC129F">
            <w:pPr>
              <w:pStyle w:val="EngHangEnd"/>
            </w:pPr>
            <w:r>
              <w:t>Now and forever.</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bl>
    <w:p w:rsidR="00AC129F" w:rsidRDefault="00AC129F" w:rsidP="00AC129F">
      <w:pPr>
        <w:pStyle w:val="Heading3"/>
      </w:pPr>
      <w:bookmarkStart w:id="428" w:name="_Toc308441955"/>
      <w:r>
        <w:t>The Paramouni of Theophany</w:t>
      </w:r>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A great mystery,</w:t>
            </w:r>
          </w:p>
          <w:p w:rsidR="00AC129F" w:rsidRDefault="00AC129F" w:rsidP="00AC129F">
            <w:pPr>
              <w:pStyle w:val="EngHang"/>
            </w:pPr>
            <w:r>
              <w:t>Was revealed to you,</w:t>
            </w:r>
          </w:p>
          <w:p w:rsidR="00AC129F" w:rsidRDefault="00AC129F" w:rsidP="00AC129F">
            <w:pPr>
              <w:pStyle w:val="EngHang"/>
            </w:pPr>
            <w:r>
              <w:t>O John the forerunner,</w:t>
            </w:r>
          </w:p>
          <w:p w:rsidR="00AC129F" w:rsidRDefault="00AC129F" w:rsidP="00AC129F">
            <w:pPr>
              <w:pStyle w:val="EngHangEnd"/>
            </w:pPr>
            <w:r>
              <w:t>The son of Zacharias.</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The mouth of God testified,</w:t>
            </w:r>
          </w:p>
          <w:p w:rsidR="00AC129F" w:rsidRDefault="00AC129F" w:rsidP="00AC129F">
            <w:pPr>
              <w:pStyle w:val="EngHang"/>
            </w:pPr>
            <w:r>
              <w:t>To you O Baptiser,</w:t>
            </w:r>
          </w:p>
          <w:p w:rsidR="00AC129F" w:rsidRDefault="00AC129F" w:rsidP="00AC129F">
            <w:pPr>
              <w:pStyle w:val="EngHang"/>
            </w:pPr>
            <w:r>
              <w:t>That of those born of women,</w:t>
            </w:r>
          </w:p>
          <w:p w:rsidR="00AC129F" w:rsidRPr="00AC129F" w:rsidRDefault="00AC129F" w:rsidP="00AC129F">
            <w:pPr>
              <w:pStyle w:val="EngHangEnd"/>
            </w:pPr>
            <w:r>
              <w:t>No one is like you</w:t>
            </w:r>
            <w:r>
              <w:rPr>
                <w:rStyle w:val="FootnoteReference"/>
                <w:rFonts w:ascii="Cambria" w:hAnsi="Cambria" w:cs="Calibri"/>
                <w:szCs w:val="20"/>
              </w:rPr>
              <w:footnoteReference w:id="4"/>
            </w:r>
            <w:r>
              <w:t>,</w:t>
            </w:r>
            <w:r>
              <w:rPr>
                <w:rStyle w:val="FootnoteReference"/>
                <w:rFonts w:ascii="Cambria" w:hAnsi="Cambria" w:cs="Calibri"/>
                <w:szCs w:val="20"/>
              </w:rPr>
              <w:footnoteReference w:id="5"/>
            </w:r>
            <w:r>
              <w:t>.</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You are the seal</w:t>
            </w:r>
            <w:r>
              <w:rPr>
                <w:rStyle w:val="FootnoteReference"/>
                <w:rFonts w:ascii="Cambria" w:hAnsi="Cambria" w:cs="Calibri"/>
                <w:szCs w:val="20"/>
              </w:rPr>
              <w:footnoteReference w:id="6"/>
            </w:r>
            <w:r>
              <w:t xml:space="preserve"> of the prophets,</w:t>
            </w:r>
          </w:p>
          <w:p w:rsidR="00AC129F" w:rsidRDefault="00AC129F" w:rsidP="00AC129F">
            <w:pPr>
              <w:pStyle w:val="EngHang"/>
            </w:pPr>
            <w:r>
              <w:t>That came before our Saviour,</w:t>
            </w:r>
          </w:p>
          <w:p w:rsidR="00AC129F" w:rsidRDefault="00AC129F" w:rsidP="00AC129F">
            <w:pPr>
              <w:pStyle w:val="EngHang"/>
            </w:pPr>
            <w:r>
              <w:t>You prepared his path,</w:t>
            </w:r>
          </w:p>
          <w:p w:rsidR="00AC129F" w:rsidRDefault="00AC129F" w:rsidP="00AC129F">
            <w:pPr>
              <w:pStyle w:val="EngHangEnd"/>
            </w:pPr>
            <w:r>
              <w:t>According to the words of Isaiah</w:t>
            </w:r>
            <w:r>
              <w:rPr>
                <w:rStyle w:val="FootnoteReference"/>
                <w:rFonts w:ascii="Cambria" w:hAnsi="Cambria" w:cs="Calibri"/>
                <w:szCs w:val="20"/>
              </w:rPr>
              <w:footnoteReference w:id="7"/>
            </w:r>
            <w:r>
              <w:t>.</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741DFE" w:rsidP="00AC129F">
            <w:r>
              <w:t>Capitalize His.</w:t>
            </w:r>
          </w:p>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You preached saying,</w:t>
            </w:r>
          </w:p>
          <w:p w:rsidR="00AC129F" w:rsidRDefault="00AC129F" w:rsidP="00AC129F">
            <w:pPr>
              <w:pStyle w:val="EngHang"/>
            </w:pPr>
            <w:r>
              <w:t>I baptize you all,</w:t>
            </w:r>
          </w:p>
          <w:p w:rsidR="00AC129F" w:rsidRDefault="00AC129F" w:rsidP="00AC129F">
            <w:pPr>
              <w:pStyle w:val="EngHang"/>
            </w:pPr>
            <w:r>
              <w:t>In the water of repentance,</w:t>
            </w:r>
          </w:p>
          <w:p w:rsidR="00AC129F" w:rsidRDefault="00AC129F" w:rsidP="00AC129F">
            <w:pPr>
              <w:pStyle w:val="EngHangEnd"/>
            </w:pPr>
            <w:r>
              <w:t>For the forgiveness of sins</w:t>
            </w:r>
            <w:r>
              <w:rPr>
                <w:rStyle w:val="FootnoteReference"/>
                <w:rFonts w:ascii="Cambria" w:hAnsi="Cambria" w:cs="Calibri"/>
                <w:szCs w:val="20"/>
              </w:rPr>
              <w:footnoteReference w:id="8"/>
            </w:r>
            <w:r>
              <w:t>.</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741DFE" w:rsidP="00AC129F">
            <w:r>
              <w:t>Consistency with ‘s’ vs ‘z’ in baptise.</w:t>
            </w:r>
          </w:p>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He that has two garments,</w:t>
            </w:r>
          </w:p>
          <w:p w:rsidR="00AC129F" w:rsidRDefault="00AC129F" w:rsidP="00AC129F">
            <w:pPr>
              <w:pStyle w:val="EngHang"/>
            </w:pPr>
            <w:r>
              <w:t>Let him give to him that has not,</w:t>
            </w:r>
          </w:p>
          <w:p w:rsidR="00AC129F" w:rsidRDefault="00AC129F" w:rsidP="00AC129F">
            <w:pPr>
              <w:pStyle w:val="EngHang"/>
            </w:pPr>
            <w:r>
              <w:t>And he that has bread,</w:t>
            </w:r>
          </w:p>
          <w:p w:rsidR="00AC129F" w:rsidRDefault="00AC129F" w:rsidP="00AC129F">
            <w:pPr>
              <w:pStyle w:val="EngHangEnd"/>
            </w:pPr>
            <w:r>
              <w:t>Let him also do likewise</w:t>
            </w:r>
            <w:r>
              <w:rPr>
                <w:rStyle w:val="FootnoteReference"/>
                <w:rFonts w:ascii="Cambria" w:hAnsi="Cambria" w:cs="Calibri"/>
                <w:szCs w:val="20"/>
              </w:rPr>
              <w:footnoteReference w:id="9"/>
            </w:r>
            <w:r>
              <w:t>.</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Wherefore we praise</w:t>
            </w:r>
            <w:r>
              <w:rPr>
                <w:rStyle w:val="FootnoteReference"/>
                <w:rFonts w:ascii="Cambria" w:hAnsi="Cambria" w:cs="Calibri"/>
                <w:szCs w:val="20"/>
              </w:rPr>
              <w:footnoteReference w:id="10"/>
            </w:r>
            <w:r>
              <w:t>,</w:t>
            </w:r>
          </w:p>
          <w:p w:rsidR="00AC129F" w:rsidRDefault="00AC129F" w:rsidP="00AC129F">
            <w:pPr>
              <w:pStyle w:val="EngHang"/>
            </w:pPr>
            <w:r>
              <w:t>Saying with the prophet,</w:t>
            </w:r>
          </w:p>
          <w:p w:rsidR="00AC129F" w:rsidRDefault="00AC129F" w:rsidP="00AC129F">
            <w:pPr>
              <w:pStyle w:val="EngHang"/>
            </w:pPr>
            <w:r>
              <w:t>“All flesh shall see,</w:t>
            </w:r>
          </w:p>
          <w:p w:rsidR="00AC129F" w:rsidRDefault="00AC129F" w:rsidP="00AC129F">
            <w:pPr>
              <w:pStyle w:val="EngHangEnd"/>
            </w:pPr>
            <w:r>
              <w:t>The glory of God.</w:t>
            </w:r>
            <w:r>
              <w:rPr>
                <w:rStyle w:val="FootnoteReference"/>
                <w:rFonts w:ascii="Cambria" w:hAnsi="Cambria" w:cs="Calibri"/>
                <w:szCs w:val="20"/>
              </w:rPr>
              <w:footnoteReference w:id="11"/>
            </w:r>
            <w:r>
              <w:t>”</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Let us worship our Saviour,</w:t>
            </w:r>
          </w:p>
          <w:p w:rsidR="00AC129F" w:rsidRDefault="00AC129F" w:rsidP="00AC129F">
            <w:pPr>
              <w:pStyle w:val="EngHang"/>
            </w:pPr>
            <w:r>
              <w:t>The good Lover of Mankind,</w:t>
            </w:r>
          </w:p>
          <w:p w:rsidR="00AC129F" w:rsidRDefault="00AC129F" w:rsidP="00AC129F">
            <w:pPr>
              <w:pStyle w:val="EngHang"/>
            </w:pPr>
            <w:r>
              <w:t>For He had compassion on us,</w:t>
            </w:r>
          </w:p>
          <w:p w:rsidR="00AC129F" w:rsidRDefault="00AC129F" w:rsidP="00AC129F">
            <w:pPr>
              <w:pStyle w:val="EngHangEnd"/>
            </w:pPr>
            <w:r>
              <w:t>He came and saved us.</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We praise Him and glorify Him,</w:t>
            </w:r>
          </w:p>
          <w:p w:rsidR="00AC129F" w:rsidRDefault="00AC129F" w:rsidP="00AC129F">
            <w:pPr>
              <w:pStyle w:val="EngHang"/>
            </w:pPr>
            <w:r>
              <w:t>And exalt Him above all,</w:t>
            </w:r>
          </w:p>
          <w:p w:rsidR="00AC129F" w:rsidRDefault="00AC129F" w:rsidP="00AC129F">
            <w:pPr>
              <w:pStyle w:val="EngHang"/>
            </w:pPr>
            <w:r>
              <w:t>As a Good one and a Lover of mankind,</w:t>
            </w:r>
          </w:p>
          <w:p w:rsidR="00AC129F" w:rsidRDefault="00AC129F" w:rsidP="00AC129F">
            <w:pPr>
              <w:pStyle w:val="EngHangEnd"/>
            </w:pPr>
            <w:r>
              <w:t>Have mercy on us according to Thy great mercy.</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bl>
    <w:p w:rsidR="00AC129F" w:rsidRDefault="00AC129F" w:rsidP="00AC129F">
      <w:pPr>
        <w:pStyle w:val="Heading3"/>
      </w:pPr>
      <w:bookmarkStart w:id="464" w:name="_Toc308441956"/>
      <w:r>
        <w:t>Theophany</w:t>
      </w:r>
      <w:bookmarkEnd w:id="4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Our mouth is filled with joy,</w:t>
            </w:r>
          </w:p>
          <w:p w:rsidR="00AC129F" w:rsidRDefault="00AC129F" w:rsidP="00AC129F">
            <w:pPr>
              <w:pStyle w:val="EngHang"/>
            </w:pPr>
            <w:r>
              <w:t>And our tongue with rejoicing,</w:t>
            </w:r>
          </w:p>
          <w:p w:rsidR="00AC129F" w:rsidRDefault="00AC129F" w:rsidP="00AC129F">
            <w:pPr>
              <w:pStyle w:val="EngHang"/>
            </w:pPr>
            <w:r>
              <w:t>For our Lord Jesus Christ</w:t>
            </w:r>
          </w:p>
          <w:p w:rsidR="00AC129F" w:rsidRDefault="00AC129F" w:rsidP="00AC129F">
            <w:pPr>
              <w:pStyle w:val="EngHangEnd"/>
            </w:pPr>
            <w:r>
              <w:t>Was baptiz</w:t>
            </w:r>
            <w:r w:rsidRPr="0014732E">
              <w:t>e</w:t>
            </w:r>
            <w:r>
              <w:t>d in the Jordan.</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The Holy Spirit</w:t>
            </w:r>
          </w:p>
          <w:p w:rsidR="00AC129F" w:rsidRDefault="00AC129F" w:rsidP="00AC129F">
            <w:pPr>
              <w:pStyle w:val="EngHang"/>
            </w:pPr>
            <w:r>
              <w:t>Came down from heaven,</w:t>
            </w:r>
          </w:p>
          <w:p w:rsidR="00AC129F" w:rsidRDefault="00AC129F" w:rsidP="00AC129F">
            <w:pPr>
              <w:pStyle w:val="EngHang"/>
            </w:pPr>
            <w:r>
              <w:t>And the voice of the Father</w:t>
            </w:r>
          </w:p>
          <w:p w:rsidR="00AC129F" w:rsidRDefault="00AC129F" w:rsidP="00AC129F">
            <w:pPr>
              <w:pStyle w:val="EngHangEnd"/>
            </w:pPr>
            <w:r>
              <w:t>Proclaimed and said,</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“This is My Beloved Son,</w:t>
            </w:r>
          </w:p>
          <w:p w:rsidR="00AC129F" w:rsidRDefault="00AC129F" w:rsidP="00AC129F">
            <w:pPr>
              <w:pStyle w:val="EngHang"/>
            </w:pPr>
            <w:r>
              <w:t>In Whom My soul is pleased;</w:t>
            </w:r>
          </w:p>
          <w:p w:rsidR="00AC129F" w:rsidRDefault="00AC129F" w:rsidP="00AC129F">
            <w:pPr>
              <w:pStyle w:val="EngHang"/>
            </w:pPr>
            <w:r>
              <w:t>He has done My will: hear ye Him,</w:t>
            </w:r>
          </w:p>
          <w:p w:rsidR="00AC129F" w:rsidRDefault="00AC129F" w:rsidP="00AC129F">
            <w:pPr>
              <w:pStyle w:val="EngHangEnd"/>
            </w:pPr>
            <w:r>
              <w:t>For He is the Life-Giver.”</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741DFE" w:rsidP="00AC129F">
            <w:r>
              <w:t>Is “Life-Giver” what the Agpeya settled on, or was it changed to “giver of life”?</w:t>
            </w:r>
          </w:p>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Therefore, we are rich</w:t>
            </w:r>
          </w:p>
          <w:p w:rsidR="00AC129F" w:rsidRDefault="00AC129F" w:rsidP="00AC129F">
            <w:pPr>
              <w:pStyle w:val="EngHang"/>
            </w:pPr>
            <w:r>
              <w:t>In all perfect gifts,</w:t>
            </w:r>
          </w:p>
          <w:p w:rsidR="00AC129F" w:rsidRDefault="00AC129F" w:rsidP="00AC129F">
            <w:pPr>
              <w:pStyle w:val="EngHang"/>
            </w:pPr>
            <w:r>
              <w:t>And in faith let us sing,</w:t>
            </w:r>
          </w:p>
          <w:p w:rsidR="00AC129F" w:rsidRDefault="00AC129F" w:rsidP="00AC129F">
            <w:pPr>
              <w:pStyle w:val="EngHangEnd"/>
            </w:pPr>
            <w:r>
              <w:t>Saying, “Alleluia.”</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Alleluia, Alleluia,</w:t>
            </w:r>
          </w:p>
          <w:p w:rsidR="00AC129F" w:rsidRDefault="00AC129F" w:rsidP="00AC129F">
            <w:pPr>
              <w:pStyle w:val="EngHang"/>
            </w:pPr>
            <w:r>
              <w:t>Alleluia, Alleluia:</w:t>
            </w:r>
          </w:p>
          <w:p w:rsidR="00AC129F" w:rsidRDefault="00AC129F" w:rsidP="00AC129F">
            <w:pPr>
              <w:pStyle w:val="EngHang"/>
            </w:pPr>
            <w:r>
              <w:t>Jesus Christ, the Son of God,</w:t>
            </w:r>
          </w:p>
          <w:p w:rsidR="00AC129F" w:rsidRDefault="00AC129F" w:rsidP="00AC129F">
            <w:pPr>
              <w:pStyle w:val="EngHangEnd"/>
            </w:pPr>
            <w:r>
              <w:t>Was baptized in the Jordan.</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This is He to Whom the glory is due,</w:t>
            </w:r>
          </w:p>
          <w:p w:rsidR="00AC129F" w:rsidRDefault="00AC129F" w:rsidP="00AC129F">
            <w:pPr>
              <w:pStyle w:val="EngHang"/>
            </w:pPr>
            <w:r>
              <w:t>With His Good Father,</w:t>
            </w:r>
          </w:p>
          <w:p w:rsidR="00AC129F" w:rsidRDefault="00AC129F" w:rsidP="00AC129F">
            <w:pPr>
              <w:pStyle w:val="EngHang"/>
            </w:pPr>
            <w:r>
              <w:t>And the Holy Spirit,</w:t>
            </w:r>
          </w:p>
          <w:p w:rsidR="00AC129F" w:rsidRDefault="00AC129F" w:rsidP="00AC129F">
            <w:pPr>
              <w:pStyle w:val="EngHangEnd"/>
            </w:pPr>
            <w:r>
              <w:t>Now and forever.</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bl>
    <w:p w:rsidR="00AC129F" w:rsidRDefault="00AC129F" w:rsidP="00AC129F">
      <w:pPr>
        <w:pStyle w:val="Heading3"/>
      </w:pPr>
      <w:bookmarkStart w:id="465" w:name="_Toc308441957"/>
      <w:r>
        <w:t>The Wedding at Cana of Galilee</w:t>
      </w:r>
      <w:bookmarkEnd w:id="4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Gather, see, and be amazed,</w:t>
            </w:r>
          </w:p>
          <w:p w:rsidR="00AC129F" w:rsidRDefault="00AC129F" w:rsidP="00AC129F">
            <w:pPr>
              <w:pStyle w:val="EngHang"/>
            </w:pPr>
            <w:r>
              <w:t>All ye people who love Christ,</w:t>
            </w:r>
          </w:p>
          <w:p w:rsidR="00AC129F" w:rsidRDefault="00AC129F" w:rsidP="00AC129F">
            <w:pPr>
              <w:pStyle w:val="EngHang"/>
            </w:pPr>
            <w:r>
              <w:t>At this mystery,</w:t>
            </w:r>
          </w:p>
          <w:p w:rsidR="00AC129F" w:rsidRDefault="00AC129F" w:rsidP="00AC129F">
            <w:pPr>
              <w:pStyle w:val="EngHangEnd"/>
            </w:pPr>
            <w:r>
              <w:t>That was revealed to us this day.</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For our Lord Jesus Christ,</w:t>
            </w:r>
          </w:p>
          <w:p w:rsidR="00AC129F" w:rsidRDefault="00AC129F" w:rsidP="00AC129F">
            <w:pPr>
              <w:pStyle w:val="EngHang"/>
            </w:pPr>
            <w:r>
              <w:t>Gathered with his Mother the Virgin,</w:t>
            </w:r>
          </w:p>
          <w:p w:rsidR="00AC129F" w:rsidRDefault="00AC129F" w:rsidP="00AC129F">
            <w:pPr>
              <w:pStyle w:val="EngHang"/>
            </w:pPr>
            <w:r>
              <w:t>And our fathers the Apostles,</w:t>
            </w:r>
          </w:p>
          <w:p w:rsidR="00AC129F" w:rsidRDefault="00AC129F" w:rsidP="00AC129F">
            <w:pPr>
              <w:pStyle w:val="EngHangEnd"/>
            </w:pPr>
            <w:r>
              <w:t>And revealed to them His Divinity.</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Six pots of water,</w:t>
            </w:r>
          </w:p>
          <w:p w:rsidR="00AC129F" w:rsidRDefault="00AC129F" w:rsidP="00AC129F">
            <w:pPr>
              <w:pStyle w:val="EngHang"/>
            </w:pPr>
            <w:r>
              <w:t>He changed into choice wine,</w:t>
            </w:r>
          </w:p>
          <w:p w:rsidR="00AC129F" w:rsidRDefault="00AC129F" w:rsidP="00AC129F">
            <w:pPr>
              <w:pStyle w:val="EngHang"/>
            </w:pPr>
            <w:r>
              <w:t>Through his great glory,</w:t>
            </w:r>
          </w:p>
          <w:p w:rsidR="00AC129F" w:rsidRDefault="00AC129F" w:rsidP="00AC129F">
            <w:pPr>
              <w:pStyle w:val="EngHangEnd"/>
            </w:pPr>
            <w:r>
              <w:t>In the marriage of Cana of Galilee</w:t>
            </w:r>
            <w:r>
              <w:rPr>
                <w:rStyle w:val="FootnoteReference"/>
                <w:rFonts w:ascii="Cambria" w:hAnsi="Cambria" w:cs="Calibri"/>
                <w:szCs w:val="20"/>
              </w:rPr>
              <w:footnoteReference w:id="12"/>
            </w:r>
            <w:r>
              <w:t>.</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t>¿</w:t>
            </w:r>
          </w:p>
        </w:tc>
        <w:tc>
          <w:tcPr>
            <w:tcW w:w="3960" w:type="dxa"/>
          </w:tcPr>
          <w:p w:rsidR="00AC129F" w:rsidRDefault="00AC129F" w:rsidP="00AC129F">
            <w:pPr>
              <w:pStyle w:val="EngHang"/>
            </w:pPr>
            <w:r>
              <w:t>He Who sits upon the cherubim,</w:t>
            </w:r>
          </w:p>
          <w:p w:rsidR="00AC129F" w:rsidRDefault="00AC129F" w:rsidP="00AC129F">
            <w:pPr>
              <w:pStyle w:val="EngHang"/>
            </w:pPr>
            <w:r>
              <w:t>Revealed His Divinity,</w:t>
            </w:r>
          </w:p>
          <w:p w:rsidR="00AC129F" w:rsidRDefault="00AC129F" w:rsidP="00AC129F">
            <w:pPr>
              <w:pStyle w:val="EngHang"/>
            </w:pPr>
            <w:r>
              <w:t>He worked signs and powers,</w:t>
            </w:r>
          </w:p>
          <w:p w:rsidR="00AC129F" w:rsidRDefault="00AC129F" w:rsidP="00AC129F">
            <w:pPr>
              <w:pStyle w:val="EngHangEnd"/>
            </w:pPr>
            <w:r>
              <w:t>And sat with men as God</w:t>
            </w:r>
            <w:r>
              <w:rPr>
                <w:rStyle w:val="FootnoteReference"/>
                <w:rFonts w:ascii="Cambria" w:hAnsi="Cambria" w:cs="Calibri"/>
                <w:szCs w:val="20"/>
              </w:rPr>
              <w:footnoteReference w:id="13"/>
            </w:r>
            <w:r>
              <w:t>.</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p>
        </w:tc>
        <w:tc>
          <w:tcPr>
            <w:tcW w:w="3960" w:type="dxa"/>
          </w:tcPr>
          <w:p w:rsidR="00AC129F" w:rsidRDefault="00AC129F" w:rsidP="00AC129F">
            <w:pPr>
              <w:pStyle w:val="EngHang"/>
            </w:pPr>
            <w:r>
              <w:t>The co-essential with the Father,</w:t>
            </w:r>
          </w:p>
          <w:p w:rsidR="00AC129F" w:rsidRDefault="00AC129F" w:rsidP="00AC129F">
            <w:pPr>
              <w:pStyle w:val="EngHang"/>
            </w:pPr>
            <w:r>
              <w:t>Who exists before all ages,</w:t>
            </w:r>
          </w:p>
          <w:p w:rsidR="00AC129F" w:rsidRDefault="00AC129F" w:rsidP="00AC129F">
            <w:pPr>
              <w:pStyle w:val="EngHang"/>
            </w:pPr>
            <w:r>
              <w:t>Today is in the midst of the wedding,</w:t>
            </w:r>
          </w:p>
          <w:p w:rsidR="00AC129F" w:rsidRDefault="00AC129F" w:rsidP="00AC129F">
            <w:pPr>
              <w:pStyle w:val="EngHangEnd"/>
            </w:pPr>
            <w:r>
              <w:t>Of Cana of Galilee.</w:t>
            </w:r>
          </w:p>
        </w:tc>
        <w:tc>
          <w:tcPr>
            <w:tcW w:w="288" w:type="dxa"/>
          </w:tcPr>
          <w:p w:rsidR="00AC129F" w:rsidRDefault="00AC129F" w:rsidP="00AC129F"/>
        </w:tc>
        <w:tc>
          <w:tcPr>
            <w:tcW w:w="288" w:type="dxa"/>
          </w:tcPr>
          <w:p w:rsidR="00AC129F" w:rsidRDefault="00AC129F" w:rsidP="00AC129F">
            <w:pPr>
              <w:pStyle w:val="CopticCross"/>
            </w:pPr>
          </w:p>
        </w:tc>
        <w:tc>
          <w:tcPr>
            <w:tcW w:w="3960" w:type="dxa"/>
          </w:tcPr>
          <w:p w:rsidR="00AC129F" w:rsidRDefault="00AC129F" w:rsidP="00AC129F"/>
        </w:tc>
      </w:tr>
      <w:tr w:rsidR="00AC129F" w:rsidTr="00AC129F">
        <w:trPr>
          <w:cantSplit/>
          <w:jc w:val="center"/>
        </w:trPr>
        <w:tc>
          <w:tcPr>
            <w:tcW w:w="288" w:type="dxa"/>
          </w:tcPr>
          <w:p w:rsidR="00AC129F" w:rsidRDefault="00AC129F" w:rsidP="00AC129F">
            <w:pPr>
              <w:pStyle w:val="CopticCross"/>
            </w:pPr>
            <w:r w:rsidRPr="00FB5ACB">
              <w:lastRenderedPageBreak/>
              <w:t>¿</w:t>
            </w:r>
          </w:p>
        </w:tc>
        <w:tc>
          <w:tcPr>
            <w:tcW w:w="3960" w:type="dxa"/>
          </w:tcPr>
          <w:p w:rsidR="00AC129F" w:rsidRDefault="00AC129F" w:rsidP="00AC129F">
            <w:pPr>
              <w:pStyle w:val="EngHang"/>
            </w:pPr>
            <w:r>
              <w:t>We praise Him and glorify Him,</w:t>
            </w:r>
          </w:p>
          <w:p w:rsidR="00AC129F" w:rsidRDefault="00AC129F" w:rsidP="00AC129F">
            <w:pPr>
              <w:pStyle w:val="EngHang"/>
            </w:pPr>
            <w:r>
              <w:t>And exalt Him above all,</w:t>
            </w:r>
          </w:p>
          <w:p w:rsidR="00AC129F" w:rsidRDefault="00AC129F" w:rsidP="00AC129F">
            <w:pPr>
              <w:pStyle w:val="EngHang"/>
            </w:pPr>
            <w:r>
              <w:t>As a Good one and a Lover of mankind,</w:t>
            </w:r>
          </w:p>
          <w:p w:rsidR="00AC129F" w:rsidRDefault="00AC129F" w:rsidP="00AC129F">
            <w:pPr>
              <w:pStyle w:val="EngHangEnd"/>
            </w:pPr>
            <w:r>
              <w:t>Have mercy on us according to Thy great mercy.</w:t>
            </w:r>
          </w:p>
        </w:tc>
        <w:tc>
          <w:tcPr>
            <w:tcW w:w="288" w:type="dxa"/>
          </w:tcPr>
          <w:p w:rsidR="00AC129F" w:rsidRDefault="00AC129F" w:rsidP="00AC129F"/>
        </w:tc>
        <w:tc>
          <w:tcPr>
            <w:tcW w:w="288" w:type="dxa"/>
          </w:tcPr>
          <w:p w:rsidR="00AC129F" w:rsidRDefault="00AC129F" w:rsidP="00AC129F">
            <w:pPr>
              <w:pStyle w:val="CopticCross"/>
            </w:pPr>
            <w:r w:rsidRPr="00FB5ACB">
              <w:t>¿</w:t>
            </w:r>
          </w:p>
        </w:tc>
        <w:tc>
          <w:tcPr>
            <w:tcW w:w="3960" w:type="dxa"/>
          </w:tcPr>
          <w:p w:rsidR="00AC129F" w:rsidRDefault="00AC129F" w:rsidP="00AC129F"/>
        </w:tc>
      </w:tr>
    </w:tbl>
    <w:p w:rsidR="00AC129F" w:rsidRDefault="00AC129F" w:rsidP="0046338D">
      <w:pPr>
        <w:pStyle w:val="Heading3"/>
      </w:pPr>
      <w:bookmarkStart w:id="472" w:name="_Toc308441958"/>
      <w:r>
        <w:t>The</w:t>
      </w:r>
      <w:r w:rsidR="0046338D">
        <w:t xml:space="preserve"> Entrance of Our Lord into the Temple</w:t>
      </w:r>
      <w:bookmarkEnd w:id="4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46338D">
        <w:trPr>
          <w:cantSplit/>
          <w:trHeight w:val="1853"/>
          <w:jc w:val="center"/>
        </w:trPr>
        <w:tc>
          <w:tcPr>
            <w:tcW w:w="288" w:type="dxa"/>
          </w:tcPr>
          <w:p w:rsidR="0046338D" w:rsidRDefault="0046338D" w:rsidP="0046338D">
            <w:pPr>
              <w:pStyle w:val="CopticCross"/>
            </w:pPr>
          </w:p>
        </w:tc>
        <w:tc>
          <w:tcPr>
            <w:tcW w:w="3960" w:type="dxa"/>
          </w:tcPr>
          <w:p w:rsidR="0046338D" w:rsidRDefault="0046338D" w:rsidP="0046338D">
            <w:pPr>
              <w:pStyle w:val="EngHang"/>
            </w:pPr>
            <w:r>
              <w:t>Our Lord Jesus Christ,</w:t>
            </w:r>
          </w:p>
          <w:p w:rsidR="0046338D" w:rsidRDefault="0046338D" w:rsidP="0046338D">
            <w:pPr>
              <w:pStyle w:val="EngHang"/>
            </w:pPr>
            <w:r>
              <w:t>To Him be the glory and the praise,</w:t>
            </w:r>
          </w:p>
          <w:p w:rsidR="0046338D" w:rsidRDefault="0046338D" w:rsidP="0046338D">
            <w:pPr>
              <w:pStyle w:val="EngHang"/>
            </w:pPr>
            <w:r>
              <w:t>And His Good Father,</w:t>
            </w:r>
          </w:p>
          <w:p w:rsidR="0046338D" w:rsidRDefault="0046338D" w:rsidP="0046338D">
            <w:pPr>
              <w:pStyle w:val="EngHangEnd"/>
            </w:pPr>
            <w:r>
              <w:t>And the Spirit the Paraclete,</w:t>
            </w:r>
          </w:p>
        </w:tc>
        <w:tc>
          <w:tcPr>
            <w:tcW w:w="288" w:type="dxa"/>
          </w:tcPr>
          <w:p w:rsidR="0046338D" w:rsidRDefault="0046338D" w:rsidP="00795C2B"/>
        </w:tc>
        <w:tc>
          <w:tcPr>
            <w:tcW w:w="288" w:type="dxa"/>
          </w:tcPr>
          <w:p w:rsidR="0046338D" w:rsidRDefault="0046338D" w:rsidP="0046338D">
            <w:pPr>
              <w:pStyle w:val="CopticCross"/>
            </w:pPr>
          </w:p>
        </w:tc>
        <w:tc>
          <w:tcPr>
            <w:tcW w:w="3960" w:type="dxa"/>
          </w:tcPr>
          <w:p w:rsidR="0046338D" w:rsidRDefault="00AA267C" w:rsidP="00795C2B">
            <w:r>
              <w:t>Should be “with” rather than “and” in this context (assuming word was nem, not owoh), otherwise it sounds like the Tirinty rather than Christ entered the Temple. This verse is saying Glory with, rather than all Three entered…</w:t>
            </w:r>
          </w:p>
        </w:tc>
      </w:tr>
      <w:tr w:rsidR="0046338D" w:rsidTr="0046338D">
        <w:trPr>
          <w:cantSplit/>
          <w:jc w:val="center"/>
        </w:trPr>
        <w:tc>
          <w:tcPr>
            <w:tcW w:w="288" w:type="dxa"/>
          </w:tcPr>
          <w:p w:rsidR="0046338D" w:rsidRDefault="0046338D" w:rsidP="0046338D">
            <w:pPr>
              <w:pStyle w:val="CopticCross"/>
            </w:pPr>
            <w:r w:rsidRPr="00FB5ACB">
              <w:t>¿</w:t>
            </w:r>
          </w:p>
        </w:tc>
        <w:tc>
          <w:tcPr>
            <w:tcW w:w="3960" w:type="dxa"/>
          </w:tcPr>
          <w:p w:rsidR="0046338D" w:rsidRDefault="0046338D" w:rsidP="0046338D">
            <w:pPr>
              <w:pStyle w:val="EngHang"/>
            </w:pPr>
            <w:r>
              <w:t>Entered into the holy temple,</w:t>
            </w:r>
          </w:p>
          <w:p w:rsidR="0046338D" w:rsidRDefault="0046338D" w:rsidP="0046338D">
            <w:pPr>
              <w:pStyle w:val="EngHang"/>
            </w:pPr>
            <w:r>
              <w:t>In the hands of His mother,</w:t>
            </w:r>
          </w:p>
          <w:p w:rsidR="0046338D" w:rsidRDefault="0046338D" w:rsidP="0046338D">
            <w:pPr>
              <w:pStyle w:val="EngHang"/>
            </w:pPr>
            <w:r>
              <w:t>After forty days,</w:t>
            </w:r>
          </w:p>
          <w:p w:rsidR="0046338D" w:rsidRDefault="0046338D" w:rsidP="0046338D">
            <w:pPr>
              <w:pStyle w:val="EngHangEnd"/>
            </w:pPr>
            <w:r>
              <w:t>From His holy birth</w:t>
            </w:r>
            <w:r>
              <w:rPr>
                <w:rStyle w:val="FootnoteReference"/>
                <w:rFonts w:ascii="Cambria" w:hAnsi="Cambria" w:cs="Calibri"/>
                <w:szCs w:val="20"/>
              </w:rPr>
              <w:footnoteReference w:id="14"/>
            </w:r>
            <w:r>
              <w:t>.</w:t>
            </w:r>
          </w:p>
        </w:tc>
        <w:tc>
          <w:tcPr>
            <w:tcW w:w="288" w:type="dxa"/>
          </w:tcPr>
          <w:p w:rsidR="0046338D" w:rsidRDefault="0046338D" w:rsidP="00795C2B"/>
        </w:tc>
        <w:tc>
          <w:tcPr>
            <w:tcW w:w="288" w:type="dxa"/>
          </w:tcPr>
          <w:p w:rsidR="0046338D" w:rsidRDefault="0046338D" w:rsidP="0046338D">
            <w:pPr>
              <w:pStyle w:val="CopticCross"/>
            </w:pPr>
            <w:r w:rsidRPr="00FB5ACB">
              <w:t>¿</w:t>
            </w:r>
          </w:p>
        </w:tc>
        <w:tc>
          <w:tcPr>
            <w:tcW w:w="3960" w:type="dxa"/>
          </w:tcPr>
          <w:p w:rsidR="0046338D" w:rsidRDefault="0046338D" w:rsidP="00795C2B"/>
        </w:tc>
      </w:tr>
      <w:tr w:rsidR="0046338D" w:rsidTr="0046338D">
        <w:trPr>
          <w:cantSplit/>
          <w:jc w:val="center"/>
        </w:trPr>
        <w:tc>
          <w:tcPr>
            <w:tcW w:w="288" w:type="dxa"/>
          </w:tcPr>
          <w:p w:rsidR="0046338D" w:rsidRDefault="0046338D" w:rsidP="0046338D">
            <w:pPr>
              <w:pStyle w:val="CopticCross"/>
            </w:pPr>
          </w:p>
        </w:tc>
        <w:tc>
          <w:tcPr>
            <w:tcW w:w="3960" w:type="dxa"/>
          </w:tcPr>
          <w:p w:rsidR="0046338D" w:rsidRDefault="0046338D" w:rsidP="0046338D">
            <w:pPr>
              <w:pStyle w:val="EngHang"/>
            </w:pPr>
            <w:r>
              <w:t>Joseph the righteous came,</w:t>
            </w:r>
          </w:p>
          <w:p w:rsidR="0046338D" w:rsidRDefault="0046338D" w:rsidP="0046338D">
            <w:pPr>
              <w:pStyle w:val="EngHang"/>
            </w:pPr>
            <w:r>
              <w:t>And Mary the Mother of Christ,</w:t>
            </w:r>
          </w:p>
          <w:p w:rsidR="0046338D" w:rsidRDefault="0046338D" w:rsidP="0046338D">
            <w:pPr>
              <w:pStyle w:val="EngHang"/>
            </w:pPr>
            <w:r>
              <w:t>And performed the fulfillment of the law,</w:t>
            </w:r>
          </w:p>
          <w:p w:rsidR="0046338D" w:rsidRDefault="0046338D" w:rsidP="0046338D">
            <w:pPr>
              <w:pStyle w:val="EngHangEnd"/>
            </w:pPr>
            <w:r>
              <w:t>For the child Jesus, the Saviour.</w:t>
            </w:r>
          </w:p>
        </w:tc>
        <w:tc>
          <w:tcPr>
            <w:tcW w:w="288" w:type="dxa"/>
          </w:tcPr>
          <w:p w:rsidR="0046338D" w:rsidRDefault="0046338D" w:rsidP="00795C2B"/>
        </w:tc>
        <w:tc>
          <w:tcPr>
            <w:tcW w:w="288" w:type="dxa"/>
          </w:tcPr>
          <w:p w:rsidR="0046338D" w:rsidRDefault="0046338D" w:rsidP="0046338D">
            <w:pPr>
              <w:pStyle w:val="CopticCross"/>
            </w:pPr>
          </w:p>
        </w:tc>
        <w:tc>
          <w:tcPr>
            <w:tcW w:w="3960" w:type="dxa"/>
          </w:tcPr>
          <w:p w:rsidR="0046338D" w:rsidRDefault="00AA267C" w:rsidP="00795C2B">
            <w:r>
              <w:t>2</w:t>
            </w:r>
            <w:r w:rsidRPr="00AA267C">
              <w:rPr>
                <w:vertAlign w:val="superscript"/>
              </w:rPr>
              <w:t>nd</w:t>
            </w:r>
            <w:r>
              <w:t xml:space="preserve"> line start with “with” rather than “and”</w:t>
            </w:r>
          </w:p>
        </w:tc>
      </w:tr>
      <w:tr w:rsidR="0046338D" w:rsidTr="0046338D">
        <w:trPr>
          <w:cantSplit/>
          <w:jc w:val="center"/>
        </w:trPr>
        <w:tc>
          <w:tcPr>
            <w:tcW w:w="288" w:type="dxa"/>
          </w:tcPr>
          <w:p w:rsidR="0046338D" w:rsidRDefault="0046338D" w:rsidP="0046338D">
            <w:pPr>
              <w:pStyle w:val="CopticCross"/>
            </w:pPr>
            <w:r w:rsidRPr="00FB5ACB">
              <w:t>¿</w:t>
            </w:r>
          </w:p>
        </w:tc>
        <w:tc>
          <w:tcPr>
            <w:tcW w:w="3960" w:type="dxa"/>
          </w:tcPr>
          <w:p w:rsidR="0046338D" w:rsidRDefault="0046338D" w:rsidP="0046338D">
            <w:pPr>
              <w:pStyle w:val="EngHang"/>
            </w:pPr>
            <w:r>
              <w:t>Simeon took him,</w:t>
            </w:r>
          </w:p>
          <w:p w:rsidR="0046338D" w:rsidRDefault="0046338D" w:rsidP="0046338D">
            <w:pPr>
              <w:pStyle w:val="EngHang"/>
            </w:pPr>
            <w:r>
              <w:t>In his holy hands,</w:t>
            </w:r>
          </w:p>
          <w:p w:rsidR="0046338D" w:rsidRDefault="0046338D" w:rsidP="0046338D">
            <w:pPr>
              <w:pStyle w:val="EngHang"/>
            </w:pPr>
            <w:r>
              <w:t>And praised Christ the King,</w:t>
            </w:r>
          </w:p>
          <w:p w:rsidR="0046338D" w:rsidRDefault="0046338D" w:rsidP="0046338D">
            <w:pPr>
              <w:pStyle w:val="EngHangEnd"/>
            </w:pPr>
            <w:r>
              <w:t>In this manner saying</w:t>
            </w:r>
            <w:r>
              <w:rPr>
                <w:rStyle w:val="FootnoteReference"/>
                <w:rFonts w:ascii="Cambria" w:hAnsi="Cambria" w:cs="Calibri"/>
                <w:szCs w:val="20"/>
              </w:rPr>
              <w:footnoteReference w:id="15"/>
            </w:r>
            <w:r>
              <w:t>,</w:t>
            </w:r>
          </w:p>
        </w:tc>
        <w:tc>
          <w:tcPr>
            <w:tcW w:w="288" w:type="dxa"/>
          </w:tcPr>
          <w:p w:rsidR="0046338D" w:rsidRDefault="0046338D" w:rsidP="00795C2B"/>
        </w:tc>
        <w:tc>
          <w:tcPr>
            <w:tcW w:w="288" w:type="dxa"/>
          </w:tcPr>
          <w:p w:rsidR="0046338D" w:rsidRDefault="0046338D" w:rsidP="0046338D">
            <w:pPr>
              <w:pStyle w:val="CopticCross"/>
            </w:pPr>
            <w:r w:rsidRPr="00FB5ACB">
              <w:t>¿</w:t>
            </w:r>
          </w:p>
        </w:tc>
        <w:tc>
          <w:tcPr>
            <w:tcW w:w="3960" w:type="dxa"/>
          </w:tcPr>
          <w:p w:rsidR="0046338D" w:rsidRDefault="00AA267C" w:rsidP="00795C2B">
            <w:r>
              <w:t>Would “into” sound better than “in” his holy hands?</w:t>
            </w:r>
          </w:p>
        </w:tc>
      </w:tr>
      <w:tr w:rsidR="0046338D" w:rsidTr="0046338D">
        <w:trPr>
          <w:cantSplit/>
          <w:jc w:val="center"/>
        </w:trPr>
        <w:tc>
          <w:tcPr>
            <w:tcW w:w="288" w:type="dxa"/>
          </w:tcPr>
          <w:p w:rsidR="0046338D" w:rsidRDefault="0046338D" w:rsidP="0046338D">
            <w:pPr>
              <w:pStyle w:val="CopticCross"/>
            </w:pPr>
          </w:p>
        </w:tc>
        <w:tc>
          <w:tcPr>
            <w:tcW w:w="3960" w:type="dxa"/>
          </w:tcPr>
          <w:p w:rsidR="0046338D" w:rsidRDefault="0046338D" w:rsidP="0046338D">
            <w:pPr>
              <w:pStyle w:val="EngHang"/>
            </w:pPr>
            <w:r>
              <w:t>Lord, now let your servant,</w:t>
            </w:r>
          </w:p>
          <w:p w:rsidR="0046338D" w:rsidRDefault="0046338D" w:rsidP="0046338D">
            <w:pPr>
              <w:pStyle w:val="EngHang"/>
            </w:pPr>
            <w:r>
              <w:t>Depart in peace according to Thy word,</w:t>
            </w:r>
          </w:p>
          <w:p w:rsidR="0046338D" w:rsidRDefault="0046338D" w:rsidP="0046338D">
            <w:pPr>
              <w:pStyle w:val="EngHang"/>
            </w:pPr>
            <w:r>
              <w:t>For mine eyes have seen your salvation,</w:t>
            </w:r>
          </w:p>
          <w:p w:rsidR="0046338D" w:rsidRDefault="0046338D" w:rsidP="0046338D">
            <w:pPr>
              <w:pStyle w:val="EngHangEnd"/>
            </w:pPr>
            <w:r>
              <w:t>Which thou hast prepared before the people.</w:t>
            </w:r>
          </w:p>
        </w:tc>
        <w:tc>
          <w:tcPr>
            <w:tcW w:w="288" w:type="dxa"/>
          </w:tcPr>
          <w:p w:rsidR="0046338D" w:rsidRDefault="0046338D" w:rsidP="00795C2B"/>
        </w:tc>
        <w:tc>
          <w:tcPr>
            <w:tcW w:w="288" w:type="dxa"/>
          </w:tcPr>
          <w:p w:rsidR="0046338D" w:rsidRDefault="0046338D" w:rsidP="0046338D">
            <w:pPr>
              <w:pStyle w:val="CopticCross"/>
            </w:pPr>
          </w:p>
        </w:tc>
        <w:tc>
          <w:tcPr>
            <w:tcW w:w="3960" w:type="dxa"/>
          </w:tcPr>
          <w:p w:rsidR="0046338D" w:rsidRDefault="0046338D" w:rsidP="00795C2B"/>
        </w:tc>
      </w:tr>
      <w:tr w:rsidR="0046338D" w:rsidTr="0046338D">
        <w:trPr>
          <w:cantSplit/>
          <w:jc w:val="center"/>
        </w:trPr>
        <w:tc>
          <w:tcPr>
            <w:tcW w:w="288" w:type="dxa"/>
          </w:tcPr>
          <w:p w:rsidR="0046338D" w:rsidRDefault="0046338D" w:rsidP="0046338D">
            <w:pPr>
              <w:pStyle w:val="CopticCross"/>
            </w:pPr>
            <w:r w:rsidRPr="00FB5ACB">
              <w:t>¿</w:t>
            </w:r>
          </w:p>
        </w:tc>
        <w:tc>
          <w:tcPr>
            <w:tcW w:w="3960" w:type="dxa"/>
          </w:tcPr>
          <w:p w:rsidR="0046338D" w:rsidRDefault="0046338D" w:rsidP="0046338D">
            <w:pPr>
              <w:pStyle w:val="EngHang"/>
            </w:pPr>
            <w:r>
              <w:t>We praise Him and glorify Him,</w:t>
            </w:r>
          </w:p>
          <w:p w:rsidR="0046338D" w:rsidRDefault="0046338D" w:rsidP="0046338D">
            <w:pPr>
              <w:pStyle w:val="EngHang"/>
            </w:pPr>
            <w:r>
              <w:t>And exalt Him above all,</w:t>
            </w:r>
          </w:p>
          <w:p w:rsidR="0046338D" w:rsidRDefault="0046338D" w:rsidP="0046338D">
            <w:pPr>
              <w:pStyle w:val="EngHang"/>
            </w:pPr>
            <w:r>
              <w:t>As a Good one and a Lover of mankind,</w:t>
            </w:r>
          </w:p>
          <w:p w:rsidR="0046338D" w:rsidRDefault="0046338D" w:rsidP="0046338D">
            <w:pPr>
              <w:pStyle w:val="EngHangEnd"/>
            </w:pPr>
            <w:r>
              <w:t>Have mercy on us according to Thy great mercy.</w:t>
            </w:r>
          </w:p>
        </w:tc>
        <w:tc>
          <w:tcPr>
            <w:tcW w:w="288" w:type="dxa"/>
          </w:tcPr>
          <w:p w:rsidR="0046338D" w:rsidRDefault="0046338D" w:rsidP="00795C2B"/>
        </w:tc>
        <w:tc>
          <w:tcPr>
            <w:tcW w:w="288" w:type="dxa"/>
          </w:tcPr>
          <w:p w:rsidR="0046338D" w:rsidRDefault="0046338D" w:rsidP="0046338D">
            <w:pPr>
              <w:pStyle w:val="CopticCross"/>
            </w:pPr>
            <w:r w:rsidRPr="00FB5ACB">
              <w:t>¿</w:t>
            </w:r>
          </w:p>
        </w:tc>
        <w:tc>
          <w:tcPr>
            <w:tcW w:w="3960" w:type="dxa"/>
          </w:tcPr>
          <w:p w:rsidR="0046338D" w:rsidRDefault="0046338D" w:rsidP="00795C2B"/>
        </w:tc>
      </w:tr>
    </w:tbl>
    <w:p w:rsidR="0046338D" w:rsidRDefault="0046338D" w:rsidP="0046338D">
      <w:pPr>
        <w:pStyle w:val="Heading3"/>
      </w:pPr>
      <w:bookmarkStart w:id="479" w:name="_Toc308441959"/>
      <w:r>
        <w:t>The Fast and Feast of Nineveh</w:t>
      </w:r>
      <w:bookmarkEnd w:id="4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5D70D8">
        <w:trPr>
          <w:cantSplit/>
          <w:jc w:val="center"/>
        </w:trPr>
        <w:tc>
          <w:tcPr>
            <w:tcW w:w="288" w:type="dxa"/>
          </w:tcPr>
          <w:p w:rsidR="0046338D" w:rsidRDefault="0046338D" w:rsidP="005D70D8">
            <w:pPr>
              <w:pStyle w:val="CopticCross"/>
            </w:pPr>
          </w:p>
        </w:tc>
        <w:tc>
          <w:tcPr>
            <w:tcW w:w="3960" w:type="dxa"/>
          </w:tcPr>
          <w:p w:rsidR="005D70D8" w:rsidRDefault="005D70D8" w:rsidP="005D70D8">
            <w:pPr>
              <w:pStyle w:val="EngHang"/>
            </w:pPr>
            <w:r>
              <w:t>Jonah the Prophet,</w:t>
            </w:r>
          </w:p>
          <w:p w:rsidR="005D70D8" w:rsidRDefault="005D70D8" w:rsidP="005D70D8">
            <w:pPr>
              <w:pStyle w:val="EngHang"/>
            </w:pPr>
            <w:r>
              <w:t>Was in the belly of the whale,</w:t>
            </w:r>
          </w:p>
          <w:p w:rsidR="005D70D8" w:rsidRDefault="005D70D8" w:rsidP="005D70D8">
            <w:pPr>
              <w:pStyle w:val="EngHang"/>
            </w:pPr>
            <w:r>
              <w:t>For three days and three nights,</w:t>
            </w:r>
          </w:p>
          <w:p w:rsidR="0046338D" w:rsidRDefault="005D70D8" w:rsidP="005D70D8">
            <w:pPr>
              <w:pStyle w:val="EngHangEnd"/>
            </w:pPr>
            <w:r>
              <w:t>Like the burial of our Saviour</w:t>
            </w:r>
            <w:r>
              <w:rPr>
                <w:rStyle w:val="FootnoteReference"/>
                <w:rFonts w:ascii="Cambria" w:hAnsi="Cambria" w:cs="Calibri"/>
                <w:szCs w:val="20"/>
              </w:rPr>
              <w:footnoteReference w:id="16"/>
            </w:r>
            <w:r>
              <w:t>.</w:t>
            </w:r>
          </w:p>
        </w:tc>
        <w:tc>
          <w:tcPr>
            <w:tcW w:w="288" w:type="dxa"/>
          </w:tcPr>
          <w:p w:rsidR="0046338D" w:rsidRDefault="0046338D" w:rsidP="00795C2B"/>
        </w:tc>
        <w:tc>
          <w:tcPr>
            <w:tcW w:w="288" w:type="dxa"/>
          </w:tcPr>
          <w:p w:rsidR="0046338D" w:rsidRDefault="0046338D" w:rsidP="005D70D8">
            <w:pPr>
              <w:pStyle w:val="CopticCross"/>
            </w:pPr>
          </w:p>
        </w:tc>
        <w:tc>
          <w:tcPr>
            <w:tcW w:w="3960" w:type="dxa"/>
          </w:tcPr>
          <w:p w:rsidR="0046338D" w:rsidRDefault="00AA267C" w:rsidP="00795C2B">
            <w:r>
              <w:t>Curious: Coptic is clearly ‘whale’ or is there ambiguity with “great fish” or “fish” like Hebrew?</w:t>
            </w:r>
          </w:p>
          <w:p w:rsidR="00AA267C" w:rsidRDefault="00AA267C" w:rsidP="00795C2B">
            <w:r>
              <w:t>“like unto” or “like” the burial</w:t>
            </w:r>
          </w:p>
        </w:tc>
      </w:tr>
      <w:tr w:rsidR="0046338D" w:rsidTr="005D70D8">
        <w:trPr>
          <w:cantSplit/>
          <w:jc w:val="center"/>
        </w:trPr>
        <w:tc>
          <w:tcPr>
            <w:tcW w:w="288" w:type="dxa"/>
          </w:tcPr>
          <w:p w:rsidR="0046338D" w:rsidRDefault="005D70D8" w:rsidP="005D70D8">
            <w:pPr>
              <w:pStyle w:val="CopticCross"/>
            </w:pPr>
            <w:r w:rsidRPr="00FB5ACB">
              <w:t>¿</w:t>
            </w:r>
          </w:p>
        </w:tc>
        <w:tc>
          <w:tcPr>
            <w:tcW w:w="3960" w:type="dxa"/>
          </w:tcPr>
          <w:p w:rsidR="005D70D8" w:rsidRDefault="005D70D8" w:rsidP="005D70D8">
            <w:pPr>
              <w:pStyle w:val="EngHang"/>
            </w:pPr>
            <w:r>
              <w:t>Christ our God sent him,</w:t>
            </w:r>
          </w:p>
          <w:p w:rsidR="005D70D8" w:rsidRDefault="005D70D8" w:rsidP="005D70D8">
            <w:pPr>
              <w:pStyle w:val="EngHang"/>
            </w:pPr>
            <w:r>
              <w:t>To the people of Nineveh,</w:t>
            </w:r>
          </w:p>
          <w:p w:rsidR="005D70D8" w:rsidRDefault="005D70D8" w:rsidP="005D70D8">
            <w:pPr>
              <w:pStyle w:val="EngHang"/>
            </w:pPr>
            <w:r>
              <w:t>He preached to them according to His word,</w:t>
            </w:r>
          </w:p>
          <w:p w:rsidR="0046338D" w:rsidRDefault="005D70D8" w:rsidP="005D70D8">
            <w:pPr>
              <w:pStyle w:val="EngHangEnd"/>
            </w:pPr>
            <w:r>
              <w:t>And they repented</w:t>
            </w:r>
            <w:r>
              <w:rPr>
                <w:rStyle w:val="FootnoteReference"/>
                <w:rFonts w:ascii="Cambria" w:hAnsi="Cambria" w:cs="Calibri"/>
                <w:szCs w:val="20"/>
              </w:rPr>
              <w:footnoteReference w:id="17"/>
            </w:r>
            <w:r>
              <w:t>:</w:t>
            </w:r>
          </w:p>
        </w:tc>
        <w:tc>
          <w:tcPr>
            <w:tcW w:w="288" w:type="dxa"/>
          </w:tcPr>
          <w:p w:rsidR="0046338D" w:rsidRDefault="0046338D" w:rsidP="00795C2B"/>
        </w:tc>
        <w:tc>
          <w:tcPr>
            <w:tcW w:w="288" w:type="dxa"/>
          </w:tcPr>
          <w:p w:rsidR="0046338D" w:rsidRDefault="005D70D8" w:rsidP="005D70D8">
            <w:pPr>
              <w:pStyle w:val="CopticCross"/>
            </w:pPr>
            <w:r w:rsidRPr="00FB5ACB">
              <w:t>¿</w:t>
            </w:r>
          </w:p>
        </w:tc>
        <w:tc>
          <w:tcPr>
            <w:tcW w:w="3960" w:type="dxa"/>
          </w:tcPr>
          <w:p w:rsidR="0046338D" w:rsidRDefault="00AA267C" w:rsidP="00795C2B">
            <w:r>
              <w:t>“to them” in the third line seems redundant and beaks flow. I’m sure it’s in the Coptic, but the second line specifies the subject, so repeating it seems borderline incorrect, and stylistically poor in English.</w:t>
            </w:r>
          </w:p>
        </w:tc>
      </w:tr>
      <w:tr w:rsidR="0046338D" w:rsidTr="005D70D8">
        <w:trPr>
          <w:cantSplit/>
          <w:jc w:val="center"/>
        </w:trPr>
        <w:tc>
          <w:tcPr>
            <w:tcW w:w="288" w:type="dxa"/>
          </w:tcPr>
          <w:p w:rsidR="0046338D" w:rsidRDefault="0046338D" w:rsidP="005D70D8">
            <w:pPr>
              <w:pStyle w:val="CopticCross"/>
            </w:pPr>
          </w:p>
        </w:tc>
        <w:tc>
          <w:tcPr>
            <w:tcW w:w="3960" w:type="dxa"/>
          </w:tcPr>
          <w:p w:rsidR="005D70D8" w:rsidRDefault="005D70D8" w:rsidP="005D70D8">
            <w:pPr>
              <w:pStyle w:val="EngHang"/>
            </w:pPr>
            <w:r>
              <w:t>Three days and three nights,</w:t>
            </w:r>
          </w:p>
          <w:p w:rsidR="005D70D8" w:rsidRDefault="005D70D8" w:rsidP="005D70D8">
            <w:pPr>
              <w:pStyle w:val="EngHang"/>
            </w:pPr>
            <w:r>
              <w:t>In prayer and fasting,</w:t>
            </w:r>
          </w:p>
          <w:p w:rsidR="005D70D8" w:rsidRDefault="005D70D8" w:rsidP="005D70D8">
            <w:pPr>
              <w:pStyle w:val="EngHang"/>
            </w:pPr>
            <w:r>
              <w:t>And travail and tears,</w:t>
            </w:r>
          </w:p>
          <w:p w:rsidR="0046338D" w:rsidRDefault="005D70D8" w:rsidP="005D70D8">
            <w:pPr>
              <w:pStyle w:val="EngHangEnd"/>
            </w:pPr>
            <w:r>
              <w:t>The fowls and the beasts</w:t>
            </w:r>
            <w:r>
              <w:rPr>
                <w:rStyle w:val="FootnoteReference"/>
                <w:rFonts w:ascii="Cambria" w:hAnsi="Cambria" w:cs="Calibri"/>
                <w:szCs w:val="20"/>
              </w:rPr>
              <w:footnoteReference w:id="18"/>
            </w:r>
            <w:r>
              <w:t>.</w:t>
            </w:r>
          </w:p>
        </w:tc>
        <w:tc>
          <w:tcPr>
            <w:tcW w:w="288" w:type="dxa"/>
          </w:tcPr>
          <w:p w:rsidR="0046338D" w:rsidRDefault="0046338D" w:rsidP="00795C2B"/>
        </w:tc>
        <w:tc>
          <w:tcPr>
            <w:tcW w:w="288" w:type="dxa"/>
          </w:tcPr>
          <w:p w:rsidR="0046338D" w:rsidRDefault="0046338D" w:rsidP="005D70D8">
            <w:pPr>
              <w:pStyle w:val="CopticCross"/>
            </w:pPr>
          </w:p>
        </w:tc>
        <w:tc>
          <w:tcPr>
            <w:tcW w:w="3960" w:type="dxa"/>
          </w:tcPr>
          <w:p w:rsidR="00AA267C" w:rsidRDefault="005D70D8" w:rsidP="00795C2B">
            <w:r>
              <w:t>I think this is a little too literal...</w:t>
            </w:r>
            <w:r w:rsidR="00AA267C">
              <w:t xml:space="preserve"> order makes little sense. Is this with the fowls and beasts, or just them? “The fowls and the beats/ spent three days and three nights / in prayer and fasting / and/with prayer and fasting” would flow much better</w:t>
            </w:r>
          </w:p>
        </w:tc>
      </w:tr>
      <w:tr w:rsidR="0046338D" w:rsidTr="005D70D8">
        <w:trPr>
          <w:cantSplit/>
          <w:jc w:val="center"/>
        </w:trPr>
        <w:tc>
          <w:tcPr>
            <w:tcW w:w="288" w:type="dxa"/>
          </w:tcPr>
          <w:p w:rsidR="0046338D" w:rsidRDefault="005D70D8" w:rsidP="005D70D8">
            <w:pPr>
              <w:pStyle w:val="CopticCross"/>
            </w:pPr>
            <w:r w:rsidRPr="00FB5ACB">
              <w:lastRenderedPageBreak/>
              <w:t>¿</w:t>
            </w:r>
          </w:p>
        </w:tc>
        <w:tc>
          <w:tcPr>
            <w:tcW w:w="3960" w:type="dxa"/>
          </w:tcPr>
          <w:p w:rsidR="005D70D8" w:rsidRDefault="005D70D8" w:rsidP="005D70D8">
            <w:pPr>
              <w:pStyle w:val="EngHang"/>
            </w:pPr>
            <w:r>
              <w:t>God accepted their repentance,</w:t>
            </w:r>
          </w:p>
          <w:p w:rsidR="005D70D8" w:rsidRDefault="005D70D8" w:rsidP="005D70D8">
            <w:pPr>
              <w:pStyle w:val="EngHang"/>
            </w:pPr>
            <w:r>
              <w:t>And He had mercy on them,</w:t>
            </w:r>
          </w:p>
          <w:p w:rsidR="005D70D8" w:rsidRDefault="005D70D8" w:rsidP="005D70D8">
            <w:pPr>
              <w:pStyle w:val="EngHang"/>
            </w:pPr>
            <w:r>
              <w:t>And lifted His wrath away from them,</w:t>
            </w:r>
          </w:p>
          <w:p w:rsidR="0046338D" w:rsidRDefault="005D70D8" w:rsidP="005D70D8">
            <w:pPr>
              <w:pStyle w:val="EngHangEnd"/>
            </w:pPr>
            <w:r>
              <w:t>And forgave them their sins</w:t>
            </w:r>
            <w:r>
              <w:rPr>
                <w:rStyle w:val="FootnoteReference"/>
                <w:rFonts w:ascii="Cambria" w:hAnsi="Cambria" w:cs="Calibri"/>
                <w:szCs w:val="20"/>
              </w:rPr>
              <w:footnoteReference w:id="19"/>
            </w:r>
            <w:r>
              <w:t>.</w:t>
            </w:r>
          </w:p>
        </w:tc>
        <w:tc>
          <w:tcPr>
            <w:tcW w:w="288" w:type="dxa"/>
          </w:tcPr>
          <w:p w:rsidR="0046338D" w:rsidRDefault="0046338D" w:rsidP="00795C2B"/>
        </w:tc>
        <w:tc>
          <w:tcPr>
            <w:tcW w:w="288" w:type="dxa"/>
          </w:tcPr>
          <w:p w:rsidR="0046338D" w:rsidRDefault="005D70D8" w:rsidP="005D70D8">
            <w:pPr>
              <w:pStyle w:val="CopticCross"/>
            </w:pPr>
            <w:r w:rsidRPr="00FB5ACB">
              <w:t>¿</w:t>
            </w:r>
          </w:p>
        </w:tc>
        <w:tc>
          <w:tcPr>
            <w:tcW w:w="3960" w:type="dxa"/>
          </w:tcPr>
          <w:p w:rsidR="0046338D" w:rsidRDefault="0046338D" w:rsidP="00795C2B"/>
        </w:tc>
      </w:tr>
      <w:tr w:rsidR="0046338D" w:rsidTr="005D70D8">
        <w:trPr>
          <w:cantSplit/>
          <w:jc w:val="center"/>
        </w:trPr>
        <w:tc>
          <w:tcPr>
            <w:tcW w:w="288" w:type="dxa"/>
          </w:tcPr>
          <w:p w:rsidR="0046338D" w:rsidRDefault="0046338D" w:rsidP="005D70D8">
            <w:pPr>
              <w:pStyle w:val="CopticCross"/>
            </w:pPr>
          </w:p>
        </w:tc>
        <w:tc>
          <w:tcPr>
            <w:tcW w:w="3960" w:type="dxa"/>
          </w:tcPr>
          <w:p w:rsidR="005D70D8" w:rsidRDefault="005D70D8" w:rsidP="005D70D8">
            <w:pPr>
              <w:pStyle w:val="EngHang"/>
            </w:pPr>
            <w:r>
              <w:t>We ask you O compassionate one,</w:t>
            </w:r>
          </w:p>
          <w:p w:rsidR="005D70D8" w:rsidRDefault="005D70D8" w:rsidP="005D70D8">
            <w:pPr>
              <w:pStyle w:val="EngHang"/>
            </w:pPr>
            <w:r>
              <w:t>Deal with us sinners,</w:t>
            </w:r>
          </w:p>
          <w:p w:rsidR="005D70D8" w:rsidRDefault="005D70D8" w:rsidP="005D70D8">
            <w:pPr>
              <w:pStyle w:val="EngHang"/>
            </w:pPr>
            <w:r>
              <w:t>Like the Ninevites,</w:t>
            </w:r>
          </w:p>
          <w:p w:rsidR="0046338D" w:rsidRDefault="005D70D8" w:rsidP="005D70D8">
            <w:pPr>
              <w:pStyle w:val="EngHangEnd"/>
            </w:pPr>
            <w:r>
              <w:t>Have mercy on us according to Thy great mercy.</w:t>
            </w:r>
          </w:p>
        </w:tc>
        <w:tc>
          <w:tcPr>
            <w:tcW w:w="288" w:type="dxa"/>
          </w:tcPr>
          <w:p w:rsidR="0046338D" w:rsidRDefault="0046338D" w:rsidP="00795C2B"/>
        </w:tc>
        <w:tc>
          <w:tcPr>
            <w:tcW w:w="288" w:type="dxa"/>
          </w:tcPr>
          <w:p w:rsidR="0046338D" w:rsidRDefault="0046338D" w:rsidP="005D70D8">
            <w:pPr>
              <w:pStyle w:val="CopticCross"/>
            </w:pPr>
          </w:p>
        </w:tc>
        <w:tc>
          <w:tcPr>
            <w:tcW w:w="3960" w:type="dxa"/>
          </w:tcPr>
          <w:p w:rsidR="0046338D" w:rsidRDefault="0046338D" w:rsidP="00795C2B"/>
        </w:tc>
      </w:tr>
      <w:tr w:rsidR="0046338D" w:rsidTr="005D70D8">
        <w:trPr>
          <w:cantSplit/>
          <w:jc w:val="center"/>
        </w:trPr>
        <w:tc>
          <w:tcPr>
            <w:tcW w:w="288" w:type="dxa"/>
          </w:tcPr>
          <w:p w:rsidR="0046338D" w:rsidRDefault="005D70D8" w:rsidP="005D70D8">
            <w:pPr>
              <w:pStyle w:val="CopticCross"/>
            </w:pPr>
            <w:r w:rsidRPr="00FB5ACB">
              <w:t>¿</w:t>
            </w:r>
          </w:p>
        </w:tc>
        <w:tc>
          <w:tcPr>
            <w:tcW w:w="3960" w:type="dxa"/>
          </w:tcPr>
          <w:p w:rsidR="005D70D8" w:rsidRDefault="005D70D8" w:rsidP="005D70D8">
            <w:pPr>
              <w:pStyle w:val="EngHang"/>
            </w:pPr>
            <w:r>
              <w:t>For Thou art a merciful</w:t>
            </w:r>
            <w:r>
              <w:rPr>
                <w:rStyle w:val="FootnoteReference"/>
                <w:rFonts w:ascii="Cambria" w:hAnsi="Cambria" w:cs="Calibri"/>
                <w:szCs w:val="20"/>
              </w:rPr>
              <w:footnoteReference w:id="20"/>
            </w:r>
            <w:r>
              <w:t xml:space="preserve"> God,</w:t>
            </w:r>
          </w:p>
          <w:p w:rsidR="005D70D8" w:rsidRDefault="005D70D8" w:rsidP="005D70D8">
            <w:pPr>
              <w:pStyle w:val="EngHang"/>
            </w:pPr>
            <w:r>
              <w:t>Plenteous in mercy and compassion,</w:t>
            </w:r>
          </w:p>
          <w:p w:rsidR="005D70D8" w:rsidRDefault="005D70D8" w:rsidP="005D70D8">
            <w:pPr>
              <w:pStyle w:val="EngHang"/>
            </w:pPr>
            <w:r>
              <w:t>And long-suffering,</w:t>
            </w:r>
          </w:p>
          <w:p w:rsidR="0046338D" w:rsidRDefault="005D70D8" w:rsidP="005D70D8">
            <w:pPr>
              <w:pStyle w:val="EngHangEnd"/>
            </w:pPr>
            <w:r>
              <w:t>The good Lover of Mankind.</w:t>
            </w:r>
          </w:p>
        </w:tc>
        <w:tc>
          <w:tcPr>
            <w:tcW w:w="288" w:type="dxa"/>
          </w:tcPr>
          <w:p w:rsidR="0046338D" w:rsidRDefault="0046338D" w:rsidP="00795C2B"/>
        </w:tc>
        <w:tc>
          <w:tcPr>
            <w:tcW w:w="288" w:type="dxa"/>
          </w:tcPr>
          <w:p w:rsidR="0046338D" w:rsidRDefault="005D70D8" w:rsidP="005D70D8">
            <w:pPr>
              <w:pStyle w:val="CopticCross"/>
            </w:pPr>
            <w:r w:rsidRPr="00FB5ACB">
              <w:t>¿</w:t>
            </w:r>
          </w:p>
        </w:tc>
        <w:tc>
          <w:tcPr>
            <w:tcW w:w="3960" w:type="dxa"/>
          </w:tcPr>
          <w:p w:rsidR="0046338D" w:rsidRDefault="00AA267C" w:rsidP="00795C2B">
            <w:r>
              <w:t>“the” in the last line does not flow. “the” appears in Coptic much more often than in English. “O” would make more sense.</w:t>
            </w:r>
          </w:p>
        </w:tc>
      </w:tr>
      <w:tr w:rsidR="0046338D" w:rsidTr="005D70D8">
        <w:trPr>
          <w:cantSplit/>
          <w:jc w:val="center"/>
        </w:trPr>
        <w:tc>
          <w:tcPr>
            <w:tcW w:w="288" w:type="dxa"/>
          </w:tcPr>
          <w:p w:rsidR="0046338D" w:rsidRDefault="0046338D" w:rsidP="005D70D8">
            <w:pPr>
              <w:pStyle w:val="CopticCross"/>
            </w:pPr>
          </w:p>
        </w:tc>
        <w:tc>
          <w:tcPr>
            <w:tcW w:w="3960" w:type="dxa"/>
          </w:tcPr>
          <w:p w:rsidR="005D70D8" w:rsidRDefault="005D70D8" w:rsidP="005D70D8">
            <w:pPr>
              <w:pStyle w:val="EngHang"/>
            </w:pPr>
            <w:r>
              <w:t>For Thou desirest not the death of a sinner,</w:t>
            </w:r>
          </w:p>
          <w:p w:rsidR="005D70D8" w:rsidRDefault="005D70D8" w:rsidP="005D70D8">
            <w:pPr>
              <w:pStyle w:val="EngHang"/>
            </w:pPr>
            <w:r>
              <w:t>But rather that He return and live,</w:t>
            </w:r>
          </w:p>
          <w:p w:rsidR="005D70D8" w:rsidRDefault="005D70D8" w:rsidP="005D70D8">
            <w:pPr>
              <w:pStyle w:val="EngHang"/>
            </w:pPr>
            <w:r>
              <w:t>Accept us and have mercy on us,</w:t>
            </w:r>
          </w:p>
          <w:p w:rsidR="0046338D" w:rsidRDefault="005D70D8" w:rsidP="005D70D8">
            <w:pPr>
              <w:pStyle w:val="EngHangEnd"/>
            </w:pPr>
            <w:r>
              <w:t>And forgive us our sins.</w:t>
            </w:r>
          </w:p>
        </w:tc>
        <w:tc>
          <w:tcPr>
            <w:tcW w:w="288" w:type="dxa"/>
          </w:tcPr>
          <w:p w:rsidR="0046338D" w:rsidRDefault="0046338D" w:rsidP="00795C2B"/>
        </w:tc>
        <w:tc>
          <w:tcPr>
            <w:tcW w:w="288" w:type="dxa"/>
          </w:tcPr>
          <w:p w:rsidR="0046338D" w:rsidRDefault="0046338D" w:rsidP="005D70D8">
            <w:pPr>
              <w:pStyle w:val="CopticCross"/>
            </w:pPr>
          </w:p>
        </w:tc>
        <w:tc>
          <w:tcPr>
            <w:tcW w:w="3960" w:type="dxa"/>
          </w:tcPr>
          <w:p w:rsidR="0046338D" w:rsidRDefault="0046338D" w:rsidP="00795C2B"/>
        </w:tc>
      </w:tr>
      <w:tr w:rsidR="0046338D" w:rsidTr="005D70D8">
        <w:trPr>
          <w:cantSplit/>
          <w:jc w:val="center"/>
        </w:trPr>
        <w:tc>
          <w:tcPr>
            <w:tcW w:w="288" w:type="dxa"/>
          </w:tcPr>
          <w:p w:rsidR="0046338D" w:rsidRDefault="005D70D8" w:rsidP="005D70D8">
            <w:pPr>
              <w:pStyle w:val="CopticCross"/>
            </w:pPr>
            <w:r w:rsidRPr="00FB5ACB">
              <w:t>¿</w:t>
            </w:r>
          </w:p>
        </w:tc>
        <w:tc>
          <w:tcPr>
            <w:tcW w:w="3960" w:type="dxa"/>
          </w:tcPr>
          <w:p w:rsidR="005D70D8" w:rsidRDefault="005D70D8" w:rsidP="005D70D8">
            <w:pPr>
              <w:pStyle w:val="EngHang"/>
            </w:pPr>
            <w:r>
              <w:t>Pray to the Lord on our behalf,</w:t>
            </w:r>
          </w:p>
          <w:p w:rsidR="005D70D8" w:rsidRDefault="005D70D8" w:rsidP="005D70D8">
            <w:pPr>
              <w:pStyle w:val="EngHang"/>
            </w:pPr>
            <w:r>
              <w:t>O preacher to the Ninevites,</w:t>
            </w:r>
          </w:p>
          <w:p w:rsidR="005D70D8" w:rsidRDefault="005D70D8" w:rsidP="005D70D8">
            <w:pPr>
              <w:pStyle w:val="EngHang"/>
            </w:pPr>
            <w:r>
              <w:t>Jonah the Prophet,</w:t>
            </w:r>
          </w:p>
          <w:p w:rsidR="0046338D" w:rsidRDefault="005D70D8" w:rsidP="005D70D8">
            <w:pPr>
              <w:pStyle w:val="EngHangEnd"/>
            </w:pPr>
            <w:r>
              <w:t>That He may forgive us our sins.</w:t>
            </w:r>
          </w:p>
        </w:tc>
        <w:tc>
          <w:tcPr>
            <w:tcW w:w="288" w:type="dxa"/>
          </w:tcPr>
          <w:p w:rsidR="0046338D" w:rsidRDefault="0046338D" w:rsidP="00795C2B"/>
        </w:tc>
        <w:tc>
          <w:tcPr>
            <w:tcW w:w="288" w:type="dxa"/>
          </w:tcPr>
          <w:p w:rsidR="0046338D" w:rsidRDefault="005D70D8" w:rsidP="005D70D8">
            <w:pPr>
              <w:pStyle w:val="CopticCross"/>
            </w:pPr>
            <w:r w:rsidRPr="00FB5ACB">
              <w:t>¿</w:t>
            </w:r>
          </w:p>
        </w:tc>
        <w:tc>
          <w:tcPr>
            <w:tcW w:w="3960" w:type="dxa"/>
          </w:tcPr>
          <w:p w:rsidR="0046338D" w:rsidRDefault="00AA267C" w:rsidP="00795C2B">
            <w:r>
              <w:t>“preacher to” or “of”?</w:t>
            </w:r>
          </w:p>
        </w:tc>
      </w:tr>
    </w:tbl>
    <w:p w:rsidR="0046338D" w:rsidRPr="0046338D" w:rsidRDefault="0046338D" w:rsidP="0046338D"/>
    <w:p w:rsidR="0046338D" w:rsidRDefault="0046338D" w:rsidP="0046338D">
      <w:pPr>
        <w:pStyle w:val="Heading3"/>
      </w:pPr>
      <w:bookmarkStart w:id="495" w:name="_Toc308441960"/>
      <w:r>
        <w:lastRenderedPageBreak/>
        <w:t>The Doxology of Great Lent for Saturdays and Sundays</w:t>
      </w:r>
      <w:bookmarkEnd w:id="4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C4810">
        <w:trPr>
          <w:cantSplit/>
          <w:jc w:val="center"/>
        </w:trPr>
        <w:tc>
          <w:tcPr>
            <w:tcW w:w="288" w:type="dxa"/>
          </w:tcPr>
          <w:p w:rsidR="0046338D" w:rsidRDefault="0046338D" w:rsidP="00DC4810">
            <w:pPr>
              <w:pStyle w:val="CopticCross"/>
            </w:pPr>
          </w:p>
        </w:tc>
        <w:tc>
          <w:tcPr>
            <w:tcW w:w="3960" w:type="dxa"/>
          </w:tcPr>
          <w:p w:rsidR="005D70D8" w:rsidRDefault="005D70D8" w:rsidP="005D70D8">
            <w:pPr>
              <w:pStyle w:val="EngHang"/>
            </w:pPr>
            <w:r>
              <w:t>I will praise Thy mercies O my Lord,</w:t>
            </w:r>
          </w:p>
          <w:p w:rsidR="005D70D8" w:rsidRDefault="005D70D8" w:rsidP="005D70D8">
            <w:pPr>
              <w:pStyle w:val="EngHang"/>
            </w:pPr>
            <w:r>
              <w:t>Forever and ever,</w:t>
            </w:r>
          </w:p>
          <w:p w:rsidR="005D70D8" w:rsidRDefault="005D70D8" w:rsidP="005D70D8">
            <w:pPr>
              <w:pStyle w:val="EngHang"/>
            </w:pPr>
            <w:r>
              <w:t>And from generation to generation,</w:t>
            </w:r>
          </w:p>
          <w:p w:rsidR="0046338D" w:rsidRPr="005D70D8" w:rsidRDefault="005D70D8" w:rsidP="005D70D8">
            <w:pPr>
              <w:pStyle w:val="EngHangEnd"/>
            </w:pPr>
            <w:r>
              <w:t>My mouth will sing of your faithfu</w:t>
            </w:r>
            <w:r>
              <w:t>l</w:t>
            </w:r>
            <w:r>
              <w:t>ness</w:t>
            </w:r>
            <w:r>
              <w:rPr>
                <w:rStyle w:val="FootnoteReference"/>
                <w:rFonts w:ascii="Cambria" w:hAnsi="Cambria" w:cs="Calibri"/>
                <w:szCs w:val="20"/>
              </w:rPr>
              <w:footnoteReference w:id="21"/>
            </w:r>
            <w:r>
              <w:t>.</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5D70D8" w:rsidP="00DC4810">
            <w:pPr>
              <w:pStyle w:val="CopticCross"/>
            </w:pPr>
            <w:r w:rsidRPr="00FB5ACB">
              <w:t>¿</w:t>
            </w:r>
          </w:p>
        </w:tc>
        <w:tc>
          <w:tcPr>
            <w:tcW w:w="3960" w:type="dxa"/>
          </w:tcPr>
          <w:p w:rsidR="005D70D8" w:rsidRDefault="005D70D8" w:rsidP="005D70D8">
            <w:pPr>
              <w:pStyle w:val="EngHang"/>
            </w:pPr>
            <w:r>
              <w:t>My iniquities are over my head,</w:t>
            </w:r>
          </w:p>
          <w:p w:rsidR="005D70D8" w:rsidRDefault="005D70D8" w:rsidP="005D70D8">
            <w:pPr>
              <w:pStyle w:val="EngHang"/>
            </w:pPr>
            <w:r>
              <w:t>And are too heavy for me</w:t>
            </w:r>
            <w:r>
              <w:rPr>
                <w:rStyle w:val="FootnoteReference"/>
                <w:rFonts w:ascii="Cambria" w:hAnsi="Cambria" w:cs="Calibri"/>
                <w:szCs w:val="20"/>
              </w:rPr>
              <w:footnoteReference w:id="22"/>
            </w:r>
            <w:r>
              <w:t>,</w:t>
            </w:r>
          </w:p>
          <w:p w:rsidR="005D70D8" w:rsidRDefault="005D70D8" w:rsidP="005D70D8">
            <w:pPr>
              <w:pStyle w:val="EngHang"/>
            </w:pPr>
            <w:r>
              <w:t>God hear my sighs,</w:t>
            </w:r>
          </w:p>
          <w:p w:rsidR="0046338D" w:rsidRDefault="005D70D8" w:rsidP="005D70D8">
            <w:pPr>
              <w:pStyle w:val="EngHangEnd"/>
            </w:pPr>
            <w:r>
              <w:t>Cast them away from me.</w:t>
            </w:r>
          </w:p>
        </w:tc>
        <w:tc>
          <w:tcPr>
            <w:tcW w:w="288" w:type="dxa"/>
          </w:tcPr>
          <w:p w:rsidR="0046338D" w:rsidRDefault="0046338D" w:rsidP="00795C2B"/>
        </w:tc>
        <w:tc>
          <w:tcPr>
            <w:tcW w:w="288" w:type="dxa"/>
          </w:tcPr>
          <w:p w:rsidR="0046338D" w:rsidRDefault="005D70D8" w:rsidP="00DC4810">
            <w:pPr>
              <w:pStyle w:val="CopticCross"/>
            </w:pPr>
            <w:r w:rsidRPr="00FB5ACB">
              <w:t>¿</w:t>
            </w:r>
          </w:p>
        </w:tc>
        <w:tc>
          <w:tcPr>
            <w:tcW w:w="3960" w:type="dxa"/>
          </w:tcPr>
          <w:p w:rsidR="0046338D" w:rsidRDefault="00AA267C" w:rsidP="00795C2B">
            <w:r>
              <w:t>“over my head” sounds too literal. Som</w:t>
            </w:r>
            <w:r>
              <w:t>e</w:t>
            </w:r>
            <w:r>
              <w:t>thing like “drowning me”? “and” at start of last line?</w:t>
            </w:r>
          </w:p>
        </w:tc>
      </w:tr>
      <w:tr w:rsidR="0046338D" w:rsidTr="00DC4810">
        <w:trPr>
          <w:cantSplit/>
          <w:jc w:val="center"/>
        </w:trPr>
        <w:tc>
          <w:tcPr>
            <w:tcW w:w="288" w:type="dxa"/>
          </w:tcPr>
          <w:p w:rsidR="0046338D" w:rsidRDefault="0046338D" w:rsidP="00DC4810">
            <w:pPr>
              <w:pStyle w:val="CopticCross"/>
            </w:pPr>
          </w:p>
        </w:tc>
        <w:tc>
          <w:tcPr>
            <w:tcW w:w="3960" w:type="dxa"/>
          </w:tcPr>
          <w:p w:rsidR="005D70D8" w:rsidRDefault="005D70D8" w:rsidP="005D70D8">
            <w:pPr>
              <w:pStyle w:val="EngHang"/>
            </w:pPr>
            <w:r w:rsidRPr="008E482A">
              <w:rPr>
                <w:b/>
              </w:rPr>
              <w:t>Deal with me</w:t>
            </w:r>
            <w:r>
              <w:rPr>
                <w:rStyle w:val="FootnoteReference"/>
                <w:rFonts w:ascii="Cambria" w:hAnsi="Cambria" w:cs="Calibri"/>
                <w:szCs w:val="20"/>
              </w:rPr>
              <w:footnoteReference w:id="23"/>
            </w:r>
            <w:r>
              <w:t xml:space="preserve"> as the publican,</w:t>
            </w:r>
          </w:p>
          <w:p w:rsidR="005D70D8" w:rsidRDefault="005D70D8" w:rsidP="005D70D8">
            <w:pPr>
              <w:pStyle w:val="EngHang"/>
            </w:pPr>
            <w:r>
              <w:t>That sinned against Thee,</w:t>
            </w:r>
          </w:p>
          <w:p w:rsidR="005D70D8" w:rsidRDefault="005D70D8" w:rsidP="005D70D8">
            <w:pPr>
              <w:pStyle w:val="EngHang"/>
            </w:pPr>
            <w:r>
              <w:t>You had pity on him,</w:t>
            </w:r>
          </w:p>
          <w:p w:rsidR="0046338D" w:rsidRDefault="005D70D8" w:rsidP="005D70D8">
            <w:pPr>
              <w:pStyle w:val="EngHangEnd"/>
            </w:pPr>
            <w:r>
              <w:t>And forgave him his sins.</w:t>
            </w:r>
            <w:r>
              <w:rPr>
                <w:rStyle w:val="FootnoteReference"/>
                <w:rFonts w:ascii="Cambria" w:hAnsi="Cambria" w:cs="Calibri"/>
                <w:szCs w:val="20"/>
              </w:rPr>
              <w:footnoteReference w:id="24"/>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F0177A" w:rsidP="00795C2B">
            <w:r>
              <w:t>“thou” not “you”.</w:t>
            </w:r>
          </w:p>
        </w:tc>
      </w:tr>
      <w:tr w:rsidR="0046338D" w:rsidTr="00DC4810">
        <w:trPr>
          <w:cantSplit/>
          <w:jc w:val="center"/>
        </w:trPr>
        <w:tc>
          <w:tcPr>
            <w:tcW w:w="288" w:type="dxa"/>
          </w:tcPr>
          <w:p w:rsidR="0046338D" w:rsidRDefault="005D70D8" w:rsidP="00DC4810">
            <w:pPr>
              <w:pStyle w:val="CopticCross"/>
            </w:pPr>
            <w:r w:rsidRPr="00FB5ACB">
              <w:t>¿</w:t>
            </w:r>
          </w:p>
        </w:tc>
        <w:tc>
          <w:tcPr>
            <w:tcW w:w="3960" w:type="dxa"/>
          </w:tcPr>
          <w:p w:rsidR="005D70D8" w:rsidRDefault="005D70D8" w:rsidP="005D70D8">
            <w:pPr>
              <w:pStyle w:val="EngHang"/>
            </w:pPr>
            <w:r w:rsidRPr="008E482A">
              <w:rPr>
                <w:b/>
              </w:rPr>
              <w:t xml:space="preserve">Deal with me </w:t>
            </w:r>
            <w:r>
              <w:t>as the adulteress,</w:t>
            </w:r>
          </w:p>
          <w:p w:rsidR="005D70D8" w:rsidRDefault="005D70D8" w:rsidP="005D70D8">
            <w:pPr>
              <w:pStyle w:val="EngHang"/>
            </w:pPr>
            <w:r>
              <w:t>That you redeemed</w:t>
            </w:r>
            <w:r>
              <w:rPr>
                <w:rStyle w:val="FootnoteReference"/>
                <w:rFonts w:ascii="Cambria" w:hAnsi="Cambria" w:cs="Calibri"/>
                <w:szCs w:val="20"/>
              </w:rPr>
              <w:footnoteReference w:id="25"/>
            </w:r>
            <w:r>
              <w:t>,</w:t>
            </w:r>
          </w:p>
          <w:p w:rsidR="005D70D8" w:rsidRDefault="005D70D8" w:rsidP="005D70D8">
            <w:pPr>
              <w:pStyle w:val="EngHang"/>
            </w:pPr>
            <w:r>
              <w:t>You rescued her and saved her,</w:t>
            </w:r>
          </w:p>
          <w:p w:rsidR="0046338D" w:rsidRDefault="005D70D8" w:rsidP="005D70D8">
            <w:pPr>
              <w:pStyle w:val="EngHangEnd"/>
            </w:pPr>
            <w:r>
              <w:t>For she was pleasing before Thee</w:t>
            </w:r>
            <w:r>
              <w:rPr>
                <w:rStyle w:val="FootnoteReference"/>
                <w:rFonts w:ascii="Cambria" w:hAnsi="Cambria" w:cs="Calibri"/>
                <w:szCs w:val="20"/>
              </w:rPr>
              <w:footnoteReference w:id="26"/>
            </w:r>
            <w:r>
              <w:t>.</w:t>
            </w:r>
          </w:p>
        </w:tc>
        <w:tc>
          <w:tcPr>
            <w:tcW w:w="288" w:type="dxa"/>
          </w:tcPr>
          <w:p w:rsidR="0046338D" w:rsidRDefault="0046338D" w:rsidP="00795C2B"/>
        </w:tc>
        <w:tc>
          <w:tcPr>
            <w:tcW w:w="288" w:type="dxa"/>
          </w:tcPr>
          <w:p w:rsidR="0046338D" w:rsidRDefault="005D70D8" w:rsidP="00DC4810">
            <w:pPr>
              <w:pStyle w:val="CopticCross"/>
            </w:pPr>
            <w:r w:rsidRPr="00FB5ACB">
              <w:t>¿</w:t>
            </w:r>
          </w:p>
        </w:tc>
        <w:tc>
          <w:tcPr>
            <w:tcW w:w="3960" w:type="dxa"/>
          </w:tcPr>
          <w:p w:rsidR="0046338D" w:rsidRDefault="00F0177A" w:rsidP="00795C2B">
            <w:r>
              <w:t>“like” rather than “as”?</w:t>
            </w:r>
          </w:p>
        </w:tc>
      </w:tr>
      <w:tr w:rsidR="0046338D" w:rsidTr="00DC4810">
        <w:trPr>
          <w:cantSplit/>
          <w:jc w:val="center"/>
        </w:trPr>
        <w:tc>
          <w:tcPr>
            <w:tcW w:w="288" w:type="dxa"/>
          </w:tcPr>
          <w:p w:rsidR="0046338D" w:rsidRDefault="0046338D" w:rsidP="00DC4810">
            <w:pPr>
              <w:pStyle w:val="CopticCross"/>
            </w:pPr>
          </w:p>
        </w:tc>
        <w:tc>
          <w:tcPr>
            <w:tcW w:w="3960" w:type="dxa"/>
          </w:tcPr>
          <w:p w:rsidR="005D70D8" w:rsidRDefault="005D70D8" w:rsidP="005D70D8">
            <w:pPr>
              <w:pStyle w:val="EngHang"/>
            </w:pPr>
            <w:r w:rsidRPr="008E482A">
              <w:rPr>
                <w:b/>
              </w:rPr>
              <w:t xml:space="preserve">Deal with me </w:t>
            </w:r>
            <w:r>
              <w:t>as the thief,</w:t>
            </w:r>
          </w:p>
          <w:p w:rsidR="005D70D8" w:rsidRDefault="005D70D8" w:rsidP="005D70D8">
            <w:pPr>
              <w:pStyle w:val="EngHang"/>
            </w:pPr>
            <w:r>
              <w:t>Who was crucified on Thy right,</w:t>
            </w:r>
          </w:p>
          <w:p w:rsidR="005D70D8" w:rsidRDefault="005D70D8" w:rsidP="005D70D8">
            <w:pPr>
              <w:pStyle w:val="EngHang"/>
            </w:pPr>
            <w:r>
              <w:t>He confessed to Thee,</w:t>
            </w:r>
          </w:p>
          <w:p w:rsidR="0046338D" w:rsidRDefault="005D70D8" w:rsidP="005D70D8">
            <w:pPr>
              <w:pStyle w:val="EngHangEnd"/>
            </w:pPr>
            <w:r>
              <w:t>And likewise said,</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5D70D8" w:rsidP="00DC4810">
            <w:pPr>
              <w:pStyle w:val="CopticCross"/>
            </w:pPr>
            <w:r w:rsidRPr="00FB5ACB">
              <w:lastRenderedPageBreak/>
              <w:t>¿</w:t>
            </w:r>
          </w:p>
        </w:tc>
        <w:tc>
          <w:tcPr>
            <w:tcW w:w="3960" w:type="dxa"/>
          </w:tcPr>
          <w:p w:rsidR="005D70D8" w:rsidRDefault="005D70D8" w:rsidP="005D70D8">
            <w:pPr>
              <w:pStyle w:val="EngHang"/>
            </w:pPr>
            <w:r>
              <w:t>“Remember me O my Lord,</w:t>
            </w:r>
          </w:p>
          <w:p w:rsidR="005D70D8" w:rsidRDefault="005D70D8" w:rsidP="005D70D8">
            <w:pPr>
              <w:pStyle w:val="EngHang"/>
            </w:pPr>
            <w:r>
              <w:t>Remember me O my God,</w:t>
            </w:r>
          </w:p>
          <w:p w:rsidR="005D70D8" w:rsidRDefault="005D70D8" w:rsidP="005D70D8">
            <w:pPr>
              <w:pStyle w:val="EngHang"/>
            </w:pPr>
            <w:r>
              <w:t>Remember me O my King,</w:t>
            </w:r>
          </w:p>
          <w:p w:rsidR="0046338D" w:rsidRDefault="005D70D8" w:rsidP="005D70D8">
            <w:pPr>
              <w:pStyle w:val="EngHangEnd"/>
            </w:pPr>
            <w:r>
              <w:t>When Thou comest in Thy Kingdom.</w:t>
            </w:r>
            <w:r>
              <w:rPr>
                <w:rStyle w:val="FootnoteReference"/>
                <w:rFonts w:ascii="Cambria" w:hAnsi="Cambria" w:cs="Calibri"/>
                <w:szCs w:val="20"/>
              </w:rPr>
              <w:footnoteReference w:id="27"/>
            </w:r>
            <w:r>
              <w:t>”</w:t>
            </w:r>
          </w:p>
        </w:tc>
        <w:tc>
          <w:tcPr>
            <w:tcW w:w="288" w:type="dxa"/>
          </w:tcPr>
          <w:p w:rsidR="0046338D" w:rsidRDefault="0046338D" w:rsidP="00795C2B"/>
        </w:tc>
        <w:tc>
          <w:tcPr>
            <w:tcW w:w="288" w:type="dxa"/>
          </w:tcPr>
          <w:p w:rsidR="0046338D" w:rsidRDefault="005D70D8"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5D70D8" w:rsidRDefault="005D70D8" w:rsidP="005D70D8">
            <w:pPr>
              <w:pStyle w:val="EngHang"/>
            </w:pPr>
            <w:r>
              <w:t>For Thou o my Savior,</w:t>
            </w:r>
          </w:p>
          <w:p w:rsidR="005D70D8" w:rsidRDefault="005D70D8" w:rsidP="005D70D8">
            <w:pPr>
              <w:pStyle w:val="EngHang"/>
            </w:pPr>
            <w:r>
              <w:t>Thou didst accept His confession,</w:t>
            </w:r>
          </w:p>
          <w:p w:rsidR="005D70D8" w:rsidRDefault="005D70D8" w:rsidP="005D70D8">
            <w:pPr>
              <w:pStyle w:val="EngHang"/>
            </w:pPr>
            <w:r>
              <w:t>Thou wert compassionate to him,</w:t>
            </w:r>
          </w:p>
          <w:p w:rsidR="0046338D" w:rsidRDefault="005D70D8" w:rsidP="005D70D8">
            <w:pPr>
              <w:pStyle w:val="EngHangEnd"/>
            </w:pPr>
            <w:r>
              <w:t>You sent him to paradise.</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F0177A" w:rsidP="00795C2B">
            <w:r>
              <w:t>Capitalize ‘O’. Second line “thou” redundant. Four line should be “thou” or “and” rather than “you”</w:t>
            </w:r>
          </w:p>
        </w:tc>
      </w:tr>
      <w:tr w:rsidR="0046338D" w:rsidTr="00DC4810">
        <w:trPr>
          <w:cantSplit/>
          <w:jc w:val="center"/>
        </w:trPr>
        <w:tc>
          <w:tcPr>
            <w:tcW w:w="288" w:type="dxa"/>
          </w:tcPr>
          <w:p w:rsidR="0046338D" w:rsidRDefault="005D70D8" w:rsidP="00DC4810">
            <w:pPr>
              <w:pStyle w:val="CopticCross"/>
            </w:pPr>
            <w:r w:rsidRPr="00FB5ACB">
              <w:t>¿</w:t>
            </w:r>
          </w:p>
        </w:tc>
        <w:tc>
          <w:tcPr>
            <w:tcW w:w="3960" w:type="dxa"/>
          </w:tcPr>
          <w:p w:rsidR="005D70D8" w:rsidRDefault="005D70D8" w:rsidP="005D70D8">
            <w:pPr>
              <w:pStyle w:val="EngHang"/>
            </w:pPr>
            <w:r>
              <w:t xml:space="preserve">Likewise, I, the sinner, </w:t>
            </w:r>
          </w:p>
          <w:p w:rsidR="005D70D8" w:rsidRDefault="005D70D8" w:rsidP="005D70D8">
            <w:pPr>
              <w:pStyle w:val="EngHang"/>
            </w:pPr>
            <w:r>
              <w:t>Jesus, my God, My true King,</w:t>
            </w:r>
          </w:p>
          <w:p w:rsidR="005D70D8" w:rsidRDefault="005D70D8" w:rsidP="005D70D8">
            <w:pPr>
              <w:pStyle w:val="EngHang"/>
            </w:pPr>
            <w:r>
              <w:t>Have pity on me,</w:t>
            </w:r>
          </w:p>
          <w:p w:rsidR="0046338D" w:rsidRDefault="005D70D8" w:rsidP="005D70D8">
            <w:pPr>
              <w:pStyle w:val="EngHangEnd"/>
            </w:pPr>
            <w:r>
              <w:t>Count me as one of them.</w:t>
            </w:r>
          </w:p>
        </w:tc>
        <w:tc>
          <w:tcPr>
            <w:tcW w:w="288" w:type="dxa"/>
          </w:tcPr>
          <w:p w:rsidR="0046338D" w:rsidRDefault="0046338D" w:rsidP="00795C2B"/>
        </w:tc>
        <w:tc>
          <w:tcPr>
            <w:tcW w:w="288" w:type="dxa"/>
          </w:tcPr>
          <w:p w:rsidR="0046338D" w:rsidRDefault="005D70D8" w:rsidP="00DC4810">
            <w:pPr>
              <w:pStyle w:val="CopticCross"/>
            </w:pPr>
            <w:r w:rsidRPr="00FB5ACB">
              <w:t>¿</w:t>
            </w:r>
          </w:p>
        </w:tc>
        <w:tc>
          <w:tcPr>
            <w:tcW w:w="3960" w:type="dxa"/>
          </w:tcPr>
          <w:p w:rsidR="0046338D" w:rsidRDefault="00F0177A" w:rsidP="00795C2B">
            <w:r>
              <w:t>“and” on last line? “o” before second line so it flows better.</w:t>
            </w:r>
          </w:p>
        </w:tc>
      </w:tr>
      <w:tr w:rsidR="005D70D8" w:rsidTr="00DC4810">
        <w:trPr>
          <w:cantSplit/>
          <w:jc w:val="center"/>
        </w:trPr>
        <w:tc>
          <w:tcPr>
            <w:tcW w:w="288" w:type="dxa"/>
          </w:tcPr>
          <w:p w:rsidR="005D70D8" w:rsidRDefault="005D70D8" w:rsidP="00DC4810">
            <w:pPr>
              <w:pStyle w:val="CopticCross"/>
            </w:pPr>
          </w:p>
        </w:tc>
        <w:tc>
          <w:tcPr>
            <w:tcW w:w="3960" w:type="dxa"/>
          </w:tcPr>
          <w:p w:rsidR="005D70D8" w:rsidRDefault="005D70D8" w:rsidP="005D70D8">
            <w:pPr>
              <w:pStyle w:val="EngHang"/>
            </w:pPr>
            <w:r>
              <w:t>I know that Thou art good,</w:t>
            </w:r>
          </w:p>
          <w:p w:rsidR="005D70D8" w:rsidRDefault="005D70D8" w:rsidP="005D70D8">
            <w:pPr>
              <w:pStyle w:val="EngHang"/>
            </w:pPr>
            <w:r>
              <w:t>Merciful and compassionate,</w:t>
            </w:r>
          </w:p>
          <w:p w:rsidR="005D70D8" w:rsidRDefault="005D70D8" w:rsidP="005D70D8">
            <w:pPr>
              <w:pStyle w:val="EngHang"/>
            </w:pPr>
            <w:r>
              <w:t>Remember me in Thy mercy,</w:t>
            </w:r>
          </w:p>
          <w:p w:rsidR="005D70D8" w:rsidRDefault="005D70D8" w:rsidP="005D70D8">
            <w:pPr>
              <w:pStyle w:val="EngHangEnd"/>
            </w:pPr>
            <w:r>
              <w:t>Forever and ever.</w:t>
            </w:r>
          </w:p>
        </w:tc>
        <w:tc>
          <w:tcPr>
            <w:tcW w:w="288" w:type="dxa"/>
          </w:tcPr>
          <w:p w:rsidR="005D70D8" w:rsidRDefault="005D70D8" w:rsidP="00795C2B"/>
        </w:tc>
        <w:tc>
          <w:tcPr>
            <w:tcW w:w="288" w:type="dxa"/>
          </w:tcPr>
          <w:p w:rsidR="005D70D8" w:rsidRDefault="005D70D8" w:rsidP="00DC4810">
            <w:pPr>
              <w:pStyle w:val="CopticCross"/>
            </w:pPr>
          </w:p>
        </w:tc>
        <w:tc>
          <w:tcPr>
            <w:tcW w:w="3960" w:type="dxa"/>
          </w:tcPr>
          <w:p w:rsidR="005D70D8" w:rsidRDefault="005D70D8" w:rsidP="00795C2B"/>
        </w:tc>
      </w:tr>
      <w:tr w:rsidR="005D70D8" w:rsidTr="00DC4810">
        <w:trPr>
          <w:cantSplit/>
          <w:jc w:val="center"/>
        </w:trPr>
        <w:tc>
          <w:tcPr>
            <w:tcW w:w="288" w:type="dxa"/>
          </w:tcPr>
          <w:p w:rsidR="005D70D8" w:rsidRDefault="005D70D8" w:rsidP="00DC4810">
            <w:pPr>
              <w:pStyle w:val="CopticCross"/>
            </w:pPr>
            <w:r w:rsidRPr="00FB5ACB">
              <w:t>¿</w:t>
            </w:r>
          </w:p>
        </w:tc>
        <w:tc>
          <w:tcPr>
            <w:tcW w:w="3960" w:type="dxa"/>
          </w:tcPr>
          <w:p w:rsidR="005D70D8" w:rsidRDefault="005D70D8" w:rsidP="005D70D8">
            <w:pPr>
              <w:pStyle w:val="EngHang"/>
            </w:pPr>
            <w:r>
              <w:t>I ask Thee o my Lord Jesus,</w:t>
            </w:r>
          </w:p>
          <w:p w:rsidR="005D70D8" w:rsidRDefault="005D70D8" w:rsidP="005D70D8">
            <w:pPr>
              <w:pStyle w:val="EngHang"/>
            </w:pPr>
            <w:r>
              <w:t>Do not rebuke me in Thine anger,</w:t>
            </w:r>
          </w:p>
          <w:p w:rsidR="005D70D8" w:rsidRDefault="005D70D8" w:rsidP="005D70D8">
            <w:pPr>
              <w:pStyle w:val="EngHang"/>
            </w:pPr>
            <w:r>
              <w:t>Nor in Thy wrath,</w:t>
            </w:r>
          </w:p>
          <w:p w:rsidR="005D70D8" w:rsidRDefault="005D70D8" w:rsidP="005D70D8">
            <w:pPr>
              <w:pStyle w:val="EngHangEnd"/>
            </w:pPr>
            <w:r>
              <w:t>Do not chasten me for my ignorance</w:t>
            </w:r>
            <w:r>
              <w:rPr>
                <w:rStyle w:val="FootnoteReference"/>
                <w:rFonts w:ascii="Cambria" w:hAnsi="Cambria" w:cs="Calibri"/>
                <w:szCs w:val="20"/>
              </w:rPr>
              <w:footnoteReference w:id="28"/>
            </w:r>
            <w:r>
              <w:t>.</w:t>
            </w:r>
          </w:p>
        </w:tc>
        <w:tc>
          <w:tcPr>
            <w:tcW w:w="288" w:type="dxa"/>
          </w:tcPr>
          <w:p w:rsidR="005D70D8" w:rsidRDefault="005D70D8" w:rsidP="00795C2B"/>
        </w:tc>
        <w:tc>
          <w:tcPr>
            <w:tcW w:w="288" w:type="dxa"/>
          </w:tcPr>
          <w:p w:rsidR="005D70D8" w:rsidRDefault="005D70D8" w:rsidP="00DC4810">
            <w:pPr>
              <w:pStyle w:val="CopticCross"/>
            </w:pPr>
            <w:r w:rsidRPr="00FB5ACB">
              <w:t>¿</w:t>
            </w:r>
          </w:p>
        </w:tc>
        <w:tc>
          <w:tcPr>
            <w:tcW w:w="3960" w:type="dxa"/>
          </w:tcPr>
          <w:p w:rsidR="005D70D8" w:rsidRDefault="00F0177A" w:rsidP="00795C2B">
            <w:r>
              <w:t>Capitalize “o”</w:t>
            </w:r>
          </w:p>
        </w:tc>
      </w:tr>
      <w:tr w:rsidR="005D70D8" w:rsidTr="00DC4810">
        <w:trPr>
          <w:cantSplit/>
          <w:jc w:val="center"/>
        </w:trPr>
        <w:tc>
          <w:tcPr>
            <w:tcW w:w="288" w:type="dxa"/>
          </w:tcPr>
          <w:p w:rsidR="005D70D8" w:rsidRDefault="005D70D8" w:rsidP="00DC4810">
            <w:pPr>
              <w:pStyle w:val="CopticCross"/>
            </w:pPr>
          </w:p>
        </w:tc>
        <w:tc>
          <w:tcPr>
            <w:tcW w:w="3960" w:type="dxa"/>
          </w:tcPr>
          <w:p w:rsidR="005D70D8" w:rsidRDefault="005D70D8" w:rsidP="005D70D8">
            <w:pPr>
              <w:pStyle w:val="EngHang"/>
            </w:pPr>
            <w:r>
              <w:t>For Thou desirest not the death of a sinner,</w:t>
            </w:r>
          </w:p>
          <w:p w:rsidR="005D70D8" w:rsidRDefault="005D70D8" w:rsidP="005D70D8">
            <w:pPr>
              <w:pStyle w:val="EngHang"/>
            </w:pPr>
            <w:r>
              <w:t>But rather that He return and live,</w:t>
            </w:r>
          </w:p>
          <w:p w:rsidR="005D70D8" w:rsidRDefault="005D70D8" w:rsidP="005D70D8">
            <w:pPr>
              <w:pStyle w:val="EngHang"/>
            </w:pPr>
            <w:r>
              <w:t>Have pity on my weakness,</w:t>
            </w:r>
          </w:p>
          <w:p w:rsidR="005D70D8" w:rsidRDefault="005D70D8" w:rsidP="005D70D8">
            <w:pPr>
              <w:pStyle w:val="EngHangEnd"/>
            </w:pPr>
            <w:r>
              <w:t>And look not on me in anger</w:t>
            </w:r>
            <w:r>
              <w:rPr>
                <w:rStyle w:val="FootnoteReference"/>
                <w:rFonts w:ascii="Cambria" w:hAnsi="Cambria" w:cs="Calibri"/>
                <w:szCs w:val="20"/>
              </w:rPr>
              <w:footnoteReference w:id="29"/>
            </w:r>
            <w:r>
              <w:t>.</w:t>
            </w:r>
          </w:p>
        </w:tc>
        <w:tc>
          <w:tcPr>
            <w:tcW w:w="288" w:type="dxa"/>
          </w:tcPr>
          <w:p w:rsidR="005D70D8" w:rsidRDefault="005D70D8" w:rsidP="00795C2B"/>
        </w:tc>
        <w:tc>
          <w:tcPr>
            <w:tcW w:w="288" w:type="dxa"/>
          </w:tcPr>
          <w:p w:rsidR="005D70D8" w:rsidRDefault="005D70D8" w:rsidP="00DC4810">
            <w:pPr>
              <w:pStyle w:val="CopticCross"/>
            </w:pPr>
          </w:p>
        </w:tc>
        <w:tc>
          <w:tcPr>
            <w:tcW w:w="3960" w:type="dxa"/>
          </w:tcPr>
          <w:p w:rsidR="005D70D8" w:rsidRDefault="00F0177A" w:rsidP="00795C2B">
            <w:r>
              <w:t>“do not look upon me in anger”</w:t>
            </w:r>
          </w:p>
        </w:tc>
      </w:tr>
      <w:tr w:rsidR="005D70D8" w:rsidTr="00DC4810">
        <w:trPr>
          <w:cantSplit/>
          <w:jc w:val="center"/>
        </w:trPr>
        <w:tc>
          <w:tcPr>
            <w:tcW w:w="288" w:type="dxa"/>
          </w:tcPr>
          <w:p w:rsidR="005D70D8" w:rsidRDefault="005D70D8" w:rsidP="00DC4810">
            <w:pPr>
              <w:pStyle w:val="CopticCross"/>
            </w:pPr>
            <w:r w:rsidRPr="00FB5ACB">
              <w:lastRenderedPageBreak/>
              <w:t>¿</w:t>
            </w:r>
          </w:p>
        </w:tc>
        <w:tc>
          <w:tcPr>
            <w:tcW w:w="3960" w:type="dxa"/>
          </w:tcPr>
          <w:p w:rsidR="005D70D8" w:rsidRDefault="005D70D8" w:rsidP="005D70D8">
            <w:pPr>
              <w:pStyle w:val="EngHang"/>
            </w:pPr>
            <w:r>
              <w:t>I have sinned, Jesus, My Lord,</w:t>
            </w:r>
          </w:p>
          <w:p w:rsidR="005D70D8" w:rsidRDefault="005D70D8" w:rsidP="005D70D8">
            <w:pPr>
              <w:pStyle w:val="EngHang"/>
            </w:pPr>
            <w:r>
              <w:t>I have sinned Jesus, My God,</w:t>
            </w:r>
          </w:p>
          <w:p w:rsidR="005D70D8" w:rsidRDefault="005D70D8" w:rsidP="005D70D8">
            <w:pPr>
              <w:pStyle w:val="EngHang"/>
            </w:pPr>
            <w:r>
              <w:t>My King do not count for me,</w:t>
            </w:r>
          </w:p>
          <w:p w:rsidR="005D70D8" w:rsidRDefault="005D70D8" w:rsidP="005D70D8">
            <w:pPr>
              <w:pStyle w:val="EngHangEnd"/>
            </w:pPr>
            <w:r>
              <w:t>The sins which I have committed.</w:t>
            </w:r>
          </w:p>
        </w:tc>
        <w:tc>
          <w:tcPr>
            <w:tcW w:w="288" w:type="dxa"/>
          </w:tcPr>
          <w:p w:rsidR="005D70D8" w:rsidRDefault="005D70D8" w:rsidP="00795C2B"/>
        </w:tc>
        <w:tc>
          <w:tcPr>
            <w:tcW w:w="288" w:type="dxa"/>
          </w:tcPr>
          <w:p w:rsidR="005D70D8" w:rsidRDefault="005D70D8" w:rsidP="00DC4810">
            <w:pPr>
              <w:pStyle w:val="CopticCross"/>
            </w:pPr>
            <w:r w:rsidRPr="00FB5ACB">
              <w:t>¿</w:t>
            </w:r>
          </w:p>
        </w:tc>
        <w:tc>
          <w:tcPr>
            <w:tcW w:w="3960" w:type="dxa"/>
          </w:tcPr>
          <w:p w:rsidR="005D70D8" w:rsidRDefault="00F0177A" w:rsidP="00795C2B">
            <w:r>
              <w:t>Consistent commas in first two lines.</w:t>
            </w:r>
          </w:p>
          <w:p w:rsidR="00F0177A" w:rsidRDefault="00F0177A" w:rsidP="00F0177A">
            <w:r>
              <w:t>“against me” rather than “for”</w:t>
            </w:r>
          </w:p>
        </w:tc>
      </w:tr>
      <w:tr w:rsidR="005D70D8" w:rsidTr="00DC4810">
        <w:trPr>
          <w:cantSplit/>
          <w:jc w:val="center"/>
        </w:trPr>
        <w:tc>
          <w:tcPr>
            <w:tcW w:w="288" w:type="dxa"/>
          </w:tcPr>
          <w:p w:rsidR="005D70D8" w:rsidRDefault="005D70D8" w:rsidP="00DC4810">
            <w:pPr>
              <w:pStyle w:val="CopticCross"/>
            </w:pPr>
          </w:p>
        </w:tc>
        <w:tc>
          <w:tcPr>
            <w:tcW w:w="3960" w:type="dxa"/>
          </w:tcPr>
          <w:p w:rsidR="005D70D8" w:rsidRDefault="005D70D8" w:rsidP="005D70D8">
            <w:pPr>
              <w:pStyle w:val="EngHang"/>
            </w:pPr>
            <w:r>
              <w:t>I ask Thee O my Saviour,</w:t>
            </w:r>
          </w:p>
          <w:p w:rsidR="005D70D8" w:rsidRDefault="005D70D8" w:rsidP="005D70D8">
            <w:pPr>
              <w:pStyle w:val="EngHang"/>
            </w:pPr>
            <w:r>
              <w:t>May Thy mercies come to me,</w:t>
            </w:r>
          </w:p>
          <w:p w:rsidR="005D70D8" w:rsidRDefault="005D70D8" w:rsidP="005D70D8">
            <w:pPr>
              <w:pStyle w:val="EngHang"/>
            </w:pPr>
            <w:r>
              <w:t>And save me from the distresses,</w:t>
            </w:r>
          </w:p>
          <w:p w:rsidR="005D70D8" w:rsidRDefault="005D70D8" w:rsidP="005D70D8">
            <w:pPr>
              <w:pStyle w:val="EngHangEnd"/>
            </w:pPr>
            <w:r>
              <w:t>That are against my soul.</w:t>
            </w:r>
          </w:p>
        </w:tc>
        <w:tc>
          <w:tcPr>
            <w:tcW w:w="288" w:type="dxa"/>
          </w:tcPr>
          <w:p w:rsidR="005D70D8" w:rsidRDefault="005D70D8" w:rsidP="00795C2B"/>
        </w:tc>
        <w:tc>
          <w:tcPr>
            <w:tcW w:w="288" w:type="dxa"/>
          </w:tcPr>
          <w:p w:rsidR="005D70D8" w:rsidRDefault="005D70D8" w:rsidP="00DC4810">
            <w:pPr>
              <w:pStyle w:val="CopticCross"/>
            </w:pPr>
          </w:p>
        </w:tc>
        <w:tc>
          <w:tcPr>
            <w:tcW w:w="3960" w:type="dxa"/>
          </w:tcPr>
          <w:p w:rsidR="005D70D8" w:rsidRDefault="00F0177A" w:rsidP="00795C2B">
            <w:r>
              <w:t>“facing” rather than “against”</w:t>
            </w:r>
          </w:p>
        </w:tc>
      </w:tr>
      <w:tr w:rsidR="005D70D8" w:rsidTr="00DC4810">
        <w:trPr>
          <w:cantSplit/>
          <w:jc w:val="center"/>
        </w:trPr>
        <w:tc>
          <w:tcPr>
            <w:tcW w:w="288" w:type="dxa"/>
          </w:tcPr>
          <w:p w:rsidR="005D70D8" w:rsidRDefault="005D70D8" w:rsidP="00DC4810">
            <w:pPr>
              <w:pStyle w:val="CopticCross"/>
            </w:pPr>
            <w:r w:rsidRPr="00FB5ACB">
              <w:t>¿</w:t>
            </w:r>
          </w:p>
        </w:tc>
        <w:tc>
          <w:tcPr>
            <w:tcW w:w="3960" w:type="dxa"/>
          </w:tcPr>
          <w:p w:rsidR="005D70D8" w:rsidRDefault="005D70D8" w:rsidP="005D70D8">
            <w:pPr>
              <w:pStyle w:val="EngHang"/>
            </w:pPr>
            <w:r>
              <w:t>Do not burn my ignorance</w:t>
            </w:r>
            <w:r>
              <w:rPr>
                <w:rStyle w:val="FootnoteReference"/>
                <w:rFonts w:ascii="Cambria" w:hAnsi="Cambria" w:cs="Calibri"/>
                <w:szCs w:val="20"/>
              </w:rPr>
              <w:footnoteReference w:id="30"/>
            </w:r>
            <w:r>
              <w:t>,</w:t>
            </w:r>
          </w:p>
          <w:p w:rsidR="005D70D8" w:rsidRDefault="005D70D8" w:rsidP="005D70D8">
            <w:pPr>
              <w:pStyle w:val="EngHang"/>
            </w:pPr>
            <w:r>
              <w:t>Like Sodom,</w:t>
            </w:r>
          </w:p>
          <w:p w:rsidR="005D70D8" w:rsidRDefault="005D70D8" w:rsidP="005D70D8">
            <w:pPr>
              <w:pStyle w:val="EngHang"/>
            </w:pPr>
            <w:r>
              <w:t>Nor destroy me,</w:t>
            </w:r>
          </w:p>
          <w:p w:rsidR="005D70D8" w:rsidRDefault="005D70D8" w:rsidP="005D70D8">
            <w:pPr>
              <w:pStyle w:val="EngHangEnd"/>
            </w:pPr>
            <w:r>
              <w:t>Like Gomorrha.</w:t>
            </w:r>
            <w:r>
              <w:rPr>
                <w:rStyle w:val="FootnoteReference"/>
                <w:rFonts w:ascii="Cambria" w:hAnsi="Cambria" w:cs="Calibri"/>
                <w:szCs w:val="20"/>
              </w:rPr>
              <w:footnoteReference w:id="31"/>
            </w:r>
          </w:p>
        </w:tc>
        <w:tc>
          <w:tcPr>
            <w:tcW w:w="288" w:type="dxa"/>
          </w:tcPr>
          <w:p w:rsidR="005D70D8" w:rsidRDefault="005D70D8" w:rsidP="00795C2B"/>
        </w:tc>
        <w:tc>
          <w:tcPr>
            <w:tcW w:w="288" w:type="dxa"/>
          </w:tcPr>
          <w:p w:rsidR="005D70D8" w:rsidRDefault="005D70D8" w:rsidP="00DC4810">
            <w:pPr>
              <w:pStyle w:val="CopticCross"/>
            </w:pPr>
            <w:r w:rsidRPr="00FB5ACB">
              <w:t>¿</w:t>
            </w:r>
          </w:p>
        </w:tc>
        <w:tc>
          <w:tcPr>
            <w:tcW w:w="3960" w:type="dxa"/>
          </w:tcPr>
          <w:p w:rsidR="005D70D8" w:rsidRDefault="00F0177A" w:rsidP="00795C2B">
            <w:r>
              <w:t>Burn my ignorance, or me in my ignorance?</w:t>
            </w:r>
          </w:p>
        </w:tc>
      </w:tr>
      <w:tr w:rsidR="005D70D8" w:rsidTr="00DC4810">
        <w:trPr>
          <w:cantSplit/>
          <w:jc w:val="center"/>
        </w:trPr>
        <w:tc>
          <w:tcPr>
            <w:tcW w:w="288" w:type="dxa"/>
          </w:tcPr>
          <w:p w:rsidR="005D70D8" w:rsidRDefault="005D70D8" w:rsidP="00DC4810">
            <w:pPr>
              <w:pStyle w:val="CopticCross"/>
            </w:pPr>
          </w:p>
        </w:tc>
        <w:tc>
          <w:tcPr>
            <w:tcW w:w="3960" w:type="dxa"/>
          </w:tcPr>
          <w:p w:rsidR="005D70D8" w:rsidRDefault="005D70D8" w:rsidP="005D70D8">
            <w:pPr>
              <w:pStyle w:val="EngHang"/>
            </w:pPr>
            <w:r>
              <w:t>But, my Lord, make me,</w:t>
            </w:r>
          </w:p>
          <w:p w:rsidR="005D70D8" w:rsidRDefault="005D70D8" w:rsidP="005D70D8">
            <w:pPr>
              <w:pStyle w:val="EngHang"/>
            </w:pPr>
            <w:r>
              <w:t>Like the Ninevites,</w:t>
            </w:r>
          </w:p>
          <w:p w:rsidR="005D70D8" w:rsidRDefault="005D70D8" w:rsidP="005D70D8">
            <w:pPr>
              <w:pStyle w:val="EngHang"/>
            </w:pPr>
            <w:r>
              <w:t>Those that repented,</w:t>
            </w:r>
          </w:p>
          <w:p w:rsidR="005D70D8" w:rsidRDefault="005D70D8" w:rsidP="005D70D8">
            <w:pPr>
              <w:pStyle w:val="EngHangEnd"/>
            </w:pPr>
            <w:r>
              <w:t>And Thou forgavest their sins</w:t>
            </w:r>
            <w:r>
              <w:rPr>
                <w:rStyle w:val="FootnoteReference"/>
                <w:rFonts w:ascii="Cambria" w:hAnsi="Cambria" w:cs="Calibri"/>
                <w:szCs w:val="20"/>
              </w:rPr>
              <w:footnoteReference w:id="32"/>
            </w:r>
            <w:r>
              <w:t>.</w:t>
            </w:r>
          </w:p>
        </w:tc>
        <w:tc>
          <w:tcPr>
            <w:tcW w:w="288" w:type="dxa"/>
          </w:tcPr>
          <w:p w:rsidR="005D70D8" w:rsidRDefault="005D70D8" w:rsidP="00795C2B"/>
        </w:tc>
        <w:tc>
          <w:tcPr>
            <w:tcW w:w="288" w:type="dxa"/>
          </w:tcPr>
          <w:p w:rsidR="005D70D8" w:rsidRDefault="005D70D8" w:rsidP="00DC4810">
            <w:pPr>
              <w:pStyle w:val="CopticCross"/>
            </w:pPr>
          </w:p>
        </w:tc>
        <w:tc>
          <w:tcPr>
            <w:tcW w:w="3960" w:type="dxa"/>
          </w:tcPr>
          <w:p w:rsidR="005D70D8" w:rsidRDefault="00F0177A" w:rsidP="00795C2B">
            <w:r>
              <w:t>Lose comma after but?</w:t>
            </w:r>
          </w:p>
          <w:p w:rsidR="00F0177A" w:rsidRDefault="00F0177A" w:rsidP="00795C2B">
            <w:r>
              <w:t>“who” vs “those that”</w:t>
            </w:r>
          </w:p>
        </w:tc>
      </w:tr>
      <w:tr w:rsidR="005D70D8" w:rsidTr="00DC4810">
        <w:trPr>
          <w:cantSplit/>
          <w:jc w:val="center"/>
        </w:trPr>
        <w:tc>
          <w:tcPr>
            <w:tcW w:w="288" w:type="dxa"/>
          </w:tcPr>
          <w:p w:rsidR="005D70D8" w:rsidRDefault="005D70D8" w:rsidP="00DC4810">
            <w:pPr>
              <w:pStyle w:val="CopticCross"/>
            </w:pPr>
            <w:r w:rsidRPr="00FB5ACB">
              <w:t>¿</w:t>
            </w:r>
          </w:p>
        </w:tc>
        <w:tc>
          <w:tcPr>
            <w:tcW w:w="3960" w:type="dxa"/>
          </w:tcPr>
          <w:p w:rsidR="005D70D8" w:rsidRDefault="005D70D8" w:rsidP="005D70D8">
            <w:pPr>
              <w:pStyle w:val="EngHang"/>
            </w:pPr>
            <w:r>
              <w:t>But may Thy compassion,</w:t>
            </w:r>
          </w:p>
          <w:p w:rsidR="005D70D8" w:rsidRDefault="005D70D8" w:rsidP="005D70D8">
            <w:pPr>
              <w:pStyle w:val="EngHang"/>
            </w:pPr>
            <w:r>
              <w:t>Reach me, my Lord, speedily,</w:t>
            </w:r>
          </w:p>
          <w:p w:rsidR="005D70D8" w:rsidRDefault="005D70D8" w:rsidP="005D70D8">
            <w:pPr>
              <w:pStyle w:val="EngHang"/>
            </w:pPr>
            <w:r>
              <w:t>So that I cry to Thee with this people,</w:t>
            </w:r>
          </w:p>
          <w:p w:rsidR="005D70D8" w:rsidRDefault="005D70D8" w:rsidP="005D70D8">
            <w:pPr>
              <w:pStyle w:val="EngHangEnd"/>
            </w:pPr>
            <w:r>
              <w:t>In a voice that keeps not silent.</w:t>
            </w:r>
          </w:p>
        </w:tc>
        <w:tc>
          <w:tcPr>
            <w:tcW w:w="288" w:type="dxa"/>
          </w:tcPr>
          <w:p w:rsidR="005D70D8" w:rsidRDefault="005D70D8" w:rsidP="00795C2B"/>
        </w:tc>
        <w:tc>
          <w:tcPr>
            <w:tcW w:w="288" w:type="dxa"/>
          </w:tcPr>
          <w:p w:rsidR="005D70D8" w:rsidRDefault="005D70D8" w:rsidP="00DC4810">
            <w:pPr>
              <w:pStyle w:val="CopticCross"/>
            </w:pPr>
            <w:r w:rsidRPr="00FB5ACB">
              <w:t>¿</w:t>
            </w:r>
          </w:p>
        </w:tc>
        <w:tc>
          <w:tcPr>
            <w:tcW w:w="3960" w:type="dxa"/>
          </w:tcPr>
          <w:p w:rsidR="005D70D8" w:rsidRDefault="00F0177A" w:rsidP="00795C2B">
            <w:r>
              <w:t>Make no sense. “So that I may”?</w:t>
            </w:r>
          </w:p>
        </w:tc>
      </w:tr>
      <w:tr w:rsidR="005D70D8" w:rsidTr="00DC4810">
        <w:trPr>
          <w:cantSplit/>
          <w:jc w:val="center"/>
        </w:trPr>
        <w:tc>
          <w:tcPr>
            <w:tcW w:w="288" w:type="dxa"/>
          </w:tcPr>
          <w:p w:rsidR="005D70D8" w:rsidRDefault="005D70D8" w:rsidP="00DC4810">
            <w:pPr>
              <w:pStyle w:val="CopticCross"/>
            </w:pPr>
          </w:p>
        </w:tc>
        <w:tc>
          <w:tcPr>
            <w:tcW w:w="3960" w:type="dxa"/>
          </w:tcPr>
          <w:p w:rsidR="005D70D8" w:rsidRDefault="005D70D8" w:rsidP="005D70D8">
            <w:pPr>
              <w:pStyle w:val="EngHang"/>
            </w:pPr>
            <w:r>
              <w:t>But loose, remit and forgive me,</w:t>
            </w:r>
          </w:p>
          <w:p w:rsidR="005D70D8" w:rsidRDefault="005D70D8" w:rsidP="005D70D8">
            <w:pPr>
              <w:pStyle w:val="EngHang"/>
            </w:pPr>
            <w:r>
              <w:t>My many transgressions,</w:t>
            </w:r>
          </w:p>
          <w:p w:rsidR="005D70D8" w:rsidRDefault="005D70D8" w:rsidP="005D70D8">
            <w:pPr>
              <w:pStyle w:val="EngHang"/>
            </w:pPr>
            <w:r>
              <w:t>As a Good one and lover of mankind,</w:t>
            </w:r>
          </w:p>
          <w:p w:rsidR="005D70D8" w:rsidRDefault="005D70D8" w:rsidP="005D70D8">
            <w:pPr>
              <w:pStyle w:val="EngHangEnd"/>
            </w:pPr>
            <w:r>
              <w:t>Have mercy on us according to Thy great mercy.</w:t>
            </w:r>
          </w:p>
        </w:tc>
        <w:tc>
          <w:tcPr>
            <w:tcW w:w="288" w:type="dxa"/>
          </w:tcPr>
          <w:p w:rsidR="005D70D8" w:rsidRDefault="005D70D8" w:rsidP="00795C2B"/>
        </w:tc>
        <w:tc>
          <w:tcPr>
            <w:tcW w:w="288" w:type="dxa"/>
          </w:tcPr>
          <w:p w:rsidR="005D70D8" w:rsidRDefault="005D70D8" w:rsidP="00DC4810">
            <w:pPr>
              <w:pStyle w:val="CopticCross"/>
            </w:pPr>
          </w:p>
        </w:tc>
        <w:tc>
          <w:tcPr>
            <w:tcW w:w="3960" w:type="dxa"/>
          </w:tcPr>
          <w:p w:rsidR="005D70D8" w:rsidRDefault="005D70D8" w:rsidP="00795C2B"/>
        </w:tc>
      </w:tr>
    </w:tbl>
    <w:p w:rsidR="0046338D" w:rsidRPr="0046338D" w:rsidRDefault="0046338D" w:rsidP="0046338D"/>
    <w:p w:rsidR="0046338D" w:rsidRDefault="0046338D" w:rsidP="0046338D">
      <w:pPr>
        <w:pStyle w:val="Heading3"/>
      </w:pPr>
      <w:bookmarkStart w:id="531" w:name="_Toc308441961"/>
      <w:r>
        <w:lastRenderedPageBreak/>
        <w:t>The Doxology of Great Lent for Weekdays</w:t>
      </w:r>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Fasting and prayer are</w:t>
            </w:r>
          </w:p>
          <w:p w:rsidR="00DC4810" w:rsidRDefault="00DC4810" w:rsidP="00DC4810">
            <w:pPr>
              <w:pStyle w:val="EngHang"/>
            </w:pPr>
            <w:r>
              <w:t>Salvation to our souls,</w:t>
            </w:r>
          </w:p>
          <w:p w:rsidR="00DC4810" w:rsidRDefault="00DC4810" w:rsidP="00DC4810">
            <w:pPr>
              <w:pStyle w:val="EngHang"/>
            </w:pPr>
            <w:r>
              <w:t>And purity and righteousness</w:t>
            </w:r>
          </w:p>
          <w:p w:rsidR="0046338D" w:rsidRDefault="00DC4810" w:rsidP="00DC4810">
            <w:pPr>
              <w:pStyle w:val="EngHangEnd"/>
            </w:pPr>
            <w:r>
              <w:t>Are what pleases God.</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Through fasting Moses was</w:t>
            </w:r>
          </w:p>
          <w:p w:rsidR="00DC4810" w:rsidRDefault="00DC4810" w:rsidP="00DC4810">
            <w:pPr>
              <w:pStyle w:val="EngHang"/>
            </w:pPr>
            <w:r>
              <w:t>Lifted up to the mountain,</w:t>
            </w:r>
          </w:p>
          <w:p w:rsidR="00DC4810" w:rsidRDefault="00DC4810" w:rsidP="00DC4810">
            <w:pPr>
              <w:pStyle w:val="EngHang"/>
            </w:pPr>
            <w:r>
              <w:t>And he brought us the Law,</w:t>
            </w:r>
          </w:p>
          <w:p w:rsidR="0046338D" w:rsidRDefault="00DC4810" w:rsidP="00DC4810">
            <w:pPr>
              <w:pStyle w:val="EngHangEnd"/>
            </w:pPr>
            <w:r>
              <w:t>From the Lord God.</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Through fasting Elijah was</w:t>
            </w:r>
          </w:p>
          <w:p w:rsidR="00DC4810" w:rsidRDefault="00DC4810" w:rsidP="00DC4810">
            <w:pPr>
              <w:pStyle w:val="EngHang"/>
            </w:pPr>
            <w:r>
              <w:t>Lifted into heaven,</w:t>
            </w:r>
          </w:p>
          <w:p w:rsidR="00DC4810" w:rsidRDefault="00DC4810" w:rsidP="00DC4810">
            <w:pPr>
              <w:pStyle w:val="EngHang"/>
            </w:pPr>
            <w:r>
              <w:t>And Daniel too, was saved,</w:t>
            </w:r>
          </w:p>
          <w:p w:rsidR="0046338D" w:rsidRDefault="00DC4810" w:rsidP="00DC4810">
            <w:pPr>
              <w:pStyle w:val="EngHangEnd"/>
            </w:pPr>
            <w:r>
              <w:t>From the den of the lions.</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Our Lord Jesus Christ</w:t>
            </w:r>
          </w:p>
          <w:p w:rsidR="00DC4810" w:rsidRDefault="00DC4810" w:rsidP="00DC4810">
            <w:pPr>
              <w:pStyle w:val="EngHang"/>
            </w:pPr>
            <w:r>
              <w:t>Has fasted for us,</w:t>
            </w:r>
          </w:p>
          <w:p w:rsidR="00DC4810" w:rsidRDefault="00DC4810" w:rsidP="00DC4810">
            <w:pPr>
              <w:pStyle w:val="EngHang"/>
            </w:pPr>
            <w:r>
              <w:t>Forty days and forty nights,</w:t>
            </w:r>
          </w:p>
          <w:p w:rsidR="0046338D" w:rsidRDefault="00DC4810" w:rsidP="00DC4810">
            <w:pPr>
              <w:pStyle w:val="EngHangEnd"/>
            </w:pPr>
            <w:r>
              <w:t>Even to save us from our sins.</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And we too, let us fast,</w:t>
            </w:r>
          </w:p>
          <w:p w:rsidR="00DC4810" w:rsidRDefault="00DC4810" w:rsidP="00DC4810">
            <w:pPr>
              <w:pStyle w:val="EngHang"/>
            </w:pPr>
            <w:r>
              <w:t>In purity and righteousness,</w:t>
            </w:r>
          </w:p>
          <w:p w:rsidR="00DC4810" w:rsidRDefault="00DC4810" w:rsidP="00DC4810">
            <w:pPr>
              <w:pStyle w:val="EngHang"/>
            </w:pPr>
            <w:r>
              <w:t>And let us also pray,</w:t>
            </w:r>
          </w:p>
          <w:p w:rsidR="0046338D" w:rsidRDefault="00DC4810" w:rsidP="00DC4810">
            <w:pPr>
              <w:pStyle w:val="EngHangEnd"/>
            </w:pPr>
            <w:r>
              <w:t>Proclaiming and saying,</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“Our Father Who art in heaven,</w:t>
            </w:r>
          </w:p>
          <w:p w:rsidR="00DC4810" w:rsidRDefault="00DC4810" w:rsidP="00DC4810">
            <w:pPr>
              <w:pStyle w:val="EngHang"/>
            </w:pPr>
            <w:r>
              <w:t>Hallowed be Thy Name.</w:t>
            </w:r>
          </w:p>
          <w:p w:rsidR="00DC4810" w:rsidRDefault="00DC4810" w:rsidP="00DC4810">
            <w:pPr>
              <w:pStyle w:val="EngHang"/>
            </w:pPr>
            <w:r>
              <w:t>Upon us may Thy Kingdom come,</w:t>
            </w:r>
          </w:p>
          <w:p w:rsidR="0046338D" w:rsidRDefault="00DC4810" w:rsidP="00DC4810">
            <w:pPr>
              <w:pStyle w:val="EngHangEnd"/>
            </w:pPr>
            <w:r>
              <w:t>For Thine is the glory forever. Amen.”</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bl>
    <w:p w:rsidR="0046338D" w:rsidRDefault="0046338D" w:rsidP="0046338D">
      <w:pPr>
        <w:pStyle w:val="Heading3"/>
      </w:pPr>
      <w:bookmarkStart w:id="532" w:name="_Toc308441962"/>
      <w:r>
        <w:lastRenderedPageBreak/>
        <w:t>The Annunciation</w:t>
      </w:r>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The Father looked from heaven</w:t>
            </w:r>
          </w:p>
          <w:p w:rsidR="00DC4810" w:rsidRDefault="00DC4810" w:rsidP="00DC4810">
            <w:pPr>
              <w:pStyle w:val="EngHang"/>
            </w:pPr>
            <w:r>
              <w:t>Upon the inhabitants of the earth</w:t>
            </w:r>
          </w:p>
          <w:p w:rsidR="00DC4810" w:rsidRDefault="00DC4810" w:rsidP="00DC4810">
            <w:pPr>
              <w:pStyle w:val="EngHang"/>
            </w:pPr>
            <w:r>
              <w:t>And found no one to resemble</w:t>
            </w:r>
          </w:p>
          <w:p w:rsidR="0046338D" w:rsidRDefault="00DC4810" w:rsidP="00DC4810">
            <w:pPr>
              <w:pStyle w:val="EngHangEnd"/>
            </w:pPr>
            <w:r>
              <w:t>Saint Mary the Virgin.</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He sent to her Gabriel,</w:t>
            </w:r>
          </w:p>
          <w:p w:rsidR="00DC4810" w:rsidRDefault="00DC4810" w:rsidP="00DC4810">
            <w:pPr>
              <w:pStyle w:val="EngHang"/>
            </w:pPr>
            <w:r>
              <w:t>The great archangel.</w:t>
            </w:r>
          </w:p>
          <w:p w:rsidR="00DC4810" w:rsidRDefault="00DC4810" w:rsidP="00DC4810">
            <w:pPr>
              <w:pStyle w:val="EngHang"/>
            </w:pPr>
            <w:r>
              <w:t>He evangelized her,</w:t>
            </w:r>
          </w:p>
          <w:p w:rsidR="0046338D" w:rsidRDefault="00DC4810" w:rsidP="00DC4810">
            <w:pPr>
              <w:pStyle w:val="EngHangEnd"/>
            </w:pPr>
            <w:r>
              <w:t>Proclaiming joyfully,</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F0177A" w:rsidP="00795C2B">
            <w:r>
              <w:t>“who” vs “he evangelized” would flow marginally better.</w:t>
            </w:r>
          </w:p>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“Hail to you, filled with grace:</w:t>
            </w:r>
          </w:p>
          <w:p w:rsidR="00DC4810" w:rsidRDefault="00DC4810" w:rsidP="00DC4810">
            <w:pPr>
              <w:pStyle w:val="EngHang"/>
            </w:pPr>
            <w:r>
              <w:t>The Lord is with you.</w:t>
            </w:r>
          </w:p>
          <w:p w:rsidR="00DC4810" w:rsidRDefault="00DC4810" w:rsidP="00DC4810">
            <w:pPr>
              <w:pStyle w:val="EngHang"/>
            </w:pPr>
            <w:r>
              <w:t>You have found grace</w:t>
            </w:r>
          </w:p>
          <w:p w:rsidR="0046338D" w:rsidRDefault="00DC4810" w:rsidP="00DC4810">
            <w:pPr>
              <w:pStyle w:val="EngHangEnd"/>
            </w:pPr>
            <w:r>
              <w:t>With God the Father.</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“Behold, you shall bear</w:t>
            </w:r>
          </w:p>
          <w:p w:rsidR="00DC4810" w:rsidRDefault="00DC4810" w:rsidP="00DC4810">
            <w:pPr>
              <w:pStyle w:val="EngHang"/>
            </w:pPr>
            <w:r>
              <w:t>And bring forth a son,</w:t>
            </w:r>
          </w:p>
          <w:p w:rsidR="00DC4810" w:rsidRDefault="00DC4810" w:rsidP="00DC4810">
            <w:pPr>
              <w:pStyle w:val="EngHang"/>
            </w:pPr>
            <w:r>
              <w:t>And He shall be called Jesus,</w:t>
            </w:r>
          </w:p>
          <w:p w:rsidR="0046338D" w:rsidRDefault="00DC4810" w:rsidP="00DC4810">
            <w:pPr>
              <w:pStyle w:val="EngHangEnd"/>
            </w:pPr>
            <w:r>
              <w:t>The Son of the Most High.</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F0177A" w:rsidP="00795C2B">
            <w:r>
              <w:t>Capitalize “son”</w:t>
            </w:r>
          </w:p>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“The Lord God shall give unto Him</w:t>
            </w:r>
          </w:p>
          <w:p w:rsidR="00DC4810" w:rsidRDefault="00DC4810" w:rsidP="00DC4810">
            <w:pPr>
              <w:pStyle w:val="EngHang"/>
            </w:pPr>
            <w:r>
              <w:t>The throne of His Father David.</w:t>
            </w:r>
          </w:p>
          <w:p w:rsidR="00DC4810" w:rsidRDefault="00DC4810" w:rsidP="00DC4810">
            <w:pPr>
              <w:pStyle w:val="EngHang"/>
            </w:pPr>
            <w:r>
              <w:t>He shall reign over the house of Judah</w:t>
            </w:r>
          </w:p>
          <w:p w:rsidR="0046338D" w:rsidRDefault="00DC4810" w:rsidP="00DC4810">
            <w:pPr>
              <w:pStyle w:val="EngHangEnd"/>
            </w:pPr>
            <w:r>
              <w:t>Unto the age of ages,</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“And His Eternal Kingdom</w:t>
            </w:r>
          </w:p>
          <w:p w:rsidR="00DC4810" w:rsidRDefault="00DC4810" w:rsidP="00DC4810">
            <w:pPr>
              <w:pStyle w:val="EngHang"/>
            </w:pPr>
            <w:r>
              <w:t>Shall have no end,</w:t>
            </w:r>
          </w:p>
          <w:p w:rsidR="00DC4810" w:rsidRDefault="00DC4810" w:rsidP="00DC4810">
            <w:pPr>
              <w:pStyle w:val="EngHang"/>
            </w:pPr>
            <w:r>
              <w:t>And after you bring Him forth</w:t>
            </w:r>
          </w:p>
          <w:p w:rsidR="0046338D" w:rsidRDefault="00DC4810" w:rsidP="00DC4810">
            <w:pPr>
              <w:pStyle w:val="EngHangEnd"/>
            </w:pPr>
            <w:r>
              <w:t>You shall remain virgin.”</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The Virgin Mary replied,</w:t>
            </w:r>
          </w:p>
          <w:p w:rsidR="00DC4810" w:rsidRDefault="00DC4810" w:rsidP="00DC4810">
            <w:pPr>
              <w:pStyle w:val="EngHang"/>
            </w:pPr>
            <w:r>
              <w:t>“Behold the handmaid of the Lord.</w:t>
            </w:r>
          </w:p>
          <w:p w:rsidR="00DC4810" w:rsidRDefault="00DC4810" w:rsidP="00DC4810">
            <w:pPr>
              <w:pStyle w:val="EngHang"/>
            </w:pPr>
            <w:r>
              <w:t>Let it be unto me</w:t>
            </w:r>
          </w:p>
          <w:p w:rsidR="0046338D" w:rsidRDefault="00DC4810" w:rsidP="00DC4810">
            <w:pPr>
              <w:pStyle w:val="EngHangEnd"/>
            </w:pPr>
            <w:r>
              <w:t>According to your saying.”</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We worship Thee, O Christ,</w:t>
            </w:r>
          </w:p>
          <w:p w:rsidR="00DC4810" w:rsidRDefault="00DC4810" w:rsidP="00DC4810">
            <w:pPr>
              <w:pStyle w:val="EngHang"/>
            </w:pPr>
            <w:r>
              <w:t>For Thou hast loved our race,</w:t>
            </w:r>
          </w:p>
          <w:p w:rsidR="00DC4810" w:rsidRDefault="00DC4810" w:rsidP="00DC4810">
            <w:pPr>
              <w:pStyle w:val="EngHang"/>
            </w:pPr>
            <w:r>
              <w:t>And camest to the womb of the Virgin</w:t>
            </w:r>
          </w:p>
          <w:p w:rsidR="0046338D" w:rsidRDefault="00DC4810" w:rsidP="00DC4810">
            <w:pPr>
              <w:pStyle w:val="EngHangEnd"/>
            </w:pPr>
            <w:r>
              <w:t>And wast incarnate of her.</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DC4810" w:rsidTr="00DC4810">
        <w:trPr>
          <w:cantSplit/>
          <w:jc w:val="center"/>
        </w:trPr>
        <w:tc>
          <w:tcPr>
            <w:tcW w:w="288" w:type="dxa"/>
          </w:tcPr>
          <w:p w:rsidR="00DC4810" w:rsidRDefault="00DC4810" w:rsidP="00DC4810">
            <w:pPr>
              <w:pStyle w:val="CopticCross"/>
            </w:pPr>
          </w:p>
        </w:tc>
        <w:tc>
          <w:tcPr>
            <w:tcW w:w="3960" w:type="dxa"/>
          </w:tcPr>
          <w:p w:rsidR="00DC4810" w:rsidRDefault="00DC4810" w:rsidP="00DC4810">
            <w:pPr>
              <w:pStyle w:val="EngHang"/>
            </w:pPr>
            <w:r>
              <w:t>We praise Him and glorify Him,</w:t>
            </w:r>
          </w:p>
          <w:p w:rsidR="00DC4810" w:rsidRDefault="00DC4810" w:rsidP="00DC4810">
            <w:pPr>
              <w:pStyle w:val="EngHang"/>
            </w:pPr>
            <w:r>
              <w:t>And exalt Him above all,</w:t>
            </w:r>
          </w:p>
          <w:p w:rsidR="00DC4810" w:rsidRDefault="00DC4810" w:rsidP="00DC4810">
            <w:pPr>
              <w:pStyle w:val="EngHang"/>
            </w:pPr>
            <w:r>
              <w:t>As a Good One and a Lover of mankind.</w:t>
            </w:r>
          </w:p>
          <w:p w:rsidR="00DC4810" w:rsidRDefault="00DC4810" w:rsidP="00DC4810">
            <w:pPr>
              <w:pStyle w:val="EngHangEnd"/>
            </w:pPr>
            <w:r>
              <w:t>Have mercy on us according to Thy great mercy.</w:t>
            </w:r>
          </w:p>
        </w:tc>
        <w:tc>
          <w:tcPr>
            <w:tcW w:w="288" w:type="dxa"/>
          </w:tcPr>
          <w:p w:rsidR="00DC4810" w:rsidRDefault="00DC4810" w:rsidP="00795C2B"/>
        </w:tc>
        <w:tc>
          <w:tcPr>
            <w:tcW w:w="288" w:type="dxa"/>
          </w:tcPr>
          <w:p w:rsidR="00DC4810" w:rsidRDefault="00DC4810" w:rsidP="00DC4810">
            <w:pPr>
              <w:pStyle w:val="CopticCross"/>
            </w:pPr>
          </w:p>
        </w:tc>
        <w:tc>
          <w:tcPr>
            <w:tcW w:w="3960" w:type="dxa"/>
          </w:tcPr>
          <w:p w:rsidR="00DC4810" w:rsidRDefault="00DC4810" w:rsidP="00795C2B"/>
        </w:tc>
      </w:tr>
    </w:tbl>
    <w:p w:rsidR="0046338D" w:rsidRPr="0046338D" w:rsidRDefault="0046338D" w:rsidP="0046338D"/>
    <w:p w:rsidR="0046338D" w:rsidRDefault="0046338D" w:rsidP="0046338D">
      <w:pPr>
        <w:pStyle w:val="Heading3"/>
      </w:pPr>
      <w:bookmarkStart w:id="533" w:name="_Toc308441963"/>
      <w:r>
        <w:t>Lazarus Saturday</w:t>
      </w:r>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Lazarus the Bishop,</w:t>
            </w:r>
          </w:p>
          <w:p w:rsidR="00DC4810" w:rsidRDefault="00DC4810" w:rsidP="00DC4810">
            <w:pPr>
              <w:pStyle w:val="EngHang"/>
            </w:pPr>
            <w:r>
              <w:t>The beloved of Christ,</w:t>
            </w:r>
          </w:p>
          <w:p w:rsidR="00DC4810" w:rsidRDefault="00DC4810" w:rsidP="00DC4810">
            <w:pPr>
              <w:pStyle w:val="EngHang"/>
            </w:pPr>
            <w:r>
              <w:t>Who was raised from the dead,</w:t>
            </w:r>
          </w:p>
          <w:p w:rsidR="0046338D" w:rsidRDefault="00DC4810" w:rsidP="00DC4810">
            <w:pPr>
              <w:pStyle w:val="EngHangEnd"/>
            </w:pPr>
            <w:r>
              <w:t>After four days.</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F0177A" w:rsidP="00795C2B">
            <w:r>
              <w:t xml:space="preserve">This is said before the doxology of the Virgin as a seasonal doxology? It seems like a doxology of a saint, which should come after and so be placed in the next section… </w:t>
            </w:r>
          </w:p>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And lived forty years,</w:t>
            </w:r>
          </w:p>
          <w:p w:rsidR="00DC4810" w:rsidRDefault="00DC4810" w:rsidP="00DC4810">
            <w:pPr>
              <w:pStyle w:val="EngHang"/>
            </w:pPr>
            <w:r>
              <w:t>And became a bishop,</w:t>
            </w:r>
          </w:p>
          <w:p w:rsidR="00DC4810" w:rsidRDefault="00DC4810" w:rsidP="00DC4810">
            <w:pPr>
              <w:pStyle w:val="EngHang"/>
            </w:pPr>
            <w:r>
              <w:t>Upon the throne of Cyprus,</w:t>
            </w:r>
          </w:p>
          <w:p w:rsidR="0046338D" w:rsidRDefault="00DC4810" w:rsidP="00DC4810">
            <w:pPr>
              <w:pStyle w:val="EngHangEnd"/>
            </w:pPr>
            <w:r>
              <w:t>And pastored the flock of Christ.</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Blessed are you our holy father,</w:t>
            </w:r>
          </w:p>
          <w:p w:rsidR="00DC4810" w:rsidRDefault="00DC4810" w:rsidP="00DC4810">
            <w:pPr>
              <w:pStyle w:val="EngHang"/>
            </w:pPr>
            <w:r>
              <w:t>Lazarus the Bishop,</w:t>
            </w:r>
          </w:p>
          <w:p w:rsidR="00DC4810" w:rsidRDefault="00DC4810" w:rsidP="00DC4810">
            <w:pPr>
              <w:pStyle w:val="EngHang"/>
            </w:pPr>
            <w:r>
              <w:t>For you were worthy to speak with Christ,</w:t>
            </w:r>
          </w:p>
          <w:p w:rsidR="0046338D" w:rsidRDefault="00DC4810" w:rsidP="00DC4810">
            <w:pPr>
              <w:pStyle w:val="EngHangEnd"/>
            </w:pPr>
            <w:r>
              <w:t>The God of the living and the dead.</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lastRenderedPageBreak/>
              <w:t>¿</w:t>
            </w:r>
          </w:p>
        </w:tc>
        <w:tc>
          <w:tcPr>
            <w:tcW w:w="3960" w:type="dxa"/>
          </w:tcPr>
          <w:p w:rsidR="00DC4810" w:rsidRDefault="00DC4810" w:rsidP="00DC4810">
            <w:pPr>
              <w:pStyle w:val="EngHang"/>
            </w:pPr>
            <w:r>
              <w:t>Rejoice, Lazarus, the Beloved,</w:t>
            </w:r>
          </w:p>
          <w:p w:rsidR="00DC4810" w:rsidRDefault="00DC4810" w:rsidP="00DC4810">
            <w:pPr>
              <w:pStyle w:val="EngHang"/>
            </w:pPr>
            <w:r>
              <w:t>For you were worthy of the episcopate,</w:t>
            </w:r>
          </w:p>
          <w:p w:rsidR="00DC4810" w:rsidRDefault="00DC4810" w:rsidP="00DC4810">
            <w:pPr>
              <w:pStyle w:val="EngHang"/>
            </w:pPr>
            <w:r>
              <w:t>You pastored the sheep,</w:t>
            </w:r>
          </w:p>
          <w:p w:rsidR="0046338D" w:rsidRDefault="00DC4810" w:rsidP="00DC4810">
            <w:pPr>
              <w:pStyle w:val="EngHangEnd"/>
            </w:pPr>
            <w:r>
              <w:t>O great shepherd.</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F0177A" w:rsidP="00795C2B">
            <w:r>
              <w:t>Lose comma after rejoice?</w:t>
            </w:r>
          </w:p>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We ask you O father of us all,</w:t>
            </w:r>
          </w:p>
          <w:p w:rsidR="00DC4810" w:rsidRDefault="00DC4810" w:rsidP="00DC4810">
            <w:pPr>
              <w:pStyle w:val="EngHang"/>
            </w:pPr>
            <w:r>
              <w:t>To intercede for us,</w:t>
            </w:r>
          </w:p>
          <w:p w:rsidR="00DC4810" w:rsidRDefault="00DC4810" w:rsidP="00DC4810">
            <w:pPr>
              <w:pStyle w:val="EngHang"/>
            </w:pPr>
            <w:r>
              <w:t xml:space="preserve">Before Christ, Who loved you, </w:t>
            </w:r>
          </w:p>
          <w:p w:rsidR="0046338D" w:rsidRDefault="00DC4810" w:rsidP="00DC4810">
            <w:pPr>
              <w:pStyle w:val="EngHangEnd"/>
            </w:pPr>
            <w:r>
              <w:t>And raised you from the dead.</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Pray to the Lord on our behalf,</w:t>
            </w:r>
          </w:p>
          <w:p w:rsidR="00DC4810" w:rsidRDefault="00DC4810" w:rsidP="00DC4810">
            <w:pPr>
              <w:pStyle w:val="EngHang"/>
            </w:pPr>
            <w:r>
              <w:t>O shepherd of Christ,</w:t>
            </w:r>
          </w:p>
          <w:p w:rsidR="00DC4810" w:rsidRDefault="00DC4810" w:rsidP="00DC4810">
            <w:pPr>
              <w:pStyle w:val="EngHang"/>
            </w:pPr>
            <w:r>
              <w:t>Lazarus the Bishop,</w:t>
            </w:r>
          </w:p>
          <w:p w:rsidR="0046338D" w:rsidRDefault="00DC4810" w:rsidP="00DC4810">
            <w:pPr>
              <w:pStyle w:val="EngHangEnd"/>
            </w:pPr>
            <w:r>
              <w:t>That He may forgive us our sins.</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F0177A" w:rsidP="00795C2B">
            <w:r>
              <w:t>I like shepherd better, but pastor would be more consistent with pastored above.</w:t>
            </w:r>
          </w:p>
        </w:tc>
      </w:tr>
    </w:tbl>
    <w:p w:rsidR="0046338D" w:rsidRPr="0046338D" w:rsidRDefault="0046338D" w:rsidP="0046338D"/>
    <w:p w:rsidR="0046338D" w:rsidRDefault="0046338D" w:rsidP="0046338D">
      <w:pPr>
        <w:pStyle w:val="Heading3"/>
      </w:pPr>
      <w:bookmarkStart w:id="534" w:name="_Toc308441964"/>
      <w:r>
        <w:t>Palm Sunday</w:t>
      </w:r>
      <w:bookmarkEnd w:id="5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He Who sits upon the Cherubim,</w:t>
            </w:r>
          </w:p>
          <w:p w:rsidR="00DC4810" w:rsidRDefault="00DC4810" w:rsidP="00DC4810">
            <w:pPr>
              <w:pStyle w:val="EngHang"/>
            </w:pPr>
            <w:r>
              <w:t>On the throne of His glory,</w:t>
            </w:r>
          </w:p>
          <w:p w:rsidR="00DC4810" w:rsidRDefault="00DC4810" w:rsidP="00DC4810">
            <w:pPr>
              <w:pStyle w:val="EngHang"/>
            </w:pPr>
            <w:r>
              <w:t>Did sit upon a colt,</w:t>
            </w:r>
          </w:p>
          <w:p w:rsidR="0046338D" w:rsidRDefault="00DC4810" w:rsidP="00DC4810">
            <w:pPr>
              <w:pStyle w:val="EngHangEnd"/>
            </w:pPr>
            <w:r>
              <w:t>And entered Jerusalem.</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When they drew nigh to Jerusalem,</w:t>
            </w:r>
          </w:p>
          <w:p w:rsidR="00DC4810" w:rsidRDefault="00DC4810" w:rsidP="00DC4810">
            <w:pPr>
              <w:pStyle w:val="EngHang"/>
            </w:pPr>
            <w:r>
              <w:t>Unto Bethphage and Bethany,</w:t>
            </w:r>
          </w:p>
          <w:p w:rsidR="00DC4810" w:rsidRDefault="00DC4810" w:rsidP="00DC4810">
            <w:pPr>
              <w:pStyle w:val="EngHang"/>
            </w:pPr>
            <w:r>
              <w:t>At the Mount of Olives,</w:t>
            </w:r>
          </w:p>
          <w:p w:rsidR="0046338D" w:rsidRDefault="00DC4810" w:rsidP="00DC4810">
            <w:pPr>
              <w:pStyle w:val="EngHangEnd"/>
            </w:pPr>
            <w:r>
              <w:t>Then sent Jesus two disciples.</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They loosed the donkey and the colt,</w:t>
            </w:r>
          </w:p>
          <w:p w:rsidR="00DC4810" w:rsidRDefault="00DC4810" w:rsidP="00DC4810">
            <w:pPr>
              <w:pStyle w:val="EngHang"/>
            </w:pPr>
            <w:r>
              <w:t>And brought them unto Him,</w:t>
            </w:r>
          </w:p>
          <w:p w:rsidR="00DC4810" w:rsidRDefault="00DC4810" w:rsidP="00DC4810">
            <w:pPr>
              <w:pStyle w:val="EngHang"/>
            </w:pPr>
            <w:r>
              <w:t>And put their clothes upon them,</w:t>
            </w:r>
          </w:p>
          <w:p w:rsidR="0046338D" w:rsidRDefault="00DC4810" w:rsidP="00DC4810">
            <w:pPr>
              <w:pStyle w:val="EngHangEnd"/>
            </w:pPr>
            <w:r>
              <w:t>And they set Him thereon.</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lastRenderedPageBreak/>
              <w:t>¿</w:t>
            </w:r>
          </w:p>
        </w:tc>
        <w:tc>
          <w:tcPr>
            <w:tcW w:w="3960" w:type="dxa"/>
          </w:tcPr>
          <w:p w:rsidR="00DC4810" w:rsidRDefault="00DC4810" w:rsidP="00DC4810">
            <w:pPr>
              <w:pStyle w:val="EngHang"/>
            </w:pPr>
            <w:r>
              <w:t xml:space="preserve">The multitudes and the Disciples </w:t>
            </w:r>
          </w:p>
          <w:p w:rsidR="00DC4810" w:rsidRDefault="00DC4810" w:rsidP="00DC4810">
            <w:pPr>
              <w:pStyle w:val="EngHang"/>
            </w:pPr>
            <w:r>
              <w:t>Began to rejoice and praise God,</w:t>
            </w:r>
          </w:p>
          <w:p w:rsidR="00DC4810" w:rsidRDefault="00DC4810" w:rsidP="00DC4810">
            <w:pPr>
              <w:pStyle w:val="EngHang"/>
            </w:pPr>
            <w:r>
              <w:t>For all the mighty works</w:t>
            </w:r>
          </w:p>
          <w:p w:rsidR="0046338D" w:rsidRDefault="00DC4810" w:rsidP="00DC4810">
            <w:pPr>
              <w:pStyle w:val="EngHangEnd"/>
            </w:pPr>
            <w:r>
              <w:t>That they had seen.</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The children of the Hebrews</w:t>
            </w:r>
          </w:p>
          <w:p w:rsidR="00DC4810" w:rsidRDefault="00DC4810" w:rsidP="00DC4810">
            <w:pPr>
              <w:pStyle w:val="EngHang"/>
            </w:pPr>
            <w:r>
              <w:t>Did proclaim the heavenly praise,</w:t>
            </w:r>
          </w:p>
          <w:p w:rsidR="00DC4810" w:rsidRDefault="00DC4810" w:rsidP="00DC4810">
            <w:pPr>
              <w:pStyle w:val="EngHang"/>
            </w:pPr>
            <w:r>
              <w:t>“Hosanna in the highest:</w:t>
            </w:r>
          </w:p>
          <w:p w:rsidR="0046338D" w:rsidRDefault="00DC4810" w:rsidP="00DC4810">
            <w:pPr>
              <w:pStyle w:val="EngHangEnd"/>
            </w:pPr>
            <w:r>
              <w:t>This is the King of Israel.”</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r w:rsidR="0046338D" w:rsidTr="00DC4810">
        <w:trPr>
          <w:cantSplit/>
          <w:jc w:val="center"/>
        </w:trPr>
        <w:tc>
          <w:tcPr>
            <w:tcW w:w="288" w:type="dxa"/>
          </w:tcPr>
          <w:p w:rsidR="0046338D" w:rsidRDefault="00DC4810" w:rsidP="00DC4810">
            <w:pPr>
              <w:pStyle w:val="CopticCross"/>
            </w:pPr>
            <w:r w:rsidRPr="00FB5ACB">
              <w:t>¿</w:t>
            </w:r>
          </w:p>
        </w:tc>
        <w:tc>
          <w:tcPr>
            <w:tcW w:w="3960" w:type="dxa"/>
          </w:tcPr>
          <w:p w:rsidR="00DC4810" w:rsidRDefault="00DC4810" w:rsidP="00DC4810">
            <w:pPr>
              <w:pStyle w:val="EngHang"/>
            </w:pPr>
            <w:r>
              <w:t>And we too, praise Him, saying,</w:t>
            </w:r>
          </w:p>
          <w:p w:rsidR="00DC4810" w:rsidRDefault="00DC4810" w:rsidP="00DC4810">
            <w:pPr>
              <w:pStyle w:val="EngHang"/>
            </w:pPr>
            <w:r>
              <w:t>With the blessed children,</w:t>
            </w:r>
          </w:p>
          <w:p w:rsidR="00DC4810" w:rsidRDefault="00DC4810" w:rsidP="00DC4810">
            <w:pPr>
              <w:pStyle w:val="EngHang"/>
            </w:pPr>
            <w:r>
              <w:t xml:space="preserve">Taught by the Holy Spirit, </w:t>
            </w:r>
          </w:p>
          <w:p w:rsidR="0046338D" w:rsidRDefault="00DC4810" w:rsidP="00DC4810">
            <w:pPr>
              <w:pStyle w:val="EngHangEnd"/>
            </w:pPr>
            <w:r>
              <w:t>“Hosanna to the Son of David.”</w:t>
            </w:r>
          </w:p>
        </w:tc>
        <w:tc>
          <w:tcPr>
            <w:tcW w:w="288" w:type="dxa"/>
          </w:tcPr>
          <w:p w:rsidR="0046338D" w:rsidRDefault="0046338D" w:rsidP="00795C2B"/>
        </w:tc>
        <w:tc>
          <w:tcPr>
            <w:tcW w:w="288" w:type="dxa"/>
          </w:tcPr>
          <w:p w:rsidR="0046338D" w:rsidRDefault="00DC4810" w:rsidP="00DC4810">
            <w:pPr>
              <w:pStyle w:val="CopticCross"/>
            </w:pPr>
            <w:r w:rsidRPr="00FB5ACB">
              <w:t>¿</w:t>
            </w:r>
          </w:p>
        </w:tc>
        <w:tc>
          <w:tcPr>
            <w:tcW w:w="3960" w:type="dxa"/>
          </w:tcPr>
          <w:p w:rsidR="0046338D" w:rsidRDefault="0046338D" w:rsidP="00795C2B"/>
        </w:tc>
      </w:tr>
      <w:tr w:rsidR="0046338D" w:rsidTr="00DC4810">
        <w:trPr>
          <w:cantSplit/>
          <w:jc w:val="center"/>
        </w:trPr>
        <w:tc>
          <w:tcPr>
            <w:tcW w:w="288" w:type="dxa"/>
          </w:tcPr>
          <w:p w:rsidR="0046338D" w:rsidRDefault="0046338D" w:rsidP="00DC4810">
            <w:pPr>
              <w:pStyle w:val="CopticCross"/>
            </w:pPr>
          </w:p>
        </w:tc>
        <w:tc>
          <w:tcPr>
            <w:tcW w:w="3960" w:type="dxa"/>
          </w:tcPr>
          <w:p w:rsidR="00DC4810" w:rsidRDefault="00DC4810" w:rsidP="00DC4810">
            <w:pPr>
              <w:pStyle w:val="EngHang"/>
            </w:pPr>
            <w:r>
              <w:t>Blessed be He Who comes</w:t>
            </w:r>
          </w:p>
          <w:p w:rsidR="00DC4810" w:rsidRDefault="00DC4810" w:rsidP="00DC4810">
            <w:pPr>
              <w:pStyle w:val="EngHang"/>
            </w:pPr>
            <w:r>
              <w:t>In the Name of the Lord of hosts,</w:t>
            </w:r>
          </w:p>
          <w:p w:rsidR="00DC4810" w:rsidRDefault="00DC4810" w:rsidP="00DC4810">
            <w:pPr>
              <w:pStyle w:val="EngHang"/>
            </w:pPr>
            <w:r>
              <w:t>And in His Parousia</w:t>
            </w:r>
          </w:p>
          <w:p w:rsidR="0046338D" w:rsidRDefault="00DC4810" w:rsidP="00DC4810">
            <w:pPr>
              <w:pStyle w:val="EngHangEnd"/>
            </w:pPr>
            <w:r>
              <w:t>He shall be exalted forever.</w:t>
            </w:r>
          </w:p>
        </w:tc>
        <w:tc>
          <w:tcPr>
            <w:tcW w:w="288" w:type="dxa"/>
          </w:tcPr>
          <w:p w:rsidR="0046338D" w:rsidRDefault="0046338D" w:rsidP="00795C2B"/>
        </w:tc>
        <w:tc>
          <w:tcPr>
            <w:tcW w:w="288" w:type="dxa"/>
          </w:tcPr>
          <w:p w:rsidR="0046338D" w:rsidRDefault="0046338D" w:rsidP="00DC4810">
            <w:pPr>
              <w:pStyle w:val="CopticCross"/>
            </w:pPr>
          </w:p>
        </w:tc>
        <w:tc>
          <w:tcPr>
            <w:tcW w:w="3960" w:type="dxa"/>
          </w:tcPr>
          <w:p w:rsidR="0046338D" w:rsidRDefault="0046338D" w:rsidP="00795C2B"/>
        </w:tc>
      </w:tr>
    </w:tbl>
    <w:p w:rsidR="0046338D" w:rsidRPr="0046338D" w:rsidRDefault="0046338D" w:rsidP="0046338D"/>
    <w:p w:rsidR="0046338D" w:rsidRDefault="0046338D" w:rsidP="0046338D">
      <w:pPr>
        <w:pStyle w:val="Heading3"/>
      </w:pPr>
      <w:bookmarkStart w:id="535" w:name="_Toc308441965"/>
      <w:r>
        <w:t>Resurrection</w:t>
      </w:r>
      <w:r w:rsidR="00557012">
        <w:t xml:space="preserve">, </w:t>
      </w:r>
      <w:r>
        <w:t xml:space="preserve">the Holy </w:t>
      </w:r>
      <w:r w:rsidR="00557012">
        <w:t>Fifty, Ascension and Pentecost</w:t>
      </w:r>
      <w:bookmarkEnd w:id="5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557012">
        <w:trPr>
          <w:cantSplit/>
          <w:jc w:val="center"/>
        </w:trPr>
        <w:tc>
          <w:tcPr>
            <w:tcW w:w="288" w:type="dxa"/>
          </w:tcPr>
          <w:p w:rsidR="0046338D" w:rsidRDefault="0046338D" w:rsidP="00557012">
            <w:pPr>
              <w:pStyle w:val="CopticCross"/>
            </w:pPr>
          </w:p>
        </w:tc>
        <w:tc>
          <w:tcPr>
            <w:tcW w:w="3960" w:type="dxa"/>
          </w:tcPr>
          <w:p w:rsidR="00557012" w:rsidRDefault="00557012" w:rsidP="00557012">
            <w:pPr>
              <w:pStyle w:val="EngHang"/>
            </w:pPr>
            <w:r>
              <w:t>Our mouth is filled with joy,</w:t>
            </w:r>
          </w:p>
          <w:p w:rsidR="00557012" w:rsidRDefault="00557012" w:rsidP="00557012">
            <w:pPr>
              <w:pStyle w:val="EngHang"/>
            </w:pPr>
            <w:r>
              <w:t>And our tongue with rejoicing,</w:t>
            </w:r>
          </w:p>
          <w:p w:rsidR="00557012" w:rsidRDefault="00557012" w:rsidP="00557012">
            <w:pPr>
              <w:pStyle w:val="EngHang"/>
            </w:pPr>
            <w:r>
              <w:t>For our Lord Jesus Christ</w:t>
            </w:r>
          </w:p>
          <w:p w:rsidR="0046338D" w:rsidRDefault="00557012" w:rsidP="00557012">
            <w:pPr>
              <w:pStyle w:val="EngHangEnd"/>
            </w:pPr>
            <w:r>
              <w:t>Has risen from the dead.</w:t>
            </w:r>
          </w:p>
        </w:tc>
        <w:tc>
          <w:tcPr>
            <w:tcW w:w="288" w:type="dxa"/>
          </w:tcPr>
          <w:p w:rsidR="0046338D" w:rsidRDefault="0046338D" w:rsidP="00795C2B"/>
        </w:tc>
        <w:tc>
          <w:tcPr>
            <w:tcW w:w="288" w:type="dxa"/>
          </w:tcPr>
          <w:p w:rsidR="0046338D" w:rsidRDefault="0046338D" w:rsidP="00557012">
            <w:pPr>
              <w:pStyle w:val="CopticCross"/>
            </w:pPr>
          </w:p>
        </w:tc>
        <w:tc>
          <w:tcPr>
            <w:tcW w:w="3960" w:type="dxa"/>
          </w:tcPr>
          <w:p w:rsidR="0046338D" w:rsidRDefault="0046338D" w:rsidP="00795C2B"/>
        </w:tc>
      </w:tr>
      <w:tr w:rsidR="0046338D" w:rsidTr="00557012">
        <w:trPr>
          <w:cantSplit/>
          <w:jc w:val="center"/>
        </w:trPr>
        <w:tc>
          <w:tcPr>
            <w:tcW w:w="288" w:type="dxa"/>
          </w:tcPr>
          <w:p w:rsidR="0046338D" w:rsidRDefault="00557012" w:rsidP="00557012">
            <w:pPr>
              <w:pStyle w:val="CopticCross"/>
            </w:pPr>
            <w:r w:rsidRPr="00FB5ACB">
              <w:t>¿</w:t>
            </w:r>
          </w:p>
        </w:tc>
        <w:tc>
          <w:tcPr>
            <w:tcW w:w="3960" w:type="dxa"/>
          </w:tcPr>
          <w:p w:rsidR="00557012" w:rsidRDefault="00557012" w:rsidP="00557012">
            <w:pPr>
              <w:pStyle w:val="EngHang"/>
            </w:pPr>
            <w:r>
              <w:t>By His Power He abolished death,</w:t>
            </w:r>
          </w:p>
          <w:p w:rsidR="00557012" w:rsidRDefault="00557012" w:rsidP="00557012">
            <w:pPr>
              <w:pStyle w:val="EngHang"/>
            </w:pPr>
            <w:r>
              <w:t xml:space="preserve">And made </w:t>
            </w:r>
            <w:commentRangeStart w:id="536"/>
            <w:r>
              <w:t xml:space="preserve">life </w:t>
            </w:r>
            <w:commentRangeEnd w:id="536"/>
            <w:r>
              <w:rPr>
                <w:rStyle w:val="CommentReference"/>
              </w:rPr>
              <w:commentReference w:id="536"/>
            </w:r>
            <w:r>
              <w:t>to shine on us,</w:t>
            </w:r>
          </w:p>
          <w:p w:rsidR="00557012" w:rsidRDefault="00557012" w:rsidP="00557012">
            <w:pPr>
              <w:pStyle w:val="EngHang"/>
            </w:pPr>
            <w:r>
              <w:t>He Who descended to</w:t>
            </w:r>
          </w:p>
          <w:p w:rsidR="0046338D" w:rsidRDefault="00557012" w:rsidP="00557012">
            <w:pPr>
              <w:pStyle w:val="EngHangEnd"/>
            </w:pPr>
            <w:r>
              <w:t>The lower parts of the earth.</w:t>
            </w:r>
          </w:p>
        </w:tc>
        <w:tc>
          <w:tcPr>
            <w:tcW w:w="288" w:type="dxa"/>
          </w:tcPr>
          <w:p w:rsidR="0046338D" w:rsidRDefault="0046338D" w:rsidP="00795C2B"/>
        </w:tc>
        <w:tc>
          <w:tcPr>
            <w:tcW w:w="288" w:type="dxa"/>
          </w:tcPr>
          <w:p w:rsidR="0046338D" w:rsidRDefault="00557012" w:rsidP="00557012">
            <w:pPr>
              <w:pStyle w:val="CopticCross"/>
            </w:pPr>
            <w:r w:rsidRPr="00FB5ACB">
              <w:t>¿</w:t>
            </w:r>
          </w:p>
        </w:tc>
        <w:tc>
          <w:tcPr>
            <w:tcW w:w="3960" w:type="dxa"/>
          </w:tcPr>
          <w:p w:rsidR="0046338D" w:rsidRDefault="0046338D" w:rsidP="00795C2B"/>
        </w:tc>
      </w:tr>
      <w:tr w:rsidR="0046338D" w:rsidTr="00557012">
        <w:trPr>
          <w:cantSplit/>
          <w:jc w:val="center"/>
        </w:trPr>
        <w:tc>
          <w:tcPr>
            <w:tcW w:w="288" w:type="dxa"/>
          </w:tcPr>
          <w:p w:rsidR="0046338D" w:rsidRDefault="0046338D" w:rsidP="00557012">
            <w:pPr>
              <w:pStyle w:val="CopticCross"/>
            </w:pPr>
          </w:p>
        </w:tc>
        <w:tc>
          <w:tcPr>
            <w:tcW w:w="3960" w:type="dxa"/>
          </w:tcPr>
          <w:p w:rsidR="00557012" w:rsidRDefault="00557012" w:rsidP="00557012">
            <w:pPr>
              <w:pStyle w:val="EngHang"/>
            </w:pPr>
            <w:r>
              <w:t>The gate keepers of Hades</w:t>
            </w:r>
          </w:p>
          <w:p w:rsidR="00557012" w:rsidRDefault="00557012" w:rsidP="00557012">
            <w:pPr>
              <w:pStyle w:val="EngHang"/>
            </w:pPr>
            <w:r>
              <w:t>Saw Him, and were afraid.</w:t>
            </w:r>
          </w:p>
          <w:p w:rsidR="00557012" w:rsidRDefault="00557012" w:rsidP="00557012">
            <w:pPr>
              <w:pStyle w:val="EngHang"/>
            </w:pPr>
            <w:r>
              <w:t>He abolished the pangs of death,</w:t>
            </w:r>
          </w:p>
          <w:p w:rsidR="0046338D" w:rsidRDefault="00557012" w:rsidP="00557012">
            <w:pPr>
              <w:pStyle w:val="EngHangEnd"/>
            </w:pPr>
            <w:r>
              <w:t>And He was not held by it.</w:t>
            </w:r>
          </w:p>
        </w:tc>
        <w:tc>
          <w:tcPr>
            <w:tcW w:w="288" w:type="dxa"/>
          </w:tcPr>
          <w:p w:rsidR="0046338D" w:rsidRDefault="0046338D" w:rsidP="00795C2B"/>
        </w:tc>
        <w:tc>
          <w:tcPr>
            <w:tcW w:w="288" w:type="dxa"/>
          </w:tcPr>
          <w:p w:rsidR="0046338D" w:rsidRDefault="0046338D" w:rsidP="00557012">
            <w:pPr>
              <w:pStyle w:val="CopticCross"/>
            </w:pPr>
          </w:p>
        </w:tc>
        <w:tc>
          <w:tcPr>
            <w:tcW w:w="3960" w:type="dxa"/>
          </w:tcPr>
          <w:p w:rsidR="0046338D" w:rsidRDefault="0046338D" w:rsidP="00795C2B"/>
        </w:tc>
      </w:tr>
      <w:tr w:rsidR="0046338D" w:rsidTr="00557012">
        <w:trPr>
          <w:cantSplit/>
          <w:jc w:val="center"/>
        </w:trPr>
        <w:tc>
          <w:tcPr>
            <w:tcW w:w="288" w:type="dxa"/>
          </w:tcPr>
          <w:p w:rsidR="0046338D" w:rsidRDefault="00557012" w:rsidP="00557012">
            <w:pPr>
              <w:pStyle w:val="CopticCross"/>
            </w:pPr>
            <w:r w:rsidRPr="00FB5ACB">
              <w:t>¿</w:t>
            </w:r>
          </w:p>
        </w:tc>
        <w:tc>
          <w:tcPr>
            <w:tcW w:w="3960" w:type="dxa"/>
          </w:tcPr>
          <w:p w:rsidR="00557012" w:rsidRDefault="00557012" w:rsidP="00557012">
            <w:pPr>
              <w:pStyle w:val="EngHang"/>
            </w:pPr>
            <w:r>
              <w:t>He has broken the gates of brass,</w:t>
            </w:r>
          </w:p>
          <w:p w:rsidR="00557012" w:rsidRDefault="00557012" w:rsidP="00557012">
            <w:pPr>
              <w:pStyle w:val="EngHang"/>
            </w:pPr>
            <w:r>
              <w:t>And cut asunder the bars of iron,</w:t>
            </w:r>
          </w:p>
          <w:p w:rsidR="00557012" w:rsidRDefault="00557012" w:rsidP="00557012">
            <w:pPr>
              <w:pStyle w:val="EngHang"/>
            </w:pPr>
            <w:r>
              <w:t>And brought out His elect,</w:t>
            </w:r>
          </w:p>
          <w:p w:rsidR="0046338D" w:rsidRDefault="00557012" w:rsidP="00557012">
            <w:pPr>
              <w:pStyle w:val="EngHangEnd"/>
            </w:pPr>
            <w:r>
              <w:t>With joy and rejoicing.</w:t>
            </w:r>
          </w:p>
        </w:tc>
        <w:tc>
          <w:tcPr>
            <w:tcW w:w="288" w:type="dxa"/>
          </w:tcPr>
          <w:p w:rsidR="0046338D" w:rsidRDefault="0046338D" w:rsidP="00795C2B"/>
        </w:tc>
        <w:tc>
          <w:tcPr>
            <w:tcW w:w="288" w:type="dxa"/>
          </w:tcPr>
          <w:p w:rsidR="0046338D" w:rsidRDefault="00557012" w:rsidP="00557012">
            <w:pPr>
              <w:pStyle w:val="CopticCross"/>
            </w:pPr>
            <w:r w:rsidRPr="00FB5ACB">
              <w:t>¿</w:t>
            </w:r>
          </w:p>
        </w:tc>
        <w:tc>
          <w:tcPr>
            <w:tcW w:w="3960" w:type="dxa"/>
          </w:tcPr>
          <w:p w:rsidR="0046338D" w:rsidRDefault="0046338D" w:rsidP="00795C2B"/>
        </w:tc>
      </w:tr>
      <w:tr w:rsidR="0046338D" w:rsidTr="00557012">
        <w:trPr>
          <w:cantSplit/>
          <w:jc w:val="center"/>
        </w:trPr>
        <w:tc>
          <w:tcPr>
            <w:tcW w:w="288" w:type="dxa"/>
          </w:tcPr>
          <w:p w:rsidR="0046338D" w:rsidRDefault="0046338D" w:rsidP="00557012">
            <w:pPr>
              <w:pStyle w:val="CopticCross"/>
            </w:pPr>
          </w:p>
        </w:tc>
        <w:tc>
          <w:tcPr>
            <w:tcW w:w="3960" w:type="dxa"/>
          </w:tcPr>
          <w:p w:rsidR="00557012" w:rsidRDefault="00557012" w:rsidP="00557012">
            <w:pPr>
              <w:pStyle w:val="EngHang"/>
            </w:pPr>
            <w:r>
              <w:t>He lifted them up with Him,</w:t>
            </w:r>
          </w:p>
          <w:p w:rsidR="00557012" w:rsidRDefault="00557012" w:rsidP="00557012">
            <w:pPr>
              <w:pStyle w:val="EngHang"/>
            </w:pPr>
            <w:r>
              <w:t>Into His place of rest.</w:t>
            </w:r>
          </w:p>
          <w:p w:rsidR="00557012" w:rsidRDefault="00557012" w:rsidP="00557012">
            <w:pPr>
              <w:pStyle w:val="EngHang"/>
            </w:pPr>
            <w:r>
              <w:t>He saved them for the sake of His Holy Name,</w:t>
            </w:r>
          </w:p>
          <w:p w:rsidR="0046338D" w:rsidRDefault="00557012" w:rsidP="00557012">
            <w:pPr>
              <w:pStyle w:val="EngHangEnd"/>
            </w:pPr>
            <w:r>
              <w:t>And revealed His power to them.</w:t>
            </w:r>
          </w:p>
        </w:tc>
        <w:tc>
          <w:tcPr>
            <w:tcW w:w="288" w:type="dxa"/>
          </w:tcPr>
          <w:p w:rsidR="0046338D" w:rsidRDefault="0046338D" w:rsidP="00795C2B"/>
        </w:tc>
        <w:tc>
          <w:tcPr>
            <w:tcW w:w="288" w:type="dxa"/>
          </w:tcPr>
          <w:p w:rsidR="0046338D" w:rsidRDefault="0046338D" w:rsidP="00557012">
            <w:pPr>
              <w:pStyle w:val="CopticCross"/>
            </w:pPr>
          </w:p>
        </w:tc>
        <w:tc>
          <w:tcPr>
            <w:tcW w:w="3960" w:type="dxa"/>
          </w:tcPr>
          <w:p w:rsidR="0046338D" w:rsidRDefault="0046338D" w:rsidP="00795C2B"/>
        </w:tc>
      </w:tr>
      <w:tr w:rsidR="0046338D" w:rsidTr="00557012">
        <w:trPr>
          <w:cantSplit/>
          <w:jc w:val="center"/>
        </w:trPr>
        <w:tc>
          <w:tcPr>
            <w:tcW w:w="288" w:type="dxa"/>
          </w:tcPr>
          <w:p w:rsidR="0046338D" w:rsidRDefault="0046338D" w:rsidP="00557012">
            <w:pPr>
              <w:pStyle w:val="CopticCross"/>
            </w:pPr>
          </w:p>
        </w:tc>
        <w:tc>
          <w:tcPr>
            <w:tcW w:w="3960" w:type="dxa"/>
          </w:tcPr>
          <w:p w:rsidR="0046338D" w:rsidRPr="00557012" w:rsidRDefault="00557012" w:rsidP="00557012">
            <w:pPr>
              <w:pStyle w:val="EngIndEnd"/>
              <w:rPr>
                <w:i/>
              </w:rPr>
            </w:pPr>
            <w:r w:rsidRPr="00557012">
              <w:rPr>
                <w:i/>
              </w:rPr>
              <w:t>Prior to the Feast of the Ascension the following conclusion is sung:</w:t>
            </w:r>
          </w:p>
        </w:tc>
        <w:tc>
          <w:tcPr>
            <w:tcW w:w="288" w:type="dxa"/>
          </w:tcPr>
          <w:p w:rsidR="0046338D" w:rsidRDefault="0046338D" w:rsidP="00795C2B"/>
        </w:tc>
        <w:tc>
          <w:tcPr>
            <w:tcW w:w="288" w:type="dxa"/>
          </w:tcPr>
          <w:p w:rsidR="0046338D" w:rsidRDefault="0046338D" w:rsidP="00557012">
            <w:pPr>
              <w:pStyle w:val="CopticCross"/>
            </w:pPr>
          </w:p>
        </w:tc>
        <w:tc>
          <w:tcPr>
            <w:tcW w:w="3960" w:type="dxa"/>
          </w:tcPr>
          <w:p w:rsidR="0046338D" w:rsidRDefault="0046338D" w:rsidP="00795C2B"/>
        </w:tc>
      </w:tr>
      <w:tr w:rsidR="0046338D" w:rsidTr="00557012">
        <w:trPr>
          <w:cantSplit/>
          <w:jc w:val="center"/>
        </w:trPr>
        <w:tc>
          <w:tcPr>
            <w:tcW w:w="288" w:type="dxa"/>
          </w:tcPr>
          <w:p w:rsidR="0046338D" w:rsidRDefault="00557012" w:rsidP="00557012">
            <w:pPr>
              <w:pStyle w:val="CopticCross"/>
            </w:pPr>
            <w:r w:rsidRPr="00FB5ACB">
              <w:t>¿</w:t>
            </w:r>
          </w:p>
        </w:tc>
        <w:tc>
          <w:tcPr>
            <w:tcW w:w="3960" w:type="dxa"/>
          </w:tcPr>
          <w:p w:rsidR="00557012" w:rsidRDefault="00557012" w:rsidP="00557012">
            <w:pPr>
              <w:pStyle w:val="EngHang"/>
            </w:pPr>
            <w:r>
              <w:t>Therefore, we are rich</w:t>
            </w:r>
          </w:p>
          <w:p w:rsidR="00557012" w:rsidRDefault="00557012" w:rsidP="00557012">
            <w:pPr>
              <w:pStyle w:val="EngHang"/>
            </w:pPr>
            <w:r>
              <w:t>In all perfect gifts,</w:t>
            </w:r>
          </w:p>
          <w:p w:rsidR="00557012" w:rsidRDefault="00557012" w:rsidP="00557012">
            <w:pPr>
              <w:pStyle w:val="EngHang"/>
            </w:pPr>
            <w:r>
              <w:t>And in faith let us sing,</w:t>
            </w:r>
          </w:p>
          <w:p w:rsidR="0046338D" w:rsidRDefault="00557012" w:rsidP="00557012">
            <w:pPr>
              <w:pStyle w:val="EngHangEnd"/>
            </w:pPr>
            <w:r>
              <w:t>Saying, “Alleluia.”</w:t>
            </w:r>
          </w:p>
        </w:tc>
        <w:tc>
          <w:tcPr>
            <w:tcW w:w="288" w:type="dxa"/>
          </w:tcPr>
          <w:p w:rsidR="0046338D" w:rsidRDefault="0046338D" w:rsidP="00795C2B"/>
        </w:tc>
        <w:tc>
          <w:tcPr>
            <w:tcW w:w="288" w:type="dxa"/>
          </w:tcPr>
          <w:p w:rsidR="0046338D" w:rsidRDefault="00557012" w:rsidP="00557012">
            <w:pPr>
              <w:pStyle w:val="CopticCross"/>
            </w:pPr>
            <w:r w:rsidRPr="00FB5ACB">
              <w:t>¿</w:t>
            </w:r>
          </w:p>
        </w:tc>
        <w:tc>
          <w:tcPr>
            <w:tcW w:w="3960" w:type="dxa"/>
          </w:tcPr>
          <w:p w:rsidR="0046338D" w:rsidRDefault="0046338D" w:rsidP="00795C2B"/>
        </w:tc>
      </w:tr>
      <w:tr w:rsidR="0046338D" w:rsidTr="00557012">
        <w:trPr>
          <w:cantSplit/>
          <w:jc w:val="center"/>
        </w:trPr>
        <w:tc>
          <w:tcPr>
            <w:tcW w:w="288" w:type="dxa"/>
          </w:tcPr>
          <w:p w:rsidR="0046338D" w:rsidRDefault="0046338D" w:rsidP="00557012">
            <w:pPr>
              <w:pStyle w:val="CopticCross"/>
            </w:pPr>
          </w:p>
        </w:tc>
        <w:tc>
          <w:tcPr>
            <w:tcW w:w="3960" w:type="dxa"/>
          </w:tcPr>
          <w:p w:rsidR="00557012" w:rsidRDefault="00557012" w:rsidP="00557012">
            <w:pPr>
              <w:pStyle w:val="EngHang"/>
            </w:pPr>
            <w:r>
              <w:t>Alleluia, Alleluia,</w:t>
            </w:r>
          </w:p>
          <w:p w:rsidR="00557012" w:rsidRDefault="00557012" w:rsidP="00557012">
            <w:pPr>
              <w:pStyle w:val="EngHang"/>
            </w:pPr>
            <w:r>
              <w:t>Alleluia, Alleluia:</w:t>
            </w:r>
          </w:p>
          <w:p w:rsidR="00557012" w:rsidRDefault="00557012" w:rsidP="00557012">
            <w:pPr>
              <w:pStyle w:val="EngHang"/>
            </w:pPr>
            <w:r>
              <w:t>Jesus Christ, the King of Glory,</w:t>
            </w:r>
          </w:p>
          <w:p w:rsidR="0046338D" w:rsidRDefault="00557012" w:rsidP="00557012">
            <w:pPr>
              <w:pStyle w:val="EngHangEnd"/>
            </w:pPr>
            <w:r>
              <w:t>Has risen from the dead.</w:t>
            </w:r>
          </w:p>
        </w:tc>
        <w:tc>
          <w:tcPr>
            <w:tcW w:w="288" w:type="dxa"/>
          </w:tcPr>
          <w:p w:rsidR="0046338D" w:rsidRDefault="0046338D" w:rsidP="00795C2B"/>
        </w:tc>
        <w:tc>
          <w:tcPr>
            <w:tcW w:w="288" w:type="dxa"/>
          </w:tcPr>
          <w:p w:rsidR="0046338D" w:rsidRDefault="0046338D" w:rsidP="00557012">
            <w:pPr>
              <w:pStyle w:val="CopticCross"/>
            </w:pPr>
          </w:p>
        </w:tc>
        <w:tc>
          <w:tcPr>
            <w:tcW w:w="3960" w:type="dxa"/>
          </w:tcPr>
          <w:p w:rsidR="0046338D" w:rsidRDefault="0046338D" w:rsidP="00795C2B"/>
        </w:tc>
      </w:tr>
      <w:tr w:rsidR="00557012" w:rsidTr="00557012">
        <w:trPr>
          <w:cantSplit/>
          <w:jc w:val="center"/>
        </w:trPr>
        <w:tc>
          <w:tcPr>
            <w:tcW w:w="288" w:type="dxa"/>
          </w:tcPr>
          <w:p w:rsidR="00557012" w:rsidRDefault="00557012" w:rsidP="00557012">
            <w:pPr>
              <w:pStyle w:val="CopticCross"/>
            </w:pPr>
            <w:r w:rsidRPr="00FB5ACB">
              <w:t>¿</w:t>
            </w:r>
          </w:p>
        </w:tc>
        <w:tc>
          <w:tcPr>
            <w:tcW w:w="3960" w:type="dxa"/>
          </w:tcPr>
          <w:p w:rsidR="00557012" w:rsidRDefault="00557012" w:rsidP="00557012">
            <w:pPr>
              <w:pStyle w:val="EngHang"/>
            </w:pPr>
            <w:r>
              <w:t>This is He to Whom the glory is due,</w:t>
            </w:r>
          </w:p>
          <w:p w:rsidR="00557012" w:rsidRDefault="00557012" w:rsidP="00557012">
            <w:pPr>
              <w:pStyle w:val="EngHang"/>
            </w:pPr>
            <w:r>
              <w:t>With His Good Father,</w:t>
            </w:r>
          </w:p>
          <w:p w:rsidR="00557012" w:rsidRDefault="00557012" w:rsidP="00557012">
            <w:pPr>
              <w:pStyle w:val="EngHang"/>
            </w:pPr>
            <w:r>
              <w:t>And the Holy Spirit,</w:t>
            </w:r>
          </w:p>
          <w:p w:rsidR="00557012" w:rsidRDefault="00557012" w:rsidP="00557012">
            <w:pPr>
              <w:pStyle w:val="EngHangEnd"/>
            </w:pPr>
            <w:r>
              <w:t>Now and forever.</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Pr="00557012" w:rsidRDefault="00557012" w:rsidP="00557012">
            <w:pPr>
              <w:pStyle w:val="EngIndEnd"/>
              <w:rPr>
                <w:i/>
              </w:rPr>
            </w:pPr>
            <w:r w:rsidRPr="00557012">
              <w:rPr>
                <w:i/>
              </w:rPr>
              <w:t>Beginning with the Feast of the Ascension the following is added:</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r w:rsidRPr="00FB5ACB">
              <w:t>¿</w:t>
            </w:r>
          </w:p>
        </w:tc>
        <w:tc>
          <w:tcPr>
            <w:tcW w:w="3960" w:type="dxa"/>
          </w:tcPr>
          <w:p w:rsidR="00557012" w:rsidRDefault="00557012" w:rsidP="00557012">
            <w:pPr>
              <w:pStyle w:val="EngHang"/>
            </w:pPr>
            <w:r>
              <w:t>And after forty days,</w:t>
            </w:r>
          </w:p>
          <w:p w:rsidR="00557012" w:rsidRDefault="00557012" w:rsidP="00557012">
            <w:pPr>
              <w:pStyle w:val="EngHang"/>
            </w:pPr>
            <w:r>
              <w:t>He ascended to the heavens,</w:t>
            </w:r>
          </w:p>
          <w:p w:rsidR="00557012" w:rsidRDefault="00557012" w:rsidP="00557012">
            <w:pPr>
              <w:pStyle w:val="EngHang"/>
            </w:pPr>
            <w:r>
              <w:t>With honour and glory,</w:t>
            </w:r>
          </w:p>
          <w:p w:rsidR="00557012" w:rsidRDefault="00557012" w:rsidP="00557012">
            <w:pPr>
              <w:pStyle w:val="EngHangEnd"/>
            </w:pPr>
            <w:r>
              <w:t>And sat at the right hand of His Father.</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Default="00557012" w:rsidP="00557012">
            <w:pPr>
              <w:pStyle w:val="EngHang"/>
            </w:pPr>
            <w:r>
              <w:t>As David has said,</w:t>
            </w:r>
          </w:p>
          <w:p w:rsidR="00557012" w:rsidRDefault="00557012" w:rsidP="00557012">
            <w:pPr>
              <w:pStyle w:val="EngHang"/>
            </w:pPr>
            <w:r>
              <w:t>By the Holy Spirit,</w:t>
            </w:r>
          </w:p>
          <w:p w:rsidR="00557012" w:rsidRDefault="00557012" w:rsidP="00557012">
            <w:pPr>
              <w:pStyle w:val="EngHang"/>
            </w:pPr>
            <w:r>
              <w:t>“The Lord said to my Lord,</w:t>
            </w:r>
          </w:p>
          <w:p w:rsidR="00557012" w:rsidRDefault="00557012" w:rsidP="00557012">
            <w:pPr>
              <w:pStyle w:val="EngHangEnd"/>
            </w:pPr>
            <w:r>
              <w:t>‘Sit at My right hand.’”</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r w:rsidRPr="00FB5ACB">
              <w:t>¿</w:t>
            </w:r>
          </w:p>
        </w:tc>
        <w:tc>
          <w:tcPr>
            <w:tcW w:w="3960" w:type="dxa"/>
          </w:tcPr>
          <w:p w:rsidR="00557012" w:rsidRDefault="00557012" w:rsidP="00557012">
            <w:pPr>
              <w:pStyle w:val="EngHang"/>
            </w:pPr>
            <w:r>
              <w:t>The heavenly and the earthly</w:t>
            </w:r>
          </w:p>
          <w:p w:rsidR="00557012" w:rsidRDefault="00557012" w:rsidP="00557012">
            <w:pPr>
              <w:pStyle w:val="EngHang"/>
            </w:pPr>
            <w:r>
              <w:t>Were subdued unto Him—</w:t>
            </w:r>
          </w:p>
          <w:p w:rsidR="00557012" w:rsidRDefault="00557012" w:rsidP="00557012">
            <w:pPr>
              <w:pStyle w:val="EngHang"/>
            </w:pPr>
            <w:r>
              <w:t xml:space="preserve">The </w:t>
            </w:r>
            <w:commentRangeStart w:id="537"/>
            <w:r>
              <w:t>Principalities, the Authorities</w:t>
            </w:r>
            <w:commentRangeEnd w:id="537"/>
            <w:r>
              <w:rPr>
                <w:rStyle w:val="CommentReference"/>
              </w:rPr>
              <w:commentReference w:id="537"/>
            </w:r>
            <w:r>
              <w:t>,</w:t>
            </w:r>
          </w:p>
          <w:p w:rsidR="00557012" w:rsidRDefault="00557012" w:rsidP="00557012">
            <w:pPr>
              <w:pStyle w:val="EngHangEnd"/>
            </w:pPr>
            <w:r>
              <w:t>And them that are under the earth.</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Default="00557012" w:rsidP="00557012">
            <w:pPr>
              <w:pStyle w:val="EngHang"/>
            </w:pPr>
            <w:r>
              <w:t>All the P</w:t>
            </w:r>
            <w:commentRangeStart w:id="538"/>
            <w:r>
              <w:t xml:space="preserve">owers </w:t>
            </w:r>
            <w:commentRangeEnd w:id="538"/>
            <w:r>
              <w:rPr>
                <w:rStyle w:val="CommentReference"/>
              </w:rPr>
              <w:commentReference w:id="538"/>
            </w:r>
            <w:r>
              <w:t>of heaven</w:t>
            </w:r>
          </w:p>
          <w:p w:rsidR="00557012" w:rsidRDefault="00557012" w:rsidP="00557012">
            <w:pPr>
              <w:pStyle w:val="EngHang"/>
            </w:pPr>
            <w:r>
              <w:t>Fell down and worshipped Him;</w:t>
            </w:r>
          </w:p>
          <w:p w:rsidR="00557012" w:rsidRDefault="00557012" w:rsidP="00557012">
            <w:pPr>
              <w:pStyle w:val="EngHang"/>
            </w:pPr>
            <w:r>
              <w:t xml:space="preserve">The heavenly and the earthly </w:t>
            </w:r>
          </w:p>
          <w:p w:rsidR="00557012" w:rsidRDefault="00557012" w:rsidP="00557012">
            <w:pPr>
              <w:pStyle w:val="EngHangEnd"/>
            </w:pPr>
            <w:r>
              <w:t>Praised Him and blessed Him.</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r w:rsidRPr="00FB5ACB">
              <w:t>¿</w:t>
            </w:r>
          </w:p>
        </w:tc>
        <w:tc>
          <w:tcPr>
            <w:tcW w:w="3960" w:type="dxa"/>
          </w:tcPr>
          <w:p w:rsidR="00557012" w:rsidRDefault="00557012" w:rsidP="00557012">
            <w:pPr>
              <w:pStyle w:val="EngHang"/>
            </w:pPr>
            <w:r>
              <w:t>He ascended to the Heaven of heavens,</w:t>
            </w:r>
          </w:p>
          <w:p w:rsidR="00557012" w:rsidRDefault="00557012" w:rsidP="00557012">
            <w:pPr>
              <w:pStyle w:val="EngHang"/>
            </w:pPr>
            <w:r>
              <w:t>Towards the East,</w:t>
            </w:r>
          </w:p>
          <w:p w:rsidR="00557012" w:rsidRDefault="00557012" w:rsidP="00557012">
            <w:pPr>
              <w:pStyle w:val="EngHang"/>
            </w:pPr>
            <w:r>
              <w:t>That He may send to us</w:t>
            </w:r>
          </w:p>
          <w:p w:rsidR="00557012" w:rsidRDefault="00557012" w:rsidP="00557012">
            <w:pPr>
              <w:pStyle w:val="EngHangEnd"/>
            </w:pPr>
            <w:r>
              <w:t>The Spirit of Truth, the Paraclete.</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Default="00557012" w:rsidP="00557012">
            <w:pPr>
              <w:pStyle w:val="EngHang"/>
            </w:pPr>
            <w:r>
              <w:t>Therefore we glorify</w:t>
            </w:r>
          </w:p>
          <w:p w:rsidR="00557012" w:rsidRDefault="00557012" w:rsidP="00557012">
            <w:pPr>
              <w:pStyle w:val="EngHang"/>
            </w:pPr>
            <w:r>
              <w:t>His Holy Ascension,</w:t>
            </w:r>
          </w:p>
          <w:p w:rsidR="00557012" w:rsidRDefault="00557012" w:rsidP="00557012">
            <w:pPr>
              <w:pStyle w:val="EngHang"/>
            </w:pPr>
            <w:r>
              <w:t>That He may have compassion on us</w:t>
            </w:r>
          </w:p>
          <w:p w:rsidR="00557012" w:rsidRDefault="00557012" w:rsidP="00557012">
            <w:pPr>
              <w:pStyle w:val="EngHangEnd"/>
            </w:pPr>
            <w:r>
              <w:t>And forgive us our sins.</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Pr="00557012" w:rsidRDefault="00557012" w:rsidP="00557012">
            <w:pPr>
              <w:pStyle w:val="EngIndEnd"/>
              <w:rPr>
                <w:i/>
              </w:rPr>
            </w:pPr>
            <w:r w:rsidRPr="00557012">
              <w:rPr>
                <w:i/>
              </w:rPr>
              <w:t>Prior to Pentecost the following verse is sung:</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r w:rsidRPr="00FB5ACB">
              <w:lastRenderedPageBreak/>
              <w:t>¿</w:t>
            </w:r>
          </w:p>
        </w:tc>
        <w:tc>
          <w:tcPr>
            <w:tcW w:w="3960" w:type="dxa"/>
          </w:tcPr>
          <w:p w:rsidR="00557012" w:rsidRDefault="00557012" w:rsidP="00557012">
            <w:pPr>
              <w:pStyle w:val="EngHang"/>
            </w:pPr>
            <w:r>
              <w:t>Alleluia, Alleluia,</w:t>
            </w:r>
          </w:p>
          <w:p w:rsidR="00557012" w:rsidRDefault="00557012" w:rsidP="00557012">
            <w:pPr>
              <w:pStyle w:val="EngHang"/>
            </w:pPr>
            <w:r>
              <w:t>Alleluia, Alleluia:</w:t>
            </w:r>
          </w:p>
          <w:p w:rsidR="00557012" w:rsidRDefault="00557012" w:rsidP="00557012">
            <w:pPr>
              <w:pStyle w:val="EngHang"/>
            </w:pPr>
            <w:r>
              <w:t>Christ is risen from the dead,</w:t>
            </w:r>
          </w:p>
          <w:p w:rsidR="00557012" w:rsidRDefault="00557012" w:rsidP="00557012">
            <w:pPr>
              <w:pStyle w:val="EngHangEnd"/>
            </w:pPr>
            <w:r>
              <w:t>And ascended to the heavens.</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Pr="00557012" w:rsidRDefault="00557012" w:rsidP="00557012">
            <w:pPr>
              <w:pStyle w:val="EngIndEnd"/>
              <w:rPr>
                <w:i/>
              </w:rPr>
            </w:pPr>
            <w:r w:rsidRPr="00557012">
              <w:rPr>
                <w:i/>
              </w:rPr>
              <w:t>On Pentecost this verse is sung instead:</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r w:rsidRPr="00FB5ACB">
              <w:t>¿</w:t>
            </w:r>
          </w:p>
        </w:tc>
        <w:tc>
          <w:tcPr>
            <w:tcW w:w="3960" w:type="dxa"/>
          </w:tcPr>
          <w:p w:rsidR="00557012" w:rsidRDefault="00557012" w:rsidP="00557012">
            <w:pPr>
              <w:pStyle w:val="EngHang"/>
            </w:pPr>
            <w:r>
              <w:t xml:space="preserve">Alleluia, Alleluia, </w:t>
            </w:r>
          </w:p>
          <w:p w:rsidR="00557012" w:rsidRDefault="00557012" w:rsidP="00557012">
            <w:pPr>
              <w:pStyle w:val="EngHang"/>
            </w:pPr>
            <w:r>
              <w:t>Alleluia, Alleulia:</w:t>
            </w:r>
          </w:p>
          <w:p w:rsidR="00557012" w:rsidRDefault="00557012" w:rsidP="00557012">
            <w:pPr>
              <w:pStyle w:val="EngHang"/>
            </w:pPr>
            <w:r>
              <w:t>Christ is risen and ascended,</w:t>
            </w:r>
          </w:p>
          <w:p w:rsidR="00557012" w:rsidRDefault="00557012" w:rsidP="00557012">
            <w:pPr>
              <w:pStyle w:val="EngHangEnd"/>
            </w:pPr>
            <w:r>
              <w:t>and sent us the Paraclete.</w:t>
            </w:r>
          </w:p>
        </w:tc>
        <w:tc>
          <w:tcPr>
            <w:tcW w:w="288" w:type="dxa"/>
          </w:tcPr>
          <w:p w:rsidR="00557012" w:rsidRDefault="00557012" w:rsidP="00795C2B"/>
        </w:tc>
        <w:tc>
          <w:tcPr>
            <w:tcW w:w="288" w:type="dxa"/>
          </w:tcPr>
          <w:p w:rsidR="00557012" w:rsidRDefault="00557012" w:rsidP="00557012">
            <w:pPr>
              <w:pStyle w:val="CopticCross"/>
            </w:pPr>
            <w:r w:rsidRPr="00FB5ACB">
              <w:t>¿</w:t>
            </w: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Pr="00557012" w:rsidRDefault="00557012" w:rsidP="00557012">
            <w:pPr>
              <w:pStyle w:val="EngIndEnd"/>
              <w:rPr>
                <w:i/>
              </w:rPr>
            </w:pPr>
            <w:r w:rsidRPr="00557012">
              <w:rPr>
                <w:i/>
              </w:rPr>
              <w:t>The final verse is always sung:</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r w:rsidR="00557012" w:rsidTr="00557012">
        <w:trPr>
          <w:cantSplit/>
          <w:jc w:val="center"/>
        </w:trPr>
        <w:tc>
          <w:tcPr>
            <w:tcW w:w="288" w:type="dxa"/>
          </w:tcPr>
          <w:p w:rsidR="00557012" w:rsidRDefault="00557012" w:rsidP="00557012">
            <w:pPr>
              <w:pStyle w:val="CopticCross"/>
            </w:pPr>
          </w:p>
        </w:tc>
        <w:tc>
          <w:tcPr>
            <w:tcW w:w="3960" w:type="dxa"/>
          </w:tcPr>
          <w:p w:rsidR="00557012" w:rsidRDefault="00557012" w:rsidP="00557012">
            <w:pPr>
              <w:pStyle w:val="EngHang"/>
            </w:pPr>
            <w:r>
              <w:t>This is He to Whom the glory is due,</w:t>
            </w:r>
          </w:p>
          <w:p w:rsidR="00557012" w:rsidRDefault="00557012" w:rsidP="00557012">
            <w:pPr>
              <w:pStyle w:val="EngHang"/>
            </w:pPr>
            <w:r>
              <w:t>With His Good Father,</w:t>
            </w:r>
          </w:p>
          <w:p w:rsidR="00557012" w:rsidRDefault="00557012" w:rsidP="00557012">
            <w:pPr>
              <w:pStyle w:val="EngHang"/>
            </w:pPr>
            <w:r>
              <w:t>And the Holy Spirit,</w:t>
            </w:r>
          </w:p>
          <w:p w:rsidR="00557012" w:rsidRDefault="00557012" w:rsidP="00557012">
            <w:pPr>
              <w:pStyle w:val="EngHangEnd"/>
            </w:pPr>
            <w:r>
              <w:t>Now and forever.</w:t>
            </w:r>
          </w:p>
        </w:tc>
        <w:tc>
          <w:tcPr>
            <w:tcW w:w="288" w:type="dxa"/>
          </w:tcPr>
          <w:p w:rsidR="00557012" w:rsidRDefault="00557012" w:rsidP="00795C2B"/>
        </w:tc>
        <w:tc>
          <w:tcPr>
            <w:tcW w:w="288" w:type="dxa"/>
          </w:tcPr>
          <w:p w:rsidR="00557012" w:rsidRDefault="00557012" w:rsidP="00557012">
            <w:pPr>
              <w:pStyle w:val="CopticCross"/>
            </w:pPr>
          </w:p>
        </w:tc>
        <w:tc>
          <w:tcPr>
            <w:tcW w:w="3960" w:type="dxa"/>
          </w:tcPr>
          <w:p w:rsidR="00557012" w:rsidRDefault="00557012" w:rsidP="00795C2B"/>
        </w:tc>
      </w:tr>
    </w:tbl>
    <w:p w:rsidR="0046338D" w:rsidRDefault="0046338D" w:rsidP="0046338D">
      <w:pPr>
        <w:pStyle w:val="Heading3"/>
      </w:pPr>
      <w:bookmarkStart w:id="539" w:name="_Toc308441966"/>
      <w:r>
        <w:t>The Flight to Egypt</w:t>
      </w:r>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God Who is glorified,</w:t>
            </w:r>
          </w:p>
          <w:p w:rsidR="00D30804" w:rsidRDefault="00D30804" w:rsidP="00D30804">
            <w:pPr>
              <w:pStyle w:val="EngHang"/>
            </w:pPr>
            <w:r>
              <w:t>In the assembly of the holy</w:t>
            </w:r>
            <w:r>
              <w:rPr>
                <w:rStyle w:val="FootnoteReference"/>
                <w:rFonts w:ascii="Cambria" w:hAnsi="Cambria" w:cs="Calibri"/>
                <w:szCs w:val="20"/>
              </w:rPr>
              <w:footnoteReference w:id="33"/>
            </w:r>
            <w:r>
              <w:t>,</w:t>
            </w:r>
          </w:p>
          <w:p w:rsidR="00D30804" w:rsidRDefault="00D30804" w:rsidP="00D30804">
            <w:pPr>
              <w:pStyle w:val="EngHang"/>
            </w:pPr>
            <w:r>
              <w:t>He that sits upon the Cherubim</w:t>
            </w:r>
            <w:r>
              <w:rPr>
                <w:rStyle w:val="FootnoteReference"/>
                <w:rFonts w:ascii="Cambria" w:hAnsi="Cambria" w:cs="Calibri"/>
                <w:szCs w:val="20"/>
              </w:rPr>
              <w:footnoteReference w:id="34"/>
            </w:r>
            <w:r>
              <w:t>,</w:t>
            </w:r>
          </w:p>
          <w:p w:rsidR="0046338D" w:rsidRDefault="00D30804" w:rsidP="00D30804">
            <w:pPr>
              <w:pStyle w:val="EngHangEnd"/>
            </w:pPr>
            <w:r>
              <w:t>Was seen in the land of Egypt</w:t>
            </w:r>
            <w:r>
              <w:rPr>
                <w:rStyle w:val="FootnoteReference"/>
                <w:rFonts w:ascii="Cambria" w:hAnsi="Cambria" w:cs="Calibri"/>
                <w:szCs w:val="20"/>
              </w:rPr>
              <w:footnoteReference w:id="35"/>
            </w:r>
            <w:r>
              <w:t>.</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105139" w:rsidP="00795C2B">
            <w:r>
              <w:t>“and” vs “He that” in line 3</w:t>
            </w:r>
          </w:p>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He Who created heaven and the earth</w:t>
            </w:r>
            <w:r>
              <w:rPr>
                <w:rStyle w:val="FootnoteReference"/>
                <w:rFonts w:ascii="Cambria" w:hAnsi="Cambria" w:cs="Calibri"/>
                <w:szCs w:val="20"/>
              </w:rPr>
              <w:footnoteReference w:id="36"/>
            </w:r>
            <w:r>
              <w:t>,</w:t>
            </w:r>
          </w:p>
          <w:p w:rsidR="00D30804" w:rsidRDefault="00D30804" w:rsidP="00D30804">
            <w:pPr>
              <w:pStyle w:val="EngHang"/>
            </w:pPr>
            <w:r>
              <w:t>We saw Him as Good,</w:t>
            </w:r>
          </w:p>
          <w:p w:rsidR="00D30804" w:rsidRDefault="00D30804" w:rsidP="00D30804">
            <w:pPr>
              <w:pStyle w:val="EngHang"/>
            </w:pPr>
            <w:r>
              <w:t>In the bosom of Mary, the new heaven,,</w:t>
            </w:r>
          </w:p>
          <w:p w:rsidR="0046338D" w:rsidRDefault="00D30804" w:rsidP="00D30804">
            <w:pPr>
              <w:pStyle w:val="EngHangEnd"/>
            </w:pPr>
            <w:r>
              <w:t>And with Joseph the righteous</w:t>
            </w:r>
            <w:r>
              <w:rPr>
                <w:rStyle w:val="FootnoteReference"/>
                <w:rFonts w:ascii="Cambria" w:hAnsi="Cambria" w:cs="Calibri"/>
                <w:szCs w:val="20"/>
              </w:rPr>
              <w:footnoteReference w:id="37"/>
            </w:r>
            <w:r>
              <w:t>.</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105139" w:rsidP="00795C2B">
            <w:r>
              <w:t>Lose “the” before “earth”. “was seen by us” rather than “we saw Him”. One comma after heaven.</w:t>
            </w:r>
          </w:p>
        </w:tc>
      </w:tr>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The Ancient of Days</w:t>
            </w:r>
            <w:r>
              <w:rPr>
                <w:rStyle w:val="FootnoteReference"/>
                <w:rFonts w:ascii="Cambria" w:hAnsi="Cambria" w:cs="Calibri"/>
                <w:szCs w:val="20"/>
              </w:rPr>
              <w:footnoteReference w:id="38"/>
            </w:r>
            <w:r>
              <w:t>,</w:t>
            </w:r>
          </w:p>
          <w:p w:rsidR="00D30804" w:rsidRDefault="00D30804" w:rsidP="00D30804">
            <w:pPr>
              <w:pStyle w:val="EngHang"/>
            </w:pPr>
            <w:r>
              <w:t>Whom the angels praise,</w:t>
            </w:r>
          </w:p>
          <w:p w:rsidR="00D30804" w:rsidRDefault="00D30804" w:rsidP="00D30804">
            <w:pPr>
              <w:pStyle w:val="EngHang"/>
            </w:pPr>
            <w:r>
              <w:t>To the land of Egypt He came today,</w:t>
            </w:r>
          </w:p>
          <w:p w:rsidR="0046338D" w:rsidRDefault="00D30804" w:rsidP="00D30804">
            <w:pPr>
              <w:pStyle w:val="EngHangEnd"/>
            </w:pPr>
            <w:r>
              <w:t>To save us, His people.</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105139" w:rsidP="00795C2B">
            <w:r>
              <w:t>“came today to the land of Egypt”</w:t>
            </w:r>
          </w:p>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Rejoice and be glad, O Egypt,</w:t>
            </w:r>
          </w:p>
          <w:p w:rsidR="00D30804" w:rsidRDefault="00D30804" w:rsidP="00D30804">
            <w:pPr>
              <w:pStyle w:val="EngHang"/>
            </w:pPr>
            <w:r>
              <w:t>And your children and your borders,</w:t>
            </w:r>
          </w:p>
          <w:p w:rsidR="00D30804" w:rsidRDefault="00D30804" w:rsidP="00D30804">
            <w:pPr>
              <w:pStyle w:val="EngHang"/>
            </w:pPr>
            <w:r>
              <w:t>For the Lover of mankind came to you,</w:t>
            </w:r>
          </w:p>
          <w:p w:rsidR="0046338D" w:rsidRDefault="00D30804" w:rsidP="00D30804">
            <w:pPr>
              <w:pStyle w:val="EngHangEnd"/>
            </w:pPr>
            <w:r>
              <w:t>He Who exists before all the ages.</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105139" w:rsidP="00795C2B">
            <w:r>
              <w:t>Wondering if the last two lines should be reversed, but can’t make that work either.</w:t>
            </w:r>
          </w:p>
        </w:tc>
      </w:tr>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Isaiah the great said,</w:t>
            </w:r>
          </w:p>
          <w:p w:rsidR="00D30804" w:rsidRDefault="00D30804" w:rsidP="00D30804">
            <w:pPr>
              <w:pStyle w:val="EngHang"/>
            </w:pPr>
            <w:r>
              <w:t>The Lord comes to Egypt,</w:t>
            </w:r>
          </w:p>
          <w:p w:rsidR="00D30804" w:rsidRDefault="00D30804" w:rsidP="00D30804">
            <w:pPr>
              <w:pStyle w:val="EngHang"/>
            </w:pPr>
            <w:r>
              <w:t>On a swift cloud,</w:t>
            </w:r>
          </w:p>
          <w:p w:rsidR="0046338D" w:rsidRDefault="00D30804" w:rsidP="00D30804">
            <w:pPr>
              <w:pStyle w:val="EngHangEnd"/>
            </w:pPr>
            <w:r>
              <w:t>He is the King of heaven and earth</w:t>
            </w:r>
            <w:r>
              <w:rPr>
                <w:rStyle w:val="FootnoteReference"/>
                <w:rFonts w:ascii="Cambria" w:hAnsi="Cambria" w:cs="Calibri"/>
                <w:szCs w:val="20"/>
              </w:rPr>
              <w:footnoteReference w:id="39"/>
            </w:r>
            <w:r>
              <w:t>.</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46338D" w:rsidP="00795C2B"/>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We praise Him and glorify Him,</w:t>
            </w:r>
          </w:p>
          <w:p w:rsidR="00D30804" w:rsidRDefault="00D30804" w:rsidP="00D30804">
            <w:pPr>
              <w:pStyle w:val="EngHang"/>
            </w:pPr>
            <w:r>
              <w:t>And exalt Him above all,</w:t>
            </w:r>
          </w:p>
          <w:p w:rsidR="00D30804" w:rsidRDefault="00D30804" w:rsidP="00D30804">
            <w:pPr>
              <w:pStyle w:val="EngHang"/>
            </w:pPr>
            <w:r>
              <w:t>As a Good one and a Lover of mankind,</w:t>
            </w:r>
          </w:p>
          <w:p w:rsidR="0046338D" w:rsidRDefault="00D30804" w:rsidP="00D30804">
            <w:pPr>
              <w:pStyle w:val="EngHangEnd"/>
            </w:pPr>
            <w:r>
              <w:t>Have mercy on us according to Thy great mercy.</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46338D" w:rsidP="00795C2B"/>
        </w:tc>
      </w:tr>
    </w:tbl>
    <w:p w:rsidR="0046338D" w:rsidRPr="0046338D" w:rsidRDefault="0046338D" w:rsidP="0046338D"/>
    <w:p w:rsidR="0046338D" w:rsidRDefault="0046338D" w:rsidP="0046338D">
      <w:pPr>
        <w:pStyle w:val="Heading3"/>
      </w:pPr>
      <w:bookmarkStart w:id="561" w:name="_Toc308441967"/>
      <w:r>
        <w:t>The Transfiguration</w:t>
      </w:r>
      <w:bookmarkEnd w:id="5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Let us praise Christ our God,</w:t>
            </w:r>
          </w:p>
          <w:p w:rsidR="00D30804" w:rsidRDefault="00D30804" w:rsidP="00D30804">
            <w:pPr>
              <w:pStyle w:val="EngHang"/>
            </w:pPr>
            <w:r>
              <w:t>The Co-essential with the Father,</w:t>
            </w:r>
          </w:p>
          <w:p w:rsidR="00D30804" w:rsidRDefault="00D30804" w:rsidP="00D30804">
            <w:pPr>
              <w:pStyle w:val="EngHang"/>
            </w:pPr>
            <w:r>
              <w:t>He Who created by His divinity,</w:t>
            </w:r>
          </w:p>
          <w:p w:rsidR="0046338D" w:rsidRDefault="00D30804" w:rsidP="00D30804">
            <w:pPr>
              <w:pStyle w:val="EngHangEnd"/>
            </w:pPr>
            <w:r>
              <w:t>The living and the dead.</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105139" w:rsidP="00795C2B">
            <w:r>
              <w:t>“Who” vs “He Who”</w:t>
            </w:r>
          </w:p>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Jesus Christ the Only-Begotten,</w:t>
            </w:r>
          </w:p>
          <w:p w:rsidR="00D30804" w:rsidRDefault="00D30804" w:rsidP="00D30804">
            <w:pPr>
              <w:pStyle w:val="EngHang"/>
            </w:pPr>
            <w:r>
              <w:t>Ascended up Mount Tabor,</w:t>
            </w:r>
          </w:p>
          <w:p w:rsidR="00D30804" w:rsidRDefault="00D30804" w:rsidP="00D30804">
            <w:pPr>
              <w:pStyle w:val="EngHang"/>
            </w:pPr>
            <w:r>
              <w:t>He took with Him his disciples,</w:t>
            </w:r>
          </w:p>
          <w:p w:rsidR="0046338D" w:rsidRDefault="00D30804" w:rsidP="00D30804">
            <w:pPr>
              <w:pStyle w:val="EngHangEnd"/>
            </w:pPr>
            <w:r>
              <w:t>Peter, James and John.</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105139" w:rsidP="00105139">
            <w:r>
              <w:t>Lose “up”</w:t>
            </w:r>
          </w:p>
        </w:tc>
      </w:tr>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And was transfigured before them,</w:t>
            </w:r>
          </w:p>
          <w:p w:rsidR="00D30804" w:rsidRDefault="00D30804" w:rsidP="00D30804">
            <w:pPr>
              <w:pStyle w:val="EngHang"/>
            </w:pPr>
            <w:r>
              <w:t>His face shone brighter than the sun,</w:t>
            </w:r>
          </w:p>
          <w:p w:rsidR="00D30804" w:rsidRDefault="00D30804" w:rsidP="00D30804">
            <w:pPr>
              <w:pStyle w:val="EngHang"/>
            </w:pPr>
            <w:r>
              <w:t>His garment like snow,</w:t>
            </w:r>
          </w:p>
          <w:p w:rsidR="0046338D" w:rsidRDefault="00D30804" w:rsidP="00D30804">
            <w:pPr>
              <w:pStyle w:val="EngHangEnd"/>
            </w:pPr>
            <w:r>
              <w:t>The two prophets appeared to him,</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105139" w:rsidP="00795C2B">
            <w:r>
              <w:t>“His garment was like snow”?</w:t>
            </w:r>
          </w:p>
          <w:p w:rsidR="00105139" w:rsidRDefault="00105139" w:rsidP="00795C2B">
            <w:r>
              <w:t>“And” the two prophets…?</w:t>
            </w:r>
          </w:p>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Elijah and Moses the strong,</w:t>
            </w:r>
          </w:p>
          <w:p w:rsidR="00D30804" w:rsidRDefault="00D30804" w:rsidP="00D30804">
            <w:pPr>
              <w:pStyle w:val="EngHang"/>
            </w:pPr>
            <w:r>
              <w:t>They</w:t>
            </w:r>
            <w:r>
              <w:rPr>
                <w:rStyle w:val="FootnoteReference"/>
                <w:rFonts w:ascii="Cambria" w:hAnsi="Cambria" w:cs="Calibri"/>
                <w:szCs w:val="20"/>
              </w:rPr>
              <w:footnoteReference w:id="40"/>
            </w:r>
            <w:r>
              <w:t xml:space="preserve"> saw his garments on Tabor,</w:t>
            </w:r>
          </w:p>
          <w:p w:rsidR="00D30804" w:rsidRDefault="00D30804" w:rsidP="00D30804">
            <w:pPr>
              <w:pStyle w:val="EngHang"/>
            </w:pPr>
            <w:r>
              <w:t>The disciples saw pass over them,</w:t>
            </w:r>
          </w:p>
          <w:p w:rsidR="0046338D" w:rsidRDefault="00D30804" w:rsidP="00D30804">
            <w:pPr>
              <w:pStyle w:val="EngHangEnd"/>
            </w:pPr>
            <w:r>
              <w:t>A cloud of light.</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105139" w:rsidP="00795C2B">
            <w:r>
              <w:t>Moses the strong??? As in Moses the Black?</w:t>
            </w:r>
          </w:p>
          <w:p w:rsidR="00105139" w:rsidRDefault="00105139" w:rsidP="00795C2B">
            <w:r>
              <w:t>“.” Vs “,” after 1</w:t>
            </w:r>
            <w:r w:rsidRPr="00105139">
              <w:rPr>
                <w:vertAlign w:val="superscript"/>
              </w:rPr>
              <w:t>st</w:t>
            </w:r>
            <w:r>
              <w:t xml:space="preserve"> line so the “They” is clearer? Or “…The disciples saw His garments on Tabor/and saw a cloud of light / pass over them.” “His” vs “his”.</w:t>
            </w:r>
          </w:p>
        </w:tc>
      </w:tr>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And there was a voice from heaven,</w:t>
            </w:r>
          </w:p>
          <w:p w:rsidR="00D30804" w:rsidRDefault="00D30804" w:rsidP="00D30804">
            <w:pPr>
              <w:pStyle w:val="EngHang"/>
            </w:pPr>
            <w:r>
              <w:t>From God the Father,</w:t>
            </w:r>
          </w:p>
          <w:p w:rsidR="00D30804" w:rsidRDefault="00D30804" w:rsidP="00D30804">
            <w:pPr>
              <w:pStyle w:val="EngHang"/>
            </w:pPr>
            <w:r>
              <w:t>“This is my beloved Son,</w:t>
            </w:r>
          </w:p>
          <w:p w:rsidR="0046338D" w:rsidRDefault="00D30804" w:rsidP="00D30804">
            <w:pPr>
              <w:pStyle w:val="EngHangEnd"/>
            </w:pPr>
            <w:r>
              <w:t>He has done my will, hear ye Him.”</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46338D" w:rsidP="00795C2B"/>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We praise Him and glorify Him,</w:t>
            </w:r>
          </w:p>
          <w:p w:rsidR="00D30804" w:rsidRDefault="00D30804" w:rsidP="00D30804">
            <w:pPr>
              <w:pStyle w:val="EngHang"/>
            </w:pPr>
            <w:r>
              <w:t>And exalt Him above all,</w:t>
            </w:r>
          </w:p>
          <w:p w:rsidR="00D30804" w:rsidRDefault="00D30804" w:rsidP="00D30804">
            <w:pPr>
              <w:pStyle w:val="EngHang"/>
            </w:pPr>
            <w:r>
              <w:t>As a Good one and a Lover of mankind,</w:t>
            </w:r>
          </w:p>
          <w:p w:rsidR="0046338D" w:rsidRDefault="00D30804" w:rsidP="00D30804">
            <w:pPr>
              <w:pStyle w:val="EngHangEnd"/>
            </w:pPr>
            <w:r>
              <w:t>Have mercy on us according to Thy great mercy.</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46338D" w:rsidP="00795C2B"/>
        </w:tc>
      </w:tr>
      <w:tr w:rsidR="0046338D" w:rsidTr="00D30804">
        <w:trPr>
          <w:cantSplit/>
          <w:jc w:val="center"/>
        </w:trPr>
        <w:tc>
          <w:tcPr>
            <w:tcW w:w="288" w:type="dxa"/>
          </w:tcPr>
          <w:p w:rsidR="0046338D" w:rsidRDefault="0046338D" w:rsidP="00D30804">
            <w:pPr>
              <w:pStyle w:val="CopticCross"/>
            </w:pPr>
          </w:p>
        </w:tc>
        <w:tc>
          <w:tcPr>
            <w:tcW w:w="3960" w:type="dxa"/>
          </w:tcPr>
          <w:p w:rsidR="00D30804" w:rsidRDefault="00D30804" w:rsidP="00D30804">
            <w:pPr>
              <w:pStyle w:val="EngHang"/>
            </w:pPr>
            <w:r>
              <w:t>Alleluia, Alleluia,</w:t>
            </w:r>
          </w:p>
          <w:p w:rsidR="00D30804" w:rsidRDefault="00D30804" w:rsidP="00D30804">
            <w:pPr>
              <w:pStyle w:val="EngHang"/>
            </w:pPr>
            <w:r>
              <w:t>Alleluia, Alleluia,</w:t>
            </w:r>
          </w:p>
          <w:p w:rsidR="00D30804" w:rsidRDefault="00D30804" w:rsidP="00D30804">
            <w:pPr>
              <w:pStyle w:val="EngHang"/>
            </w:pPr>
            <w:r>
              <w:t>Jesus Christ the Son of God,</w:t>
            </w:r>
          </w:p>
          <w:p w:rsidR="0046338D" w:rsidRDefault="00D30804" w:rsidP="00D30804">
            <w:pPr>
              <w:pStyle w:val="EngHangEnd"/>
            </w:pPr>
            <w:r>
              <w:t>Was transfigured</w:t>
            </w:r>
            <w:r>
              <w:rPr>
                <w:rStyle w:val="FootnoteReference"/>
                <w:rFonts w:ascii="Cambria" w:hAnsi="Cambria" w:cs="Calibri"/>
                <w:szCs w:val="20"/>
              </w:rPr>
              <w:footnoteReference w:id="41"/>
            </w:r>
            <w:r>
              <w:t xml:space="preserve"> on Mount Tabor.</w:t>
            </w:r>
          </w:p>
        </w:tc>
        <w:tc>
          <w:tcPr>
            <w:tcW w:w="288" w:type="dxa"/>
          </w:tcPr>
          <w:p w:rsidR="0046338D" w:rsidRDefault="0046338D" w:rsidP="00795C2B"/>
        </w:tc>
        <w:tc>
          <w:tcPr>
            <w:tcW w:w="288" w:type="dxa"/>
          </w:tcPr>
          <w:p w:rsidR="0046338D" w:rsidRDefault="0046338D" w:rsidP="00D30804">
            <w:pPr>
              <w:pStyle w:val="CopticCross"/>
            </w:pPr>
          </w:p>
        </w:tc>
        <w:tc>
          <w:tcPr>
            <w:tcW w:w="3960" w:type="dxa"/>
          </w:tcPr>
          <w:p w:rsidR="0046338D" w:rsidRDefault="0046338D" w:rsidP="00795C2B"/>
        </w:tc>
      </w:tr>
      <w:tr w:rsidR="0046338D" w:rsidTr="00D30804">
        <w:trPr>
          <w:cantSplit/>
          <w:jc w:val="center"/>
        </w:trPr>
        <w:tc>
          <w:tcPr>
            <w:tcW w:w="288" w:type="dxa"/>
          </w:tcPr>
          <w:p w:rsidR="0046338D" w:rsidRDefault="00D30804" w:rsidP="00D30804">
            <w:pPr>
              <w:pStyle w:val="CopticCross"/>
            </w:pPr>
            <w:r w:rsidRPr="00FB5ACB">
              <w:t>¿</w:t>
            </w:r>
          </w:p>
        </w:tc>
        <w:tc>
          <w:tcPr>
            <w:tcW w:w="3960" w:type="dxa"/>
          </w:tcPr>
          <w:p w:rsidR="00D30804" w:rsidRDefault="00D30804" w:rsidP="00D30804">
            <w:pPr>
              <w:pStyle w:val="EngHang"/>
            </w:pPr>
            <w:r>
              <w:t>This is He to Whom the glory is due,</w:t>
            </w:r>
          </w:p>
          <w:p w:rsidR="00D30804" w:rsidRDefault="00D30804" w:rsidP="00D30804">
            <w:pPr>
              <w:pStyle w:val="EngHang"/>
            </w:pPr>
            <w:r>
              <w:t>With His Good Father,</w:t>
            </w:r>
          </w:p>
          <w:p w:rsidR="00D30804" w:rsidRDefault="00D30804" w:rsidP="00D30804">
            <w:pPr>
              <w:pStyle w:val="EngHang"/>
            </w:pPr>
            <w:r>
              <w:t>And the Holy Spirit,</w:t>
            </w:r>
          </w:p>
          <w:p w:rsidR="0046338D" w:rsidRDefault="00D30804" w:rsidP="00D30804">
            <w:pPr>
              <w:pStyle w:val="EngHangEnd"/>
            </w:pPr>
            <w:r>
              <w:t>Now and forever.</w:t>
            </w:r>
          </w:p>
        </w:tc>
        <w:tc>
          <w:tcPr>
            <w:tcW w:w="288" w:type="dxa"/>
          </w:tcPr>
          <w:p w:rsidR="0046338D" w:rsidRDefault="0046338D" w:rsidP="00795C2B"/>
        </w:tc>
        <w:tc>
          <w:tcPr>
            <w:tcW w:w="288" w:type="dxa"/>
          </w:tcPr>
          <w:p w:rsidR="0046338D" w:rsidRDefault="00D30804" w:rsidP="00D30804">
            <w:pPr>
              <w:pStyle w:val="CopticCross"/>
            </w:pPr>
            <w:r w:rsidRPr="00FB5ACB">
              <w:t>¿</w:t>
            </w:r>
          </w:p>
        </w:tc>
        <w:tc>
          <w:tcPr>
            <w:tcW w:w="3960" w:type="dxa"/>
          </w:tcPr>
          <w:p w:rsidR="0046338D" w:rsidRDefault="0046338D" w:rsidP="00795C2B"/>
        </w:tc>
      </w:tr>
    </w:tbl>
    <w:p w:rsidR="0046338D" w:rsidRPr="0046338D" w:rsidRDefault="0046338D" w:rsidP="0046338D"/>
    <w:p w:rsidR="0046338D" w:rsidRPr="0046338D" w:rsidRDefault="0046338D" w:rsidP="0046338D"/>
    <w:p w:rsidR="00B268A8" w:rsidRDefault="00B268A8" w:rsidP="00B268A8">
      <w:pPr>
        <w:pStyle w:val="Heading2"/>
      </w:pPr>
      <w:bookmarkStart w:id="568" w:name="_Toc298681359"/>
      <w:bookmarkStart w:id="569" w:name="_Ref299212004"/>
      <w:bookmarkStart w:id="570" w:name="_Toc308441887"/>
      <w:bookmarkStart w:id="571" w:name="_Toc308441968"/>
      <w:r>
        <w:lastRenderedPageBreak/>
        <w:t>Additional Doxologies</w:t>
      </w:r>
      <w:bookmarkEnd w:id="568"/>
      <w:bookmarkEnd w:id="569"/>
      <w:bookmarkEnd w:id="570"/>
      <w:bookmarkEnd w:id="571"/>
    </w:p>
    <w:p w:rsidR="00B72A74" w:rsidRDefault="00B72A74" w:rsidP="00B72A74">
      <w:pPr>
        <w:pStyle w:val="Heading3"/>
      </w:pPr>
      <w:bookmarkStart w:id="572" w:name="_Toc308441969"/>
      <w:r>
        <w:t>The Doxology of the Virgin Mary for Evening Incense</w:t>
      </w:r>
      <w:bookmarkEnd w:id="572"/>
    </w:p>
    <w:p w:rsidR="00B73AC4" w:rsidRPr="00B73AC4" w:rsidRDefault="00B73AC4" w:rsidP="00B73AC4">
      <w:pPr>
        <w:pStyle w:val="Heading3non-TOC"/>
      </w:pPr>
      <w:r w:rsidRPr="00B73AC4">
        <w:t>Ⲉⲣⲉ ⲡ</w:t>
      </w:r>
      <w:r w:rsidRPr="00B73AC4">
        <w:rPr>
          <w:rFonts w:ascii="Times New Roman" w:hAnsi="Times New Roman" w:cs="Times New Roman"/>
        </w:rPr>
        <w:t>̀</w:t>
      </w:r>
      <w:r w:rsidRPr="00B73AC4">
        <w:t>ⲥⲟⲗⲥⲉⲗ ⲙ</w:t>
      </w:r>
      <w:r w:rsidRPr="00B73AC4">
        <w:rPr>
          <w:rFonts w:ascii="Times New Roman" w:hAnsi="Times New Roman" w:cs="Times New Roman"/>
        </w:rPr>
        <w:t>̀</w:t>
      </w:r>
      <w:r w:rsidRPr="00B73AC4">
        <w:t>Ⲙⲁⲣⲓⲁⲙ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72A74" w:rsidTr="00C4750A">
        <w:trPr>
          <w:cantSplit/>
          <w:jc w:val="center"/>
        </w:trPr>
        <w:tc>
          <w:tcPr>
            <w:tcW w:w="288" w:type="dxa"/>
          </w:tcPr>
          <w:p w:rsidR="00B72A74" w:rsidRDefault="00B72A74" w:rsidP="00C4750A">
            <w:pPr>
              <w:pStyle w:val="CopticCross"/>
            </w:pPr>
          </w:p>
        </w:tc>
        <w:tc>
          <w:tcPr>
            <w:tcW w:w="3960" w:type="dxa"/>
          </w:tcPr>
          <w:p w:rsidR="00C4750A" w:rsidRDefault="00C4750A" w:rsidP="00C4750A">
            <w:pPr>
              <w:pStyle w:val="EngHang"/>
            </w:pPr>
            <w:r>
              <w:t>The adornment of Mary,</w:t>
            </w:r>
          </w:p>
          <w:p w:rsidR="00C4750A" w:rsidRDefault="00C4750A" w:rsidP="00C4750A">
            <w:pPr>
              <w:pStyle w:val="EngHang"/>
            </w:pPr>
            <w:r>
              <w:t>In the highest heaven,</w:t>
            </w:r>
          </w:p>
          <w:p w:rsidR="00C4750A" w:rsidRDefault="00C4750A" w:rsidP="00C4750A">
            <w:pPr>
              <w:pStyle w:val="EngHang"/>
            </w:pPr>
            <w:r>
              <w:t>At the right hand of her Beloved,</w:t>
            </w:r>
          </w:p>
          <w:p w:rsidR="00B72A74" w:rsidRDefault="00C4750A" w:rsidP="00C4750A">
            <w:pPr>
              <w:pStyle w:val="EngHangEnd"/>
            </w:pPr>
            <w:r>
              <w:t>Asking Him on our behalf.</w:t>
            </w:r>
          </w:p>
        </w:tc>
        <w:tc>
          <w:tcPr>
            <w:tcW w:w="288" w:type="dxa"/>
          </w:tcPr>
          <w:p w:rsidR="00B72A74" w:rsidRDefault="00B72A74" w:rsidP="00B72A74"/>
        </w:tc>
        <w:tc>
          <w:tcPr>
            <w:tcW w:w="288" w:type="dxa"/>
          </w:tcPr>
          <w:p w:rsidR="00B72A74" w:rsidRDefault="00B72A74" w:rsidP="00C4750A">
            <w:pPr>
              <w:pStyle w:val="CopticCross"/>
            </w:pPr>
          </w:p>
        </w:tc>
        <w:tc>
          <w:tcPr>
            <w:tcW w:w="3960" w:type="dxa"/>
          </w:tcPr>
          <w:p w:rsidR="00B73AC4" w:rsidRDefault="00B73AC4" w:rsidP="00B73AC4">
            <w:pPr>
              <w:pStyle w:val="CopticVersemulti-line"/>
            </w:pPr>
            <w:r w:rsidRPr="00B73AC4">
              <w:t>Ⲉⲣⲉ ⲡ</w:t>
            </w:r>
            <w:r w:rsidRPr="00B73AC4">
              <w:rPr>
                <w:rFonts w:ascii="Times New Roman" w:hAnsi="Times New Roman" w:cs="Times New Roman"/>
              </w:rPr>
              <w:t>̀</w:t>
            </w:r>
            <w:r w:rsidRPr="00B73AC4">
              <w:t>ⲥⲟⲗⲥⲉⲗ ⲙ</w:t>
            </w:r>
            <w:r w:rsidRPr="00B73AC4">
              <w:rPr>
                <w:rFonts w:ascii="Times New Roman" w:hAnsi="Times New Roman" w:cs="Times New Roman"/>
              </w:rPr>
              <w:t>̀</w:t>
            </w:r>
            <w:r w:rsidRPr="00B73AC4">
              <w:t>Ⲙⲁⲣⲓⲁⲙ</w:t>
            </w:r>
          </w:p>
          <w:p w:rsidR="00B73AC4" w:rsidRDefault="00B73AC4" w:rsidP="00B73AC4">
            <w:pPr>
              <w:pStyle w:val="CopticVersemulti-line"/>
            </w:pPr>
            <w:r w:rsidRPr="00B73AC4">
              <w:rPr>
                <w:rFonts w:ascii="Times New Roman" w:hAnsi="Times New Roman" w:cs="Times New Roman"/>
              </w:rPr>
              <w:t>ϧ</w:t>
            </w:r>
            <w:r w:rsidRPr="00B73AC4">
              <w:t>ⲉⲛ ⲛⲓⲫⲏⲟⲩⲓ</w:t>
            </w:r>
            <w:r w:rsidRPr="00B73AC4">
              <w:rPr>
                <w:rFonts w:ascii="Times New Roman" w:hAnsi="Times New Roman" w:cs="Times New Roman"/>
              </w:rPr>
              <w:t>̀</w:t>
            </w:r>
            <w:r w:rsidRPr="00B73AC4">
              <w:t xml:space="preserve"> ⲉⲧⲥⲁⲡ</w:t>
            </w:r>
            <w:r w:rsidRPr="00B73AC4">
              <w:rPr>
                <w:rFonts w:ascii="Times New Roman" w:hAnsi="Times New Roman" w:cs="Times New Roman"/>
              </w:rPr>
              <w:t>̀ϣ</w:t>
            </w:r>
            <w:r w:rsidRPr="00B73AC4">
              <w:t>ⲱⲓ</w:t>
            </w:r>
          </w:p>
          <w:p w:rsidR="00B73AC4" w:rsidRDefault="00B73AC4" w:rsidP="00B73AC4">
            <w:pPr>
              <w:pStyle w:val="CopticVersemulti-line"/>
            </w:pPr>
            <w:r w:rsidRPr="00B73AC4">
              <w:t>ⲥⲁⲟⲩⲓ</w:t>
            </w:r>
            <w:r w:rsidRPr="00B73AC4">
              <w:rPr>
                <w:rFonts w:ascii="Times New Roman" w:hAnsi="Times New Roman" w:cs="Times New Roman"/>
              </w:rPr>
              <w:t>̀</w:t>
            </w:r>
            <w:r w:rsidRPr="00B73AC4">
              <w:t>ⲛⲁⲙ ⲙ</w:t>
            </w:r>
            <w:r w:rsidRPr="00B73AC4">
              <w:rPr>
                <w:rFonts w:ascii="Times New Roman" w:hAnsi="Times New Roman" w:cs="Times New Roman"/>
              </w:rPr>
              <w:t>̀</w:t>
            </w:r>
            <w:r w:rsidRPr="00B73AC4">
              <w:t>ⲡⲉⲥⲙⲉⲛⲣⲓⲧ</w:t>
            </w:r>
          </w:p>
          <w:p w:rsidR="00B72A74" w:rsidRDefault="00B73AC4" w:rsidP="00B73AC4">
            <w:pPr>
              <w:pStyle w:val="CopticVerse"/>
            </w:pPr>
            <w:r w:rsidRPr="00B73AC4">
              <w:t>ⲉⲥⲧⲱⲃ</w:t>
            </w:r>
            <w:r w:rsidRPr="00B73AC4">
              <w:rPr>
                <w:rFonts w:ascii="Times New Roman" w:hAnsi="Times New Roman" w:cs="Times New Roman"/>
              </w:rPr>
              <w:t>ϩ</w:t>
            </w:r>
            <w:r w:rsidRPr="00B73AC4">
              <w:t xml:space="preserve"> ⲙ</w:t>
            </w:r>
            <w:r w:rsidRPr="00B73AC4">
              <w:rPr>
                <w:rFonts w:ascii="Times New Roman" w:hAnsi="Times New Roman" w:cs="Times New Roman"/>
              </w:rPr>
              <w:t>̀</w:t>
            </w:r>
            <w:r w:rsidRPr="00B73AC4">
              <w:t>ⲙⲟ</w:t>
            </w:r>
            <w:r w:rsidRPr="00B73AC4">
              <w:rPr>
                <w:rFonts w:ascii="Times New Roman" w:hAnsi="Times New Roman" w:cs="Times New Roman"/>
              </w:rPr>
              <w:t>ϥ</w:t>
            </w:r>
            <w:r w:rsidRPr="00B73AC4">
              <w:t xml:space="preserve"> ⲉ</w:t>
            </w:r>
            <w:r w:rsidRPr="00B73AC4">
              <w:rPr>
                <w:rFonts w:ascii="Times New Roman" w:hAnsi="Times New Roman" w:cs="Times New Roman"/>
              </w:rPr>
              <w:t>̀ϩ̀</w:t>
            </w:r>
            <w:r w:rsidRPr="00B73AC4">
              <w:t>ⲣⲏⲓ ⲉ</w:t>
            </w:r>
            <w:r w:rsidRPr="00B73AC4">
              <w:rPr>
                <w:rFonts w:ascii="Times New Roman" w:hAnsi="Times New Roman" w:cs="Times New Roman"/>
              </w:rPr>
              <w:t>ϫ</w:t>
            </w:r>
            <w:r w:rsidRPr="00B73AC4">
              <w:t>ⲱⲛ</w:t>
            </w:r>
          </w:p>
        </w:tc>
      </w:tr>
      <w:tr w:rsidR="00B72A74" w:rsidTr="00C4750A">
        <w:trPr>
          <w:cantSplit/>
          <w:jc w:val="center"/>
        </w:trPr>
        <w:tc>
          <w:tcPr>
            <w:tcW w:w="288" w:type="dxa"/>
          </w:tcPr>
          <w:p w:rsidR="00B72A74" w:rsidRDefault="00C4750A" w:rsidP="00C4750A">
            <w:pPr>
              <w:pStyle w:val="CopticCross"/>
            </w:pPr>
            <w:r w:rsidRPr="00FB5ACB">
              <w:t>¿</w:t>
            </w:r>
          </w:p>
        </w:tc>
        <w:tc>
          <w:tcPr>
            <w:tcW w:w="3960" w:type="dxa"/>
          </w:tcPr>
          <w:p w:rsidR="00C4750A" w:rsidRDefault="00C4750A" w:rsidP="00C4750A">
            <w:pPr>
              <w:pStyle w:val="EngHang"/>
            </w:pPr>
            <w:r>
              <w:t>As David has said,</w:t>
            </w:r>
          </w:p>
          <w:p w:rsidR="00C4750A" w:rsidRDefault="00C4750A" w:rsidP="00C4750A">
            <w:pPr>
              <w:pStyle w:val="EngHang"/>
            </w:pPr>
            <w:r>
              <w:t>In the book of the Psalms,</w:t>
            </w:r>
          </w:p>
          <w:p w:rsidR="00C4750A" w:rsidRDefault="00C4750A" w:rsidP="00C4750A">
            <w:pPr>
              <w:pStyle w:val="EngHang"/>
            </w:pPr>
            <w:r>
              <w:t>Upon Thy right hand, O King,</w:t>
            </w:r>
          </w:p>
          <w:p w:rsidR="00B72A74" w:rsidRDefault="00C4750A" w:rsidP="00C4750A">
            <w:pPr>
              <w:pStyle w:val="EngHangEnd"/>
            </w:pPr>
            <w:r>
              <w:t>Did stand the Queen.</w:t>
            </w:r>
          </w:p>
        </w:tc>
        <w:tc>
          <w:tcPr>
            <w:tcW w:w="288" w:type="dxa"/>
          </w:tcPr>
          <w:p w:rsidR="00B72A74" w:rsidRDefault="00B72A74" w:rsidP="00B72A74"/>
        </w:tc>
        <w:tc>
          <w:tcPr>
            <w:tcW w:w="288" w:type="dxa"/>
          </w:tcPr>
          <w:p w:rsidR="00B72A74" w:rsidRDefault="00C4750A" w:rsidP="00C4750A">
            <w:pPr>
              <w:pStyle w:val="CopticCross"/>
            </w:pPr>
            <w:r w:rsidRPr="00FB5ACB">
              <w:t>¿</w:t>
            </w:r>
          </w:p>
        </w:tc>
        <w:tc>
          <w:tcPr>
            <w:tcW w:w="3960" w:type="dxa"/>
          </w:tcPr>
          <w:p w:rsidR="00B73AC4" w:rsidRDefault="00B73AC4" w:rsidP="00B73AC4">
            <w:pPr>
              <w:pStyle w:val="CopticVersemulti-line"/>
            </w:pPr>
            <w:r w:rsidRPr="00B73AC4">
              <w:t>Ⲕⲁⲧⲁ ⲫ̀ⲣⲏϯ ⲉ̀ⲧⲁϥϫⲟⲥ</w:t>
            </w:r>
          </w:p>
          <w:p w:rsidR="00B73AC4" w:rsidRDefault="00B73AC4" w:rsidP="00B73AC4">
            <w:pPr>
              <w:pStyle w:val="CopticVersemulti-line"/>
            </w:pPr>
            <w:r w:rsidRPr="00B73AC4">
              <w:t>ⲛ̀ϫⲉ Ⲇⲁⲩⲓⲇ ϧⲉⲛ ⲡⲓⲯⲁⲗⲟⲙⲥ</w:t>
            </w:r>
          </w:p>
          <w:p w:rsidR="00B73AC4" w:rsidRDefault="00B73AC4" w:rsidP="00B73AC4">
            <w:pPr>
              <w:pStyle w:val="CopticVersemulti-line"/>
            </w:pPr>
            <w:r w:rsidRPr="00B73AC4">
              <w:t>ϫⲉ ⲁⲥⲟ̀ϩⲓ ⲉ̀ⲣⲁⲧⲥ ⲛ̀ϫⲉ ϯⲟⲩⲣⲱ</w:t>
            </w:r>
          </w:p>
          <w:p w:rsidR="00B72A74" w:rsidRDefault="00B73AC4" w:rsidP="00B73AC4">
            <w:pPr>
              <w:pStyle w:val="CopticVerse"/>
            </w:pPr>
            <w:r w:rsidRPr="00B73AC4">
              <w:t>ⲥⲁⲟⲩⲓ̀ⲛⲁⲙ ⲙ̀ⲙⲟⲕ ⲡ̀ⲟⲩⲣⲟ</w:t>
            </w:r>
          </w:p>
        </w:tc>
      </w:tr>
      <w:tr w:rsidR="00B72A74" w:rsidTr="00C4750A">
        <w:trPr>
          <w:cantSplit/>
          <w:jc w:val="center"/>
        </w:trPr>
        <w:tc>
          <w:tcPr>
            <w:tcW w:w="288" w:type="dxa"/>
          </w:tcPr>
          <w:p w:rsidR="00B72A74" w:rsidRDefault="00B72A74" w:rsidP="00C4750A">
            <w:pPr>
              <w:pStyle w:val="CopticCross"/>
            </w:pPr>
          </w:p>
        </w:tc>
        <w:tc>
          <w:tcPr>
            <w:tcW w:w="3960" w:type="dxa"/>
          </w:tcPr>
          <w:p w:rsidR="00C4750A" w:rsidRDefault="00C4750A" w:rsidP="00C4750A">
            <w:pPr>
              <w:pStyle w:val="EngHang"/>
            </w:pPr>
            <w:r>
              <w:t>Solomon has called her,</w:t>
            </w:r>
          </w:p>
          <w:p w:rsidR="00C4750A" w:rsidRDefault="00C4750A" w:rsidP="00C4750A">
            <w:pPr>
              <w:pStyle w:val="EngHang"/>
            </w:pPr>
            <w:r>
              <w:t>In the Song of Songs,</w:t>
            </w:r>
          </w:p>
          <w:p w:rsidR="00C4750A" w:rsidRDefault="00C4750A" w:rsidP="00C4750A">
            <w:pPr>
              <w:pStyle w:val="EngHang"/>
            </w:pPr>
            <w:r>
              <w:t>“My sister and my spouse,</w:t>
            </w:r>
          </w:p>
          <w:p w:rsidR="00B72A74" w:rsidRDefault="00C4750A" w:rsidP="00C4750A">
            <w:pPr>
              <w:pStyle w:val="EngHangEnd"/>
            </w:pPr>
            <w:r>
              <w:t>My true city Jerusalem.”</w:t>
            </w:r>
          </w:p>
        </w:tc>
        <w:tc>
          <w:tcPr>
            <w:tcW w:w="288" w:type="dxa"/>
          </w:tcPr>
          <w:p w:rsidR="00B72A74" w:rsidRDefault="00B72A74" w:rsidP="00B72A74"/>
        </w:tc>
        <w:tc>
          <w:tcPr>
            <w:tcW w:w="288" w:type="dxa"/>
          </w:tcPr>
          <w:p w:rsidR="00B72A74" w:rsidRDefault="00B72A74" w:rsidP="00C4750A">
            <w:pPr>
              <w:pStyle w:val="CopticCross"/>
            </w:pPr>
          </w:p>
        </w:tc>
        <w:tc>
          <w:tcPr>
            <w:tcW w:w="3960" w:type="dxa"/>
          </w:tcPr>
          <w:p w:rsidR="00B73AC4" w:rsidRDefault="00B73AC4" w:rsidP="00B73AC4">
            <w:pPr>
              <w:pStyle w:val="CopticVersemulti-line"/>
            </w:pPr>
            <w:r w:rsidRPr="00B73AC4">
              <w:t>Ⲥⲟⲗⲟⲙⲱⲛ ⲙⲟⲩϯ ⲉⲣⲟⲥ</w:t>
            </w:r>
          </w:p>
          <w:p w:rsidR="00B73AC4" w:rsidRDefault="00B73AC4" w:rsidP="00B73AC4">
            <w:pPr>
              <w:pStyle w:val="CopticVersemulti-line"/>
            </w:pPr>
            <w:r w:rsidRPr="00B73AC4">
              <w:t>ϧⲉⲛ ⲡⲓϫⲱ ⲛ̀ⲧⲉ ⲛⲓϫⲱ</w:t>
            </w:r>
          </w:p>
          <w:p w:rsidR="00B73AC4" w:rsidRDefault="00B73AC4" w:rsidP="00B73AC4">
            <w:pPr>
              <w:pStyle w:val="CopticVersemulti-line"/>
            </w:pPr>
            <w:r w:rsidRPr="00B73AC4">
              <w:t>ϫⲉ ⲧⲁⲥⲱⲛⲓ ⲟⲩⲟϩ</w:t>
            </w:r>
          </w:p>
          <w:p w:rsidR="00B72A74" w:rsidRDefault="00B73AC4" w:rsidP="00B73AC4">
            <w:pPr>
              <w:pStyle w:val="CopticVerse"/>
            </w:pPr>
            <w:r w:rsidRPr="00B73AC4">
              <w:t>ⲧⲁϣ̀ⲫⲉⲣⲓ ⲧⲁⲡⲟⲗⲓⲥ ⲙ̀ⲙⲏⲓ Ⲓⲗⲏ̅ⲙ̅</w:t>
            </w:r>
          </w:p>
        </w:tc>
      </w:tr>
      <w:tr w:rsidR="00B72A74" w:rsidTr="00C4750A">
        <w:trPr>
          <w:cantSplit/>
          <w:jc w:val="center"/>
        </w:trPr>
        <w:tc>
          <w:tcPr>
            <w:tcW w:w="288" w:type="dxa"/>
          </w:tcPr>
          <w:p w:rsidR="00B72A74" w:rsidRDefault="00C4750A" w:rsidP="00C4750A">
            <w:pPr>
              <w:pStyle w:val="CopticCross"/>
            </w:pPr>
            <w:r w:rsidRPr="00FB5ACB">
              <w:t>¿</w:t>
            </w:r>
          </w:p>
        </w:tc>
        <w:tc>
          <w:tcPr>
            <w:tcW w:w="3960" w:type="dxa"/>
          </w:tcPr>
          <w:p w:rsidR="00C4750A" w:rsidRDefault="00C4750A" w:rsidP="00C4750A">
            <w:pPr>
              <w:pStyle w:val="EngHang"/>
            </w:pPr>
            <w:r>
              <w:t>For he has given a type of her</w:t>
            </w:r>
          </w:p>
          <w:p w:rsidR="00C4750A" w:rsidRDefault="00C4750A" w:rsidP="00C4750A">
            <w:pPr>
              <w:pStyle w:val="EngHang"/>
            </w:pPr>
            <w:r>
              <w:t>In diverse high names,</w:t>
            </w:r>
          </w:p>
          <w:p w:rsidR="00C4750A" w:rsidRDefault="00C4750A" w:rsidP="00C4750A">
            <w:pPr>
              <w:pStyle w:val="EngHang"/>
            </w:pPr>
            <w:r>
              <w:t>Saying, “Come out of your garden,</w:t>
            </w:r>
          </w:p>
          <w:p w:rsidR="00B72A74" w:rsidRDefault="00C4750A" w:rsidP="00C4750A">
            <w:pPr>
              <w:pStyle w:val="EngHangEnd"/>
            </w:pPr>
            <w:r>
              <w:t>O choicest aroma.”</w:t>
            </w:r>
          </w:p>
        </w:tc>
        <w:tc>
          <w:tcPr>
            <w:tcW w:w="288" w:type="dxa"/>
          </w:tcPr>
          <w:p w:rsidR="00B72A74" w:rsidRDefault="00B72A74" w:rsidP="00B72A74"/>
        </w:tc>
        <w:tc>
          <w:tcPr>
            <w:tcW w:w="288" w:type="dxa"/>
          </w:tcPr>
          <w:p w:rsidR="00B72A74" w:rsidRDefault="00C4750A" w:rsidP="00C4750A">
            <w:pPr>
              <w:pStyle w:val="CopticCross"/>
            </w:pPr>
            <w:r w:rsidRPr="00FB5ACB">
              <w:t>¿</w:t>
            </w:r>
          </w:p>
        </w:tc>
        <w:tc>
          <w:tcPr>
            <w:tcW w:w="3960" w:type="dxa"/>
          </w:tcPr>
          <w:p w:rsidR="00B73AC4" w:rsidRDefault="00B73AC4" w:rsidP="00B73AC4">
            <w:pPr>
              <w:pStyle w:val="CopticVersemulti-line"/>
            </w:pPr>
            <w:r w:rsidRPr="00B73AC4">
              <w:t>Ⲁϥϯ ⲙⲏⲓⲛⲓ ⲅⲁⲣ ̀ⲉⲣⲟⲥ</w:t>
            </w:r>
          </w:p>
          <w:p w:rsidR="00B73AC4" w:rsidRDefault="00B73AC4" w:rsidP="00B73AC4">
            <w:pPr>
              <w:pStyle w:val="CopticVersemulti-line"/>
            </w:pPr>
            <w:r w:rsidRPr="00B73AC4">
              <w:t>ϧⲉⲛ ϩⲁⲛⲙⲏϣ ⲛ̀ⲣⲁⲛ ⲉⲩϭⲟⲥⲓ</w:t>
            </w:r>
          </w:p>
          <w:p w:rsidR="00B73AC4" w:rsidRDefault="00B73AC4" w:rsidP="00B73AC4">
            <w:pPr>
              <w:pStyle w:val="CopticVersemulti-line"/>
            </w:pPr>
            <w:r w:rsidRPr="00B73AC4">
              <w:t>ϫⲉ ⲁ̀ⲙⲏ ⲉ̀ⲃⲟⲗϧⲉⲛ ⲡⲉⲕⲏ̀ⲡⲟⲥ</w:t>
            </w:r>
          </w:p>
          <w:p w:rsidR="00B72A74" w:rsidRDefault="00B73AC4" w:rsidP="00B73AC4">
            <w:pPr>
              <w:pStyle w:val="CopticVerse"/>
            </w:pPr>
            <w:r w:rsidRPr="00B73AC4">
              <w:t>ⲱ̀ ⲑⲏⲉⲧⲁⲥⲥⲱⲧⲡ ⲛ̀ⲁ̀ⲣⲱⲙⲁⲧⲁ</w:t>
            </w:r>
          </w:p>
        </w:tc>
      </w:tr>
      <w:tr w:rsidR="00B72A74" w:rsidTr="00C4750A">
        <w:trPr>
          <w:cantSplit/>
          <w:jc w:val="center"/>
        </w:trPr>
        <w:tc>
          <w:tcPr>
            <w:tcW w:w="288" w:type="dxa"/>
          </w:tcPr>
          <w:p w:rsidR="00B72A74" w:rsidRDefault="00B72A74" w:rsidP="00C4750A">
            <w:pPr>
              <w:pStyle w:val="CopticCross"/>
            </w:pPr>
          </w:p>
        </w:tc>
        <w:tc>
          <w:tcPr>
            <w:tcW w:w="3960" w:type="dxa"/>
          </w:tcPr>
          <w:p w:rsidR="00C4750A" w:rsidRDefault="00C4750A" w:rsidP="00C4750A">
            <w:pPr>
              <w:pStyle w:val="EngHang"/>
            </w:pPr>
            <w:r>
              <w:t>Hail to you, O Virgin,</w:t>
            </w:r>
          </w:p>
          <w:p w:rsidR="00C4750A" w:rsidRDefault="00C4750A" w:rsidP="00C4750A">
            <w:pPr>
              <w:pStyle w:val="EngHang"/>
            </w:pPr>
            <w:r>
              <w:t>The very and true queen.</w:t>
            </w:r>
          </w:p>
          <w:p w:rsidR="00C4750A" w:rsidRDefault="00C4750A" w:rsidP="00C4750A">
            <w:pPr>
              <w:pStyle w:val="EngHang"/>
            </w:pPr>
            <w:r>
              <w:t>Hail to the pride of our race,</w:t>
            </w:r>
          </w:p>
          <w:p w:rsidR="00B72A74" w:rsidRDefault="00C4750A" w:rsidP="00C4750A">
            <w:pPr>
              <w:pStyle w:val="EngHangEnd"/>
            </w:pPr>
            <w:r>
              <w:t>Who has borne to us Emmanuel.</w:t>
            </w:r>
          </w:p>
        </w:tc>
        <w:tc>
          <w:tcPr>
            <w:tcW w:w="288" w:type="dxa"/>
          </w:tcPr>
          <w:p w:rsidR="00B72A74" w:rsidRDefault="00B72A74" w:rsidP="00B72A74"/>
        </w:tc>
        <w:tc>
          <w:tcPr>
            <w:tcW w:w="288" w:type="dxa"/>
          </w:tcPr>
          <w:p w:rsidR="00B72A74" w:rsidRDefault="00B72A74" w:rsidP="00C4750A">
            <w:pPr>
              <w:pStyle w:val="CopticCross"/>
            </w:pPr>
          </w:p>
        </w:tc>
        <w:tc>
          <w:tcPr>
            <w:tcW w:w="3960" w:type="dxa"/>
          </w:tcPr>
          <w:p w:rsidR="00B73AC4" w:rsidRDefault="00B73AC4" w:rsidP="00B73AC4">
            <w:pPr>
              <w:pStyle w:val="CopticVersemulti-line"/>
            </w:pPr>
            <w:r w:rsidRPr="00B73AC4">
              <w:t>Ⲭⲉⲣⲉ ⲛⲉ ⲱ ϯⲡⲁⲣⲑⲉⲛⲟⲥ</w:t>
            </w:r>
          </w:p>
          <w:p w:rsidR="00B73AC4" w:rsidRDefault="00B73AC4" w:rsidP="00B73AC4">
            <w:pPr>
              <w:pStyle w:val="CopticVersemulti-line"/>
            </w:pPr>
            <w:r w:rsidRPr="00B73AC4">
              <w:t>ϯⲟⲩⲣⲱ ⲙ̀ⲙⲏⲓ ⲛ̀ⲁ̀ⲗⲏⲑⲓⲛⲏ</w:t>
            </w:r>
          </w:p>
          <w:p w:rsidR="00B73AC4" w:rsidRDefault="00B73AC4" w:rsidP="00B73AC4">
            <w:pPr>
              <w:pStyle w:val="CopticVersemulti-line"/>
            </w:pPr>
            <w:r w:rsidRPr="00B73AC4">
              <w:t xml:space="preserve">ⲭⲉⲣⲉ ⲡ̀ϣⲟⲩϣⲟⲩ ⲛ̀ⲧⲉ </w:t>
            </w:r>
            <w:r>
              <w:t>ⲡⲉⲛⲅⲉⲛⲟⲩ</w:t>
            </w:r>
          </w:p>
          <w:p w:rsidR="00B72A74" w:rsidRDefault="00B73AC4" w:rsidP="00B73AC4">
            <w:pPr>
              <w:pStyle w:val="CopticVerse"/>
            </w:pPr>
            <w:r w:rsidRPr="00B73AC4">
              <w:t>ⲁⲣⲉϫ̀ⲫⲟ ⲛⲁⲛ ⲛ̀Ⲉⲙⲙⲁⲛⲟⲩⲏⲗ</w:t>
            </w:r>
          </w:p>
        </w:tc>
      </w:tr>
      <w:tr w:rsidR="00B72A74" w:rsidTr="00C4750A">
        <w:trPr>
          <w:cantSplit/>
          <w:jc w:val="center"/>
        </w:trPr>
        <w:tc>
          <w:tcPr>
            <w:tcW w:w="288" w:type="dxa"/>
          </w:tcPr>
          <w:p w:rsidR="00B72A74" w:rsidRDefault="00C4750A" w:rsidP="00C4750A">
            <w:pPr>
              <w:pStyle w:val="CopticCross"/>
            </w:pPr>
            <w:r w:rsidRPr="00FB5ACB">
              <w:lastRenderedPageBreak/>
              <w:t>¿</w:t>
            </w:r>
          </w:p>
        </w:tc>
        <w:tc>
          <w:tcPr>
            <w:tcW w:w="3960" w:type="dxa"/>
          </w:tcPr>
          <w:p w:rsidR="00C4750A" w:rsidRDefault="00C4750A" w:rsidP="00C4750A">
            <w:pPr>
              <w:pStyle w:val="EngHang"/>
            </w:pPr>
            <w:r>
              <w:t>We ask you, remember us,</w:t>
            </w:r>
          </w:p>
          <w:p w:rsidR="00C4750A" w:rsidRDefault="00C4750A" w:rsidP="00C4750A">
            <w:pPr>
              <w:pStyle w:val="EngHang"/>
            </w:pPr>
            <w:r>
              <w:t>O our faithful advocate,</w:t>
            </w:r>
          </w:p>
          <w:p w:rsidR="00C4750A" w:rsidRDefault="00C4750A" w:rsidP="00C4750A">
            <w:pPr>
              <w:pStyle w:val="EngHang"/>
            </w:pPr>
            <w:r>
              <w:t>Before our Lord Jesus Christ,</w:t>
            </w:r>
          </w:p>
          <w:p w:rsidR="00B72A74" w:rsidRDefault="00C4750A" w:rsidP="00C4750A">
            <w:pPr>
              <w:pStyle w:val="EngHangEnd"/>
            </w:pPr>
            <w:r>
              <w:t>That He may forgive us our sins.</w:t>
            </w:r>
          </w:p>
        </w:tc>
        <w:tc>
          <w:tcPr>
            <w:tcW w:w="288" w:type="dxa"/>
          </w:tcPr>
          <w:p w:rsidR="00B72A74" w:rsidRDefault="00B72A74" w:rsidP="00B72A74"/>
        </w:tc>
        <w:tc>
          <w:tcPr>
            <w:tcW w:w="288" w:type="dxa"/>
          </w:tcPr>
          <w:p w:rsidR="00B72A74" w:rsidRDefault="00C4750A" w:rsidP="00C4750A">
            <w:pPr>
              <w:pStyle w:val="CopticCross"/>
            </w:pPr>
            <w:r w:rsidRPr="00FB5ACB">
              <w:t>¿</w:t>
            </w:r>
          </w:p>
        </w:tc>
        <w:tc>
          <w:tcPr>
            <w:tcW w:w="3960" w:type="dxa"/>
          </w:tcPr>
          <w:p w:rsidR="009F4DF5" w:rsidRDefault="009F4DF5" w:rsidP="00B73AC4">
            <w:pPr>
              <w:pStyle w:val="CopticVersemulti-line"/>
            </w:pPr>
            <w:r w:rsidRPr="009F4DF5">
              <w:t>Ⲧⲉⲛϯϩⲟ ⲁⲣⲓⲡⲉⲛⲙⲉⲫⲩⲓ̀</w:t>
            </w:r>
          </w:p>
          <w:p w:rsidR="009F4DF5" w:rsidRDefault="009F4DF5" w:rsidP="00B73AC4">
            <w:pPr>
              <w:pStyle w:val="CopticVersemulti-line"/>
            </w:pPr>
            <w:r w:rsidRPr="009F4DF5">
              <w:t>ⲱ ϯⲡ̀ⲣⲟⲥⲧⲁⲧⲏⲥ ⲉ̀ⲧⲉⲛϩⲟⲧ</w:t>
            </w:r>
          </w:p>
          <w:p w:rsidR="009F4DF5" w:rsidRDefault="009F4DF5" w:rsidP="00B73AC4">
            <w:pPr>
              <w:pStyle w:val="CopticVersemulti-line"/>
            </w:pPr>
            <w:r w:rsidRPr="009F4DF5">
              <w:t>ⲛⲁϩⲣⲉⲛ ⲡⲉⲛⲟ̅ⲥ̅ Ⲓⲏⲥ̅ ⲡⲭⲥ̅</w:t>
            </w:r>
          </w:p>
          <w:p w:rsidR="00B72A74" w:rsidRDefault="009F4DF5" w:rsidP="009F4DF5">
            <w:pPr>
              <w:pStyle w:val="CopticVerse"/>
            </w:pPr>
            <w:r w:rsidRPr="009F4DF5">
              <w:t>ⲛ̀ⲧⲉϥⲭⲁ ⲛⲉⲛⲛⲟⲃⲓ ⲛⲁⲛ ⲉⲃⲟⲗ</w:t>
            </w:r>
          </w:p>
        </w:tc>
      </w:tr>
    </w:tbl>
    <w:p w:rsidR="00B72A74" w:rsidRDefault="00B72A74" w:rsidP="00B72A74">
      <w:pPr>
        <w:pStyle w:val="Heading3"/>
      </w:pPr>
      <w:bookmarkStart w:id="573" w:name="_Toc308441970"/>
      <w:r>
        <w:t>The Doxology of the Virgin Mary for Morning Incense</w:t>
      </w:r>
      <w:bookmarkEnd w:id="573"/>
    </w:p>
    <w:p w:rsidR="00B73AC4" w:rsidRPr="00B73AC4" w:rsidRDefault="00B73AC4" w:rsidP="00B73AC4">
      <w:pPr>
        <w:pStyle w:val="Heading3non-TOC"/>
      </w:pPr>
      <w:r w:rsidRPr="00B73AC4">
        <w:rPr>
          <w:rFonts w:ascii="Times New Roman" w:hAnsi="Times New Roman" w:cs="Times New Roman"/>
        </w:rPr>
        <w:t>ϯ</w:t>
      </w:r>
      <w:r w:rsidRPr="00B73AC4">
        <w:t>ⲇⲟⲝⲟⲗⲟⲅⲓⲁ ⲛ</w:t>
      </w:r>
      <w:r w:rsidRPr="00B73AC4">
        <w:rPr>
          <w:rFonts w:ascii="Times New Roman" w:hAnsi="Times New Roman" w:cs="Times New Roman"/>
        </w:rPr>
        <w:t>̀</w:t>
      </w:r>
      <w:r w:rsidRPr="00B73AC4">
        <w:t xml:space="preserve">ⲧⲉ </w:t>
      </w:r>
      <w:r w:rsidRPr="00B73AC4">
        <w:rPr>
          <w:rFonts w:ascii="Times New Roman" w:hAnsi="Times New Roman" w:cs="Times New Roman"/>
        </w:rPr>
        <w:t>ϯ</w:t>
      </w:r>
      <w:r w:rsidRPr="00B73AC4">
        <w:t xml:space="preserve">ⲁⲅⲓⲁ Ⲙⲁⲣⲓⲁ </w:t>
      </w:r>
      <w:r w:rsidRPr="00B73AC4">
        <w:rPr>
          <w:rFonts w:ascii="Times New Roman" w:hAnsi="Times New Roman" w:cs="Times New Roman"/>
        </w:rPr>
        <w:t>ϧ</w:t>
      </w:r>
      <w:r w:rsidRPr="00B73AC4">
        <w:t xml:space="preserve">ⲉⲛ </w:t>
      </w:r>
      <w:r w:rsidRPr="00B73AC4">
        <w:rPr>
          <w:rFonts w:ascii="Times New Roman" w:hAnsi="Times New Roman" w:cs="Times New Roman"/>
        </w:rPr>
        <w:t>ϩ</w:t>
      </w:r>
      <w:r w:rsidRPr="00B73AC4">
        <w:t>ⲁⲛⲁⲧⲟⲟⲩⲓ</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72A74" w:rsidTr="00B311C5">
        <w:trPr>
          <w:cantSplit/>
          <w:jc w:val="center"/>
        </w:trPr>
        <w:tc>
          <w:tcPr>
            <w:tcW w:w="288" w:type="dxa"/>
          </w:tcPr>
          <w:p w:rsidR="00B72A74" w:rsidRDefault="00B72A74" w:rsidP="00B311C5">
            <w:pPr>
              <w:pStyle w:val="CopticCross"/>
            </w:pPr>
          </w:p>
        </w:tc>
        <w:tc>
          <w:tcPr>
            <w:tcW w:w="3960" w:type="dxa"/>
          </w:tcPr>
          <w:p w:rsidR="00B72A74" w:rsidRDefault="00B72A74" w:rsidP="00B311C5">
            <w:pPr>
              <w:pStyle w:val="EngHang"/>
            </w:pPr>
            <w:r>
              <w:t>Blessed are you, O Mary,</w:t>
            </w:r>
          </w:p>
          <w:p w:rsidR="00B72A74" w:rsidRDefault="00B72A74" w:rsidP="00B311C5">
            <w:pPr>
              <w:pStyle w:val="EngHang"/>
            </w:pPr>
            <w:r>
              <w:t>The prudent and the chaste,</w:t>
            </w:r>
          </w:p>
          <w:p w:rsidR="00B72A74" w:rsidRDefault="00B72A74" w:rsidP="00B311C5">
            <w:pPr>
              <w:pStyle w:val="EngHang"/>
            </w:pPr>
            <w:r>
              <w:t>The second tabernacle,</w:t>
            </w:r>
          </w:p>
          <w:p w:rsidR="00B72A74" w:rsidRDefault="00B72A74" w:rsidP="00B311C5">
            <w:pPr>
              <w:pStyle w:val="EngHangEnd"/>
            </w:pPr>
            <w:r>
              <w:t>The treasure of the spirit,</w:t>
            </w:r>
          </w:p>
        </w:tc>
        <w:tc>
          <w:tcPr>
            <w:tcW w:w="288" w:type="dxa"/>
          </w:tcPr>
          <w:p w:rsidR="00B72A74" w:rsidRDefault="00B72A74" w:rsidP="00B72A74"/>
        </w:tc>
        <w:tc>
          <w:tcPr>
            <w:tcW w:w="288" w:type="dxa"/>
          </w:tcPr>
          <w:p w:rsidR="00B72A74" w:rsidRDefault="00B72A74" w:rsidP="00B311C5">
            <w:pPr>
              <w:pStyle w:val="CopticCross"/>
            </w:pPr>
          </w:p>
        </w:tc>
        <w:tc>
          <w:tcPr>
            <w:tcW w:w="3960" w:type="dxa"/>
          </w:tcPr>
          <w:p w:rsidR="00B73AC4" w:rsidRDefault="00B73AC4" w:rsidP="00B73AC4">
            <w:pPr>
              <w:pStyle w:val="CopticVersemulti-line"/>
            </w:pPr>
            <w:r w:rsidRPr="00B73AC4">
              <w:t>Ⲱ</w:t>
            </w:r>
            <w:r w:rsidRPr="00B73AC4">
              <w:rPr>
                <w:rFonts w:ascii="Times New Roman" w:hAnsi="Times New Roman" w:cs="Times New Roman"/>
              </w:rPr>
              <w:t>̀</w:t>
            </w:r>
            <w:r w:rsidRPr="00B73AC4">
              <w:t>ⲟⲩⲛⲓⲁ</w:t>
            </w:r>
            <w:r w:rsidRPr="00B73AC4">
              <w:rPr>
                <w:rFonts w:ascii="Times New Roman" w:hAnsi="Times New Roman" w:cs="Times New Roman"/>
              </w:rPr>
              <w:t>ϯ</w:t>
            </w:r>
            <w:r w:rsidRPr="00B73AC4">
              <w:t xml:space="preserve"> ⲛ</w:t>
            </w:r>
            <w:r w:rsidRPr="00B73AC4">
              <w:rPr>
                <w:rFonts w:ascii="Times New Roman" w:hAnsi="Times New Roman" w:cs="Times New Roman"/>
              </w:rPr>
              <w:t>̀</w:t>
            </w:r>
            <w:r w:rsidRPr="00B73AC4">
              <w:t>ⲑⲟ Ⲙⲁⲣⲓⲁ</w:t>
            </w:r>
          </w:p>
          <w:p w:rsidR="00B73AC4" w:rsidRDefault="00B73AC4" w:rsidP="00B73AC4">
            <w:pPr>
              <w:pStyle w:val="CopticVersemulti-line"/>
            </w:pPr>
            <w:r w:rsidRPr="00B73AC4">
              <w:rPr>
                <w:rFonts w:ascii="Times New Roman" w:hAnsi="Times New Roman" w:cs="Times New Roman"/>
              </w:rPr>
              <w:t>ϯ</w:t>
            </w:r>
            <w:r w:rsidRPr="00B73AC4">
              <w:t>ⲥⲁⲃⲉ ⲟⲩⲟ</w:t>
            </w:r>
            <w:r w:rsidRPr="00B73AC4">
              <w:rPr>
                <w:rFonts w:ascii="Times New Roman" w:hAnsi="Times New Roman" w:cs="Times New Roman"/>
              </w:rPr>
              <w:t>ϩ</w:t>
            </w:r>
            <w:r w:rsidRPr="00B73AC4">
              <w:t xml:space="preserve"> ⲛ</w:t>
            </w:r>
            <w:r w:rsidRPr="00B73AC4">
              <w:rPr>
                <w:rFonts w:ascii="Times New Roman" w:hAnsi="Times New Roman" w:cs="Times New Roman"/>
              </w:rPr>
              <w:t>̀</w:t>
            </w:r>
            <w:r w:rsidRPr="00B73AC4">
              <w:t>ⲥⲉⲙⲛⲉ</w:t>
            </w:r>
          </w:p>
          <w:p w:rsidR="00B73AC4" w:rsidRDefault="00B73AC4" w:rsidP="00B73AC4">
            <w:pPr>
              <w:pStyle w:val="CopticVersemulti-line"/>
            </w:pPr>
            <w:r w:rsidRPr="00B73AC4">
              <w:rPr>
                <w:rFonts w:ascii="Times New Roman" w:hAnsi="Times New Roman" w:cs="Times New Roman"/>
              </w:rPr>
              <w:t>ϯ</w:t>
            </w:r>
            <w:r w:rsidRPr="00B73AC4">
              <w:t>ⲙⲁ</w:t>
            </w:r>
            <w:r w:rsidRPr="00B73AC4">
              <w:rPr>
                <w:rFonts w:ascii="Times New Roman" w:hAnsi="Times New Roman" w:cs="Times New Roman"/>
              </w:rPr>
              <w:t>ϩ</w:t>
            </w:r>
            <w:r w:rsidRPr="00B73AC4">
              <w:t>ⲥ</w:t>
            </w:r>
            <w:r w:rsidRPr="00B73AC4">
              <w:rPr>
                <w:rFonts w:ascii="Times New Roman" w:hAnsi="Times New Roman" w:cs="Times New Roman"/>
              </w:rPr>
              <w:t>̀</w:t>
            </w:r>
            <w:r w:rsidRPr="00B73AC4">
              <w:t>ⲛⲟⲩ</w:t>
            </w:r>
            <w:r w:rsidRPr="00B73AC4">
              <w:rPr>
                <w:rFonts w:ascii="Times New Roman" w:hAnsi="Times New Roman" w:cs="Times New Roman"/>
              </w:rPr>
              <w:t>ϯ</w:t>
            </w:r>
            <w:r w:rsidRPr="00B73AC4">
              <w:t xml:space="preserve"> ⲛ</w:t>
            </w:r>
            <w:r w:rsidRPr="00B73AC4">
              <w:rPr>
                <w:rFonts w:ascii="Times New Roman" w:hAnsi="Times New Roman" w:cs="Times New Roman"/>
              </w:rPr>
              <w:t>̀</w:t>
            </w:r>
            <w:r w:rsidRPr="00B73AC4">
              <w:t>ⲥ</w:t>
            </w:r>
            <w:r w:rsidRPr="00B73AC4">
              <w:rPr>
                <w:rFonts w:ascii="Times New Roman" w:hAnsi="Times New Roman" w:cs="Times New Roman"/>
              </w:rPr>
              <w:t>̀</w:t>
            </w:r>
            <w:r w:rsidRPr="00B73AC4">
              <w:t>ⲕⲏⲛⲏ</w:t>
            </w:r>
          </w:p>
          <w:p w:rsidR="00B72A74" w:rsidRDefault="00B73AC4" w:rsidP="00B73AC4">
            <w:pPr>
              <w:pStyle w:val="CopticVerse"/>
            </w:pPr>
            <w:r w:rsidRPr="00B73AC4">
              <w:t>ⲡⲓⲁ</w:t>
            </w:r>
            <w:r w:rsidRPr="00B73AC4">
              <w:rPr>
                <w:rFonts w:ascii="Times New Roman" w:hAnsi="Times New Roman" w:cs="Times New Roman"/>
              </w:rPr>
              <w:t>ϩ</w:t>
            </w:r>
            <w:r w:rsidRPr="00B73AC4">
              <w:t>ⲟ ⲙ</w:t>
            </w:r>
            <w:r w:rsidRPr="00B73AC4">
              <w:rPr>
                <w:rFonts w:ascii="Times New Roman" w:hAnsi="Times New Roman" w:cs="Times New Roman"/>
              </w:rPr>
              <w:t>̀</w:t>
            </w:r>
            <w:r w:rsidRPr="00B73AC4">
              <w:t>ⲡ</w:t>
            </w:r>
            <w:r w:rsidRPr="00B73AC4">
              <w:rPr>
                <w:rFonts w:ascii="Times New Roman" w:hAnsi="Times New Roman" w:cs="Times New Roman"/>
              </w:rPr>
              <w:t>̅</w:t>
            </w:r>
            <w:r w:rsidRPr="00B73AC4">
              <w:t>ⲛ</w:t>
            </w:r>
            <w:r w:rsidRPr="00B73AC4">
              <w:rPr>
                <w:rFonts w:ascii="Times New Roman" w:hAnsi="Times New Roman" w:cs="Times New Roman"/>
              </w:rPr>
              <w:t>̅</w:t>
            </w:r>
            <w:r w:rsidRPr="00B73AC4">
              <w:t>ⲁⲧⲓⲕⲟⲛ</w:t>
            </w:r>
          </w:p>
        </w:tc>
      </w:tr>
      <w:tr w:rsidR="00B72A74" w:rsidTr="00B311C5">
        <w:trPr>
          <w:cantSplit/>
          <w:jc w:val="center"/>
        </w:trPr>
        <w:tc>
          <w:tcPr>
            <w:tcW w:w="288" w:type="dxa"/>
          </w:tcPr>
          <w:p w:rsidR="00B72A74" w:rsidRDefault="00B311C5" w:rsidP="00B311C5">
            <w:pPr>
              <w:pStyle w:val="CopticCross"/>
            </w:pPr>
            <w:r w:rsidRPr="00FB5ACB">
              <w:t>¿</w:t>
            </w:r>
          </w:p>
        </w:tc>
        <w:tc>
          <w:tcPr>
            <w:tcW w:w="3960" w:type="dxa"/>
          </w:tcPr>
          <w:p w:rsidR="00B72A74" w:rsidRDefault="00B72A74" w:rsidP="00B311C5">
            <w:pPr>
              <w:pStyle w:val="EngHang"/>
            </w:pPr>
            <w:r>
              <w:t>The pure turtle dove,</w:t>
            </w:r>
          </w:p>
          <w:p w:rsidR="00B72A74" w:rsidRDefault="00B72A74" w:rsidP="00B311C5">
            <w:pPr>
              <w:pStyle w:val="EngHang"/>
            </w:pPr>
            <w:r>
              <w:t>That declared in our land,</w:t>
            </w:r>
          </w:p>
          <w:p w:rsidR="00B72A74" w:rsidRDefault="00B72A74" w:rsidP="00B311C5">
            <w:pPr>
              <w:pStyle w:val="EngHang"/>
            </w:pPr>
            <w:r>
              <w:t>And brought unto us,</w:t>
            </w:r>
          </w:p>
          <w:p w:rsidR="00B72A74" w:rsidRDefault="00B72A74" w:rsidP="00B311C5">
            <w:pPr>
              <w:pStyle w:val="EngHangEnd"/>
            </w:pPr>
            <w:r>
              <w:t>The Fruit of the Spirit—</w:t>
            </w:r>
          </w:p>
        </w:tc>
        <w:tc>
          <w:tcPr>
            <w:tcW w:w="288" w:type="dxa"/>
          </w:tcPr>
          <w:p w:rsidR="00B72A74" w:rsidRDefault="00B72A74" w:rsidP="00B72A74"/>
        </w:tc>
        <w:tc>
          <w:tcPr>
            <w:tcW w:w="288" w:type="dxa"/>
          </w:tcPr>
          <w:p w:rsidR="00B72A74" w:rsidRDefault="00B311C5" w:rsidP="00B311C5">
            <w:pPr>
              <w:pStyle w:val="CopticCross"/>
            </w:pPr>
            <w:r w:rsidRPr="00FB5ACB">
              <w:t>¿</w:t>
            </w:r>
          </w:p>
        </w:tc>
        <w:tc>
          <w:tcPr>
            <w:tcW w:w="3960" w:type="dxa"/>
          </w:tcPr>
          <w:p w:rsidR="00B73AC4" w:rsidRDefault="00B73AC4" w:rsidP="00B73AC4">
            <w:pPr>
              <w:pStyle w:val="CopticVersemulti-line"/>
            </w:pPr>
            <w:r w:rsidRPr="00B73AC4">
              <w:t xml:space="preserve">Ϯϭⲣⲟⲙⲡ̀ϣⲁⲗ ⲛ̀ⲕⲁⲑⲁⲣⲟⲥ </w:t>
            </w:r>
          </w:p>
          <w:p w:rsidR="00B73AC4" w:rsidRDefault="00B73AC4" w:rsidP="00B73AC4">
            <w:pPr>
              <w:pStyle w:val="CopticVersemulti-line"/>
            </w:pPr>
            <w:r w:rsidRPr="00B73AC4">
              <w:t>ⲑⲏⲉⲧⲁⲥⲙⲟⲩϯ ϧⲉⲛ ⲡⲉⲛⲕⲁϩⲓ</w:t>
            </w:r>
          </w:p>
          <w:p w:rsidR="00B73AC4" w:rsidRDefault="00B73AC4" w:rsidP="00B73AC4">
            <w:pPr>
              <w:pStyle w:val="CopticVersemulti-line"/>
            </w:pPr>
            <w:r w:rsidRPr="00B73AC4">
              <w:t>ⲟⲩⲟϩ ⲁⲥⲫⲓⲣⲓ ⲛⲁⲛ ⲉⲃⲟⲗ</w:t>
            </w:r>
          </w:p>
          <w:p w:rsidR="00B72A74" w:rsidRDefault="00B73AC4" w:rsidP="00B73AC4">
            <w:pPr>
              <w:pStyle w:val="CopticVerse"/>
            </w:pPr>
            <w:r w:rsidRPr="00B73AC4">
              <w:t>ⲛ̀ⲟⲩⲕⲁⲣⲡⲟⲥ ⲛ̀ⲧⲉ Ⲡⲓⲡ̅ⲛ̅ⲁ</w:t>
            </w:r>
          </w:p>
        </w:tc>
      </w:tr>
      <w:tr w:rsidR="00B72A74" w:rsidTr="00B311C5">
        <w:trPr>
          <w:cantSplit/>
          <w:jc w:val="center"/>
        </w:trPr>
        <w:tc>
          <w:tcPr>
            <w:tcW w:w="288" w:type="dxa"/>
          </w:tcPr>
          <w:p w:rsidR="00B72A74" w:rsidRDefault="00B72A74" w:rsidP="00B311C5">
            <w:pPr>
              <w:pStyle w:val="CopticCross"/>
            </w:pPr>
          </w:p>
        </w:tc>
        <w:tc>
          <w:tcPr>
            <w:tcW w:w="3960" w:type="dxa"/>
          </w:tcPr>
          <w:p w:rsidR="00B72A74" w:rsidRDefault="00B72A74" w:rsidP="00B311C5">
            <w:pPr>
              <w:pStyle w:val="EngHang"/>
            </w:pPr>
            <w:r>
              <w:t>The Spirit of Comfort</w:t>
            </w:r>
          </w:p>
          <w:p w:rsidR="00B72A74" w:rsidRDefault="00B72A74" w:rsidP="00B311C5">
            <w:pPr>
              <w:pStyle w:val="EngHang"/>
            </w:pPr>
            <w:r>
              <w:t>Which came upon your Son,</w:t>
            </w:r>
          </w:p>
          <w:p w:rsidR="00B72A74" w:rsidRDefault="00B72A74" w:rsidP="00B311C5">
            <w:pPr>
              <w:pStyle w:val="EngHang"/>
            </w:pPr>
            <w:r>
              <w:t>In the waters of the Jordan,</w:t>
            </w:r>
          </w:p>
          <w:p w:rsidR="00B72A74" w:rsidRDefault="00B72A74" w:rsidP="00B311C5">
            <w:pPr>
              <w:pStyle w:val="EngHangEnd"/>
            </w:pPr>
            <w:r>
              <w:t>As in the type of Noah.</w:t>
            </w:r>
          </w:p>
        </w:tc>
        <w:tc>
          <w:tcPr>
            <w:tcW w:w="288" w:type="dxa"/>
          </w:tcPr>
          <w:p w:rsidR="00B72A74" w:rsidRDefault="00B72A74" w:rsidP="00B72A74"/>
        </w:tc>
        <w:tc>
          <w:tcPr>
            <w:tcW w:w="288" w:type="dxa"/>
          </w:tcPr>
          <w:p w:rsidR="00B72A74" w:rsidRDefault="00B72A74" w:rsidP="00B311C5">
            <w:pPr>
              <w:pStyle w:val="CopticCross"/>
            </w:pPr>
          </w:p>
        </w:tc>
        <w:tc>
          <w:tcPr>
            <w:tcW w:w="3960" w:type="dxa"/>
          </w:tcPr>
          <w:p w:rsidR="00B73AC4" w:rsidRDefault="00B73AC4" w:rsidP="00B73AC4">
            <w:pPr>
              <w:pStyle w:val="CopticVersemulti-line"/>
            </w:pPr>
            <w:r w:rsidRPr="00B73AC4">
              <w:t>Ⲡⲓⲡ̅ⲛ̅ⲁ ⲙ̀ⲡⲁⲣⲁⲕⲗⲏⲧⲟⲛ</w:t>
            </w:r>
          </w:p>
          <w:p w:rsidR="00B73AC4" w:rsidRDefault="00B73AC4" w:rsidP="00B73AC4">
            <w:pPr>
              <w:pStyle w:val="CopticVersemulti-line"/>
            </w:pPr>
            <w:r w:rsidRPr="00B73AC4">
              <w:t>ⲫⲏⲉⲧⲁϥⲓ̀ ⲉϫⲉⲛ ⲡⲉϣⲏⲣⲓ</w:t>
            </w:r>
          </w:p>
          <w:p w:rsidR="00B73AC4" w:rsidRDefault="00B73AC4" w:rsidP="00B73AC4">
            <w:pPr>
              <w:pStyle w:val="CopticVersemulti-line"/>
            </w:pPr>
            <w:r w:rsidRPr="00B73AC4">
              <w:t>ϩⲓϫⲉⲛ ⲛⲓⲙⲱⲟⲩ ⲛ̀ⲧⲉ Ⲡⲓⲓⲟⲣⲇⲁⲛⲏⲥ</w:t>
            </w:r>
          </w:p>
          <w:p w:rsidR="00B72A74" w:rsidRDefault="00B73AC4" w:rsidP="00B73AC4">
            <w:pPr>
              <w:pStyle w:val="CopticVerse"/>
            </w:pPr>
            <w:r w:rsidRPr="00B73AC4">
              <w:t>ⲕⲁⲧⲁ ⲡ̀ⲧⲩⲡⲟⲥ ⲛ̀Ⲛⲱⲉ</w:t>
            </w:r>
          </w:p>
        </w:tc>
      </w:tr>
      <w:tr w:rsidR="00B72A74" w:rsidTr="00B311C5">
        <w:trPr>
          <w:cantSplit/>
          <w:jc w:val="center"/>
        </w:trPr>
        <w:tc>
          <w:tcPr>
            <w:tcW w:w="288" w:type="dxa"/>
          </w:tcPr>
          <w:p w:rsidR="00B72A74" w:rsidRDefault="00B311C5" w:rsidP="00B311C5">
            <w:pPr>
              <w:pStyle w:val="CopticCross"/>
            </w:pPr>
            <w:r w:rsidRPr="00FB5ACB">
              <w:t>¿</w:t>
            </w:r>
          </w:p>
        </w:tc>
        <w:tc>
          <w:tcPr>
            <w:tcW w:w="3960" w:type="dxa"/>
          </w:tcPr>
          <w:p w:rsidR="00B72A74" w:rsidRDefault="00B72A74" w:rsidP="00B311C5">
            <w:pPr>
              <w:pStyle w:val="EngHang"/>
            </w:pPr>
            <w:r>
              <w:t>For Noah’s dove</w:t>
            </w:r>
          </w:p>
          <w:p w:rsidR="00B72A74" w:rsidRDefault="00B72A74" w:rsidP="00B311C5">
            <w:pPr>
              <w:pStyle w:val="EngHang"/>
            </w:pPr>
            <w:r>
              <w:t>Has declared unto us</w:t>
            </w:r>
          </w:p>
          <w:p w:rsidR="00B72A74" w:rsidRDefault="00B72A74" w:rsidP="00B311C5">
            <w:pPr>
              <w:pStyle w:val="EngHang"/>
            </w:pPr>
            <w:r>
              <w:t>The peace of God</w:t>
            </w:r>
          </w:p>
          <w:p w:rsidR="00B72A74" w:rsidRDefault="00B72A74" w:rsidP="00B311C5">
            <w:pPr>
              <w:pStyle w:val="EngHangEnd"/>
            </w:pPr>
            <w:r>
              <w:t>Towards mankind.</w:t>
            </w:r>
          </w:p>
        </w:tc>
        <w:tc>
          <w:tcPr>
            <w:tcW w:w="288" w:type="dxa"/>
          </w:tcPr>
          <w:p w:rsidR="00B72A74" w:rsidRDefault="00B72A74" w:rsidP="00B72A74"/>
        </w:tc>
        <w:tc>
          <w:tcPr>
            <w:tcW w:w="288" w:type="dxa"/>
          </w:tcPr>
          <w:p w:rsidR="00B72A74" w:rsidRDefault="00B311C5" w:rsidP="00B311C5">
            <w:pPr>
              <w:pStyle w:val="CopticCross"/>
            </w:pPr>
            <w:r w:rsidRPr="00FB5ACB">
              <w:t>¿</w:t>
            </w:r>
          </w:p>
        </w:tc>
        <w:tc>
          <w:tcPr>
            <w:tcW w:w="3960" w:type="dxa"/>
          </w:tcPr>
          <w:p w:rsidR="00B73AC4" w:rsidRDefault="00B73AC4" w:rsidP="00B73AC4">
            <w:pPr>
              <w:pStyle w:val="CopticVersemulti-line"/>
            </w:pPr>
            <w:r w:rsidRPr="00B73AC4">
              <w:t>Ϯϭⲣⲟⲙⲡⲓ ⲅⲁⲣ ⲉⲧⲉ ⲙ̀ⲙⲁⲩ</w:t>
            </w:r>
          </w:p>
          <w:p w:rsidR="00B73AC4" w:rsidRDefault="00B73AC4" w:rsidP="00B73AC4">
            <w:pPr>
              <w:pStyle w:val="CopticVersemulti-line"/>
            </w:pPr>
            <w:r w:rsidRPr="00B73AC4">
              <w:t>ⲛ̀ⲑⲟⲥ ⲁⲥϩⲓϣⲉⲛⲛⲟⲩϥⲓ ⲛⲁⲛ</w:t>
            </w:r>
          </w:p>
          <w:p w:rsidR="00B73AC4" w:rsidRDefault="00B73AC4" w:rsidP="00B73AC4">
            <w:pPr>
              <w:pStyle w:val="CopticVersemulti-line"/>
            </w:pPr>
            <w:r w:rsidRPr="00B73AC4">
              <w:t>ⲛ̀ϯϩⲓⲣⲏⲛⲏ ⲛ̀ⲧⲉ Ⲫⲛⲟⲩϯ</w:t>
            </w:r>
          </w:p>
          <w:p w:rsidR="00B72A74" w:rsidRDefault="00B73AC4" w:rsidP="00B73AC4">
            <w:pPr>
              <w:pStyle w:val="CopticVerse"/>
            </w:pPr>
            <w:r w:rsidRPr="00B73AC4">
              <w:t>ⲑⲏⲉⲧⲁⲥϣⲱⲡⲓ ϣⲁ ⲛⲓⲣⲱⲙⲓ</w:t>
            </w:r>
          </w:p>
        </w:tc>
      </w:tr>
      <w:tr w:rsidR="00B72A74" w:rsidTr="00B311C5">
        <w:trPr>
          <w:cantSplit/>
          <w:jc w:val="center"/>
        </w:trPr>
        <w:tc>
          <w:tcPr>
            <w:tcW w:w="288" w:type="dxa"/>
          </w:tcPr>
          <w:p w:rsidR="00B72A74" w:rsidRDefault="00B72A74" w:rsidP="00B311C5">
            <w:pPr>
              <w:pStyle w:val="CopticCross"/>
            </w:pPr>
          </w:p>
        </w:tc>
        <w:tc>
          <w:tcPr>
            <w:tcW w:w="3960" w:type="dxa"/>
          </w:tcPr>
          <w:p w:rsidR="00B72A74" w:rsidRDefault="00B72A74" w:rsidP="00B311C5">
            <w:pPr>
              <w:pStyle w:val="EngHang"/>
            </w:pPr>
            <w:r>
              <w:t>Likewise, you—our hope,</w:t>
            </w:r>
          </w:p>
          <w:p w:rsidR="00B72A74" w:rsidRDefault="00B72A74" w:rsidP="00B311C5">
            <w:pPr>
              <w:pStyle w:val="EngHang"/>
            </w:pPr>
            <w:r>
              <w:t>The rational turtle dove—</w:t>
            </w:r>
          </w:p>
          <w:p w:rsidR="00B72A74" w:rsidRDefault="00B72A74" w:rsidP="00B311C5">
            <w:pPr>
              <w:pStyle w:val="EngHang"/>
            </w:pPr>
            <w:r>
              <w:t>Have brought Mercy unto us,</w:t>
            </w:r>
          </w:p>
          <w:p w:rsidR="00B72A74" w:rsidRDefault="00B72A74" w:rsidP="00B311C5">
            <w:pPr>
              <w:pStyle w:val="EngHangEnd"/>
            </w:pPr>
            <w:r>
              <w:t>And carried Him in your womb.</w:t>
            </w:r>
          </w:p>
        </w:tc>
        <w:tc>
          <w:tcPr>
            <w:tcW w:w="288" w:type="dxa"/>
          </w:tcPr>
          <w:p w:rsidR="00B72A74" w:rsidRDefault="00B72A74" w:rsidP="00B72A74"/>
        </w:tc>
        <w:tc>
          <w:tcPr>
            <w:tcW w:w="288" w:type="dxa"/>
          </w:tcPr>
          <w:p w:rsidR="00B72A74" w:rsidRDefault="00B72A74" w:rsidP="00B311C5">
            <w:pPr>
              <w:pStyle w:val="CopticCross"/>
            </w:pPr>
          </w:p>
        </w:tc>
        <w:tc>
          <w:tcPr>
            <w:tcW w:w="3960" w:type="dxa"/>
          </w:tcPr>
          <w:p w:rsidR="00B73AC4" w:rsidRDefault="00B73AC4" w:rsidP="00B73AC4">
            <w:pPr>
              <w:pStyle w:val="CopticVersemulti-line"/>
            </w:pPr>
            <w:r w:rsidRPr="00B73AC4">
              <w:t>Ⲛ̀ⲑⲟ ϩⲱⲓ ⲱ̀ ⲧⲉⲛϩⲉⲗⲡⲓⲥ</w:t>
            </w:r>
          </w:p>
          <w:p w:rsidR="00B73AC4" w:rsidRDefault="00B73AC4" w:rsidP="00B73AC4">
            <w:pPr>
              <w:pStyle w:val="CopticVersemulti-line"/>
            </w:pPr>
            <w:r w:rsidRPr="00B73AC4">
              <w:t>ϯϭⲣⲟⲙⲡ̀ϣⲁⲗ ⲛ̀ⲛⲟⲏⲧⲉ</w:t>
            </w:r>
          </w:p>
          <w:p w:rsidR="00B73AC4" w:rsidRDefault="00B73AC4" w:rsidP="00B73AC4">
            <w:pPr>
              <w:pStyle w:val="CopticVersemulti-line"/>
            </w:pPr>
            <w:r w:rsidRPr="00B73AC4">
              <w:t>ⲁⲣⲉⲓ̀ⲛⲓ ⲙ̀ⲡⲓⲛⲁⲓ ⲛⲁⲛ</w:t>
            </w:r>
          </w:p>
          <w:p w:rsidR="00B72A74" w:rsidRDefault="00B73AC4" w:rsidP="00B73AC4">
            <w:pPr>
              <w:pStyle w:val="CopticVerse"/>
            </w:pPr>
            <w:r w:rsidRPr="00B73AC4">
              <w:t>ⲁⲣⲉϥⲁⲓ ϧⲁⲣⲟϥ ϧⲉⲛ ⲧⲉⲛⲉϫⲓ</w:t>
            </w:r>
          </w:p>
        </w:tc>
      </w:tr>
      <w:tr w:rsidR="00B72A74" w:rsidTr="00B311C5">
        <w:trPr>
          <w:cantSplit/>
          <w:jc w:val="center"/>
        </w:trPr>
        <w:tc>
          <w:tcPr>
            <w:tcW w:w="288" w:type="dxa"/>
          </w:tcPr>
          <w:p w:rsidR="00B72A74" w:rsidRDefault="00B311C5" w:rsidP="00B311C5">
            <w:pPr>
              <w:pStyle w:val="CopticCross"/>
            </w:pPr>
            <w:r w:rsidRPr="00FB5ACB">
              <w:lastRenderedPageBreak/>
              <w:t>¿</w:t>
            </w:r>
          </w:p>
        </w:tc>
        <w:tc>
          <w:tcPr>
            <w:tcW w:w="3960" w:type="dxa"/>
          </w:tcPr>
          <w:p w:rsidR="00B72A74" w:rsidRDefault="00B72A74" w:rsidP="00B311C5">
            <w:pPr>
              <w:pStyle w:val="EngHang"/>
            </w:pPr>
            <w:r>
              <w:t>To wit, Jesus our Lord,</w:t>
            </w:r>
          </w:p>
          <w:p w:rsidR="00B72A74" w:rsidRDefault="00B72A74" w:rsidP="00B311C5">
            <w:pPr>
              <w:pStyle w:val="EngHang"/>
            </w:pPr>
            <w:r>
              <w:t>The Only-Begotten of the Father,</w:t>
            </w:r>
          </w:p>
          <w:p w:rsidR="00B72A74" w:rsidRDefault="00B72A74" w:rsidP="00B311C5">
            <w:pPr>
              <w:pStyle w:val="EngHang"/>
            </w:pPr>
            <w:r>
              <w:t>Was born of you unto us,</w:t>
            </w:r>
          </w:p>
          <w:p w:rsidR="00B72A74" w:rsidRDefault="00B72A74" w:rsidP="00B311C5">
            <w:pPr>
              <w:pStyle w:val="EngHangEnd"/>
            </w:pPr>
            <w:r>
              <w:t>And set free our race.</w:t>
            </w:r>
          </w:p>
        </w:tc>
        <w:tc>
          <w:tcPr>
            <w:tcW w:w="288" w:type="dxa"/>
          </w:tcPr>
          <w:p w:rsidR="00B72A74" w:rsidRDefault="00B72A74" w:rsidP="00B72A74"/>
        </w:tc>
        <w:tc>
          <w:tcPr>
            <w:tcW w:w="288" w:type="dxa"/>
          </w:tcPr>
          <w:p w:rsidR="00B72A74" w:rsidRDefault="00B311C5" w:rsidP="00B311C5">
            <w:pPr>
              <w:pStyle w:val="CopticCross"/>
            </w:pPr>
            <w:r w:rsidRPr="00FB5ACB">
              <w:t>¿</w:t>
            </w:r>
          </w:p>
        </w:tc>
        <w:tc>
          <w:tcPr>
            <w:tcW w:w="3960" w:type="dxa"/>
          </w:tcPr>
          <w:p w:rsidR="00B73AC4" w:rsidRDefault="00B73AC4" w:rsidP="00B73AC4">
            <w:pPr>
              <w:pStyle w:val="CopticVersemulti-line"/>
            </w:pPr>
            <w:r w:rsidRPr="00B73AC4">
              <w:t>Ⲉ̀ⲧⲉ ⲫⲁⲓ ⲡⲉ Ⲓⲏ̅ⲥ</w:t>
            </w:r>
          </w:p>
          <w:p w:rsidR="00B73AC4" w:rsidRDefault="00B73AC4" w:rsidP="00B73AC4">
            <w:pPr>
              <w:pStyle w:val="CopticVersemulti-line"/>
            </w:pPr>
            <w:r w:rsidRPr="00B73AC4">
              <w:t>ⲡⲓⲙⲓⲥⲓ ⲉⲃⲟⲗϧⲉⲛ Ⲫ̀ⲓⲱⲧ</w:t>
            </w:r>
          </w:p>
          <w:p w:rsidR="00B73AC4" w:rsidRDefault="00B73AC4" w:rsidP="00B73AC4">
            <w:pPr>
              <w:pStyle w:val="CopticVersemulti-line"/>
            </w:pPr>
            <w:r w:rsidRPr="00B73AC4">
              <w:t>ⲁⲩⲙⲁⲥϥ ⲛⲁⲛ ⲉⲃⲟⲗ ⲛ̀ϧⲏϯ</w:t>
            </w:r>
          </w:p>
          <w:p w:rsidR="00B72A74" w:rsidRDefault="00B73AC4" w:rsidP="00B73AC4">
            <w:pPr>
              <w:pStyle w:val="CopticVerse"/>
            </w:pPr>
            <w:r w:rsidRPr="00B73AC4">
              <w:t>ⲁϥⲉⲣ ⲡⲉⲛϫⲉⲛⲟⲥ ⲛ̀ⲣⲉⲙϩⲉ</w:t>
            </w:r>
          </w:p>
        </w:tc>
      </w:tr>
      <w:tr w:rsidR="00C4750A" w:rsidTr="00B311C5">
        <w:trPr>
          <w:cantSplit/>
          <w:jc w:val="center"/>
        </w:trPr>
        <w:tc>
          <w:tcPr>
            <w:tcW w:w="288" w:type="dxa"/>
          </w:tcPr>
          <w:p w:rsidR="00C4750A" w:rsidRDefault="00C4750A" w:rsidP="00B311C5">
            <w:pPr>
              <w:pStyle w:val="CopticCross"/>
            </w:pPr>
          </w:p>
        </w:tc>
        <w:tc>
          <w:tcPr>
            <w:tcW w:w="3960" w:type="dxa"/>
          </w:tcPr>
          <w:p w:rsidR="00C4750A" w:rsidRDefault="00C4750A" w:rsidP="00B311C5">
            <w:pPr>
              <w:pStyle w:val="EngHang"/>
            </w:pPr>
            <w:r>
              <w:t>Let us all declare</w:t>
            </w:r>
          </w:p>
          <w:p w:rsidR="00C4750A" w:rsidRDefault="00C4750A" w:rsidP="00B311C5">
            <w:pPr>
              <w:pStyle w:val="EngHang"/>
            </w:pPr>
            <w:r>
              <w:t>With all our hearts,</w:t>
            </w:r>
          </w:p>
          <w:p w:rsidR="00C4750A" w:rsidRDefault="00C4750A" w:rsidP="00B311C5">
            <w:pPr>
              <w:pStyle w:val="EngHang"/>
            </w:pPr>
            <w:r>
              <w:t>And with our tongues too,</w:t>
            </w:r>
          </w:p>
          <w:p w:rsidR="00C4750A" w:rsidRDefault="00C4750A" w:rsidP="00B311C5">
            <w:pPr>
              <w:pStyle w:val="EngHangEnd"/>
            </w:pPr>
            <w:r>
              <w:t>Proclaiming and saying,</w:t>
            </w:r>
          </w:p>
        </w:tc>
        <w:tc>
          <w:tcPr>
            <w:tcW w:w="288" w:type="dxa"/>
          </w:tcPr>
          <w:p w:rsidR="00C4750A" w:rsidRDefault="00C4750A" w:rsidP="00B72A74"/>
        </w:tc>
        <w:tc>
          <w:tcPr>
            <w:tcW w:w="288" w:type="dxa"/>
          </w:tcPr>
          <w:p w:rsidR="00C4750A" w:rsidRDefault="00C4750A" w:rsidP="00B311C5">
            <w:pPr>
              <w:pStyle w:val="CopticCross"/>
            </w:pPr>
          </w:p>
        </w:tc>
        <w:tc>
          <w:tcPr>
            <w:tcW w:w="3960" w:type="dxa"/>
          </w:tcPr>
          <w:p w:rsidR="00B73AC4" w:rsidRDefault="00B73AC4" w:rsidP="00B73AC4">
            <w:pPr>
              <w:pStyle w:val="CopticVersemulti-line"/>
            </w:pPr>
            <w:r w:rsidRPr="00B73AC4">
              <w:t>Ⲫⲁⲓ ⲅⲁⲣ ⲙⲁⲣⲉⲛⲧⲁⲟⲩⲟϥ</w:t>
            </w:r>
          </w:p>
          <w:p w:rsidR="00B73AC4" w:rsidRDefault="00B73AC4" w:rsidP="00B73AC4">
            <w:pPr>
              <w:pStyle w:val="CopticVersemulti-line"/>
            </w:pPr>
            <w:r w:rsidRPr="00B73AC4">
              <w:t>ⲉⲃⲟⲗϧⲉⲛ ⲡⲉⲛϩⲏⲧ ⲛ̀ϣⲟⲣⲡ</w:t>
            </w:r>
          </w:p>
          <w:p w:rsidR="00B73AC4" w:rsidRDefault="00B73AC4" w:rsidP="00B73AC4">
            <w:pPr>
              <w:pStyle w:val="CopticVersemulti-line"/>
            </w:pPr>
            <w:r w:rsidRPr="00B73AC4">
              <w:t>ⲙⲉⲛⲉⲛⲥⲱⲥ ⲟⲛ ϧⲉⲛ ⲡⲉⲛⲕⲉⲗⲁⲥ</w:t>
            </w:r>
          </w:p>
          <w:p w:rsidR="00C4750A" w:rsidRDefault="00B73AC4" w:rsidP="00B73AC4">
            <w:pPr>
              <w:pStyle w:val="CopticVerse"/>
            </w:pPr>
            <w:r w:rsidRPr="00B73AC4">
              <w:t>ⲉⲙⲱϣ ⲉⲃⲟⲗ ⲉⲛϫⲱ ⲙ̀ⲙⲟⲥ</w:t>
            </w:r>
          </w:p>
        </w:tc>
      </w:tr>
      <w:tr w:rsidR="00C4750A" w:rsidTr="00B311C5">
        <w:trPr>
          <w:cantSplit/>
          <w:jc w:val="center"/>
        </w:trPr>
        <w:tc>
          <w:tcPr>
            <w:tcW w:w="288" w:type="dxa"/>
          </w:tcPr>
          <w:p w:rsidR="00C4750A" w:rsidRDefault="00B311C5" w:rsidP="00B311C5">
            <w:pPr>
              <w:pStyle w:val="CopticCross"/>
            </w:pPr>
            <w:r w:rsidRPr="00FB5ACB">
              <w:t>¿</w:t>
            </w:r>
          </w:p>
        </w:tc>
        <w:tc>
          <w:tcPr>
            <w:tcW w:w="3960" w:type="dxa"/>
          </w:tcPr>
          <w:p w:rsidR="00C4750A" w:rsidRDefault="00C4750A" w:rsidP="00B311C5">
            <w:pPr>
              <w:pStyle w:val="EngHang"/>
            </w:pPr>
            <w:r>
              <w:t>“O our Lord Jesus Christ,</w:t>
            </w:r>
          </w:p>
          <w:p w:rsidR="00C4750A" w:rsidRDefault="00C4750A" w:rsidP="00B311C5">
            <w:pPr>
              <w:pStyle w:val="EngHang"/>
            </w:pPr>
            <w:r>
              <w:t>Make in us a sanctuary</w:t>
            </w:r>
          </w:p>
          <w:p w:rsidR="00C4750A" w:rsidRDefault="00C4750A" w:rsidP="00B311C5">
            <w:pPr>
              <w:pStyle w:val="EngHang"/>
            </w:pPr>
            <w:r>
              <w:t>For Thine Holy Spirit,</w:t>
            </w:r>
          </w:p>
          <w:p w:rsidR="00C4750A" w:rsidRDefault="00C4750A" w:rsidP="00B311C5">
            <w:pPr>
              <w:pStyle w:val="EngHangEnd"/>
            </w:pPr>
            <w:r>
              <w:t>Ever glorifying Thee.”</w:t>
            </w:r>
          </w:p>
        </w:tc>
        <w:tc>
          <w:tcPr>
            <w:tcW w:w="288" w:type="dxa"/>
          </w:tcPr>
          <w:p w:rsidR="00C4750A" w:rsidRDefault="00C4750A" w:rsidP="00B72A74"/>
        </w:tc>
        <w:tc>
          <w:tcPr>
            <w:tcW w:w="288" w:type="dxa"/>
          </w:tcPr>
          <w:p w:rsidR="00C4750A" w:rsidRDefault="00B311C5" w:rsidP="00B311C5">
            <w:pPr>
              <w:pStyle w:val="CopticCross"/>
            </w:pPr>
            <w:r w:rsidRPr="00FB5ACB">
              <w:t>¿</w:t>
            </w:r>
          </w:p>
        </w:tc>
        <w:tc>
          <w:tcPr>
            <w:tcW w:w="3960" w:type="dxa"/>
          </w:tcPr>
          <w:p w:rsidR="00B73AC4" w:rsidRDefault="00B73AC4" w:rsidP="00B73AC4">
            <w:pPr>
              <w:pStyle w:val="CopticVersemulti-line"/>
            </w:pPr>
            <w:r w:rsidRPr="00B73AC4">
              <w:t>Ϫⲉ Ⲡⲉⲛⲟ̅ⲥ̅ Ⲓⲏ̅ⲥ Ⲡⲭ̅ⲥ̅</w:t>
            </w:r>
          </w:p>
          <w:p w:rsidR="00B73AC4" w:rsidRDefault="00B73AC4" w:rsidP="00B73AC4">
            <w:pPr>
              <w:pStyle w:val="CopticVersemulti-line"/>
            </w:pPr>
            <w:r w:rsidRPr="00B73AC4">
              <w:t>ⲙⲁⲑⲁⲙⲓⲟ ⲛⲁⲕ ⲛ̀ϧ̀ⲣⲏⲓ ⲛ̀ϧⲏⲧⲉⲛ</w:t>
            </w:r>
          </w:p>
          <w:p w:rsidR="00B73AC4" w:rsidRDefault="00B73AC4" w:rsidP="00B73AC4">
            <w:pPr>
              <w:pStyle w:val="CopticVersemulti-line"/>
            </w:pPr>
            <w:r w:rsidRPr="00B73AC4">
              <w:t>ⲛ̀ⲟⲩⲉⲣⲫⲉⲓ ⲛ̀ⲧⲉ Ⲡⲉⲕⲡ̅ⲛ̅ⲁ ⲉ̅ⲑ̅ⲩ</w:t>
            </w:r>
            <w:r>
              <w:t xml:space="preserve"> </w:t>
            </w:r>
          </w:p>
          <w:p w:rsidR="00C4750A" w:rsidRDefault="00B73AC4" w:rsidP="00B73AC4">
            <w:pPr>
              <w:pStyle w:val="CopticVerse"/>
            </w:pPr>
            <w:r w:rsidRPr="00B73AC4">
              <w:t>ⲉⲩϯⲇⲟⲝⲟⲗⲟⲅⲓⲁ ⲛⲁⲕ</w:t>
            </w:r>
          </w:p>
        </w:tc>
      </w:tr>
      <w:tr w:rsidR="00C4750A" w:rsidTr="00B311C5">
        <w:trPr>
          <w:cantSplit/>
          <w:jc w:val="center"/>
        </w:trPr>
        <w:tc>
          <w:tcPr>
            <w:tcW w:w="288" w:type="dxa"/>
          </w:tcPr>
          <w:p w:rsidR="00C4750A" w:rsidRDefault="00C4750A" w:rsidP="00B311C5">
            <w:pPr>
              <w:pStyle w:val="CopticCross"/>
            </w:pPr>
          </w:p>
        </w:tc>
        <w:tc>
          <w:tcPr>
            <w:tcW w:w="3960" w:type="dxa"/>
          </w:tcPr>
          <w:p w:rsidR="00C4750A" w:rsidRDefault="00C4750A" w:rsidP="00B311C5">
            <w:pPr>
              <w:pStyle w:val="EngHang"/>
            </w:pPr>
            <w:r>
              <w:t>Hail to you, O Virgin,</w:t>
            </w:r>
          </w:p>
          <w:p w:rsidR="00C4750A" w:rsidRDefault="00C4750A" w:rsidP="00B311C5">
            <w:pPr>
              <w:pStyle w:val="EngHang"/>
            </w:pPr>
            <w:r>
              <w:t>The very and true queen.</w:t>
            </w:r>
          </w:p>
          <w:p w:rsidR="00C4750A" w:rsidRDefault="00C4750A" w:rsidP="00B311C5">
            <w:pPr>
              <w:pStyle w:val="EngHang"/>
            </w:pPr>
            <w:r>
              <w:t>Hail to the pride of our race,</w:t>
            </w:r>
          </w:p>
          <w:p w:rsidR="00C4750A" w:rsidRDefault="00C4750A" w:rsidP="00B311C5">
            <w:pPr>
              <w:pStyle w:val="EngHangEnd"/>
            </w:pPr>
            <w:r>
              <w:t>Who has borne to us Emmanuel.</w:t>
            </w:r>
          </w:p>
        </w:tc>
        <w:tc>
          <w:tcPr>
            <w:tcW w:w="288" w:type="dxa"/>
          </w:tcPr>
          <w:p w:rsidR="00C4750A" w:rsidRDefault="00C4750A" w:rsidP="00B72A74"/>
        </w:tc>
        <w:tc>
          <w:tcPr>
            <w:tcW w:w="288" w:type="dxa"/>
          </w:tcPr>
          <w:p w:rsidR="00C4750A" w:rsidRDefault="00C4750A" w:rsidP="00B311C5">
            <w:pPr>
              <w:pStyle w:val="CopticCross"/>
            </w:pPr>
          </w:p>
        </w:tc>
        <w:tc>
          <w:tcPr>
            <w:tcW w:w="3960" w:type="dxa"/>
          </w:tcPr>
          <w:p w:rsidR="00B73AC4" w:rsidRDefault="00B73AC4" w:rsidP="00B73AC4">
            <w:pPr>
              <w:pStyle w:val="CopticVersemulti-line"/>
            </w:pPr>
            <w:r w:rsidRPr="00B73AC4">
              <w:t>Ⲭⲉⲣⲉ ⲛⲉ ⲱ̀ ϯⲡⲁⲣⲑⲉⲛⲟⲥ</w:t>
            </w:r>
            <w:r>
              <w:t xml:space="preserve"> </w:t>
            </w:r>
          </w:p>
          <w:p w:rsidR="00B73AC4" w:rsidRDefault="00B73AC4" w:rsidP="00B73AC4">
            <w:pPr>
              <w:pStyle w:val="CopticVersemulti-line"/>
            </w:pPr>
            <w:r w:rsidRPr="00B73AC4">
              <w:t>ϯⲟⲩⲣⲱ ⲙ̀ⲙⲏⲓ ⲛ̀ⲁⲗⲏⲑⲓⲛⲏ</w:t>
            </w:r>
            <w:r>
              <w:t xml:space="preserve"> </w:t>
            </w:r>
          </w:p>
          <w:p w:rsidR="00B73AC4" w:rsidRDefault="00B73AC4" w:rsidP="00B73AC4">
            <w:pPr>
              <w:pStyle w:val="CopticVersemulti-line"/>
            </w:pPr>
            <w:r w:rsidRPr="00B73AC4">
              <w:t>ⲭⲉⲣⲉ ⲡ̀ϣⲟⲩϣⲟⲩ ⲛ̀ⲧⲉ ⲡⲉⲛϫⲉⲛⲟⲥ</w:t>
            </w:r>
            <w:r>
              <w:t xml:space="preserve"> </w:t>
            </w:r>
          </w:p>
          <w:p w:rsidR="00C4750A" w:rsidRDefault="00B73AC4" w:rsidP="00B73AC4">
            <w:pPr>
              <w:pStyle w:val="CopticVerse"/>
            </w:pPr>
            <w:r w:rsidRPr="00B73AC4">
              <w:t>ⲁⲣⲉϫ̀ⲫⲟ ⲛⲁⲛ ⲛ̀Ⲉⲙⲙⲁⲛⲟⲩⲏⲗ</w:t>
            </w:r>
          </w:p>
        </w:tc>
      </w:tr>
      <w:tr w:rsidR="00C4750A" w:rsidTr="00B311C5">
        <w:trPr>
          <w:cantSplit/>
          <w:jc w:val="center"/>
        </w:trPr>
        <w:tc>
          <w:tcPr>
            <w:tcW w:w="288" w:type="dxa"/>
          </w:tcPr>
          <w:p w:rsidR="00C4750A" w:rsidRDefault="00B311C5" w:rsidP="00B311C5">
            <w:pPr>
              <w:pStyle w:val="CopticCross"/>
            </w:pPr>
            <w:r w:rsidRPr="00FB5ACB">
              <w:t>¿</w:t>
            </w:r>
          </w:p>
        </w:tc>
        <w:tc>
          <w:tcPr>
            <w:tcW w:w="3960" w:type="dxa"/>
          </w:tcPr>
          <w:p w:rsidR="00C4750A" w:rsidRDefault="00C4750A" w:rsidP="00B311C5">
            <w:pPr>
              <w:pStyle w:val="EngHang"/>
            </w:pPr>
            <w:r>
              <w:t>We ask you, remember us,</w:t>
            </w:r>
          </w:p>
          <w:p w:rsidR="00C4750A" w:rsidRDefault="00C4750A" w:rsidP="00B311C5">
            <w:pPr>
              <w:pStyle w:val="EngHang"/>
            </w:pPr>
            <w:r>
              <w:t>O our faithful advocate,</w:t>
            </w:r>
          </w:p>
          <w:p w:rsidR="00C4750A" w:rsidRDefault="00C4750A" w:rsidP="00B311C5">
            <w:pPr>
              <w:pStyle w:val="EngHang"/>
            </w:pPr>
            <w:r>
              <w:t>Before our Lord Jesus Christ,</w:t>
            </w:r>
          </w:p>
          <w:p w:rsidR="00C4750A" w:rsidRDefault="00C4750A" w:rsidP="00B311C5">
            <w:pPr>
              <w:pStyle w:val="EngHangEnd"/>
            </w:pPr>
            <w:r>
              <w:t>That He may forgive us our sins.</w:t>
            </w:r>
          </w:p>
        </w:tc>
        <w:tc>
          <w:tcPr>
            <w:tcW w:w="288" w:type="dxa"/>
          </w:tcPr>
          <w:p w:rsidR="00C4750A" w:rsidRDefault="00C4750A" w:rsidP="00B72A74"/>
        </w:tc>
        <w:tc>
          <w:tcPr>
            <w:tcW w:w="288" w:type="dxa"/>
          </w:tcPr>
          <w:p w:rsidR="00C4750A" w:rsidRDefault="00B311C5" w:rsidP="00B311C5">
            <w:pPr>
              <w:pStyle w:val="CopticCross"/>
            </w:pPr>
            <w:r w:rsidRPr="00FB5ACB">
              <w:t>¿</w:t>
            </w:r>
          </w:p>
        </w:tc>
        <w:tc>
          <w:tcPr>
            <w:tcW w:w="3960" w:type="dxa"/>
          </w:tcPr>
          <w:p w:rsidR="00B73AC4" w:rsidRDefault="00B73AC4" w:rsidP="00B73AC4">
            <w:pPr>
              <w:pStyle w:val="CopticVersemulti-line"/>
            </w:pPr>
            <w:r w:rsidRPr="00B73AC4">
              <w:t>Ⲧⲉⲛϯϩⲟ ⲁⲣⲓⲡⲉⲛⲙⲉⲩⲓ̀</w:t>
            </w:r>
            <w:r>
              <w:t xml:space="preserve"> </w:t>
            </w:r>
          </w:p>
          <w:p w:rsidR="00B73AC4" w:rsidRDefault="00B73AC4" w:rsidP="00B73AC4">
            <w:pPr>
              <w:pStyle w:val="CopticVersemulti-line"/>
            </w:pPr>
            <w:r w:rsidRPr="00B73AC4">
              <w:t>ⲱ̀ ϯⲡ̀ⲣⲟⲥⲧⲁⲧⲏⲥ ⲉⲧⲉⲛϩⲟⲧ</w:t>
            </w:r>
            <w:r>
              <w:t xml:space="preserve"> </w:t>
            </w:r>
          </w:p>
          <w:p w:rsidR="00B73AC4" w:rsidRDefault="00B73AC4" w:rsidP="00B73AC4">
            <w:pPr>
              <w:pStyle w:val="CopticVersemulti-line"/>
            </w:pPr>
            <w:r w:rsidRPr="00B73AC4">
              <w:t>ⲛⲁϩⲣⲉⲛ Ⲡⲉⲛⲟ̅ⲥ̅ Ⲓⲏ̅ⲥ Ⲡⲭ̅ⲥ̅</w:t>
            </w:r>
            <w:r>
              <w:t xml:space="preserve"> </w:t>
            </w:r>
          </w:p>
          <w:p w:rsidR="00C4750A" w:rsidRDefault="00B73AC4" w:rsidP="00B73AC4">
            <w:pPr>
              <w:pStyle w:val="CopticVerse"/>
            </w:pPr>
            <w:r w:rsidRPr="00B73AC4">
              <w:t>ⲛ̀ⲧⲉϥⲭⲁ ⲛⲉⲛⲛⲟⲃⲓ ⲛⲁⲛ ⲉⲃⲟⲗ</w:t>
            </w:r>
          </w:p>
        </w:tc>
      </w:tr>
    </w:tbl>
    <w:p w:rsidR="002245DB" w:rsidRDefault="002245DB" w:rsidP="00382E0C">
      <w:pPr>
        <w:pStyle w:val="Heading3"/>
      </w:pPr>
      <w:bookmarkStart w:id="574" w:name="_Toc308441971"/>
      <w:r>
        <w:t>The Doxology of Archangel Michael</w:t>
      </w:r>
      <w:bookmarkEnd w:id="574"/>
    </w:p>
    <w:p w:rsidR="00217857" w:rsidRPr="00217857" w:rsidRDefault="00217857" w:rsidP="00217857">
      <w:pPr>
        <w:pStyle w:val="Heading3non-TOC"/>
      </w:pPr>
      <w:r w:rsidRPr="00217857">
        <w:rPr>
          <w:rFonts w:ascii="Times New Roman" w:hAnsi="Times New Roman" w:cs="Times New Roman"/>
        </w:rPr>
        <w:t>Ϯ</w:t>
      </w:r>
      <w:r w:rsidRPr="00217857">
        <w:t>ⲇⲟⲝⲟⲗⲟⲅⲓⲁ ⲛ</w:t>
      </w:r>
      <w:r w:rsidRPr="00217857">
        <w:rPr>
          <w:rFonts w:ascii="Times New Roman" w:hAnsi="Times New Roman" w:cs="Times New Roman"/>
        </w:rPr>
        <w:t>̀</w:t>
      </w:r>
      <w:r w:rsidRPr="00217857">
        <w:t>ⲧⲉ ⲡⲓⲁⲣⲭⲓⲁⲅⲅⲉⲗⲟⲥ Ⲙⲓⲭⲁⲏⲗ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04A9B" w:rsidTr="000004B4">
        <w:trPr>
          <w:cantSplit/>
          <w:jc w:val="center"/>
        </w:trPr>
        <w:tc>
          <w:tcPr>
            <w:tcW w:w="288" w:type="dxa"/>
          </w:tcPr>
          <w:p w:rsidR="00104A9B" w:rsidRDefault="00104A9B" w:rsidP="000004B4">
            <w:pPr>
              <w:pStyle w:val="CopticCross"/>
            </w:pPr>
          </w:p>
        </w:tc>
        <w:tc>
          <w:tcPr>
            <w:tcW w:w="3960" w:type="dxa"/>
          </w:tcPr>
          <w:p w:rsidR="00104A9B" w:rsidRPr="004764BD" w:rsidRDefault="00104A9B" w:rsidP="00B311C5">
            <w:pPr>
              <w:pStyle w:val="EngHang"/>
            </w:pPr>
            <w:r w:rsidRPr="004764BD">
              <w:t>Michael, chief of the heavenly:</w:t>
            </w:r>
          </w:p>
          <w:p w:rsidR="00104A9B" w:rsidRPr="004764BD" w:rsidRDefault="00104A9B" w:rsidP="00B311C5">
            <w:pPr>
              <w:pStyle w:val="EngHang"/>
            </w:pPr>
            <w:r w:rsidRPr="004764BD">
              <w:t>He is the first</w:t>
            </w:r>
          </w:p>
          <w:p w:rsidR="00104A9B" w:rsidRPr="004764BD" w:rsidRDefault="00104A9B" w:rsidP="00B311C5">
            <w:pPr>
              <w:pStyle w:val="EngHang"/>
            </w:pPr>
            <w:r w:rsidRPr="004764BD">
              <w:t>In the angelic orders,</w:t>
            </w:r>
          </w:p>
          <w:p w:rsidR="00104A9B" w:rsidRDefault="00104A9B" w:rsidP="005F3B89">
            <w:pPr>
              <w:pStyle w:val="EngHangEnd"/>
            </w:pPr>
            <w:r w:rsidRPr="004764BD">
              <w:t>Ministering before the Lord.</w:t>
            </w:r>
          </w:p>
        </w:tc>
        <w:tc>
          <w:tcPr>
            <w:tcW w:w="288" w:type="dxa"/>
          </w:tcPr>
          <w:p w:rsidR="00104A9B" w:rsidRDefault="00104A9B" w:rsidP="00057E53"/>
        </w:tc>
        <w:tc>
          <w:tcPr>
            <w:tcW w:w="288" w:type="dxa"/>
          </w:tcPr>
          <w:p w:rsidR="00104A9B" w:rsidRDefault="00104A9B" w:rsidP="000004B4">
            <w:pPr>
              <w:pStyle w:val="CopticCross"/>
            </w:pPr>
          </w:p>
        </w:tc>
        <w:tc>
          <w:tcPr>
            <w:tcW w:w="3960" w:type="dxa"/>
          </w:tcPr>
          <w:p w:rsidR="00217857" w:rsidRDefault="00217857" w:rsidP="00217857">
            <w:pPr>
              <w:pStyle w:val="CopticVersemulti-line"/>
            </w:pPr>
            <w:r w:rsidRPr="00217857">
              <w:t>Ⲙⲓⲭⲁⲏⲗ ⲡ</w:t>
            </w:r>
            <w:r w:rsidRPr="00217857">
              <w:rPr>
                <w:rFonts w:ascii="Times New Roman" w:hAnsi="Times New Roman" w:cs="Times New Roman"/>
              </w:rPr>
              <w:t>̀</w:t>
            </w:r>
            <w:r w:rsidRPr="00217857">
              <w:t>ⲁⲣⲭⲱⲛ ⲛ</w:t>
            </w:r>
            <w:r w:rsidRPr="00217857">
              <w:rPr>
                <w:rFonts w:ascii="Times New Roman" w:hAnsi="Times New Roman" w:cs="Times New Roman"/>
              </w:rPr>
              <w:t>̀</w:t>
            </w:r>
            <w:r w:rsidRPr="00217857">
              <w:t>ⲛⲁ ⲛⲓⲫⲏⲟⲩⲓ</w:t>
            </w:r>
          </w:p>
          <w:p w:rsidR="00217857" w:rsidRDefault="00217857" w:rsidP="00217857">
            <w:pPr>
              <w:pStyle w:val="CopticVersemulti-line"/>
            </w:pPr>
            <w:r w:rsidRPr="00217857">
              <w:t>ⲛ</w:t>
            </w:r>
            <w:r w:rsidRPr="00217857">
              <w:rPr>
                <w:rFonts w:ascii="Times New Roman" w:hAnsi="Times New Roman" w:cs="Times New Roman"/>
              </w:rPr>
              <w:t>̀</w:t>
            </w:r>
            <w:r w:rsidRPr="00217857">
              <w:t>ⲑⲟ</w:t>
            </w:r>
            <w:r>
              <w:rPr>
                <w:rFonts w:cs="FreeSerifAvvaShenouda"/>
              </w:rPr>
              <w:t>ϥ</w:t>
            </w:r>
            <w:r w:rsidRPr="00217857">
              <w:t xml:space="preserve"> ⲉⲧⲟⲓ ⲛ</w:t>
            </w:r>
            <w:r w:rsidRPr="00217857">
              <w:rPr>
                <w:rFonts w:ascii="Times New Roman" w:hAnsi="Times New Roman" w:cs="Times New Roman"/>
              </w:rPr>
              <w:t>̀ϣ</w:t>
            </w:r>
            <w:r w:rsidRPr="00217857">
              <w:t>ⲟⲣⲡ</w:t>
            </w:r>
          </w:p>
          <w:p w:rsidR="00217857" w:rsidRDefault="00217857" w:rsidP="00217857">
            <w:pPr>
              <w:pStyle w:val="CopticVersemulti-line"/>
            </w:pPr>
            <w:r>
              <w:rPr>
                <w:rFonts w:cs="FreeSerifAvvaShenouda"/>
              </w:rPr>
              <w:t>ϧ</w:t>
            </w:r>
            <w:r w:rsidRPr="00217857">
              <w:t>ⲉⲛ ⲛⲓⲧⲁⲝⲓⲥ ⲛ</w:t>
            </w:r>
            <w:r w:rsidRPr="00217857">
              <w:rPr>
                <w:rFonts w:ascii="Times New Roman" w:hAnsi="Times New Roman" w:cs="Times New Roman"/>
              </w:rPr>
              <w:t>̀</w:t>
            </w:r>
            <w:r w:rsidRPr="00217857">
              <w:t>ⲁⲅⲅⲉⲗⲓⲕⲟⲛ</w:t>
            </w:r>
          </w:p>
          <w:p w:rsidR="00105139" w:rsidRDefault="00217857" w:rsidP="00217857">
            <w:pPr>
              <w:pStyle w:val="CopticVerse"/>
            </w:pPr>
            <w:r w:rsidRPr="00217857">
              <w:t>ⲉ</w:t>
            </w:r>
            <w:r>
              <w:rPr>
                <w:rFonts w:cs="FreeSerifAvvaShenouda"/>
              </w:rPr>
              <w:t>ϥ</w:t>
            </w:r>
            <w:r w:rsidRPr="00217857">
              <w:rPr>
                <w:rFonts w:ascii="Times New Roman" w:hAnsi="Times New Roman" w:cs="Times New Roman"/>
              </w:rPr>
              <w:t>ϣ</w:t>
            </w:r>
            <w:r w:rsidRPr="00217857">
              <w:t>ⲉⲙ</w:t>
            </w:r>
            <w:r w:rsidRPr="00217857">
              <w:rPr>
                <w:rFonts w:ascii="Times New Roman" w:hAnsi="Times New Roman" w:cs="Times New Roman"/>
              </w:rPr>
              <w:t>ϣ</w:t>
            </w:r>
            <w:r w:rsidRPr="00217857">
              <w:t>ⲓ ⲙ</w:t>
            </w:r>
            <w:r w:rsidRPr="00217857">
              <w:rPr>
                <w:rFonts w:ascii="Times New Roman" w:hAnsi="Times New Roman" w:cs="Times New Roman"/>
              </w:rPr>
              <w:t>̀</w:t>
            </w:r>
            <w:r w:rsidRPr="00217857">
              <w:t>ⲡⲉ</w:t>
            </w:r>
            <w:r w:rsidRPr="00217857">
              <w:rPr>
                <w:rFonts w:ascii="Times New Roman" w:hAnsi="Times New Roman" w:cs="Times New Roman"/>
              </w:rPr>
              <w:t>̀</w:t>
            </w:r>
            <w:r w:rsidRPr="00217857">
              <w:t>ⲙⲑⲟ ⲙ</w:t>
            </w:r>
            <w:r w:rsidRPr="00217857">
              <w:rPr>
                <w:rFonts w:ascii="Times New Roman" w:hAnsi="Times New Roman" w:cs="Times New Roman"/>
              </w:rPr>
              <w:t>̀</w:t>
            </w:r>
            <w:r w:rsidRPr="00217857">
              <w:t>ⲡⲟ</w:t>
            </w:r>
            <w:r w:rsidRPr="00217857">
              <w:rPr>
                <w:rFonts w:ascii="Times New Roman" w:hAnsi="Times New Roman" w:cs="Times New Roman"/>
              </w:rPr>
              <w:t>̅</w:t>
            </w:r>
            <w:r w:rsidRPr="00217857">
              <w:t>ⲥ</w:t>
            </w:r>
            <w:r w:rsidRPr="00217857">
              <w:rPr>
                <w:rFonts w:ascii="Times New Roman" w:hAnsi="Times New Roman" w:cs="Times New Roman"/>
              </w:rPr>
              <w:t>̅</w:t>
            </w:r>
          </w:p>
        </w:tc>
      </w:tr>
      <w:tr w:rsidR="00104A9B" w:rsidTr="000004B4">
        <w:trPr>
          <w:cantSplit/>
          <w:jc w:val="center"/>
        </w:trPr>
        <w:tc>
          <w:tcPr>
            <w:tcW w:w="288" w:type="dxa"/>
          </w:tcPr>
          <w:p w:rsidR="00104A9B" w:rsidRDefault="00CF7C3F" w:rsidP="000004B4">
            <w:pPr>
              <w:pStyle w:val="CopticCross"/>
            </w:pPr>
            <w:r w:rsidRPr="00FB5ACB">
              <w:lastRenderedPageBreak/>
              <w:t>¿</w:t>
            </w:r>
          </w:p>
        </w:tc>
        <w:tc>
          <w:tcPr>
            <w:tcW w:w="3960" w:type="dxa"/>
          </w:tcPr>
          <w:p w:rsidR="00104A9B" w:rsidRPr="004764BD" w:rsidRDefault="00104A9B" w:rsidP="00B311C5">
            <w:pPr>
              <w:pStyle w:val="EngHang"/>
            </w:pPr>
            <w:r w:rsidRPr="004764BD">
              <w:t>God sends to us,</w:t>
            </w:r>
          </w:p>
          <w:p w:rsidR="00104A9B" w:rsidRPr="004764BD" w:rsidRDefault="00104A9B" w:rsidP="00B311C5">
            <w:pPr>
              <w:pStyle w:val="EngHang"/>
            </w:pPr>
            <w:r w:rsidRPr="004764BD">
              <w:t>His mercy and compassion,</w:t>
            </w:r>
          </w:p>
          <w:p w:rsidR="00104A9B" w:rsidRPr="004764BD" w:rsidRDefault="00104A9B" w:rsidP="00B311C5">
            <w:pPr>
              <w:pStyle w:val="EngHang"/>
            </w:pPr>
            <w:r w:rsidRPr="004764BD">
              <w:t>Through the supplications</w:t>
            </w:r>
            <w:r w:rsidRPr="004764BD">
              <w:rPr>
                <w:rStyle w:val="FootnoteReference"/>
              </w:rPr>
              <w:footnoteReference w:id="42"/>
            </w:r>
            <w:r w:rsidRPr="004764BD">
              <w:t xml:space="preserve"> of Michael</w:t>
            </w:r>
          </w:p>
          <w:p w:rsidR="00104A9B" w:rsidRDefault="00104A9B" w:rsidP="005F3B89">
            <w:pPr>
              <w:pStyle w:val="EngHangEnd"/>
            </w:pPr>
            <w:r w:rsidRPr="004764BD">
              <w:t>The great Archangel.</w:t>
            </w:r>
          </w:p>
        </w:tc>
        <w:tc>
          <w:tcPr>
            <w:tcW w:w="288" w:type="dxa"/>
          </w:tcPr>
          <w:p w:rsidR="00104A9B" w:rsidRDefault="00104A9B" w:rsidP="00057E53"/>
        </w:tc>
        <w:tc>
          <w:tcPr>
            <w:tcW w:w="288" w:type="dxa"/>
          </w:tcPr>
          <w:p w:rsidR="00104A9B" w:rsidRDefault="00CF7C3F" w:rsidP="000004B4">
            <w:pPr>
              <w:pStyle w:val="CopticCross"/>
            </w:pPr>
            <w:r w:rsidRPr="00FB5ACB">
              <w:t>¿</w:t>
            </w:r>
          </w:p>
        </w:tc>
        <w:tc>
          <w:tcPr>
            <w:tcW w:w="3960" w:type="dxa"/>
          </w:tcPr>
          <w:p w:rsidR="00217857" w:rsidRDefault="00217857" w:rsidP="00217857">
            <w:pPr>
              <w:pStyle w:val="CopticVersemulti-line"/>
            </w:pPr>
            <w:r w:rsidRPr="00217857">
              <w:t>Ϣⲁⲣⲉ Ⲫϯ ⲟⲩⲱⲣⲡ ⲛⲁⲛ</w:t>
            </w:r>
          </w:p>
          <w:p w:rsidR="00217857" w:rsidRDefault="00217857" w:rsidP="00217857">
            <w:pPr>
              <w:pStyle w:val="CopticVersemulti-line"/>
            </w:pPr>
            <w:r w:rsidRPr="00217857">
              <w:t>ⲛ̀ⲛⲉϥⲛⲁⲓ ⲛⲉⲙ ⲛⲉϥⲙⲉⲧϣⲉⲛϩⲏⲧ</w:t>
            </w:r>
          </w:p>
          <w:p w:rsidR="00217857" w:rsidRDefault="00217857" w:rsidP="00217857">
            <w:pPr>
              <w:pStyle w:val="CopticVersemulti-line"/>
            </w:pPr>
            <w:r w:rsidRPr="00217857">
              <w:t>ϩⲓⲧⲉⲛ ⲛⲓϯϩⲟ ⲛ̀ⲧⲉ Ⲙⲓⲭⲁⲏⲗ</w:t>
            </w:r>
          </w:p>
          <w:p w:rsidR="00104A9B" w:rsidRDefault="00217857" w:rsidP="00217857">
            <w:pPr>
              <w:pStyle w:val="CopticVerse"/>
            </w:pPr>
            <w:r w:rsidRPr="00217857">
              <w:t>ⲡⲓⲛⲓϣϯ ⲛ̀ⲁⲣⲭⲏⲁⲅⲅⲉⲗⲟⲥ</w:t>
            </w:r>
          </w:p>
        </w:tc>
      </w:tr>
      <w:tr w:rsidR="00104A9B" w:rsidTr="000004B4">
        <w:trPr>
          <w:cantSplit/>
          <w:jc w:val="center"/>
        </w:trPr>
        <w:tc>
          <w:tcPr>
            <w:tcW w:w="288" w:type="dxa"/>
          </w:tcPr>
          <w:p w:rsidR="00104A9B" w:rsidRDefault="00104A9B" w:rsidP="000004B4">
            <w:pPr>
              <w:pStyle w:val="CopticCross"/>
            </w:pPr>
          </w:p>
        </w:tc>
        <w:tc>
          <w:tcPr>
            <w:tcW w:w="3960" w:type="dxa"/>
          </w:tcPr>
          <w:p w:rsidR="00104A9B" w:rsidRPr="004764BD" w:rsidRDefault="00104A9B" w:rsidP="00B311C5">
            <w:pPr>
              <w:pStyle w:val="EngHang"/>
            </w:pPr>
            <w:r w:rsidRPr="004764BD">
              <w:t>The harvest is ripe</w:t>
            </w:r>
            <w:r w:rsidRPr="004764BD">
              <w:rPr>
                <w:rStyle w:val="FootnoteReference"/>
              </w:rPr>
              <w:footnoteReference w:id="43"/>
            </w:r>
            <w:r w:rsidRPr="004764BD">
              <w:t>,</w:t>
            </w:r>
          </w:p>
          <w:p w:rsidR="00104A9B" w:rsidRPr="004764BD" w:rsidRDefault="00104A9B" w:rsidP="00B311C5">
            <w:pPr>
              <w:pStyle w:val="EngHang"/>
            </w:pPr>
            <w:r w:rsidRPr="004764BD">
              <w:t>Through Michael’s prayers,</w:t>
            </w:r>
          </w:p>
          <w:p w:rsidR="00104A9B" w:rsidRPr="004764BD" w:rsidRDefault="00104A9B" w:rsidP="00B311C5">
            <w:pPr>
              <w:pStyle w:val="EngHang"/>
            </w:pPr>
            <w:r w:rsidRPr="004764BD">
              <w:t>For he is near unto God,</w:t>
            </w:r>
          </w:p>
          <w:p w:rsidR="00104A9B" w:rsidRDefault="00104A9B" w:rsidP="005F3B89">
            <w:pPr>
              <w:pStyle w:val="EngHangEnd"/>
            </w:pPr>
            <w:r w:rsidRPr="004764BD">
              <w:t>Asking Him on our behalf.</w:t>
            </w:r>
          </w:p>
        </w:tc>
        <w:tc>
          <w:tcPr>
            <w:tcW w:w="288" w:type="dxa"/>
          </w:tcPr>
          <w:p w:rsidR="00104A9B" w:rsidRDefault="00104A9B" w:rsidP="00057E53"/>
        </w:tc>
        <w:tc>
          <w:tcPr>
            <w:tcW w:w="288" w:type="dxa"/>
          </w:tcPr>
          <w:p w:rsidR="00104A9B" w:rsidRDefault="00104A9B" w:rsidP="000004B4">
            <w:pPr>
              <w:pStyle w:val="CopticCross"/>
            </w:pPr>
          </w:p>
        </w:tc>
        <w:tc>
          <w:tcPr>
            <w:tcW w:w="3960" w:type="dxa"/>
          </w:tcPr>
          <w:p w:rsidR="00217857" w:rsidRDefault="00217857" w:rsidP="00217857">
            <w:pPr>
              <w:pStyle w:val="CopticVersemulti-line"/>
            </w:pPr>
            <w:r w:rsidRPr="00217857">
              <w:t>Ϣⲁⲩϫⲱⲕ ⲉⲃⲟⲗ ⲛ̀ϫⲉ ⲛⲓⲕⲁⲣⲡⲟⲥ</w:t>
            </w:r>
          </w:p>
          <w:p w:rsidR="00217857" w:rsidRDefault="00217857" w:rsidP="00217857">
            <w:pPr>
              <w:pStyle w:val="CopticVersemulti-line"/>
            </w:pPr>
            <w:r w:rsidRPr="00217857">
              <w:t>ϩⲓⲧⲉⲛ ⲛⲉⲛⲧⲱⲃϩ ⲙ̀Ⲙⲓⲭⲁⲏⲗ</w:t>
            </w:r>
          </w:p>
          <w:p w:rsidR="00217857" w:rsidRDefault="00217857" w:rsidP="00217857">
            <w:pPr>
              <w:pStyle w:val="CopticVersemulti-line"/>
            </w:pPr>
            <w:r w:rsidRPr="00217857">
              <w:t>ϫⲉ ⲛ̀ⲑⲟϥ ⲉⲧϧⲉⲛⲧ ⲉϧⲟⲩⲛ ̀ⲉ̀Ⲫⲛⲟⲩϯ</w:t>
            </w:r>
          </w:p>
          <w:p w:rsidR="00104A9B" w:rsidRDefault="00217857" w:rsidP="00217857">
            <w:pPr>
              <w:pStyle w:val="CopticVerse"/>
            </w:pPr>
            <w:r w:rsidRPr="00217857">
              <w:t>ⲉϥϯϩⲟ ⲉϩ̀ⲣⲏⲓ ⲉϫⲱⲛ</w:t>
            </w:r>
          </w:p>
        </w:tc>
      </w:tr>
      <w:tr w:rsidR="00104A9B" w:rsidTr="000004B4">
        <w:trPr>
          <w:cantSplit/>
          <w:jc w:val="center"/>
        </w:trPr>
        <w:tc>
          <w:tcPr>
            <w:tcW w:w="288" w:type="dxa"/>
          </w:tcPr>
          <w:p w:rsidR="00104A9B" w:rsidRDefault="00CF7C3F" w:rsidP="000004B4">
            <w:pPr>
              <w:pStyle w:val="CopticCross"/>
            </w:pPr>
            <w:r w:rsidRPr="00FB5ACB">
              <w:t>¿</w:t>
            </w:r>
          </w:p>
        </w:tc>
        <w:tc>
          <w:tcPr>
            <w:tcW w:w="3960" w:type="dxa"/>
          </w:tcPr>
          <w:p w:rsidR="00104A9B" w:rsidRPr="004764BD" w:rsidRDefault="00104A9B" w:rsidP="00B311C5">
            <w:pPr>
              <w:pStyle w:val="EngHang"/>
            </w:pPr>
            <w:r w:rsidRPr="004764BD">
              <w:t>Every good and perfect gift,</w:t>
            </w:r>
          </w:p>
          <w:p w:rsidR="00104A9B" w:rsidRPr="004764BD" w:rsidRDefault="00104A9B" w:rsidP="00B311C5">
            <w:pPr>
              <w:pStyle w:val="EngHang"/>
            </w:pPr>
            <w:r w:rsidRPr="004764BD">
              <w:t>Is from above,</w:t>
            </w:r>
          </w:p>
          <w:p w:rsidR="00104A9B" w:rsidRPr="004764BD" w:rsidRDefault="00104A9B" w:rsidP="00B311C5">
            <w:pPr>
              <w:pStyle w:val="EngHang"/>
            </w:pPr>
            <w:r w:rsidRPr="004764BD">
              <w:t>And comes down</w:t>
            </w:r>
          </w:p>
          <w:p w:rsidR="00104A9B" w:rsidRDefault="00104A9B" w:rsidP="005F3B89">
            <w:pPr>
              <w:pStyle w:val="EngHangEnd"/>
            </w:pPr>
            <w:r w:rsidRPr="004764BD">
              <w:t>From the Father of Lights.</w:t>
            </w:r>
            <w:r w:rsidRPr="004764BD">
              <w:rPr>
                <w:rStyle w:val="FootnoteReference"/>
              </w:rPr>
              <w:footnoteReference w:id="44"/>
            </w:r>
          </w:p>
        </w:tc>
        <w:tc>
          <w:tcPr>
            <w:tcW w:w="288" w:type="dxa"/>
          </w:tcPr>
          <w:p w:rsidR="00104A9B" w:rsidRDefault="00104A9B" w:rsidP="00057E53"/>
        </w:tc>
        <w:tc>
          <w:tcPr>
            <w:tcW w:w="288" w:type="dxa"/>
          </w:tcPr>
          <w:p w:rsidR="00104A9B" w:rsidRDefault="00CF7C3F" w:rsidP="000004B4">
            <w:pPr>
              <w:pStyle w:val="CopticCross"/>
            </w:pPr>
            <w:r w:rsidRPr="00FB5ACB">
              <w:t>¿</w:t>
            </w:r>
          </w:p>
        </w:tc>
        <w:tc>
          <w:tcPr>
            <w:tcW w:w="3960" w:type="dxa"/>
          </w:tcPr>
          <w:p w:rsidR="00217857" w:rsidRDefault="00217857" w:rsidP="00217857">
            <w:pPr>
              <w:pStyle w:val="CopticVersemulti-line"/>
            </w:pPr>
            <w:r w:rsidRPr="00217857">
              <w:t>Ⲧⲁⲓⲟ ⲛⲓⲃⲉⲛ ⲉⲑⲛⲁⲛⲉⲩ</w:t>
            </w:r>
          </w:p>
          <w:p w:rsidR="00217857" w:rsidRDefault="00217857" w:rsidP="00217857">
            <w:pPr>
              <w:pStyle w:val="CopticVersemulti-line"/>
            </w:pPr>
            <w:r w:rsidRPr="00217857">
              <w:t xml:space="preserve">ⲛⲉⲙ ⲇⲱⲣⲟⲛ ⲛⲓⲃⲉⲛ ⲉⲧϫⲏⲕ ⲉⲃⲟⲗ </w:t>
            </w:r>
          </w:p>
          <w:p w:rsidR="00217857" w:rsidRDefault="00217857" w:rsidP="00217857">
            <w:pPr>
              <w:pStyle w:val="CopticVersemulti-line"/>
            </w:pPr>
            <w:r w:rsidRPr="00217857">
              <w:t>ⲉⲩⲛⲏⲟⲩ ⲛⲁⲛ ⲉⲃⲟⲗ ⲙ̀ⲡ̀ϣⲱⲓ</w:t>
            </w:r>
          </w:p>
          <w:p w:rsidR="00104A9B" w:rsidRDefault="00217857" w:rsidP="00217857">
            <w:pPr>
              <w:pStyle w:val="CopticVerse"/>
            </w:pPr>
            <w:r w:rsidRPr="00217857">
              <w:t>ϩⲓⲧⲉⲛ ⲫⲓⲱⲧ ⲛ̀ⲧⲉ ⲛⲓⲟⲩⲱⲓⲛⲓ</w:t>
            </w:r>
          </w:p>
        </w:tc>
      </w:tr>
      <w:tr w:rsidR="00104A9B" w:rsidTr="000004B4">
        <w:trPr>
          <w:cantSplit/>
          <w:jc w:val="center"/>
        </w:trPr>
        <w:tc>
          <w:tcPr>
            <w:tcW w:w="288" w:type="dxa"/>
          </w:tcPr>
          <w:p w:rsidR="00104A9B" w:rsidRDefault="00104A9B" w:rsidP="000004B4">
            <w:pPr>
              <w:pStyle w:val="CopticCross"/>
            </w:pPr>
          </w:p>
        </w:tc>
        <w:tc>
          <w:tcPr>
            <w:tcW w:w="3960" w:type="dxa"/>
          </w:tcPr>
          <w:p w:rsidR="00104A9B" w:rsidRPr="004764BD" w:rsidRDefault="00104A9B" w:rsidP="00B311C5">
            <w:pPr>
              <w:pStyle w:val="EngHang"/>
            </w:pPr>
            <w:r w:rsidRPr="004764BD">
              <w:t>Let us praise and glorify</w:t>
            </w:r>
          </w:p>
          <w:p w:rsidR="00104A9B" w:rsidRPr="004764BD" w:rsidRDefault="00104A9B" w:rsidP="00B311C5">
            <w:pPr>
              <w:pStyle w:val="EngHang"/>
            </w:pPr>
            <w:r w:rsidRPr="004764BD">
              <w:t>And worship the Holy Trinity:</w:t>
            </w:r>
          </w:p>
          <w:p w:rsidR="00104A9B" w:rsidRPr="004764BD" w:rsidRDefault="00104A9B" w:rsidP="00B311C5">
            <w:pPr>
              <w:pStyle w:val="EngHang"/>
            </w:pPr>
            <w:r w:rsidRPr="004764BD">
              <w:t>One in essence:</w:t>
            </w:r>
          </w:p>
          <w:p w:rsidR="00104A9B" w:rsidRDefault="00104A9B" w:rsidP="005F3B89">
            <w:pPr>
              <w:pStyle w:val="EngHangEnd"/>
            </w:pPr>
            <w:r w:rsidRPr="004764BD">
              <w:t>Who endures forever.</w:t>
            </w:r>
          </w:p>
        </w:tc>
        <w:tc>
          <w:tcPr>
            <w:tcW w:w="288" w:type="dxa"/>
          </w:tcPr>
          <w:p w:rsidR="00104A9B" w:rsidRDefault="00104A9B" w:rsidP="00057E53"/>
        </w:tc>
        <w:tc>
          <w:tcPr>
            <w:tcW w:w="288" w:type="dxa"/>
          </w:tcPr>
          <w:p w:rsidR="00104A9B" w:rsidRDefault="00104A9B" w:rsidP="000004B4">
            <w:pPr>
              <w:pStyle w:val="CopticCross"/>
            </w:pPr>
          </w:p>
        </w:tc>
        <w:tc>
          <w:tcPr>
            <w:tcW w:w="3960" w:type="dxa"/>
          </w:tcPr>
          <w:p w:rsidR="00217857" w:rsidRDefault="00217857" w:rsidP="00217857">
            <w:pPr>
              <w:pStyle w:val="CopticVersemulti-line"/>
            </w:pPr>
            <w:r w:rsidRPr="00217857">
              <w:t>Ⲙⲁⲣⲉⲛϩⲱⲥ ⲛ̀ⲧⲉⲛϯⲱⲟⲩ</w:t>
            </w:r>
          </w:p>
          <w:p w:rsidR="00217857" w:rsidRDefault="00217857" w:rsidP="00217857">
            <w:pPr>
              <w:pStyle w:val="CopticVersemulti-line"/>
            </w:pPr>
            <w:r w:rsidRPr="00217857">
              <w:t>ⲛ̀ⲧⲉⲛⲟⲩⲱϣⲧ ⲛ̀ϯⲧⲣⲓⲁⲥ ⲉ̅ⲑ̅ⲩ̅</w:t>
            </w:r>
          </w:p>
          <w:p w:rsidR="00217857" w:rsidRDefault="00217857" w:rsidP="00217857">
            <w:pPr>
              <w:pStyle w:val="CopticVersemulti-line"/>
            </w:pPr>
            <w:r w:rsidRPr="00217857">
              <w:t>ⲉⲧⲟⲓ ⲛ̀ⲟⲙⲟⲟⲩⲥⲓⲟⲥ</w:t>
            </w:r>
          </w:p>
          <w:p w:rsidR="00104A9B" w:rsidRDefault="00217857" w:rsidP="00217857">
            <w:pPr>
              <w:pStyle w:val="CopticVerse"/>
            </w:pPr>
            <w:r w:rsidRPr="00217857">
              <w:t>ⲉⲑⲙⲏⲛ ⲉⲃⲟⲗ ϣⲁ ⲉⲛⲉϩ</w:t>
            </w:r>
          </w:p>
        </w:tc>
      </w:tr>
      <w:tr w:rsidR="00104A9B" w:rsidTr="000004B4">
        <w:trPr>
          <w:cantSplit/>
          <w:jc w:val="center"/>
        </w:trPr>
        <w:tc>
          <w:tcPr>
            <w:tcW w:w="288" w:type="dxa"/>
          </w:tcPr>
          <w:p w:rsidR="00104A9B" w:rsidRDefault="00CF7C3F" w:rsidP="000004B4">
            <w:pPr>
              <w:pStyle w:val="CopticCross"/>
            </w:pPr>
            <w:r w:rsidRPr="00FB5ACB">
              <w:t>¿</w:t>
            </w:r>
          </w:p>
        </w:tc>
        <w:tc>
          <w:tcPr>
            <w:tcW w:w="3960" w:type="dxa"/>
          </w:tcPr>
          <w:p w:rsidR="00104A9B" w:rsidRPr="004764BD" w:rsidRDefault="00104A9B" w:rsidP="00B311C5">
            <w:pPr>
              <w:pStyle w:val="EngHang"/>
            </w:pPr>
            <w:r w:rsidRPr="004764BD">
              <w:t>Intercede on our behalf</w:t>
            </w:r>
          </w:p>
          <w:p w:rsidR="00104A9B" w:rsidRPr="004764BD" w:rsidRDefault="00104A9B" w:rsidP="00B311C5">
            <w:pPr>
              <w:pStyle w:val="EngHang"/>
            </w:pPr>
            <w:r w:rsidRPr="004764BD">
              <w:t>O Holy archangel,</w:t>
            </w:r>
          </w:p>
          <w:p w:rsidR="00104A9B" w:rsidRPr="004764BD" w:rsidRDefault="00104A9B" w:rsidP="00B311C5">
            <w:pPr>
              <w:pStyle w:val="EngHang"/>
            </w:pPr>
            <w:r w:rsidRPr="004764BD">
              <w:t>Michael, Chief of the Heavenly</w:t>
            </w:r>
          </w:p>
          <w:p w:rsidR="00104A9B" w:rsidRDefault="00104A9B" w:rsidP="005F3B89">
            <w:pPr>
              <w:pStyle w:val="EngHangEnd"/>
            </w:pPr>
            <w:r w:rsidRPr="004764BD">
              <w:t>That He may</w:t>
            </w:r>
            <w:r>
              <w:t xml:space="preserve"> forgive us our sins.</w:t>
            </w:r>
          </w:p>
        </w:tc>
        <w:tc>
          <w:tcPr>
            <w:tcW w:w="288" w:type="dxa"/>
          </w:tcPr>
          <w:p w:rsidR="00104A9B" w:rsidRDefault="00104A9B" w:rsidP="00057E53"/>
        </w:tc>
        <w:tc>
          <w:tcPr>
            <w:tcW w:w="288" w:type="dxa"/>
          </w:tcPr>
          <w:p w:rsidR="00104A9B" w:rsidRDefault="00CF7C3F" w:rsidP="000004B4">
            <w:pPr>
              <w:pStyle w:val="CopticCross"/>
            </w:pPr>
            <w:r w:rsidRPr="00FB5ACB">
              <w:t>¿</w:t>
            </w:r>
          </w:p>
        </w:tc>
        <w:tc>
          <w:tcPr>
            <w:tcW w:w="3960" w:type="dxa"/>
          </w:tcPr>
          <w:p w:rsidR="00217857" w:rsidRDefault="00217857" w:rsidP="00217857">
            <w:pPr>
              <w:pStyle w:val="CopticVersemulti-line"/>
            </w:pPr>
            <w:r w:rsidRPr="00217857">
              <w:t>Ⲁⲣⲓⲡⲣⲉⲥⲃⲉⲩⲓⲛ ⲉϩ̀ⲣⲏⲓ ⲉϫⲱⲛ</w:t>
            </w:r>
          </w:p>
          <w:p w:rsidR="00217857" w:rsidRDefault="00217857" w:rsidP="00217857">
            <w:pPr>
              <w:pStyle w:val="CopticVersemulti-line"/>
            </w:pPr>
            <w:r w:rsidRPr="00217857">
              <w:t>ⲱ ⲡⲓⲁⲣⲭⲏⲁⲅⲅⲉⲗⲟⲥ ⲉ̅ⲑ̅ⲩ̅</w:t>
            </w:r>
          </w:p>
          <w:p w:rsidR="00217857" w:rsidRDefault="00217857" w:rsidP="00217857">
            <w:pPr>
              <w:pStyle w:val="CopticVersemulti-line"/>
            </w:pPr>
            <w:r w:rsidRPr="00217857">
              <w:t>Ⲙⲓⲭⲁⲏⲗ ⲡ̀ⲁⲣⲭⲱⲛ ⲛ̀ⲛⲁ ⲛⲓⲫⲏⲟⲩⲓ</w:t>
            </w:r>
          </w:p>
          <w:p w:rsidR="00104A9B" w:rsidRDefault="00217857" w:rsidP="00217857">
            <w:pPr>
              <w:pStyle w:val="CopticVerse"/>
            </w:pPr>
            <w:r w:rsidRPr="00217857">
              <w:t>ⲛ̀ⲧⲉϥⲭⲁ ⲛⲉⲛⲛⲟⲃⲓ ⲛⲁⲛ ⲉⲃⲟⲗ</w:t>
            </w:r>
          </w:p>
        </w:tc>
      </w:tr>
    </w:tbl>
    <w:p w:rsidR="00382E0C" w:rsidRPr="00382E0C" w:rsidRDefault="00382E0C" w:rsidP="00382E0C"/>
    <w:p w:rsidR="002245DB" w:rsidRDefault="002245DB" w:rsidP="00382E0C">
      <w:pPr>
        <w:pStyle w:val="Heading3"/>
      </w:pPr>
      <w:bookmarkStart w:id="583" w:name="_Toc308441972"/>
      <w:r>
        <w:lastRenderedPageBreak/>
        <w:t>The Doxology of Archangel Gabriel</w:t>
      </w:r>
      <w:bookmarkEnd w:id="583"/>
    </w:p>
    <w:p w:rsidR="00217857" w:rsidRPr="00217857" w:rsidRDefault="00217857" w:rsidP="00217857">
      <w:pPr>
        <w:pStyle w:val="Heading3non-TOC"/>
      </w:pPr>
      <w:r w:rsidRPr="00217857">
        <w:rPr>
          <w:rFonts w:ascii="Times New Roman" w:hAnsi="Times New Roman" w:cs="Times New Roman"/>
        </w:rPr>
        <w:t>Ϯ</w:t>
      </w:r>
      <w:r w:rsidRPr="00217857">
        <w:t>ⲇⲟⲝⲟⲗⲟⲅⲓⲁ ⲛ</w:t>
      </w:r>
      <w:r w:rsidRPr="00217857">
        <w:rPr>
          <w:rFonts w:ascii="Times New Roman" w:hAnsi="Times New Roman" w:cs="Times New Roman"/>
        </w:rPr>
        <w:t>̀</w:t>
      </w:r>
      <w:r w:rsidRPr="00217857">
        <w:t>ⲧⲉ ⲡⲓⲁⲣⲭⲏⲁⲅⲅⲉⲗⲟⲥ Ⲅⲁⲃⲣⲓⲏⲗ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104A9B" w:rsidRPr="004764BD" w:rsidRDefault="00104A9B" w:rsidP="00B311C5">
            <w:pPr>
              <w:pStyle w:val="EngHang"/>
            </w:pPr>
            <w:r w:rsidRPr="004764BD">
              <w:t>Gabriel, the Angel,</w:t>
            </w:r>
          </w:p>
          <w:p w:rsidR="00104A9B" w:rsidRPr="004764BD" w:rsidRDefault="00104A9B" w:rsidP="00B311C5">
            <w:pPr>
              <w:pStyle w:val="EngHang"/>
            </w:pPr>
            <w:r w:rsidRPr="004764BD">
              <w:t>Was seen by Daniel,</w:t>
            </w:r>
          </w:p>
          <w:p w:rsidR="00104A9B" w:rsidRPr="004764BD" w:rsidRDefault="00104A9B" w:rsidP="00B311C5">
            <w:pPr>
              <w:pStyle w:val="EngHang"/>
            </w:pPr>
            <w:r w:rsidRPr="004764BD">
              <w:t>Standing on his feet</w:t>
            </w:r>
            <w:r w:rsidRPr="004764BD">
              <w:rPr>
                <w:rStyle w:val="FootnoteReference"/>
              </w:rPr>
              <w:footnoteReference w:id="45"/>
            </w:r>
            <w:r w:rsidRPr="004764BD">
              <w:t>,</w:t>
            </w:r>
          </w:p>
          <w:p w:rsidR="00382E0C" w:rsidRDefault="00104A9B" w:rsidP="005F3B89">
            <w:pPr>
              <w:pStyle w:val="EngHangEnd"/>
            </w:pPr>
            <w:r w:rsidRPr="004764BD">
              <w:t>Upon the shores of the river.</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217857" w:rsidRDefault="00217857" w:rsidP="00217857">
            <w:pPr>
              <w:pStyle w:val="CopticVersemulti-line"/>
            </w:pPr>
            <w:r w:rsidRPr="00217857">
              <w:t>Ⲅⲁⲃⲣⲓⲏⲗ ⲡⲓⲁⲅⲅⲉⲗⲟⲥ</w:t>
            </w:r>
            <w:r>
              <w:t xml:space="preserve"> </w:t>
            </w:r>
          </w:p>
          <w:p w:rsidR="00217857" w:rsidRDefault="00217857" w:rsidP="00217857">
            <w:pPr>
              <w:pStyle w:val="CopticVersemulti-line"/>
            </w:pPr>
            <w:r w:rsidRPr="00217857">
              <w:t>ⲁ</w:t>
            </w:r>
            <w:r w:rsidRPr="00217857">
              <w:rPr>
                <w:rFonts w:ascii="Times New Roman" w:hAnsi="Times New Roman" w:cs="Times New Roman"/>
              </w:rPr>
              <w:t>ϥ</w:t>
            </w:r>
            <w:r w:rsidRPr="00217857">
              <w:t>ⲛⲁⲩ ⲉⲣⲟ</w:t>
            </w:r>
            <w:r w:rsidRPr="00217857">
              <w:rPr>
                <w:rFonts w:ascii="Times New Roman" w:hAnsi="Times New Roman" w:cs="Times New Roman"/>
              </w:rPr>
              <w:t>ϥ</w:t>
            </w:r>
            <w:r w:rsidRPr="00217857">
              <w:t xml:space="preserve"> ⲛ</w:t>
            </w:r>
            <w:r w:rsidRPr="00217857">
              <w:rPr>
                <w:rFonts w:ascii="Times New Roman" w:hAnsi="Times New Roman" w:cs="Times New Roman"/>
              </w:rPr>
              <w:t>̀ϫ</w:t>
            </w:r>
            <w:r w:rsidRPr="00217857">
              <w:t>ⲉ Ⲇⲁⲛⲓⲏⲗ</w:t>
            </w:r>
          </w:p>
          <w:p w:rsidR="00217857" w:rsidRDefault="00217857" w:rsidP="00217857">
            <w:pPr>
              <w:pStyle w:val="CopticVersemulti-line"/>
            </w:pPr>
            <w:r w:rsidRPr="00217857">
              <w:t>ⲉ</w:t>
            </w:r>
            <w:r w:rsidRPr="00217857">
              <w:rPr>
                <w:rFonts w:ascii="Times New Roman" w:hAnsi="Times New Roman" w:cs="Times New Roman"/>
              </w:rPr>
              <w:t>ϥ</w:t>
            </w:r>
            <w:r w:rsidRPr="00217857">
              <w:t>ⲟ</w:t>
            </w:r>
            <w:r w:rsidRPr="00217857">
              <w:rPr>
                <w:rFonts w:ascii="Times New Roman" w:hAnsi="Times New Roman" w:cs="Times New Roman"/>
              </w:rPr>
              <w:t>ϩ</w:t>
            </w:r>
            <w:r w:rsidRPr="00217857">
              <w:t>ⲓ ⲉⲣⲁⲧ</w:t>
            </w:r>
            <w:r w:rsidRPr="00217857">
              <w:rPr>
                <w:rFonts w:ascii="Times New Roman" w:hAnsi="Times New Roman" w:cs="Times New Roman"/>
              </w:rPr>
              <w:t>ϥ</w:t>
            </w:r>
            <w:r w:rsidRPr="00217857">
              <w:t xml:space="preserve"> </w:t>
            </w:r>
            <w:r w:rsidRPr="00217857">
              <w:rPr>
                <w:rFonts w:ascii="Times New Roman" w:hAnsi="Times New Roman" w:cs="Times New Roman"/>
              </w:rPr>
              <w:t>ϩ</w:t>
            </w:r>
            <w:r w:rsidRPr="00217857">
              <w:t>ⲓ</w:t>
            </w:r>
            <w:r w:rsidRPr="00217857">
              <w:rPr>
                <w:rFonts w:ascii="Times New Roman" w:hAnsi="Times New Roman" w:cs="Times New Roman"/>
              </w:rPr>
              <w:t>ϫ</w:t>
            </w:r>
            <w:r w:rsidRPr="00217857">
              <w:t>ⲉⲛ ⲛⲉ</w:t>
            </w:r>
            <w:r w:rsidRPr="00217857">
              <w:rPr>
                <w:rFonts w:ascii="Times New Roman" w:hAnsi="Times New Roman" w:cs="Times New Roman"/>
              </w:rPr>
              <w:t>ϥ</w:t>
            </w:r>
            <w:r w:rsidRPr="00217857">
              <w:t>ⲫⲁⲧ</w:t>
            </w:r>
          </w:p>
          <w:p w:rsidR="00382E0C" w:rsidRDefault="00217857" w:rsidP="00217857">
            <w:pPr>
              <w:pStyle w:val="CopticVerse"/>
            </w:pPr>
            <w:r w:rsidRPr="00217857">
              <w:rPr>
                <w:rFonts w:ascii="Times New Roman" w:hAnsi="Times New Roman" w:cs="Times New Roman"/>
              </w:rPr>
              <w:t>ϩ</w:t>
            </w:r>
            <w:r w:rsidRPr="00217857">
              <w:t>ⲓ</w:t>
            </w:r>
            <w:r w:rsidRPr="00217857">
              <w:rPr>
                <w:rFonts w:ascii="Times New Roman" w:hAnsi="Times New Roman" w:cs="Times New Roman"/>
              </w:rPr>
              <w:t>ϫ</w:t>
            </w:r>
            <w:r w:rsidRPr="00217857">
              <w:t>ⲉⲛ ⲛⲉⲛⲥ</w:t>
            </w:r>
            <w:r w:rsidRPr="00217857">
              <w:rPr>
                <w:rFonts w:ascii="Times New Roman" w:hAnsi="Times New Roman" w:cs="Times New Roman"/>
              </w:rPr>
              <w:t>̀</w:t>
            </w:r>
            <w:r w:rsidRPr="00217857">
              <w:t>ⲫⲟⲧⲟⲩ ⲙ</w:t>
            </w:r>
            <w:r w:rsidRPr="00217857">
              <w:rPr>
                <w:rFonts w:ascii="Times New Roman" w:hAnsi="Times New Roman" w:cs="Times New Roman"/>
              </w:rPr>
              <w:t>̀</w:t>
            </w:r>
            <w:r w:rsidRPr="00217857">
              <w:t>ⲫ</w:t>
            </w:r>
            <w:r w:rsidRPr="00217857">
              <w:rPr>
                <w:rFonts w:ascii="Times New Roman" w:hAnsi="Times New Roman" w:cs="Times New Roman"/>
              </w:rPr>
              <w:t>̀</w:t>
            </w:r>
            <w:r w:rsidRPr="00217857">
              <w:t>ⲓⲁⲣⲟ</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104A9B" w:rsidRPr="004764BD" w:rsidRDefault="00104A9B" w:rsidP="00B311C5">
            <w:pPr>
              <w:pStyle w:val="EngHang"/>
            </w:pPr>
            <w:r w:rsidRPr="004764BD">
              <w:t>He stretched out his right hand</w:t>
            </w:r>
          </w:p>
          <w:p w:rsidR="00104A9B" w:rsidRPr="004764BD" w:rsidRDefault="00104A9B" w:rsidP="00B311C5">
            <w:pPr>
              <w:pStyle w:val="EngHang"/>
            </w:pPr>
            <w:r w:rsidRPr="004764BD">
              <w:t xml:space="preserve">Toward heaven   </w:t>
            </w:r>
          </w:p>
          <w:p w:rsidR="00104A9B" w:rsidRPr="004764BD" w:rsidRDefault="00104A9B" w:rsidP="00B311C5">
            <w:pPr>
              <w:pStyle w:val="EngHang"/>
            </w:pPr>
            <w:r w:rsidRPr="004764BD">
              <w:t>And swore to the Highest,</w:t>
            </w:r>
          </w:p>
          <w:p w:rsidR="00382E0C" w:rsidRDefault="00104A9B" w:rsidP="005F3B89">
            <w:pPr>
              <w:pStyle w:val="EngHangEnd"/>
            </w:pPr>
            <w:r w:rsidRPr="004764BD">
              <w:t>Who is forever.</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217857" w:rsidRDefault="00217857" w:rsidP="00217857">
            <w:pPr>
              <w:pStyle w:val="CopticVersemulti-line"/>
            </w:pPr>
            <w:r w:rsidRPr="00217857">
              <w:t>Ⲁϥⲥⲟⲩⲧⲉⲛ ⲧⲉϥϫⲓϫ ⲉⲃⲟⲗ</w:t>
            </w:r>
          </w:p>
          <w:p w:rsidR="00217857" w:rsidRDefault="00217857" w:rsidP="00217857">
            <w:pPr>
              <w:pStyle w:val="CopticVersemulti-line"/>
            </w:pPr>
            <w:r w:rsidRPr="00217857">
              <w:t>ⲛ̀ⲟⲩⲓⲛⲁⲙ ϣⲁ ⲉ̀ϩ̀ⲣⲏⲓ ⲉ̀ⲧ̀ⲫⲉ</w:t>
            </w:r>
          </w:p>
          <w:p w:rsidR="00217857" w:rsidRDefault="00217857" w:rsidP="00217857">
            <w:pPr>
              <w:pStyle w:val="CopticVersemulti-line"/>
            </w:pPr>
            <w:r w:rsidRPr="00217857">
              <w:t>ⲉⲧⲁϥⲱⲣⲕ ⲙ̀ⲫⲏⲉⲧϭⲟⲥⲓ</w:t>
            </w:r>
          </w:p>
          <w:p w:rsidR="00382E0C" w:rsidRDefault="00217857" w:rsidP="00217857">
            <w:pPr>
              <w:pStyle w:val="CopticVerse"/>
            </w:pPr>
            <w:r w:rsidRPr="00217857">
              <w:t>ⲫⲏⲉⲧϣⲟⲡ ϣⲁ ⲉⲛⲉϩ</w:t>
            </w:r>
          </w:p>
        </w:tc>
      </w:tr>
      <w:tr w:rsidR="00382E0C" w:rsidTr="000004B4">
        <w:trPr>
          <w:cantSplit/>
          <w:jc w:val="center"/>
        </w:trPr>
        <w:tc>
          <w:tcPr>
            <w:tcW w:w="288" w:type="dxa"/>
          </w:tcPr>
          <w:p w:rsidR="00382E0C" w:rsidRDefault="00382E0C" w:rsidP="000004B4">
            <w:pPr>
              <w:pStyle w:val="CopticCross"/>
            </w:pPr>
          </w:p>
        </w:tc>
        <w:tc>
          <w:tcPr>
            <w:tcW w:w="3960" w:type="dxa"/>
          </w:tcPr>
          <w:p w:rsidR="00104A9B" w:rsidRPr="004764BD" w:rsidRDefault="00104A9B" w:rsidP="00B311C5">
            <w:pPr>
              <w:pStyle w:val="EngHang"/>
            </w:pPr>
            <w:r w:rsidRPr="004764BD">
              <w:t>“For a time and times,</w:t>
            </w:r>
          </w:p>
          <w:p w:rsidR="00104A9B" w:rsidRPr="004764BD" w:rsidRDefault="00104A9B" w:rsidP="00B311C5">
            <w:pPr>
              <w:pStyle w:val="EngHang"/>
            </w:pPr>
            <w:r w:rsidRPr="004764BD">
              <w:t>and half a time</w:t>
            </w:r>
            <w:r w:rsidRPr="004764BD">
              <w:rPr>
                <w:rStyle w:val="FootnoteReference"/>
              </w:rPr>
              <w:footnoteReference w:id="46"/>
            </w:r>
            <w:r w:rsidRPr="004764BD">
              <w:t>:</w:t>
            </w:r>
          </w:p>
          <w:p w:rsidR="00104A9B" w:rsidRPr="004764BD" w:rsidRDefault="00104A9B" w:rsidP="00B311C5">
            <w:pPr>
              <w:pStyle w:val="EngHang"/>
            </w:pPr>
            <w:r w:rsidRPr="004764BD">
              <w:t>To the end of the visions,</w:t>
            </w:r>
          </w:p>
          <w:p w:rsidR="00382E0C" w:rsidRDefault="00104A9B" w:rsidP="005F3B89">
            <w:pPr>
              <w:pStyle w:val="EngHangEnd"/>
            </w:pPr>
            <w:r w:rsidRPr="004764BD">
              <w:t>I will make known you.”</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217857" w:rsidRDefault="00217857" w:rsidP="00217857">
            <w:pPr>
              <w:pStyle w:val="CopticVersemulti-line"/>
            </w:pPr>
            <w:r w:rsidRPr="00217857">
              <w:t>Ϫⲉ ⲓⲥϫⲉⲛ ⲟⲩⲥⲏⲟⲩ ϣⲁ ⲟⲩⲥⲏⲟⲩ</w:t>
            </w:r>
          </w:p>
          <w:p w:rsidR="00217857" w:rsidRDefault="00217857" w:rsidP="00217857">
            <w:pPr>
              <w:pStyle w:val="CopticVersemulti-line"/>
            </w:pPr>
            <w:r w:rsidRPr="00217857">
              <w:t>ϣⲁ ⲧ̀ⲕⲉⲫⲁϣⲓ ⲛ̀ⲧⲉ ⲟⲩⲥⲏⲟⲩ</w:t>
            </w:r>
          </w:p>
          <w:p w:rsidR="00217857" w:rsidRDefault="00217857" w:rsidP="00217857">
            <w:pPr>
              <w:pStyle w:val="CopticVersemulti-line"/>
            </w:pPr>
            <w:r w:rsidRPr="00217857">
              <w:t>ϣⲁ ⲡ̀ϫⲱⲕ ⲉⲃⲟⲗ ⲛ̀ⲧⲉ ⲛⲓϩⲟⲣⲁⲥⲓⲥ</w:t>
            </w:r>
            <w:r>
              <w:t xml:space="preserve"> </w:t>
            </w:r>
          </w:p>
          <w:p w:rsidR="00382E0C" w:rsidRDefault="00217857" w:rsidP="00217857">
            <w:pPr>
              <w:pStyle w:val="CopticVerse"/>
            </w:pPr>
            <w:r w:rsidRPr="00217857">
              <w:t>ⲁⲛⲟⲕ ϯⲛⲁⲧⲁⲙⲟⲕ ⲉⲣⲱⲟⲩ</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104A9B" w:rsidRPr="004764BD" w:rsidRDefault="00104A9B" w:rsidP="00B311C5">
            <w:pPr>
              <w:pStyle w:val="EngHang"/>
            </w:pPr>
            <w:r w:rsidRPr="004764BD">
              <w:t>Intercede on our behalf,</w:t>
            </w:r>
          </w:p>
          <w:p w:rsidR="00104A9B" w:rsidRPr="004764BD" w:rsidRDefault="00104A9B" w:rsidP="00B311C5">
            <w:pPr>
              <w:pStyle w:val="EngHang"/>
            </w:pPr>
            <w:r w:rsidRPr="004764BD">
              <w:t>O Holy Archangel,</w:t>
            </w:r>
          </w:p>
          <w:p w:rsidR="00104A9B" w:rsidRPr="004764BD" w:rsidRDefault="00104A9B" w:rsidP="00B311C5">
            <w:pPr>
              <w:pStyle w:val="EngHang"/>
            </w:pPr>
            <w:r w:rsidRPr="004764BD">
              <w:t>Gabriel the Angel-Evangel</w:t>
            </w:r>
          </w:p>
          <w:p w:rsidR="00382E0C" w:rsidRDefault="00104A9B" w:rsidP="005F3B89">
            <w:pPr>
              <w:pStyle w:val="EngHangEnd"/>
            </w:pPr>
            <w:r w:rsidRPr="004764BD">
              <w:t>That He may forgive us our sins.</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217857" w:rsidRDefault="00217857" w:rsidP="00217857">
            <w:pPr>
              <w:pStyle w:val="CopticVersemulti-line"/>
            </w:pPr>
            <w:r w:rsidRPr="00217857">
              <w:t>Ⲁⲣⲓⲡ̀ⲣⲉⲥⲃⲉⲩⲓⲛ ⲉ̀ϩ̀ⲣⲏⲓ ⲉϫⲱⲛ</w:t>
            </w:r>
          </w:p>
          <w:p w:rsidR="00217857" w:rsidRDefault="00217857" w:rsidP="00217857">
            <w:pPr>
              <w:pStyle w:val="CopticVersemulti-line"/>
              <w:ind w:left="0" w:firstLine="0"/>
            </w:pPr>
            <w:r w:rsidRPr="00217857">
              <w:t>ⲱ̀ ⲡⲓⲁⲣⲭⲏ ⲁⲅⲅⲉⲗⲟⲥ ⲉ̅ⲑ̅ⲩ</w:t>
            </w:r>
          </w:p>
          <w:p w:rsidR="00217857" w:rsidRDefault="00217857" w:rsidP="00217857">
            <w:pPr>
              <w:pStyle w:val="CopticVersemulti-line"/>
              <w:ind w:left="0" w:firstLine="0"/>
            </w:pPr>
            <w:r w:rsidRPr="00217857">
              <w:t>Ⲅⲁⲃⲣⲓⲏⲗ ⲡⲓϥⲁⲓϣⲉⲛⲛⲟⲩϥⲓ</w:t>
            </w:r>
          </w:p>
          <w:p w:rsidR="00382E0C" w:rsidRDefault="00217857" w:rsidP="00217857">
            <w:pPr>
              <w:pStyle w:val="CopticVerse"/>
            </w:pPr>
            <w:r w:rsidRPr="00217857">
              <w:t>ⲛ̀ⲧⲉϥⲭⲁ ⲛⲉⲛⲛⲟⲃⲓ ⲛⲁⲛ ⲉⲃⲟⲗ</w:t>
            </w:r>
          </w:p>
        </w:tc>
      </w:tr>
    </w:tbl>
    <w:p w:rsidR="00382E0C" w:rsidRPr="00382E0C" w:rsidRDefault="00382E0C" w:rsidP="00382E0C"/>
    <w:p w:rsidR="002245DB" w:rsidRDefault="002245DB" w:rsidP="00382E0C">
      <w:pPr>
        <w:pStyle w:val="Heading3"/>
      </w:pPr>
      <w:bookmarkStart w:id="590" w:name="_Toc308441973"/>
      <w:r>
        <w:lastRenderedPageBreak/>
        <w:t>The Doxology of Archangel Rafael</w:t>
      </w:r>
      <w:bookmarkEnd w:id="590"/>
    </w:p>
    <w:p w:rsidR="00316961" w:rsidRPr="00316961" w:rsidRDefault="00316961" w:rsidP="00316961">
      <w:pPr>
        <w:pStyle w:val="Heading3non-TOC"/>
      </w:pPr>
      <w:r w:rsidRPr="00316961">
        <w:rPr>
          <w:rFonts w:ascii="Times New Roman" w:hAnsi="Times New Roman" w:cs="Times New Roman"/>
        </w:rPr>
        <w:t>Ϯ</w:t>
      </w:r>
      <w:r w:rsidRPr="00316961">
        <w:t>ⲇⲟⲝⲟⲗⲟⲅⲓⲁ ⲛ</w:t>
      </w:r>
      <w:r w:rsidRPr="00316961">
        <w:rPr>
          <w:rFonts w:ascii="Times New Roman" w:hAnsi="Times New Roman" w:cs="Times New Roman"/>
        </w:rPr>
        <w:t>̀</w:t>
      </w:r>
      <w:r w:rsidRPr="00316961">
        <w:t>ⲧⲉ ⲡⲓⲁⲣⲭⲏⲁⲅⲅⲉⲗⲟⲥ Ⲣⲁⲫⲁⲏⲗ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057E53" w:rsidRPr="004764BD" w:rsidRDefault="00057E53" w:rsidP="00B311C5">
            <w:pPr>
              <w:pStyle w:val="EngHang"/>
            </w:pPr>
            <w:r w:rsidRPr="004764BD">
              <w:t>All generations that have been,</w:t>
            </w:r>
          </w:p>
          <w:p w:rsidR="00057E53" w:rsidRPr="004764BD" w:rsidRDefault="00057E53" w:rsidP="00B311C5">
            <w:pPr>
              <w:pStyle w:val="EngHang"/>
            </w:pPr>
            <w:r w:rsidRPr="004764BD">
              <w:t>From Adam until today,</w:t>
            </w:r>
          </w:p>
          <w:p w:rsidR="00057E53" w:rsidRPr="004764BD" w:rsidRDefault="00057E53" w:rsidP="00B311C5">
            <w:pPr>
              <w:pStyle w:val="EngHang"/>
            </w:pPr>
            <w:r w:rsidRPr="004764BD">
              <w:t>Find Rafael to be,</w:t>
            </w:r>
          </w:p>
          <w:p w:rsidR="00382E0C" w:rsidRDefault="00057E53" w:rsidP="005F3B89">
            <w:pPr>
              <w:pStyle w:val="EngHangEnd"/>
            </w:pPr>
            <w:r w:rsidRPr="004764BD">
              <w:t>A fortress to humanity.</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Ⲅⲉⲛⲉⲁ ⲛⲓⲃⲉⲛ ⲉⲧⲁⲩ</w:t>
            </w:r>
            <w:r w:rsidRPr="00316961">
              <w:rPr>
                <w:rFonts w:ascii="Times New Roman" w:hAnsi="Times New Roman" w:cs="Times New Roman"/>
              </w:rPr>
              <w:t>ϣ</w:t>
            </w:r>
            <w:r w:rsidRPr="00316961">
              <w:t>ⲱⲡⲓ</w:t>
            </w:r>
          </w:p>
          <w:p w:rsidR="00316961" w:rsidRDefault="00316961" w:rsidP="00316961">
            <w:pPr>
              <w:pStyle w:val="CopticVersemulti-line"/>
            </w:pPr>
            <w:r w:rsidRPr="00316961">
              <w:t>ⲓⲥ</w:t>
            </w:r>
            <w:r w:rsidRPr="00316961">
              <w:rPr>
                <w:rFonts w:ascii="Times New Roman" w:hAnsi="Times New Roman" w:cs="Times New Roman"/>
              </w:rPr>
              <w:t>ϫ</w:t>
            </w:r>
            <w:r w:rsidRPr="00316961">
              <w:t xml:space="preserve">ⲉⲛ Ⲁⲇⲁⲙ </w:t>
            </w:r>
            <w:r w:rsidRPr="00316961">
              <w:rPr>
                <w:rFonts w:ascii="Times New Roman" w:hAnsi="Times New Roman" w:cs="Times New Roman"/>
              </w:rPr>
              <w:t>ϣ</w:t>
            </w:r>
            <w:r w:rsidRPr="00316961">
              <w:t>ⲁ ⲉ</w:t>
            </w:r>
            <w:r w:rsidRPr="00316961">
              <w:rPr>
                <w:rFonts w:ascii="Times New Roman" w:hAnsi="Times New Roman" w:cs="Times New Roman"/>
              </w:rPr>
              <w:t>ϧ</w:t>
            </w:r>
            <w:r w:rsidRPr="00316961">
              <w:t>ⲟⲩⲛ ⲉ</w:t>
            </w:r>
            <w:r w:rsidRPr="00316961">
              <w:rPr>
                <w:rFonts w:ascii="Times New Roman" w:hAnsi="Times New Roman" w:cs="Times New Roman"/>
              </w:rPr>
              <w:t>̀</w:t>
            </w:r>
            <w:r w:rsidRPr="00316961">
              <w:t>ⲫⲟⲟⲩ</w:t>
            </w:r>
          </w:p>
          <w:p w:rsidR="00316961" w:rsidRDefault="00316961" w:rsidP="00316961">
            <w:pPr>
              <w:pStyle w:val="CopticVersemulti-line"/>
            </w:pPr>
            <w:r w:rsidRPr="00316961">
              <w:t>ⲥⲉ</w:t>
            </w:r>
            <w:r w:rsidRPr="00316961">
              <w:rPr>
                <w:rFonts w:ascii="Times New Roman" w:hAnsi="Times New Roman" w:cs="Times New Roman"/>
              </w:rPr>
              <w:t>ϫ</w:t>
            </w:r>
            <w:r w:rsidRPr="00316961">
              <w:t>ⲓⲙⲓ ⲅⲁⲣ ⲛ</w:t>
            </w:r>
            <w:r w:rsidRPr="00316961">
              <w:rPr>
                <w:rFonts w:ascii="Times New Roman" w:hAnsi="Times New Roman" w:cs="Times New Roman"/>
              </w:rPr>
              <w:t>̀</w:t>
            </w:r>
            <w:r w:rsidRPr="00316961">
              <w:t>Ⲣⲁⲫⲁⲏⲗ</w:t>
            </w:r>
          </w:p>
          <w:p w:rsidR="000004B4" w:rsidRDefault="00316961" w:rsidP="00316961">
            <w:pPr>
              <w:pStyle w:val="CopticVerse"/>
            </w:pPr>
            <w:r w:rsidRPr="00316961">
              <w:t>ⲉ</w:t>
            </w:r>
            <w:r w:rsidRPr="00316961">
              <w:rPr>
                <w:rFonts w:ascii="Times New Roman" w:hAnsi="Times New Roman" w:cs="Times New Roman"/>
              </w:rPr>
              <w:t>ϥ</w:t>
            </w:r>
            <w:r w:rsidRPr="00316961">
              <w:t>ⲟⲓ ⲛ</w:t>
            </w:r>
            <w:r w:rsidRPr="00316961">
              <w:rPr>
                <w:rFonts w:ascii="Times New Roman" w:hAnsi="Times New Roman" w:cs="Times New Roman"/>
              </w:rPr>
              <w:t>̀</w:t>
            </w:r>
            <w:r w:rsidRPr="00316961">
              <w:t>ⲥⲟⲃⲧ ⲉ</w:t>
            </w:r>
            <w:r w:rsidRPr="00316961">
              <w:rPr>
                <w:rFonts w:ascii="Times New Roman" w:hAnsi="Times New Roman" w:cs="Times New Roman"/>
              </w:rPr>
              <w:t>̀ϯ</w:t>
            </w:r>
            <w:r w:rsidRPr="00316961">
              <w:t>ⲙⲉⲧⲣⲱⲙⲓ</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057E53" w:rsidRPr="004764BD" w:rsidRDefault="00057E53" w:rsidP="00B311C5">
            <w:pPr>
              <w:pStyle w:val="EngHang"/>
            </w:pPr>
            <w:r w:rsidRPr="004764BD">
              <w:t>Each of the Judges,</w:t>
            </w:r>
          </w:p>
          <w:p w:rsidR="00057E53" w:rsidRPr="004764BD" w:rsidRDefault="00057E53" w:rsidP="00B311C5">
            <w:pPr>
              <w:pStyle w:val="EngHang"/>
            </w:pPr>
            <w:r w:rsidRPr="004764BD">
              <w:t>The prophets and the righteous,</w:t>
            </w:r>
          </w:p>
          <w:p w:rsidR="00057E53" w:rsidRPr="004764BD" w:rsidRDefault="00057E53" w:rsidP="00B311C5">
            <w:pPr>
              <w:pStyle w:val="EngHang"/>
            </w:pPr>
            <w:r w:rsidRPr="004764BD">
              <w:t>And the upright kings,</w:t>
            </w:r>
          </w:p>
          <w:p w:rsidR="00382E0C" w:rsidRDefault="00057E53" w:rsidP="005F3B89">
            <w:pPr>
              <w:pStyle w:val="EngHangEnd"/>
            </w:pPr>
            <w:r w:rsidRPr="004764BD">
              <w:t>Were protected by him.</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Ⲫ̀ⲟⲩⲁⲓ ⲫ̀ⲟⲩⲁⲓ ⲛ̀ⲧⲉ ⲛⲓⲕ̀ⲣⲓⲧⲏⲥ</w:t>
            </w:r>
          </w:p>
          <w:p w:rsidR="00316961" w:rsidRDefault="00316961" w:rsidP="00316961">
            <w:pPr>
              <w:pStyle w:val="CopticVersemulti-line"/>
            </w:pPr>
            <w:r w:rsidRPr="00316961">
              <w:t>ⲛⲓⲡ̀ⲣⲟⲥⲫⲏⲧⲏⲥ ⲛⲉⲙ ⲛⲓⲑ̀ⲙⲏⲓ</w:t>
            </w:r>
          </w:p>
          <w:p w:rsidR="00316961" w:rsidRDefault="00316961" w:rsidP="00316961">
            <w:pPr>
              <w:pStyle w:val="CopticVersemulti-line"/>
            </w:pPr>
            <w:r w:rsidRPr="00316961">
              <w:t>ⲛⲉⲙ ⲛⲓⲟⲩⲣⲱⲟⲩ ⲛ̀Ⲇⲓⲕⲉⲟⲥ</w:t>
            </w:r>
          </w:p>
          <w:p w:rsidR="00382E0C" w:rsidRDefault="00316961" w:rsidP="00316961">
            <w:pPr>
              <w:pStyle w:val="CopticVerse"/>
            </w:pPr>
            <w:r w:rsidRPr="00316961">
              <w:t>ⲛ̀ⲑⲟϥ ⲉⲧⲟⲓ ⲛ̀ⲛⲁϣϮ ⲛⲱⲟⲩ</w:t>
            </w:r>
          </w:p>
        </w:tc>
      </w:tr>
      <w:tr w:rsidR="00382E0C" w:rsidTr="000004B4">
        <w:trPr>
          <w:cantSplit/>
          <w:jc w:val="center"/>
        </w:trPr>
        <w:tc>
          <w:tcPr>
            <w:tcW w:w="288" w:type="dxa"/>
          </w:tcPr>
          <w:p w:rsidR="00382E0C" w:rsidRDefault="00382E0C" w:rsidP="000004B4">
            <w:pPr>
              <w:pStyle w:val="CopticCross"/>
            </w:pPr>
          </w:p>
        </w:tc>
        <w:tc>
          <w:tcPr>
            <w:tcW w:w="3960" w:type="dxa"/>
          </w:tcPr>
          <w:p w:rsidR="00057E53" w:rsidRPr="004764BD" w:rsidRDefault="00057E53" w:rsidP="00B311C5">
            <w:pPr>
              <w:pStyle w:val="EngHang"/>
            </w:pPr>
            <w:r w:rsidRPr="004764BD">
              <w:t>Our holy fathers, the apostles,</w:t>
            </w:r>
          </w:p>
          <w:p w:rsidR="00057E53" w:rsidRPr="004764BD" w:rsidRDefault="00057E53" w:rsidP="00B311C5">
            <w:pPr>
              <w:pStyle w:val="EngHang"/>
            </w:pPr>
            <w:r w:rsidRPr="004764BD">
              <w:t>Were led forth by him,</w:t>
            </w:r>
          </w:p>
          <w:p w:rsidR="00057E53" w:rsidRPr="004764BD" w:rsidRDefault="00057E53" w:rsidP="00B311C5">
            <w:pPr>
              <w:pStyle w:val="EngHang"/>
            </w:pPr>
            <w:r w:rsidRPr="004764BD">
              <w:t>Until they brought the world,</w:t>
            </w:r>
          </w:p>
          <w:p w:rsidR="00382E0C" w:rsidRDefault="00057E53" w:rsidP="005F3B89">
            <w:pPr>
              <w:pStyle w:val="EngHangEnd"/>
            </w:pPr>
            <w:r w:rsidRPr="004764BD">
              <w:t>To the knowledge of the truth.</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Ⲛⲉⲛⲓⲟϯ ⲉ̅ⲑ̅ⲩ ⲛ̀ⲁ̀ⲡⲟⲥⲧⲟⲗⲟⲥ</w:t>
            </w:r>
          </w:p>
          <w:p w:rsidR="00316961" w:rsidRDefault="00316961" w:rsidP="00316961">
            <w:pPr>
              <w:pStyle w:val="CopticVersemulti-line"/>
            </w:pPr>
            <w:r w:rsidRPr="00316961">
              <w:t>ⲛ̀ⲑⲟϥ ⲉⲧⲉⲣϭⲁⲩⲙⲱⲓⲧ ϧⲁϫⲱⲟⲩ</w:t>
            </w:r>
          </w:p>
          <w:p w:rsidR="00316961" w:rsidRDefault="00316961" w:rsidP="00316961">
            <w:pPr>
              <w:pStyle w:val="CopticVersemulti-line"/>
            </w:pPr>
            <w:r w:rsidRPr="00316961">
              <w:t>ϣⲁⲛ̀ⲧⲟⲩⲧⲁⲥⲑⲟ ⲛ̀ϯⲟⲓⲕⲟⲩⲙⲱⲛⲏ</w:t>
            </w:r>
          </w:p>
          <w:p w:rsidR="00382E0C" w:rsidRDefault="00316961" w:rsidP="00316961">
            <w:pPr>
              <w:pStyle w:val="CopticVerse"/>
            </w:pPr>
            <w:r w:rsidRPr="00316961">
              <w:t>ⲉϧⲟⲩⲛ ⲉ̀ⲡ̀ⲥⲟⲩⲉⲛ ϯⲙⲉⲑⲙⲏⲓ</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057E53" w:rsidRPr="004764BD" w:rsidRDefault="00057E53" w:rsidP="00B311C5">
            <w:pPr>
              <w:pStyle w:val="EngHang"/>
            </w:pPr>
            <w:r w:rsidRPr="004764BD">
              <w:t>The struggle-bearers, the martyrs,</w:t>
            </w:r>
          </w:p>
          <w:p w:rsidR="00057E53" w:rsidRPr="004764BD" w:rsidRDefault="00057E53" w:rsidP="00B311C5">
            <w:pPr>
              <w:pStyle w:val="EngHang"/>
            </w:pPr>
            <w:r w:rsidRPr="004764BD">
              <w:t>Of our Lord Jesus Christ,</w:t>
            </w:r>
          </w:p>
          <w:p w:rsidR="00057E53" w:rsidRPr="004764BD" w:rsidRDefault="00057E53" w:rsidP="00B311C5">
            <w:pPr>
              <w:pStyle w:val="EngHang"/>
            </w:pPr>
            <w:r w:rsidRPr="004764BD">
              <w:t>He did not forsake any of them,</w:t>
            </w:r>
          </w:p>
          <w:p w:rsidR="00382E0C" w:rsidRDefault="00057E53" w:rsidP="005F3B89">
            <w:pPr>
              <w:pStyle w:val="EngHangEnd"/>
            </w:pPr>
            <w:r w:rsidRPr="004764BD">
              <w:t>Until they wore the unfading crown.</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Ⲛⲓⲁⲑⲗⲓⲧⲏⲥ ⲙ̀⳥</w:t>
            </w:r>
          </w:p>
          <w:p w:rsidR="00316961" w:rsidRDefault="00316961" w:rsidP="00316961">
            <w:pPr>
              <w:pStyle w:val="CopticVersemulti-line"/>
            </w:pPr>
            <w:r w:rsidRPr="00316961">
              <w:t>ⲛ̀ⲧⲉ Ⲡⲉⲛⲟ̅ⲥ̅ Ⲓⲏ̅ⲥ Ⲡⲭ̅ⲥ</w:t>
            </w:r>
          </w:p>
          <w:p w:rsidR="00316961" w:rsidRDefault="00316961" w:rsidP="00316961">
            <w:pPr>
              <w:pStyle w:val="CopticVersemulti-line"/>
            </w:pPr>
            <w:r w:rsidRPr="00316961">
              <w:t>ⲙ̀ⲡⲉϥⲥⲉⲛⲟⲩ ⲉⲃⲟⲗ ⲙ̀ⲡ̀ⲧⲏⲣϥ</w:t>
            </w:r>
            <w:r>
              <w:t xml:space="preserve"> </w:t>
            </w:r>
          </w:p>
          <w:p w:rsidR="00382E0C" w:rsidRDefault="00316961" w:rsidP="00316961">
            <w:pPr>
              <w:pStyle w:val="CopticVerse"/>
            </w:pPr>
            <w:r w:rsidRPr="00316961">
              <w:t>ϣⲁⲛ̀ⲧⲟⲩⲉⲣⲫⲟⲣⲓⲛ ⲙ̀ⲡⲓⲭ̀ⲗⲟⲙ ⲛ̀ⲁⲧⲗⲱⲙ</w:t>
            </w:r>
          </w:p>
        </w:tc>
      </w:tr>
      <w:tr w:rsidR="00382E0C" w:rsidTr="000004B4">
        <w:trPr>
          <w:cantSplit/>
          <w:jc w:val="center"/>
        </w:trPr>
        <w:tc>
          <w:tcPr>
            <w:tcW w:w="288" w:type="dxa"/>
          </w:tcPr>
          <w:p w:rsidR="00382E0C" w:rsidRDefault="00382E0C" w:rsidP="000004B4">
            <w:pPr>
              <w:pStyle w:val="CopticCross"/>
            </w:pPr>
          </w:p>
        </w:tc>
        <w:tc>
          <w:tcPr>
            <w:tcW w:w="3960" w:type="dxa"/>
          </w:tcPr>
          <w:p w:rsidR="00057E53" w:rsidRPr="004764BD" w:rsidRDefault="00057E53" w:rsidP="00B311C5">
            <w:pPr>
              <w:pStyle w:val="EngHang"/>
            </w:pPr>
            <w:r w:rsidRPr="004764BD">
              <w:t>The elect ascetics,</w:t>
            </w:r>
          </w:p>
          <w:p w:rsidR="00057E53" w:rsidRPr="004764BD" w:rsidRDefault="00057E53" w:rsidP="00B311C5">
            <w:pPr>
              <w:pStyle w:val="EngHang"/>
            </w:pPr>
            <w:r w:rsidRPr="004764BD">
              <w:t>Who wandered in the desert</w:t>
            </w:r>
            <w:r w:rsidRPr="004764BD">
              <w:rPr>
                <w:rStyle w:val="FootnoteReference"/>
              </w:rPr>
              <w:footnoteReference w:id="47"/>
            </w:r>
            <w:r w:rsidRPr="004764BD">
              <w:t>,</w:t>
            </w:r>
          </w:p>
          <w:p w:rsidR="00057E53" w:rsidRPr="004764BD" w:rsidRDefault="00057E53" w:rsidP="00B311C5">
            <w:pPr>
              <w:pStyle w:val="EngHang"/>
            </w:pPr>
            <w:r w:rsidRPr="004764BD">
              <w:t>Rafael encouraged them,</w:t>
            </w:r>
          </w:p>
          <w:p w:rsidR="00382E0C" w:rsidRDefault="00057E53" w:rsidP="005F3B89">
            <w:pPr>
              <w:pStyle w:val="EngHangEnd"/>
            </w:pPr>
            <w:r w:rsidRPr="004764BD">
              <w:t>Until they perfected their lives.</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Ⲛⲓⲕⲉⲥⲱⲧⲡ ⲛ̀ⲁⲥⲕⲏⲧⲏⲥ</w:t>
            </w:r>
          </w:p>
          <w:p w:rsidR="00316961" w:rsidRDefault="00316961" w:rsidP="00316961">
            <w:pPr>
              <w:pStyle w:val="CopticVersemulti-line"/>
            </w:pPr>
            <w:r w:rsidRPr="00316961">
              <w:t>ⲉⲧⲥⲱⲣⲉⲙ ⲉⲃⲟⲗ ϩⲓⲛⲓϣⲁϥⲉⲩ</w:t>
            </w:r>
            <w:r>
              <w:t xml:space="preserve"> </w:t>
            </w:r>
          </w:p>
          <w:p w:rsidR="00316961" w:rsidRDefault="00316961" w:rsidP="00316961">
            <w:pPr>
              <w:pStyle w:val="CopticVersemulti-line"/>
            </w:pPr>
            <w:r w:rsidRPr="00316961">
              <w:t>Ⲣⲁⲫⲁⲏⲗ ϩⲓⲕⲱⲧ ⲉⲣⲱⲟⲩ</w:t>
            </w:r>
          </w:p>
          <w:p w:rsidR="00382E0C" w:rsidRDefault="00316961" w:rsidP="00316961">
            <w:pPr>
              <w:pStyle w:val="CopticVerse"/>
            </w:pPr>
            <w:r w:rsidRPr="00316961">
              <w:t>ϣⲁⲛ̀ⲧⲟⲩϫⲱⲕ ⲙ̀ⲡⲟⲩⲃⲓⲟⲥ ⲉⲃⲟⲗ</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057E53" w:rsidRPr="004764BD" w:rsidRDefault="00057E53" w:rsidP="00B311C5">
            <w:pPr>
              <w:pStyle w:val="EngHang"/>
            </w:pPr>
            <w:r w:rsidRPr="004764BD">
              <w:t>The angel of the Lord</w:t>
            </w:r>
          </w:p>
          <w:p w:rsidR="00057E53" w:rsidRPr="004764BD" w:rsidRDefault="00057E53" w:rsidP="00B311C5">
            <w:pPr>
              <w:pStyle w:val="EngHang"/>
            </w:pPr>
            <w:r w:rsidRPr="004764BD">
              <w:t>Encamps round about,</w:t>
            </w:r>
          </w:p>
          <w:p w:rsidR="00057E53" w:rsidRPr="004764BD" w:rsidRDefault="00057E53" w:rsidP="00B311C5">
            <w:pPr>
              <w:pStyle w:val="EngHang"/>
            </w:pPr>
            <w:r w:rsidRPr="004764BD">
              <w:t>Them that fear Him,</w:t>
            </w:r>
          </w:p>
          <w:p w:rsidR="00382E0C" w:rsidRDefault="00057E53" w:rsidP="005F3B89">
            <w:pPr>
              <w:pStyle w:val="EngHangEnd"/>
            </w:pPr>
            <w:r w:rsidRPr="004764BD">
              <w:t>He watches and delivers them</w:t>
            </w:r>
            <w:r w:rsidRPr="004764BD">
              <w:rPr>
                <w:rStyle w:val="FootnoteReference"/>
              </w:rPr>
              <w:footnoteReference w:id="48"/>
            </w:r>
            <w:r w:rsidRPr="004764BD">
              <w:t>.</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Ϣⲁⲣⲉ ⲡ̀ⲁⲅⲅⲉⲗⲟⲥ ⲙ̀Ⲡⲟ̅ⲥ̅</w:t>
            </w:r>
            <w:r>
              <w:t xml:space="preserve"> </w:t>
            </w:r>
          </w:p>
          <w:p w:rsidR="00316961" w:rsidRDefault="00316961" w:rsidP="00316961">
            <w:pPr>
              <w:pStyle w:val="CopticVersemulti-line"/>
            </w:pPr>
            <w:r w:rsidRPr="00316961">
              <w:t>ϩⲓⲕⲱⲧ ⲙ̀ⲡ̀ⲕⲱϯ ⲛ̀ⲟⲩⲟⲛ ⲛⲓⲃⲉⲛ</w:t>
            </w:r>
            <w:r>
              <w:t xml:space="preserve"> </w:t>
            </w:r>
          </w:p>
          <w:p w:rsidR="00316961" w:rsidRDefault="00316961" w:rsidP="00316961">
            <w:pPr>
              <w:pStyle w:val="CopticVersemulti-line"/>
            </w:pPr>
            <w:r w:rsidRPr="00316961">
              <w:t>ⲉⲧⲉⲣϩⲟϮ ϧⲁⲧⲉϥϩⲏ</w:t>
            </w:r>
          </w:p>
          <w:p w:rsidR="00382E0C" w:rsidRDefault="00316961" w:rsidP="00316961">
            <w:pPr>
              <w:pStyle w:val="CopticVerse"/>
            </w:pPr>
            <w:r w:rsidRPr="00316961">
              <w:t>ϣⲁϥⲣⲱⲓⲥ ⲉⲣⲱⲟⲩ ⲟⲩⲟϩ ϣⲁϥⲛⲁϩⲙⲟⲩ</w:t>
            </w:r>
          </w:p>
        </w:tc>
      </w:tr>
      <w:tr w:rsidR="00382E0C" w:rsidTr="000004B4">
        <w:trPr>
          <w:cantSplit/>
          <w:jc w:val="center"/>
        </w:trPr>
        <w:tc>
          <w:tcPr>
            <w:tcW w:w="288" w:type="dxa"/>
          </w:tcPr>
          <w:p w:rsidR="00382E0C" w:rsidRDefault="00382E0C" w:rsidP="000004B4">
            <w:pPr>
              <w:pStyle w:val="CopticCross"/>
            </w:pPr>
          </w:p>
        </w:tc>
        <w:tc>
          <w:tcPr>
            <w:tcW w:w="3960" w:type="dxa"/>
          </w:tcPr>
          <w:p w:rsidR="00057E53" w:rsidRPr="004764BD" w:rsidRDefault="00057E53" w:rsidP="00B311C5">
            <w:pPr>
              <w:pStyle w:val="EngHang"/>
            </w:pPr>
            <w:r w:rsidRPr="004764BD">
              <w:t>Let us glorify the Trinity:</w:t>
            </w:r>
          </w:p>
          <w:p w:rsidR="00057E53" w:rsidRPr="004764BD" w:rsidRDefault="00057E53" w:rsidP="00B311C5">
            <w:pPr>
              <w:pStyle w:val="EngHang"/>
            </w:pPr>
            <w:r w:rsidRPr="004764BD">
              <w:t>Holy, Coessential,</w:t>
            </w:r>
          </w:p>
          <w:p w:rsidR="00057E53" w:rsidRPr="004764BD" w:rsidRDefault="00057E53" w:rsidP="00B311C5">
            <w:pPr>
              <w:pStyle w:val="EngHang"/>
            </w:pPr>
            <w:r w:rsidRPr="004764BD">
              <w:t>That He may guard us,</w:t>
            </w:r>
          </w:p>
          <w:p w:rsidR="00382E0C" w:rsidRDefault="00057E53" w:rsidP="005F3B89">
            <w:pPr>
              <w:pStyle w:val="EngHangEnd"/>
            </w:pPr>
            <w:r w:rsidRPr="004764BD">
              <w:t>From temptations.</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Ⲙⲁⲣⲉⲛϯⲱⲟⲩ ⲛ̀Ϯⲧ̀ⲣⲓⲁⲥ</w:t>
            </w:r>
            <w:r>
              <w:t xml:space="preserve"> </w:t>
            </w:r>
          </w:p>
          <w:p w:rsidR="00316961" w:rsidRDefault="00316961" w:rsidP="00316961">
            <w:pPr>
              <w:pStyle w:val="CopticVersemulti-line"/>
            </w:pPr>
            <w:r w:rsidRPr="00316961">
              <w:t>ⲉ̅ⲑ̅ⲩ ⲛ̀ⲟⲙⲟⲟⲩⲥⲓⲟⲥ</w:t>
            </w:r>
            <w:r>
              <w:t xml:space="preserve"> </w:t>
            </w:r>
          </w:p>
          <w:p w:rsidR="00316961" w:rsidRDefault="00316961" w:rsidP="00316961">
            <w:pPr>
              <w:pStyle w:val="CopticVersemulti-line"/>
            </w:pPr>
            <w:r w:rsidRPr="00316961">
              <w:t>ϩⲓⲛⲁ ⲛ̀ⲧⲉϥⲁⲣⲉϩ ⲉⲣⲟⲛ</w:t>
            </w:r>
          </w:p>
          <w:p w:rsidR="00382E0C" w:rsidRDefault="00316961" w:rsidP="00316961">
            <w:pPr>
              <w:pStyle w:val="CopticVerse"/>
            </w:pPr>
            <w:r w:rsidRPr="00316961">
              <w:t>ⲉⲃⲟⲗϧⲉⲛ ⲛⲓⲡⲓⲣⲁⲥⲙⲟⲥ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057E53" w:rsidRPr="004764BD" w:rsidRDefault="00057E53" w:rsidP="00B311C5">
            <w:pPr>
              <w:pStyle w:val="EngHang"/>
            </w:pPr>
            <w:r w:rsidRPr="004764BD">
              <w:t>Intercede on our behalf,</w:t>
            </w:r>
          </w:p>
          <w:p w:rsidR="00057E53" w:rsidRPr="004764BD" w:rsidRDefault="00057E53" w:rsidP="00B311C5">
            <w:pPr>
              <w:pStyle w:val="EngHang"/>
            </w:pPr>
            <w:r w:rsidRPr="004764BD">
              <w:t>O holy archangel,</w:t>
            </w:r>
          </w:p>
          <w:p w:rsidR="00057E53" w:rsidRPr="004764BD" w:rsidRDefault="00057E53" w:rsidP="00B311C5">
            <w:pPr>
              <w:pStyle w:val="EngHang"/>
            </w:pPr>
            <w:r w:rsidRPr="004764BD">
              <w:t>Rafael: the joy of our hearts,</w:t>
            </w:r>
          </w:p>
          <w:p w:rsidR="00382E0C" w:rsidRDefault="00057E53" w:rsidP="005F3B89">
            <w:pPr>
              <w:pStyle w:val="EngHangEnd"/>
            </w:pPr>
            <w:r w:rsidRPr="004764BD">
              <w:t>That He may forgive us our sins.</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Ⲁⲣⲓⲡ̀ⲣⲉⲥⲃⲉⲩⲓⲛ ⲉ̀ϩ̀ⲣⲏⲓ ⲉϫⲱⲛ</w:t>
            </w:r>
            <w:r>
              <w:t xml:space="preserve"> </w:t>
            </w:r>
          </w:p>
          <w:p w:rsidR="00316961" w:rsidRDefault="00316961" w:rsidP="00316961">
            <w:pPr>
              <w:pStyle w:val="CopticVersemulti-line"/>
            </w:pPr>
            <w:r w:rsidRPr="00316961">
              <w:t>ⲱ̀ ⲡⲓⲁⲣⲭⲏⲁⲅⲅⲉⲗⲟⲥ ⲉ̅ⲑ̅ⲩ</w:t>
            </w:r>
            <w:r>
              <w:t xml:space="preserve"> </w:t>
            </w:r>
          </w:p>
          <w:p w:rsidR="00316961" w:rsidRDefault="00316961" w:rsidP="00316961">
            <w:pPr>
              <w:pStyle w:val="CopticVersemulti-line"/>
            </w:pPr>
            <w:r w:rsidRPr="00316961">
              <w:t>Ⲣⲁⲫⲁⲏⲗ ⲡ̀ⲟⲩⲛⲟϥ ⲛ̀ϩⲏⲧ</w:t>
            </w:r>
            <w:r>
              <w:t xml:space="preserve"> </w:t>
            </w:r>
          </w:p>
          <w:p w:rsidR="00382E0C" w:rsidRDefault="00316961" w:rsidP="00316961">
            <w:pPr>
              <w:pStyle w:val="CopticVerse"/>
            </w:pPr>
            <w:r w:rsidRPr="00316961">
              <w:t>ⲛ̀ⲧⲉϥⲭⲁ ⲛⲉⲛⲛⲟⲃⲓ ⲛⲁⲛ ⲉⲃⲟⲗ</w:t>
            </w:r>
          </w:p>
        </w:tc>
      </w:tr>
    </w:tbl>
    <w:p w:rsidR="002245DB" w:rsidRDefault="002245DB" w:rsidP="00382E0C">
      <w:pPr>
        <w:pStyle w:val="Heading3"/>
      </w:pPr>
      <w:bookmarkStart w:id="597" w:name="_Toc308441974"/>
      <w:r>
        <w:t>The Doxology of Archangel Suriel</w:t>
      </w:r>
      <w:bookmarkEnd w:id="597"/>
    </w:p>
    <w:p w:rsidR="00316961" w:rsidRPr="00316961" w:rsidRDefault="00316961" w:rsidP="00316961">
      <w:pPr>
        <w:pStyle w:val="Heading3non-TOC"/>
      </w:pPr>
      <w:r w:rsidRPr="00316961">
        <w:rPr>
          <w:rFonts w:ascii="Times New Roman" w:hAnsi="Times New Roman" w:cs="Times New Roman"/>
        </w:rPr>
        <w:t>Ϯ</w:t>
      </w:r>
      <w:r w:rsidRPr="00316961">
        <w:t>ⲇⲟⲝⲟⲗⲟⲅⲓⲁ ⲛ</w:t>
      </w:r>
      <w:r w:rsidRPr="00316961">
        <w:rPr>
          <w:rFonts w:ascii="Times New Roman" w:hAnsi="Times New Roman" w:cs="Times New Roman"/>
        </w:rPr>
        <w:t>̀</w:t>
      </w:r>
      <w:r w:rsidRPr="00316961">
        <w:t>ⲧⲉ ⲡⲓⲁⲣⲭⲏⲁⲅⲅⲉⲗⲟⲥ Ⲥⲟⲩⲣⲓⲏⲗ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Let us worship the Father and the Son</w:t>
            </w:r>
          </w:p>
          <w:p w:rsidR="00D4541F" w:rsidRPr="004764BD" w:rsidRDefault="00D4541F" w:rsidP="00B311C5">
            <w:pPr>
              <w:pStyle w:val="EngHang"/>
            </w:pPr>
            <w:r w:rsidRPr="004764BD">
              <w:t>And the Holy Spirit,</w:t>
            </w:r>
          </w:p>
          <w:p w:rsidR="00D4541F" w:rsidRPr="004764BD" w:rsidRDefault="00D4541F" w:rsidP="00B311C5">
            <w:pPr>
              <w:pStyle w:val="EngHang"/>
            </w:pPr>
            <w:r w:rsidRPr="004764BD">
              <w:t>And honour Suriel,</w:t>
            </w:r>
          </w:p>
          <w:p w:rsidR="00382E0C" w:rsidRDefault="00D4541F" w:rsidP="005F3B89">
            <w:pPr>
              <w:pStyle w:val="EngHangEnd"/>
            </w:pPr>
            <w:r w:rsidRPr="004764BD">
              <w:t>The fourth Archangel.</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Ⲙⲁⲣⲉⲛⲟⲩⲱ</w:t>
            </w:r>
            <w:r w:rsidRPr="00316961">
              <w:rPr>
                <w:rFonts w:ascii="Times New Roman" w:hAnsi="Times New Roman" w:cs="Times New Roman"/>
              </w:rPr>
              <w:t>ϣ</w:t>
            </w:r>
            <w:r w:rsidRPr="00316961">
              <w:t>ⲧ ⲙ</w:t>
            </w:r>
            <w:r w:rsidRPr="00316961">
              <w:rPr>
                <w:rFonts w:ascii="Times New Roman" w:hAnsi="Times New Roman" w:cs="Times New Roman"/>
              </w:rPr>
              <w:t>̀</w:t>
            </w:r>
            <w:r w:rsidRPr="00316961">
              <w:t>Ⲫ</w:t>
            </w:r>
            <w:r w:rsidRPr="00316961">
              <w:rPr>
                <w:rFonts w:ascii="Times New Roman" w:hAnsi="Times New Roman" w:cs="Times New Roman"/>
              </w:rPr>
              <w:t>̀</w:t>
            </w:r>
            <w:r w:rsidRPr="00316961">
              <w:t>ⲓⲱⲧ ⲛⲉⲙ ̀̀Ⲡ</w:t>
            </w:r>
            <w:r w:rsidRPr="00316961">
              <w:rPr>
                <w:rFonts w:ascii="Times New Roman" w:hAnsi="Times New Roman" w:cs="Times New Roman"/>
              </w:rPr>
              <w:t>ϣ</w:t>
            </w:r>
            <w:r w:rsidRPr="00316961">
              <w:t>ⲏⲣⲓ</w:t>
            </w:r>
          </w:p>
          <w:p w:rsidR="00316961" w:rsidRDefault="00316961" w:rsidP="00316961">
            <w:pPr>
              <w:pStyle w:val="CopticVersemulti-line"/>
              <w:ind w:left="0" w:firstLine="0"/>
            </w:pPr>
            <w:r w:rsidRPr="00316961">
              <w:t>ⲛⲉⲙ Ⲡⲓⲡ</w:t>
            </w:r>
            <w:r w:rsidRPr="00316961">
              <w:rPr>
                <w:rFonts w:ascii="Times New Roman" w:hAnsi="Times New Roman" w:cs="Times New Roman"/>
              </w:rPr>
              <w:t>̅</w:t>
            </w:r>
            <w:r w:rsidRPr="00316961">
              <w:t>ⲛ</w:t>
            </w:r>
            <w:r w:rsidRPr="00316961">
              <w:rPr>
                <w:rFonts w:ascii="Times New Roman" w:hAnsi="Times New Roman" w:cs="Times New Roman"/>
              </w:rPr>
              <w:t>̅</w:t>
            </w:r>
            <w:r w:rsidRPr="00316961">
              <w:t>ⲁ ⲉ</w:t>
            </w:r>
            <w:r w:rsidRPr="00316961">
              <w:rPr>
                <w:rFonts w:ascii="Times New Roman" w:hAnsi="Times New Roman" w:cs="Times New Roman"/>
              </w:rPr>
              <w:t>̅</w:t>
            </w:r>
            <w:r w:rsidRPr="00316961">
              <w:t>ⲑ</w:t>
            </w:r>
            <w:r w:rsidRPr="00316961">
              <w:rPr>
                <w:rFonts w:ascii="Times New Roman" w:hAnsi="Times New Roman" w:cs="Times New Roman"/>
              </w:rPr>
              <w:t>̅</w:t>
            </w:r>
            <w:r w:rsidRPr="00316961">
              <w:t>ⲩ</w:t>
            </w:r>
            <w:r>
              <w:t xml:space="preserve"> </w:t>
            </w:r>
          </w:p>
          <w:p w:rsidR="00316961" w:rsidRDefault="00316961" w:rsidP="00316961">
            <w:pPr>
              <w:pStyle w:val="CopticVersemulti-line"/>
              <w:ind w:left="0" w:firstLine="0"/>
            </w:pPr>
            <w:r w:rsidRPr="00316961">
              <w:t>ⲛ</w:t>
            </w:r>
            <w:r w:rsidRPr="00316961">
              <w:rPr>
                <w:rFonts w:ascii="Times New Roman" w:hAnsi="Times New Roman" w:cs="Times New Roman"/>
              </w:rPr>
              <w:t>̀</w:t>
            </w:r>
            <w:r w:rsidRPr="00316961">
              <w:t>ⲧⲉⲛⲧⲁⲓⲟ ⲛ</w:t>
            </w:r>
            <w:r w:rsidRPr="00316961">
              <w:rPr>
                <w:rFonts w:ascii="Times New Roman" w:hAnsi="Times New Roman" w:cs="Times New Roman"/>
              </w:rPr>
              <w:t>̀</w:t>
            </w:r>
            <w:r w:rsidRPr="00316961">
              <w:t>Ⲥⲟⲩⲣⲓⲏⲗ</w:t>
            </w:r>
            <w:r>
              <w:t xml:space="preserve"> </w:t>
            </w:r>
          </w:p>
          <w:p w:rsidR="00382E0C" w:rsidRDefault="00316961" w:rsidP="00316961">
            <w:pPr>
              <w:pStyle w:val="CopticVerse"/>
            </w:pPr>
            <w:r w:rsidRPr="00316961">
              <w:t>ⲡⲓⲙⲁ</w:t>
            </w:r>
            <w:r w:rsidRPr="00316961">
              <w:rPr>
                <w:rFonts w:ascii="Times New Roman" w:hAnsi="Times New Roman" w:cs="Times New Roman"/>
              </w:rPr>
              <w:t>ϩ̀ϥ</w:t>
            </w:r>
            <w:r w:rsidRPr="00316961">
              <w:t>ⲧⲟⲩ ⲛ</w:t>
            </w:r>
            <w:r w:rsidRPr="00316961">
              <w:rPr>
                <w:rFonts w:ascii="Times New Roman" w:hAnsi="Times New Roman" w:cs="Times New Roman"/>
              </w:rPr>
              <w:t>̀</w:t>
            </w:r>
            <w:r w:rsidRPr="00316961">
              <w:t>ⲁⲣⲭⲏⲁⲅⲅⲉⲗⲟⲥ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Good is the joy of Suriel,</w:t>
            </w:r>
          </w:p>
          <w:p w:rsidR="00D4541F" w:rsidRPr="004764BD" w:rsidRDefault="00D4541F" w:rsidP="00B311C5">
            <w:pPr>
              <w:pStyle w:val="EngHang"/>
            </w:pPr>
            <w:r w:rsidRPr="004764BD">
              <w:t>We ascribe</w:t>
            </w:r>
            <w:r w:rsidRPr="004764BD">
              <w:rPr>
                <w:rStyle w:val="FootnoteReference"/>
              </w:rPr>
              <w:footnoteReference w:id="49"/>
            </w:r>
            <w:r w:rsidRPr="004764BD">
              <w:t xml:space="preserve"> to him in the Churches</w:t>
            </w:r>
          </w:p>
          <w:p w:rsidR="00D4541F" w:rsidRPr="004764BD" w:rsidRDefault="00D4541F" w:rsidP="00B311C5">
            <w:pPr>
              <w:pStyle w:val="EngHang"/>
            </w:pPr>
            <w:r w:rsidRPr="004764BD">
              <w:t>Greater than the joy of a bridegroom,</w:t>
            </w:r>
          </w:p>
          <w:p w:rsidR="00382E0C" w:rsidRDefault="00D4541F" w:rsidP="005F3B89">
            <w:pPr>
              <w:pStyle w:val="EngHangEnd"/>
            </w:pPr>
            <w:r w:rsidRPr="004764BD">
              <w:t>Of this passing world.</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Ⲛⲁⲛⲉ ⲫ̀ⲣⲁϣⲓ ⲛ̀Ⲥⲟⲩⲣⲓⲏⲗ</w:t>
            </w:r>
            <w:r>
              <w:t xml:space="preserve"> </w:t>
            </w:r>
          </w:p>
          <w:p w:rsidR="00316961" w:rsidRDefault="00316961" w:rsidP="00316961">
            <w:pPr>
              <w:pStyle w:val="CopticVersemulti-line"/>
            </w:pPr>
            <w:r w:rsidRPr="00316961">
              <w:t>ⲉⲛⲓⲣⲓ ⲙ̀ⲙⲟϥ ϧⲉⲛ ⲛⲓⲉⲕⲕⲗⲏⲥⲓⲁ</w:t>
            </w:r>
            <w:r>
              <w:t xml:space="preserve"> </w:t>
            </w:r>
          </w:p>
          <w:p w:rsidR="00316961" w:rsidRDefault="00316961" w:rsidP="00316961">
            <w:pPr>
              <w:pStyle w:val="CopticVersemulti-line"/>
            </w:pPr>
            <w:r w:rsidRPr="00316961">
              <w:t>ⲉϩⲟⲧⲉ ⲫ̀ⲣⲁϣⲓ ⲛ̀ⲟⲩⲡⲁⲧϣⲉⲗⲉⲧ</w:t>
            </w:r>
            <w:r>
              <w:t xml:space="preserve"> </w:t>
            </w:r>
          </w:p>
          <w:p w:rsidR="00382E0C" w:rsidRDefault="00316961" w:rsidP="00316961">
            <w:pPr>
              <w:pStyle w:val="CopticVerse"/>
            </w:pPr>
            <w:r w:rsidRPr="00316961">
              <w:t>ⲛ̀ⲧⲉ ⲡⲁⲓⲕⲟⲥⲙⲟⲥ ⲉⲑⲛⲁⲥⲓⲛⲓ</w:t>
            </w:r>
          </w:p>
        </w:tc>
      </w:tr>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Be certain</w:t>
            </w:r>
            <w:r w:rsidRPr="004764BD">
              <w:rPr>
                <w:rStyle w:val="FootnoteReference"/>
              </w:rPr>
              <w:footnoteReference w:id="50"/>
            </w:r>
            <w:r w:rsidRPr="004764BD">
              <w:t xml:space="preserve"> my beloved,</w:t>
            </w:r>
          </w:p>
          <w:p w:rsidR="00D4541F" w:rsidRPr="004764BD" w:rsidRDefault="00D4541F" w:rsidP="00B311C5">
            <w:pPr>
              <w:pStyle w:val="EngHang"/>
            </w:pPr>
            <w:r w:rsidRPr="004764BD">
              <w:t>That the joy of the world passes</w:t>
            </w:r>
            <w:r w:rsidRPr="004764BD">
              <w:rPr>
                <w:rStyle w:val="FootnoteReference"/>
              </w:rPr>
              <w:footnoteReference w:id="51"/>
            </w:r>
            <w:r w:rsidRPr="004764BD">
              <w:t>,</w:t>
            </w:r>
          </w:p>
          <w:p w:rsidR="00D4541F" w:rsidRPr="004764BD" w:rsidRDefault="00D4541F" w:rsidP="00B311C5">
            <w:pPr>
              <w:pStyle w:val="EngHang"/>
            </w:pPr>
            <w:r w:rsidRPr="004764BD">
              <w:t>And the joy of Suriel</w:t>
            </w:r>
          </w:p>
          <w:p w:rsidR="00382E0C" w:rsidRDefault="00D4541F" w:rsidP="005F3B89">
            <w:pPr>
              <w:pStyle w:val="EngHangEnd"/>
            </w:pPr>
            <w:r w:rsidRPr="004764BD">
              <w:t>Endures forever.</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316961" w:rsidRDefault="00316961" w:rsidP="00316961">
            <w:pPr>
              <w:pStyle w:val="CopticVersemulti-line"/>
            </w:pPr>
            <w:r w:rsidRPr="00316961">
              <w:t>Ⲝⲱⲟⲩⲛ ϩⲱⲕ ⲱ̀ ⲡⲁⲙⲉⲛⲣⲓⲧ</w:t>
            </w:r>
            <w:r>
              <w:t xml:space="preserve"> </w:t>
            </w:r>
          </w:p>
          <w:p w:rsidR="00316961" w:rsidRDefault="00316961" w:rsidP="00316961">
            <w:pPr>
              <w:pStyle w:val="CopticVersemulti-line"/>
            </w:pPr>
            <w:r w:rsidRPr="00316961">
              <w:t>ϫⲉ ⲫ̀ⲣⲁϣⲓ ⲙ̀ⲡⲓⲕⲟⲥⲙⲟⲥ ϥ̀ⲛⲁⲥⲓⲛⲓ</w:t>
            </w:r>
            <w:r>
              <w:t xml:space="preserve"> </w:t>
            </w:r>
          </w:p>
          <w:p w:rsidR="00316961" w:rsidRDefault="00316961" w:rsidP="00316961">
            <w:pPr>
              <w:pStyle w:val="CopticVersemulti-line"/>
            </w:pPr>
            <w:r w:rsidRPr="00316961">
              <w:t>ⲟⲩⲟϩ ⲫ̀ⲣⲁϣⲓ ⲛ̀Ⲥⲟⲩⲣⲓⲏⲗ</w:t>
            </w:r>
            <w:r>
              <w:t xml:space="preserve"> </w:t>
            </w:r>
          </w:p>
          <w:p w:rsidR="00382E0C" w:rsidRDefault="00316961" w:rsidP="00316961">
            <w:pPr>
              <w:pStyle w:val="CopticVerse"/>
            </w:pPr>
            <w:r w:rsidRPr="00316961">
              <w:t>ϥ̀ⲙⲏⲛ ⲉⲃⲟⲗ ϣⲁ ⲉⲛⲉϩ</w:t>
            </w:r>
          </w:p>
        </w:tc>
      </w:tr>
      <w:tr w:rsidR="00382E0C" w:rsidTr="000004B4">
        <w:trPr>
          <w:cantSplit/>
          <w:jc w:val="center"/>
        </w:trPr>
        <w:tc>
          <w:tcPr>
            <w:tcW w:w="288" w:type="dxa"/>
          </w:tcPr>
          <w:p w:rsidR="00382E0C" w:rsidRDefault="00CF7C3F" w:rsidP="000004B4">
            <w:pPr>
              <w:pStyle w:val="CopticCross"/>
            </w:pPr>
            <w:r w:rsidRPr="00FB5ACB">
              <w:lastRenderedPageBreak/>
              <w:t>¿</w:t>
            </w:r>
          </w:p>
        </w:tc>
        <w:tc>
          <w:tcPr>
            <w:tcW w:w="3960" w:type="dxa"/>
          </w:tcPr>
          <w:p w:rsidR="00D4541F" w:rsidRPr="004764BD" w:rsidRDefault="00D4541F" w:rsidP="00B311C5">
            <w:pPr>
              <w:pStyle w:val="EngHang"/>
            </w:pPr>
            <w:r w:rsidRPr="004764BD">
              <w:t>Intercede on our behalf,</w:t>
            </w:r>
          </w:p>
          <w:p w:rsidR="00D4541F" w:rsidRPr="004764BD" w:rsidRDefault="00D4541F" w:rsidP="00B311C5">
            <w:pPr>
              <w:pStyle w:val="EngHang"/>
            </w:pPr>
            <w:r w:rsidRPr="004764BD">
              <w:t>O Holy Archangel,</w:t>
            </w:r>
          </w:p>
          <w:p w:rsidR="00D4541F" w:rsidRPr="004764BD" w:rsidRDefault="00D4541F" w:rsidP="00B311C5">
            <w:pPr>
              <w:pStyle w:val="EngHang"/>
            </w:pPr>
            <w:r w:rsidRPr="004764BD">
              <w:t>Suriel the trumpeter,</w:t>
            </w:r>
          </w:p>
          <w:p w:rsidR="00382E0C" w:rsidRDefault="00D4541F" w:rsidP="005F3B89">
            <w:pPr>
              <w:pStyle w:val="EngHangEnd"/>
            </w:pPr>
            <w:r w:rsidRPr="004764BD">
              <w:t>That He may forgive us our sins.</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316961" w:rsidRDefault="00316961" w:rsidP="00316961">
            <w:pPr>
              <w:pStyle w:val="CopticVersemulti-line"/>
            </w:pPr>
            <w:r w:rsidRPr="00316961">
              <w:t>Ⲁⲣⲓⲡ̀ⲣⲉⲥⲃⲉⲩⲓⲛ ⲉ̀ϩ̀ⲣⲏⲓ ⲉϫⲱⲛ</w:t>
            </w:r>
            <w:r>
              <w:t xml:space="preserve"> </w:t>
            </w:r>
          </w:p>
          <w:p w:rsidR="00316961" w:rsidRDefault="00316961" w:rsidP="00316961">
            <w:pPr>
              <w:pStyle w:val="CopticVersemulti-line"/>
            </w:pPr>
            <w:r w:rsidRPr="00316961">
              <w:t>ⲱ̀ ⲡⲓⲁⲣⲭⲏⲁⲅⲅⲉⲗⲟⲥ ⲉ̅ⲑ̅ⲩ</w:t>
            </w:r>
            <w:r>
              <w:t xml:space="preserve"> </w:t>
            </w:r>
          </w:p>
          <w:p w:rsidR="00316961" w:rsidRDefault="00316961" w:rsidP="00316961">
            <w:pPr>
              <w:pStyle w:val="CopticVersemulti-line"/>
            </w:pPr>
            <w:r w:rsidRPr="00316961">
              <w:t>Ⲥⲟⲩⲣⲓⲏⲗ ⲡⲓⲥⲁⲗⲡⲓⲥⲧⲏⲥ</w:t>
            </w:r>
            <w:r>
              <w:t xml:space="preserve"> </w:t>
            </w:r>
          </w:p>
          <w:p w:rsidR="00382E0C" w:rsidRDefault="00316961" w:rsidP="00316961">
            <w:pPr>
              <w:pStyle w:val="CopticVerse"/>
            </w:pPr>
            <w:r w:rsidRPr="00316961">
              <w:t>ⲛ̀ⲧⲉϥⲭⲁ ⲛⲉⲛⲛⲟⲃⲓ ⲛⲁⲛ ⲉⲃⲟⲗ</w:t>
            </w:r>
          </w:p>
        </w:tc>
      </w:tr>
    </w:tbl>
    <w:p w:rsidR="00382E0C" w:rsidRPr="00382E0C" w:rsidRDefault="00382E0C" w:rsidP="00382E0C"/>
    <w:p w:rsidR="002245DB" w:rsidRDefault="002245DB" w:rsidP="00382E0C">
      <w:pPr>
        <w:pStyle w:val="Heading3"/>
      </w:pPr>
      <w:bookmarkStart w:id="611" w:name="_Toc308441975"/>
      <w:r>
        <w:t>The Doxology of the Four Incorporeal Beasts</w:t>
      </w:r>
      <w:bookmarkEnd w:id="611"/>
    </w:p>
    <w:p w:rsidR="00316961" w:rsidRPr="00316961" w:rsidRDefault="00316961" w:rsidP="00316961">
      <w:pPr>
        <w:pStyle w:val="Heading3non-TOC"/>
      </w:pPr>
      <w:r w:rsidRPr="00316961">
        <w:rPr>
          <w:rFonts w:ascii="Times New Roman" w:hAnsi="Times New Roman" w:cs="Times New Roman"/>
        </w:rPr>
        <w:t>Ϯ</w:t>
      </w:r>
      <w:r w:rsidRPr="00316961">
        <w:t>ⲇⲟⲝⲟⲗⲟⲅⲓⲁ ⲛ</w:t>
      </w:r>
      <w:r w:rsidRPr="00316961">
        <w:rPr>
          <w:rFonts w:ascii="Times New Roman" w:hAnsi="Times New Roman" w:cs="Times New Roman"/>
        </w:rPr>
        <w:t>̀</w:t>
      </w:r>
      <w:r w:rsidRPr="00316961">
        <w:t>ⲧⲉ Ⲡⲓⲇ</w:t>
      </w:r>
      <w:r w:rsidRPr="00316961">
        <w:rPr>
          <w:rFonts w:ascii="Times New Roman" w:hAnsi="Times New Roman" w:cs="Times New Roman"/>
        </w:rPr>
        <w:t>̅</w:t>
      </w:r>
      <w:r w:rsidRPr="00316961">
        <w:t xml:space="preserve"> ⲛ</w:t>
      </w:r>
      <w:r w:rsidRPr="00316961">
        <w:rPr>
          <w:rFonts w:ascii="Times New Roman" w:hAnsi="Times New Roman" w:cs="Times New Roman"/>
        </w:rPr>
        <w:t>̀</w:t>
      </w:r>
      <w:r w:rsidRPr="00316961">
        <w:t>ⲍⲱⲟⲛ ⲛ</w:t>
      </w:r>
      <w:r w:rsidRPr="00316961">
        <w:rPr>
          <w:rFonts w:ascii="Times New Roman" w:hAnsi="Times New Roman" w:cs="Times New Roman"/>
        </w:rPr>
        <w:t>̀</w:t>
      </w:r>
      <w:r w:rsidRPr="00316961">
        <w:t>ⲁⲥⲱⲙⲁⲧⲟⲥ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The four incorporeal beasts,</w:t>
            </w:r>
          </w:p>
          <w:p w:rsidR="00D4541F" w:rsidRPr="004764BD" w:rsidRDefault="00D4541F" w:rsidP="00B311C5">
            <w:pPr>
              <w:pStyle w:val="EngHang"/>
            </w:pPr>
            <w:r w:rsidRPr="004764BD">
              <w:t>Carry the throne of God,</w:t>
            </w:r>
          </w:p>
          <w:p w:rsidR="00D4541F" w:rsidRPr="004764BD" w:rsidRDefault="00D4541F" w:rsidP="00B311C5">
            <w:pPr>
              <w:pStyle w:val="EngHang"/>
            </w:pPr>
            <w:r w:rsidRPr="004764BD">
              <w:t>A face of a lion and a face of a calf,</w:t>
            </w:r>
          </w:p>
          <w:p w:rsidR="00382E0C" w:rsidRDefault="00D4541F" w:rsidP="005F3B89">
            <w:pPr>
              <w:pStyle w:val="EngHangEnd"/>
            </w:pPr>
            <w:r w:rsidRPr="004764BD">
              <w:t>A face of a man and a face of an eagle.</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316961" w:rsidP="00316961">
            <w:pPr>
              <w:pStyle w:val="CopticVersemulti-line"/>
            </w:pPr>
            <w:r w:rsidRPr="00316961">
              <w:t>Ⲡⲓ</w:t>
            </w:r>
            <w:r w:rsidRPr="00316961">
              <w:rPr>
                <w:rFonts w:ascii="Times New Roman" w:hAnsi="Times New Roman" w:cs="Times New Roman"/>
              </w:rPr>
              <w:t>̀ϥ</w:t>
            </w:r>
            <w:r w:rsidRPr="00316961">
              <w:t>ⲧⲟⲩ ⲛ</w:t>
            </w:r>
            <w:r w:rsidRPr="00316961">
              <w:rPr>
                <w:rFonts w:ascii="Times New Roman" w:hAnsi="Times New Roman" w:cs="Times New Roman"/>
              </w:rPr>
              <w:t>̀</w:t>
            </w:r>
            <w:r w:rsidRPr="00316961">
              <w:t>ⲍⲱⲟⲛ ⲛ</w:t>
            </w:r>
            <w:r w:rsidRPr="00316961">
              <w:rPr>
                <w:rFonts w:ascii="Times New Roman" w:hAnsi="Times New Roman" w:cs="Times New Roman"/>
              </w:rPr>
              <w:t>̀</w:t>
            </w:r>
            <w:r w:rsidRPr="00316961">
              <w:t>ⲁⲥⲱⲙⲁⲧⲟⲥ</w:t>
            </w:r>
            <w:r w:rsidR="00EB2F8F">
              <w:t xml:space="preserve"> </w:t>
            </w:r>
          </w:p>
          <w:p w:rsidR="00EB2F8F" w:rsidRDefault="00316961" w:rsidP="00316961">
            <w:pPr>
              <w:pStyle w:val="CopticVersemulti-line"/>
            </w:pPr>
            <w:r w:rsidRPr="00316961">
              <w:t>ⲉⲧⲁ</w:t>
            </w:r>
            <w:r w:rsidRPr="00316961">
              <w:rPr>
                <w:rFonts w:ascii="Times New Roman" w:hAnsi="Times New Roman" w:cs="Times New Roman"/>
              </w:rPr>
              <w:t>ϥ</w:t>
            </w:r>
            <w:r w:rsidRPr="00316961">
              <w:t>ⲓ</w:t>
            </w:r>
            <w:r w:rsidRPr="00316961">
              <w:rPr>
                <w:rFonts w:ascii="Times New Roman" w:hAnsi="Times New Roman" w:cs="Times New Roman"/>
              </w:rPr>
              <w:t>̀</w:t>
            </w:r>
            <w:r w:rsidRPr="00316961">
              <w:t xml:space="preserve"> </w:t>
            </w:r>
            <w:r w:rsidRPr="00316961">
              <w:rPr>
                <w:rFonts w:ascii="Times New Roman" w:hAnsi="Times New Roman" w:cs="Times New Roman"/>
              </w:rPr>
              <w:t>ϧ</w:t>
            </w:r>
            <w:r w:rsidRPr="00316961">
              <w:t>ⲁ ⲡⲓ</w:t>
            </w:r>
            <w:r w:rsidRPr="00316961">
              <w:rPr>
                <w:rFonts w:ascii="Times New Roman" w:hAnsi="Times New Roman" w:cs="Times New Roman"/>
              </w:rPr>
              <w:t>ϩ</w:t>
            </w:r>
            <w:r w:rsidRPr="00316961">
              <w:t>ⲁⲣⲙⲁ ⲛ</w:t>
            </w:r>
            <w:r w:rsidRPr="00316961">
              <w:rPr>
                <w:rFonts w:ascii="Times New Roman" w:hAnsi="Times New Roman" w:cs="Times New Roman"/>
              </w:rPr>
              <w:t>̀</w:t>
            </w:r>
            <w:r w:rsidRPr="00316961">
              <w:t>ⲧⲉ Ⲫ</w:t>
            </w:r>
            <w:r w:rsidRPr="00316961">
              <w:rPr>
                <w:rFonts w:ascii="Times New Roman" w:hAnsi="Times New Roman" w:cs="Times New Roman"/>
              </w:rPr>
              <w:t>ϯ</w:t>
            </w:r>
            <w:r w:rsidR="00EB2F8F">
              <w:t xml:space="preserve"> </w:t>
            </w:r>
          </w:p>
          <w:p w:rsidR="00EB2F8F" w:rsidRDefault="00316961" w:rsidP="00316961">
            <w:pPr>
              <w:pStyle w:val="CopticVersemulti-line"/>
            </w:pPr>
            <w:r w:rsidRPr="00316961">
              <w:t>ⲟⲩ</w:t>
            </w:r>
            <w:r w:rsidRPr="00316961">
              <w:rPr>
                <w:rFonts w:ascii="Times New Roman" w:hAnsi="Times New Roman" w:cs="Times New Roman"/>
              </w:rPr>
              <w:t>ϩ</w:t>
            </w:r>
            <w:r w:rsidRPr="00316961">
              <w:t>ⲟ ⲙ</w:t>
            </w:r>
            <w:r w:rsidRPr="00316961">
              <w:rPr>
                <w:rFonts w:ascii="Times New Roman" w:hAnsi="Times New Roman" w:cs="Times New Roman"/>
              </w:rPr>
              <w:t>̀</w:t>
            </w:r>
            <w:r w:rsidRPr="00316961">
              <w:t>ⲙⲟⲩⲓ ⲛⲉⲙ ⲟⲩ</w:t>
            </w:r>
            <w:r w:rsidRPr="00316961">
              <w:rPr>
                <w:rFonts w:ascii="Times New Roman" w:hAnsi="Times New Roman" w:cs="Times New Roman"/>
              </w:rPr>
              <w:t>ϩ</w:t>
            </w:r>
            <w:r w:rsidRPr="00316961">
              <w:t>ⲟ ⲙ</w:t>
            </w:r>
            <w:r w:rsidRPr="00316961">
              <w:rPr>
                <w:rFonts w:ascii="Times New Roman" w:hAnsi="Times New Roman" w:cs="Times New Roman"/>
              </w:rPr>
              <w:t>̀</w:t>
            </w:r>
            <w:r w:rsidRPr="00316961">
              <w:t>ⲙⲁⲥⲓ</w:t>
            </w:r>
          </w:p>
          <w:p w:rsidR="00382E0C" w:rsidRDefault="00316961" w:rsidP="00EB2F8F">
            <w:pPr>
              <w:pStyle w:val="CopticVerse"/>
            </w:pPr>
            <w:r w:rsidRPr="00316961">
              <w:t>ⲟⲩ</w:t>
            </w:r>
            <w:r w:rsidRPr="00316961">
              <w:rPr>
                <w:rFonts w:ascii="Times New Roman" w:hAnsi="Times New Roman" w:cs="Times New Roman"/>
              </w:rPr>
              <w:t>ϩ</w:t>
            </w:r>
            <w:r w:rsidRPr="00316961">
              <w:t>ⲟ ⲛ</w:t>
            </w:r>
            <w:r w:rsidRPr="00316961">
              <w:rPr>
                <w:rFonts w:ascii="Times New Roman" w:hAnsi="Times New Roman" w:cs="Times New Roman"/>
              </w:rPr>
              <w:t>̀</w:t>
            </w:r>
            <w:r w:rsidRPr="00316961">
              <w:t>ⲣⲱⲙⲓ ⲛⲉⲙ ⲟⲩ</w:t>
            </w:r>
            <w:r w:rsidRPr="00316961">
              <w:rPr>
                <w:rFonts w:ascii="Times New Roman" w:hAnsi="Times New Roman" w:cs="Times New Roman"/>
              </w:rPr>
              <w:t>ϩ</w:t>
            </w:r>
            <w:r w:rsidRPr="00316961">
              <w:t>ⲟ ⲛ</w:t>
            </w:r>
            <w:r w:rsidRPr="00316961">
              <w:rPr>
                <w:rFonts w:ascii="Times New Roman" w:hAnsi="Times New Roman" w:cs="Times New Roman"/>
              </w:rPr>
              <w:t>̀</w:t>
            </w:r>
            <w:r w:rsidRPr="00316961">
              <w:t>ⲁⲏⲧⲟⲥ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And they are full of eyes,</w:t>
            </w:r>
          </w:p>
          <w:p w:rsidR="00D4541F" w:rsidRPr="004764BD" w:rsidRDefault="00D4541F" w:rsidP="00B311C5">
            <w:pPr>
              <w:pStyle w:val="EngHang"/>
            </w:pPr>
            <w:r w:rsidRPr="004764BD">
              <w:t>Before and behind</w:t>
            </w:r>
            <w:r w:rsidRPr="004764BD">
              <w:rPr>
                <w:rStyle w:val="FootnoteReference"/>
              </w:rPr>
              <w:footnoteReference w:id="52"/>
            </w:r>
            <w:r w:rsidRPr="004764BD">
              <w:t>,</w:t>
            </w:r>
          </w:p>
          <w:p w:rsidR="00D4541F" w:rsidRPr="004764BD" w:rsidRDefault="00D4541F" w:rsidP="00B311C5">
            <w:pPr>
              <w:pStyle w:val="EngHang"/>
            </w:pPr>
            <w:r w:rsidRPr="004764BD">
              <w:t>Six wings to the one,</w:t>
            </w:r>
          </w:p>
          <w:p w:rsidR="00382E0C" w:rsidRDefault="00D4541F" w:rsidP="005F3B89">
            <w:pPr>
              <w:pStyle w:val="EngHangEnd"/>
            </w:pPr>
            <w:r w:rsidRPr="004764BD">
              <w:t>And six wings to the other.</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316961">
            <w:pPr>
              <w:pStyle w:val="CopticVersemulti-line"/>
            </w:pPr>
            <w:r w:rsidRPr="00EB2F8F">
              <w:t>Ⲟⲩⲟϩ ⲟⲛ ⲉⲩⲙⲉϩ ⲙ̀ⲃⲁⲗ</w:t>
            </w:r>
            <w:r>
              <w:t xml:space="preserve"> </w:t>
            </w:r>
          </w:p>
          <w:p w:rsidR="00EB2F8F" w:rsidRDefault="00EB2F8F" w:rsidP="00EB2F8F">
            <w:pPr>
              <w:pStyle w:val="CopticVersemulti-line"/>
            </w:pPr>
            <w:r w:rsidRPr="00EB2F8F">
              <w:t>ϩⲓ ⲧ̀ϩⲏ ⲛⲉⲙ ϩⲓ ⲫⲁϩⲟⲩ ⲙ̀ⲙⲱⲟⲩ</w:t>
            </w:r>
          </w:p>
          <w:p w:rsidR="00EB2F8F" w:rsidRDefault="00EB2F8F" w:rsidP="00EB2F8F">
            <w:pPr>
              <w:pStyle w:val="CopticVersemulti-line"/>
            </w:pPr>
            <w:r w:rsidRPr="00EB2F8F">
              <w:t>ⲥⲟⲩ ⲛ̀ⲧⲉⲛϩ ⲙ̀ⲡⲓⲟⲩⲁⲓ</w:t>
            </w:r>
            <w:r>
              <w:t xml:space="preserve"> </w:t>
            </w:r>
          </w:p>
          <w:p w:rsidR="00382E0C" w:rsidRDefault="00EB2F8F" w:rsidP="00EB2F8F">
            <w:pPr>
              <w:pStyle w:val="CopticVerse"/>
            </w:pPr>
            <w:r w:rsidRPr="00EB2F8F">
              <w:t>ⲛⲉⲙ ⲥⲟⲩ ⲛ̀ⲧⲉⲛϩ ⲙ̀ⲡⲓⲕⲉⲟⲩⲁⲓ</w:t>
            </w:r>
          </w:p>
        </w:tc>
      </w:tr>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With two the cover their faces,</w:t>
            </w:r>
          </w:p>
          <w:p w:rsidR="00D4541F" w:rsidRPr="004764BD" w:rsidRDefault="00D4541F" w:rsidP="00B311C5">
            <w:pPr>
              <w:pStyle w:val="EngHang"/>
            </w:pPr>
            <w:r w:rsidRPr="004764BD">
              <w:t>With two they cover their feet,</w:t>
            </w:r>
          </w:p>
          <w:p w:rsidR="00D4541F" w:rsidRPr="004764BD" w:rsidRDefault="00D4541F" w:rsidP="00B311C5">
            <w:pPr>
              <w:pStyle w:val="EngHang"/>
            </w:pPr>
            <w:r w:rsidRPr="004764BD">
              <w:t>With two they fly,</w:t>
            </w:r>
          </w:p>
          <w:p w:rsidR="00382E0C" w:rsidRDefault="00D4541F" w:rsidP="005F3B89">
            <w:pPr>
              <w:pStyle w:val="EngHangEnd"/>
            </w:pPr>
            <w:r w:rsidRPr="004764BD">
              <w:t>Proclaiming and saying,</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316961">
            <w:pPr>
              <w:pStyle w:val="CopticVersemulti-line"/>
            </w:pPr>
            <w:r w:rsidRPr="00EB2F8F">
              <w:t>Ϧⲉⲛ ̀ⲥⲛⲁⲩ ⲉⲩϩⲱⲃⲥ ⲛ̀ⲛⲟⲩϩⲟ</w:t>
            </w:r>
            <w:r>
              <w:t xml:space="preserve"> </w:t>
            </w:r>
          </w:p>
          <w:p w:rsidR="00EB2F8F" w:rsidRDefault="00EB2F8F" w:rsidP="00316961">
            <w:pPr>
              <w:pStyle w:val="CopticVersemulti-line"/>
            </w:pPr>
            <w:r w:rsidRPr="00EB2F8F">
              <w:t>ϧⲉⲛ ̀ⲥⲛⲁⲩ ⲉⲩϩⲱⲃⲥ ⲛ̀ⲛⲟⲩϭⲁⲗⲁⲩϫ</w:t>
            </w:r>
            <w:r>
              <w:t xml:space="preserve"> </w:t>
            </w:r>
          </w:p>
          <w:p w:rsidR="00EB2F8F" w:rsidRDefault="00EB2F8F" w:rsidP="00316961">
            <w:pPr>
              <w:pStyle w:val="CopticVersemulti-line"/>
            </w:pPr>
            <w:r w:rsidRPr="00EB2F8F">
              <w:t>ⲉⲩϩⲏⲗ ϫⲉ ϧⲉⲛ ⲡⲓⲕⲉ̀ⲥⲛⲁⲩ</w:t>
            </w:r>
          </w:p>
          <w:p w:rsidR="00382E0C" w:rsidRDefault="00EB2F8F" w:rsidP="00EB2F8F">
            <w:pPr>
              <w:pStyle w:val="CopticVerse"/>
            </w:pPr>
            <w:r w:rsidRPr="00EB2F8F">
              <w:t>ⲉⲩⲱϣ ⲉⲃⲟⲗ ⲉⲩϫⲱ ⲙ̀ⲙⲟⲥ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“Holy, and Holy,</w:t>
            </w:r>
          </w:p>
          <w:p w:rsidR="00D4541F" w:rsidRPr="004764BD" w:rsidRDefault="00D4541F" w:rsidP="00B311C5">
            <w:pPr>
              <w:pStyle w:val="EngHang"/>
            </w:pPr>
            <w:r w:rsidRPr="004764BD">
              <w:t>Holy, Lord of Hosts,</w:t>
            </w:r>
          </w:p>
          <w:p w:rsidR="00D4541F" w:rsidRPr="004764BD" w:rsidRDefault="00D4541F" w:rsidP="00B311C5">
            <w:pPr>
              <w:pStyle w:val="EngHang"/>
            </w:pPr>
            <w:r w:rsidRPr="004764BD">
              <w:t>Heaven and earth are full</w:t>
            </w:r>
          </w:p>
          <w:p w:rsidR="00382E0C" w:rsidRDefault="00D4541F" w:rsidP="005F3B89">
            <w:pPr>
              <w:pStyle w:val="EngHangEnd"/>
            </w:pPr>
            <w:r w:rsidRPr="004764BD">
              <w:t>Of Thy glory and Thine honour.”</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316961">
            <w:pPr>
              <w:pStyle w:val="CopticVersemulti-line"/>
            </w:pPr>
            <w:r w:rsidRPr="00EB2F8F">
              <w:t>Ϫⲉ ⲭ̀ⲟⲩⲁⲃ ⲟⲩⲟϩ ⲭ̀ⲟⲩⲁⲃ</w:t>
            </w:r>
            <w:r>
              <w:t xml:space="preserve"> </w:t>
            </w:r>
          </w:p>
          <w:p w:rsidR="00EB2F8F" w:rsidRDefault="00EB2F8F" w:rsidP="00316961">
            <w:pPr>
              <w:pStyle w:val="CopticVersemulti-line"/>
            </w:pPr>
            <w:r w:rsidRPr="00EB2F8F">
              <w:t>ⲭⲟⲩⲁⲃ Ⲡⲟ̅ⲥ̅ ⲥⲁⲃⲁⲱⲑ</w:t>
            </w:r>
            <w:r>
              <w:t xml:space="preserve"> </w:t>
            </w:r>
          </w:p>
          <w:p w:rsidR="00EB2F8F" w:rsidRDefault="00EB2F8F" w:rsidP="00316961">
            <w:pPr>
              <w:pStyle w:val="CopticVersemulti-line"/>
            </w:pPr>
            <w:r w:rsidRPr="00EB2F8F">
              <w:t>ⲧ̀ⲫⲉ ⲛⲉⲙ ⲡ̀ⲕⲁϩⲓ ⲙⲉϩ ⲉⲃⲟⲗ</w:t>
            </w:r>
            <w:r>
              <w:t xml:space="preserve"> </w:t>
            </w:r>
          </w:p>
          <w:p w:rsidR="00382E0C" w:rsidRDefault="00EB2F8F" w:rsidP="00EB2F8F">
            <w:pPr>
              <w:pStyle w:val="CopticVerse"/>
            </w:pPr>
            <w:r w:rsidRPr="00EB2F8F">
              <w:t>ϧⲉⲛ ⲡⲉⲕⲱ̀ⲟⲩ ⲛⲉⲙ ⲡⲉⲕⲧⲁⲓⲟ</w:t>
            </w:r>
          </w:p>
        </w:tc>
      </w:tr>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And we, too, praise with them,</w:t>
            </w:r>
          </w:p>
          <w:p w:rsidR="00D4541F" w:rsidRPr="004764BD" w:rsidRDefault="00D4541F" w:rsidP="00B311C5">
            <w:pPr>
              <w:pStyle w:val="EngHang"/>
            </w:pPr>
            <w:r w:rsidRPr="004764BD">
              <w:t>With incessant voices,</w:t>
            </w:r>
          </w:p>
          <w:p w:rsidR="00D4541F" w:rsidRPr="004764BD" w:rsidRDefault="00D4541F" w:rsidP="00B311C5">
            <w:pPr>
              <w:pStyle w:val="EngHang"/>
            </w:pPr>
            <w:r w:rsidRPr="004764BD">
              <w:t>“Holy, Holy,</w:t>
            </w:r>
          </w:p>
          <w:p w:rsidR="00382E0C" w:rsidRDefault="00D4541F" w:rsidP="005F3B89">
            <w:pPr>
              <w:pStyle w:val="EngHangEnd"/>
            </w:pPr>
            <w:r w:rsidRPr="004764BD">
              <w:t>Holy, O Lord.”</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316961">
            <w:pPr>
              <w:pStyle w:val="CopticVersemulti-line"/>
            </w:pPr>
            <w:r w:rsidRPr="00EB2F8F">
              <w:t>Ⲁⲛⲟⲛ ⲇⲉ ϩⲱⲛ ⲧⲉⲛϩⲱⲥ ⲛⲉⲙⲱⲟⲩ</w:t>
            </w:r>
            <w:r>
              <w:t xml:space="preserve"> </w:t>
            </w:r>
          </w:p>
          <w:p w:rsidR="00EB2F8F" w:rsidRDefault="00EB2F8F" w:rsidP="00316961">
            <w:pPr>
              <w:pStyle w:val="CopticVersemulti-line"/>
            </w:pPr>
            <w:r w:rsidRPr="00EB2F8F">
              <w:t>ϧⲉⲛ ϩⲁⲛⲥ̀ⲙⲏ ⲛ̀ⲁⲧⲭⲁⲣⲱⲟⲩ</w:t>
            </w:r>
            <w:r>
              <w:t xml:space="preserve"> </w:t>
            </w:r>
          </w:p>
          <w:p w:rsidR="00EB2F8F" w:rsidRDefault="00EB2F8F" w:rsidP="00316961">
            <w:pPr>
              <w:pStyle w:val="CopticVersemulti-line"/>
            </w:pPr>
            <w:r w:rsidRPr="00EB2F8F">
              <w:t>ϫⲉ ⲁⲅⲓⲟⲥ ⲁⲅⲓⲟⲥ</w:t>
            </w:r>
            <w:r>
              <w:t xml:space="preserve"> </w:t>
            </w:r>
          </w:p>
          <w:p w:rsidR="00382E0C" w:rsidRDefault="00EB2F8F" w:rsidP="00EB2F8F">
            <w:pPr>
              <w:pStyle w:val="CopticVerse"/>
            </w:pPr>
            <w:r w:rsidRPr="00EB2F8F">
              <w:t>ⲁⲅⲓⲟⲥ Ⲕⲩⲣⲓⲟⲥ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Intercede on our behalf,</w:t>
            </w:r>
          </w:p>
          <w:p w:rsidR="00D4541F" w:rsidRPr="004764BD" w:rsidRDefault="00D4541F" w:rsidP="00B311C5">
            <w:pPr>
              <w:pStyle w:val="EngHang"/>
            </w:pPr>
            <w:r w:rsidRPr="004764BD">
              <w:t>O Four Incorporeal Beasts,</w:t>
            </w:r>
          </w:p>
          <w:p w:rsidR="00D4541F" w:rsidRPr="004764BD" w:rsidRDefault="00D4541F" w:rsidP="00B311C5">
            <w:pPr>
              <w:pStyle w:val="EngHang"/>
            </w:pPr>
            <w:r w:rsidRPr="004764BD">
              <w:t>The ministering flames of fire,</w:t>
            </w:r>
          </w:p>
          <w:p w:rsidR="00382E0C" w:rsidRDefault="00D4541F" w:rsidP="005F3B89">
            <w:pPr>
              <w:pStyle w:val="EngHangEnd"/>
            </w:pPr>
            <w:r w:rsidRPr="004764BD">
              <w:t>That He may forgive us our sins.</w:t>
            </w:r>
          </w:p>
        </w:tc>
        <w:tc>
          <w:tcPr>
            <w:tcW w:w="288" w:type="dxa"/>
          </w:tcPr>
          <w:p w:rsidR="00382E0C" w:rsidRDefault="00382E0C" w:rsidP="00057E53"/>
        </w:tc>
        <w:tc>
          <w:tcPr>
            <w:tcW w:w="288" w:type="dxa"/>
          </w:tcPr>
          <w:p w:rsidR="00382E0C" w:rsidRPr="00CF7C3F" w:rsidRDefault="00CF7C3F" w:rsidP="000004B4">
            <w:pPr>
              <w:pStyle w:val="CopticCross"/>
            </w:pPr>
            <w:r w:rsidRPr="00FB5ACB">
              <w:t>¿</w:t>
            </w:r>
          </w:p>
        </w:tc>
        <w:tc>
          <w:tcPr>
            <w:tcW w:w="3960" w:type="dxa"/>
          </w:tcPr>
          <w:p w:rsidR="00EB2F8F" w:rsidRDefault="00EB2F8F" w:rsidP="00316961">
            <w:pPr>
              <w:pStyle w:val="CopticVersemulti-line"/>
            </w:pPr>
            <w:r w:rsidRPr="00EB2F8F">
              <w:t>Ⲁⲣⲓⲡ̀ⲣⲉⲥⲃⲉⲩⲓⲛ ⲉ̀ϩ̀ⲣⲏⲓ ⲉϫⲱⲛ</w:t>
            </w:r>
            <w:r>
              <w:t xml:space="preserve"> </w:t>
            </w:r>
          </w:p>
          <w:p w:rsidR="00EB2F8F" w:rsidRDefault="00EB2F8F" w:rsidP="00316961">
            <w:pPr>
              <w:pStyle w:val="CopticVersemulti-line"/>
            </w:pPr>
            <w:r w:rsidRPr="00EB2F8F">
              <w:t>ⲱ̀ ⲡⲓ̀ϥⲧⲟⲩ ⲛ̀ⲍⲱⲟⲛ ⲛ̀ⲁⲥⲱⲙⲁⲧⲟⲥ</w:t>
            </w:r>
            <w:r>
              <w:t xml:space="preserve"> </w:t>
            </w:r>
          </w:p>
          <w:p w:rsidR="00EB2F8F" w:rsidRDefault="00EB2F8F" w:rsidP="00316961">
            <w:pPr>
              <w:pStyle w:val="CopticVersemulti-line"/>
            </w:pPr>
            <w:r w:rsidRPr="00EB2F8F">
              <w:t>ⲛ̀ⲗⲓⲧⲟⲩⲣⲅⲟⲥ ⲛ̀ϣⲁϩ ⲛ̀ⲭ̀ⲣⲱⲙ</w:t>
            </w:r>
          </w:p>
          <w:p w:rsidR="00382E0C" w:rsidRDefault="00EB2F8F" w:rsidP="00EB2F8F">
            <w:pPr>
              <w:pStyle w:val="CopticVerse"/>
            </w:pPr>
            <w:r w:rsidRPr="00EB2F8F">
              <w:t>ⲛ̀ⲧⲉϥⲭⲁ ⲛⲉⲛⲛⲟⲃⲓ ⲛⲁⲛ ⲉⲃⲟⲗ</w:t>
            </w:r>
          </w:p>
        </w:tc>
      </w:tr>
    </w:tbl>
    <w:p w:rsidR="002245DB" w:rsidRDefault="002245DB" w:rsidP="00382E0C">
      <w:pPr>
        <w:pStyle w:val="Heading3"/>
      </w:pPr>
      <w:bookmarkStart w:id="615" w:name="_Toc308441976"/>
      <w:r>
        <w:t>The Doxology of the Twenty-Four Priests</w:t>
      </w:r>
      <w:bookmarkEnd w:id="615"/>
    </w:p>
    <w:p w:rsidR="00EB2F8F" w:rsidRPr="00EB2F8F" w:rsidRDefault="00EB2F8F" w:rsidP="00EB2F8F">
      <w:pPr>
        <w:pStyle w:val="Heading3non-TOC"/>
      </w:pPr>
      <w:r w:rsidRPr="00EB2F8F">
        <w:rPr>
          <w:rFonts w:ascii="Times New Roman" w:hAnsi="Times New Roman" w:cs="Times New Roman"/>
        </w:rPr>
        <w:t>Ϯ</w:t>
      </w:r>
      <w:r w:rsidRPr="00EB2F8F">
        <w:t>ⲇⲟⲝⲟⲗⲟⲅⲓⲁ ⲛ</w:t>
      </w:r>
      <w:r w:rsidRPr="00EB2F8F">
        <w:rPr>
          <w:rFonts w:ascii="Times New Roman" w:hAnsi="Times New Roman" w:cs="Times New Roman"/>
        </w:rPr>
        <w:t>̀</w:t>
      </w:r>
      <w:r w:rsidRPr="00EB2F8F">
        <w:t>ⲧⲉ ⲡⲓ</w:t>
      </w:r>
      <w:r w:rsidRPr="00EB2F8F">
        <w:rPr>
          <w:rFonts w:ascii="Times New Roman" w:hAnsi="Times New Roman" w:cs="Times New Roman"/>
        </w:rPr>
        <w:t>ϫ</w:t>
      </w:r>
      <w:r w:rsidRPr="00EB2F8F">
        <w:t>ⲟⲩⲧ ̀</w:t>
      </w:r>
      <w:r w:rsidRPr="00EB2F8F">
        <w:rPr>
          <w:rFonts w:ascii="Times New Roman" w:hAnsi="Times New Roman" w:cs="Times New Roman"/>
        </w:rPr>
        <w:t>ϥ</w:t>
      </w:r>
      <w:r w:rsidRPr="00EB2F8F">
        <w:t>ⲧⲟⲩ ⲙ</w:t>
      </w:r>
      <w:r w:rsidRPr="00EB2F8F">
        <w:rPr>
          <w:rFonts w:ascii="Times New Roman" w:hAnsi="Times New Roman" w:cs="Times New Roman"/>
        </w:rPr>
        <w:t>̀</w:t>
      </w:r>
      <w:r w:rsidRPr="00EB2F8F">
        <w:t>ⲡ</w:t>
      </w:r>
      <w:r w:rsidRPr="00EB2F8F">
        <w:rPr>
          <w:rFonts w:ascii="Times New Roman" w:hAnsi="Times New Roman" w:cs="Times New Roman"/>
        </w:rPr>
        <w:t>̀</w:t>
      </w:r>
      <w:r w:rsidRPr="00EB2F8F">
        <w:t>ⲣⲉⲥⲃⲩⲧⲉⲣⲟⲥ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Great is the honour,</w:t>
            </w:r>
          </w:p>
          <w:p w:rsidR="00D4541F" w:rsidRPr="004764BD" w:rsidRDefault="00D4541F" w:rsidP="00B311C5">
            <w:pPr>
              <w:pStyle w:val="EngHang"/>
            </w:pPr>
            <w:r w:rsidRPr="004764BD">
              <w:t>Of the holy incorporeal ones,</w:t>
            </w:r>
          </w:p>
          <w:p w:rsidR="00D4541F" w:rsidRPr="004764BD" w:rsidRDefault="00D4541F" w:rsidP="00B311C5">
            <w:pPr>
              <w:pStyle w:val="EngHang"/>
            </w:pPr>
            <w:r w:rsidRPr="004764BD">
              <w:t>The priests of the Truth:</w:t>
            </w:r>
          </w:p>
          <w:p w:rsidR="00382E0C" w:rsidRDefault="00D4541F" w:rsidP="005F3B89">
            <w:pPr>
              <w:pStyle w:val="EngHangEnd"/>
            </w:pPr>
            <w:r w:rsidRPr="004764BD">
              <w:t>The twenty-four presbyters.</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EB2F8F">
            <w:pPr>
              <w:pStyle w:val="CopticVersemulti-line"/>
            </w:pPr>
            <w:r w:rsidRPr="00EB2F8F">
              <w:t>Ⲟⲩⲛⲓ</w:t>
            </w:r>
            <w:r w:rsidRPr="00EB2F8F">
              <w:rPr>
                <w:rFonts w:ascii="Times New Roman" w:hAnsi="Times New Roman" w:cs="Times New Roman"/>
              </w:rPr>
              <w:t>ϣϯ</w:t>
            </w:r>
            <w:r w:rsidRPr="00EB2F8F">
              <w:t xml:space="preserve"> ⲅⲁⲣ ⲡⲉ ⲡⲓⲧⲁⲓⲟ</w:t>
            </w:r>
            <w:r>
              <w:t xml:space="preserve"> </w:t>
            </w:r>
          </w:p>
          <w:p w:rsidR="00EB2F8F" w:rsidRDefault="00EB2F8F" w:rsidP="00EB2F8F">
            <w:pPr>
              <w:pStyle w:val="CopticVersemulti-line"/>
            </w:pPr>
            <w:r w:rsidRPr="00EB2F8F">
              <w:t>ⲛ</w:t>
            </w:r>
            <w:r w:rsidRPr="00EB2F8F">
              <w:rPr>
                <w:rFonts w:ascii="Times New Roman" w:hAnsi="Times New Roman" w:cs="Times New Roman"/>
              </w:rPr>
              <w:t>̀</w:t>
            </w:r>
            <w:r w:rsidRPr="00EB2F8F">
              <w:t>ⲧⲉ ⲛⲏⲉ</w:t>
            </w:r>
            <w:r w:rsidRPr="00EB2F8F">
              <w:rPr>
                <w:rFonts w:ascii="Times New Roman" w:hAnsi="Times New Roman" w:cs="Times New Roman"/>
              </w:rPr>
              <w:t>̅</w:t>
            </w:r>
            <w:r w:rsidRPr="00EB2F8F">
              <w:t>ⲑ</w:t>
            </w:r>
            <w:r w:rsidRPr="00EB2F8F">
              <w:rPr>
                <w:rFonts w:ascii="Times New Roman" w:hAnsi="Times New Roman" w:cs="Times New Roman"/>
              </w:rPr>
              <w:t>̅</w:t>
            </w:r>
            <w:r w:rsidRPr="00EB2F8F">
              <w:t>ⲩ ⲛ</w:t>
            </w:r>
            <w:r w:rsidRPr="00EB2F8F">
              <w:rPr>
                <w:rFonts w:ascii="Times New Roman" w:hAnsi="Times New Roman" w:cs="Times New Roman"/>
              </w:rPr>
              <w:t>̀</w:t>
            </w:r>
            <w:r w:rsidRPr="00EB2F8F">
              <w:t>ⲁⲥⲱⲙⲁⲧⲟⲥ</w:t>
            </w:r>
            <w:r>
              <w:t xml:space="preserve"> </w:t>
            </w:r>
          </w:p>
          <w:p w:rsidR="00EB2F8F" w:rsidRDefault="00EB2F8F" w:rsidP="00EB2F8F">
            <w:pPr>
              <w:pStyle w:val="CopticVersemulti-line"/>
            </w:pPr>
            <w:r w:rsidRPr="00EB2F8F">
              <w:t>ⲛⲓⲟⲩⲏⲃ ⲛ</w:t>
            </w:r>
            <w:r w:rsidRPr="00EB2F8F">
              <w:rPr>
                <w:rFonts w:ascii="Times New Roman" w:hAnsi="Times New Roman" w:cs="Times New Roman"/>
              </w:rPr>
              <w:t>̀</w:t>
            </w:r>
            <w:r w:rsidRPr="00EB2F8F">
              <w:t xml:space="preserve">ⲧⲉ </w:t>
            </w:r>
            <w:r w:rsidRPr="00EB2F8F">
              <w:rPr>
                <w:rFonts w:ascii="Times New Roman" w:hAnsi="Times New Roman" w:cs="Times New Roman"/>
              </w:rPr>
              <w:t>ϯ</w:t>
            </w:r>
            <w:r w:rsidRPr="00EB2F8F">
              <w:t>ⲙⲉⲑⲙⲏⲓ</w:t>
            </w:r>
            <w:r>
              <w:t xml:space="preserve"> </w:t>
            </w:r>
          </w:p>
          <w:p w:rsidR="00382E0C" w:rsidRDefault="00EB2F8F" w:rsidP="00EB2F8F">
            <w:pPr>
              <w:pStyle w:val="CopticVerse"/>
            </w:pPr>
            <w:r w:rsidRPr="00EB2F8F">
              <w:t>ⲡⲓ</w:t>
            </w:r>
            <w:r w:rsidRPr="00EB2F8F">
              <w:rPr>
                <w:rFonts w:ascii="Times New Roman" w:hAnsi="Times New Roman" w:cs="Times New Roman"/>
              </w:rPr>
              <w:t>ϫ</w:t>
            </w:r>
            <w:r w:rsidRPr="00EB2F8F">
              <w:t>ⲟⲩⲧ ̀</w:t>
            </w:r>
            <w:r w:rsidRPr="00EB2F8F">
              <w:rPr>
                <w:rFonts w:ascii="Times New Roman" w:hAnsi="Times New Roman" w:cs="Times New Roman"/>
              </w:rPr>
              <w:t>ϥ</w:t>
            </w:r>
            <w:r w:rsidRPr="00EB2F8F">
              <w:t>ⲧⲟⲩ ⲙ</w:t>
            </w:r>
            <w:r w:rsidRPr="00EB2F8F">
              <w:rPr>
                <w:rFonts w:ascii="Times New Roman" w:hAnsi="Times New Roman" w:cs="Times New Roman"/>
              </w:rPr>
              <w:t>̀</w:t>
            </w:r>
            <w:r w:rsidRPr="00EB2F8F">
              <w:t>ⲡ</w:t>
            </w:r>
            <w:r w:rsidRPr="00EB2F8F">
              <w:rPr>
                <w:rFonts w:ascii="Times New Roman" w:hAnsi="Times New Roman" w:cs="Times New Roman"/>
              </w:rPr>
              <w:t>̀</w:t>
            </w:r>
            <w:r w:rsidRPr="00EB2F8F">
              <w:t>ⲣⲉⲥⲃⲩⲧⲉⲣⲟⲥ</w:t>
            </w:r>
          </w:p>
        </w:tc>
      </w:tr>
      <w:tr w:rsidR="00382E0C" w:rsidTr="000004B4">
        <w:trPr>
          <w:cantSplit/>
          <w:jc w:val="center"/>
        </w:trPr>
        <w:tc>
          <w:tcPr>
            <w:tcW w:w="288" w:type="dxa"/>
          </w:tcPr>
          <w:p w:rsidR="00382E0C" w:rsidRPr="00CF7C3F" w:rsidRDefault="00CF7C3F" w:rsidP="000004B4">
            <w:pPr>
              <w:pStyle w:val="CopticCross"/>
              <w:rPr>
                <w:b/>
              </w:rPr>
            </w:pPr>
            <w:r w:rsidRPr="00FB5ACB">
              <w:t>¿</w:t>
            </w:r>
          </w:p>
        </w:tc>
        <w:tc>
          <w:tcPr>
            <w:tcW w:w="3960" w:type="dxa"/>
          </w:tcPr>
          <w:p w:rsidR="00D4541F" w:rsidRPr="004764BD" w:rsidRDefault="00D4541F" w:rsidP="00B311C5">
            <w:pPr>
              <w:pStyle w:val="EngHang"/>
            </w:pPr>
            <w:r w:rsidRPr="004764BD">
              <w:t>Because they are near unto God,</w:t>
            </w:r>
          </w:p>
          <w:p w:rsidR="00D4541F" w:rsidRPr="004764BD" w:rsidRDefault="00D4541F" w:rsidP="00B311C5">
            <w:pPr>
              <w:pStyle w:val="EngHang"/>
            </w:pPr>
            <w:r w:rsidRPr="004764BD">
              <w:t>And pray before His throne,</w:t>
            </w:r>
          </w:p>
          <w:p w:rsidR="00D4541F" w:rsidRPr="004764BD" w:rsidRDefault="00D4541F" w:rsidP="00B311C5">
            <w:pPr>
              <w:pStyle w:val="EngHang"/>
            </w:pPr>
            <w:r w:rsidRPr="004764BD">
              <w:t>They praise him incessantly,</w:t>
            </w:r>
          </w:p>
          <w:p w:rsidR="00382E0C" w:rsidRDefault="00D4541F" w:rsidP="005F3B89">
            <w:pPr>
              <w:pStyle w:val="EngHangEnd"/>
            </w:pPr>
            <w:r w:rsidRPr="004764BD">
              <w:t>By day and by night.</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EB2F8F">
            <w:pPr>
              <w:pStyle w:val="CopticVersemulti-line"/>
            </w:pPr>
            <w:r w:rsidRPr="00EB2F8F">
              <w:t>Ⲉⲑⲃⲉ ϫⲉ ⲥⲉϧⲉⲛⲧ ⲉϧⲟⲩⲛ ⲉ̀Ⲫϯ</w:t>
            </w:r>
            <w:r>
              <w:t xml:space="preserve"> </w:t>
            </w:r>
          </w:p>
          <w:p w:rsidR="00EB2F8F" w:rsidRDefault="00EB2F8F" w:rsidP="00EB2F8F">
            <w:pPr>
              <w:pStyle w:val="CopticVersemulti-line"/>
            </w:pPr>
            <w:r w:rsidRPr="00EB2F8F">
              <w:t>ⲟⲩⲟϩ ⲉⲩⲭⲏ ⲛⲁϩⲣⲉⲛ ⲡⲉϥⲑ̀ⲣⲟⲛⲟⲥ</w:t>
            </w:r>
          </w:p>
          <w:p w:rsidR="00EB2F8F" w:rsidRDefault="00EB2F8F" w:rsidP="00EB2F8F">
            <w:pPr>
              <w:pStyle w:val="CopticVersemulti-line"/>
            </w:pPr>
            <w:r w:rsidRPr="00EB2F8F">
              <w:t>ⲉⲩϩⲱⲥ ⲉⲣⲟϥ ϧⲉⲛ ⲟⲩⲙⲉⲧⲁⲧⲙⲟⲩⲛⲕ</w:t>
            </w:r>
            <w:r>
              <w:t xml:space="preserve"> </w:t>
            </w:r>
          </w:p>
          <w:p w:rsidR="00382E0C" w:rsidRDefault="00EB2F8F" w:rsidP="00EB2F8F">
            <w:pPr>
              <w:pStyle w:val="CopticVerse"/>
            </w:pPr>
            <w:r w:rsidRPr="00EB2F8F">
              <w:t>ⲙ̀ⲡⲓⲉϩⲟⲟⲩ ⲛⲉⲙ ⲡⲓⲉϫⲱⲣϩ</w:t>
            </w:r>
          </w:p>
        </w:tc>
      </w:tr>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Seated on twenty-four thrones,</w:t>
            </w:r>
          </w:p>
          <w:p w:rsidR="00D4541F" w:rsidRPr="004764BD" w:rsidRDefault="00D4541F" w:rsidP="00B311C5">
            <w:pPr>
              <w:pStyle w:val="EngHang"/>
            </w:pPr>
            <w:r w:rsidRPr="004764BD">
              <w:t>Crowns upon their heads</w:t>
            </w:r>
            <w:r w:rsidRPr="004764BD">
              <w:rPr>
                <w:rStyle w:val="FootnoteReference"/>
              </w:rPr>
              <w:footnoteReference w:id="53"/>
            </w:r>
            <w:r w:rsidRPr="004764BD">
              <w:t>,</w:t>
            </w:r>
          </w:p>
          <w:p w:rsidR="00D4541F" w:rsidRPr="004764BD" w:rsidRDefault="00D4541F" w:rsidP="00B311C5">
            <w:pPr>
              <w:pStyle w:val="EngHang"/>
            </w:pPr>
            <w:r w:rsidRPr="004764BD">
              <w:t>Golden vials in their hands,</w:t>
            </w:r>
          </w:p>
          <w:p w:rsidR="00382E0C" w:rsidRDefault="00D4541F" w:rsidP="005F3B89">
            <w:pPr>
              <w:pStyle w:val="EngHangEnd"/>
            </w:pPr>
            <w:r w:rsidRPr="004764BD">
              <w:t>Filled with choice incense.</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EB2F8F">
            <w:pPr>
              <w:pStyle w:val="CopticVersemulti-line"/>
            </w:pPr>
            <w:r w:rsidRPr="00EB2F8F">
              <w:t>Ⲉⲩϩⲉⲙⲥⲓ ϩⲓϫⲉⲛ ϫⲟⲩⲧ ̀ϥⲧⲟⲩ ⲛ̀ⲑ̀ⲣⲟⲛⲟⲥ</w:t>
            </w:r>
          </w:p>
          <w:p w:rsidR="00EB2F8F" w:rsidRDefault="00EB2F8F" w:rsidP="00EB2F8F">
            <w:pPr>
              <w:pStyle w:val="CopticVersemulti-line"/>
            </w:pPr>
            <w:r w:rsidRPr="00EB2F8F">
              <w:t>ⲉⲣⲉ ϩⲁⲛⲭ̀ⲗⲟⲙ ϩⲓϫⲉⲛ ⲛⲟⲩⲁⲫⲏⲟⲩⲓ</w:t>
            </w:r>
          </w:p>
          <w:p w:rsidR="00EB2F8F" w:rsidRDefault="00EB2F8F" w:rsidP="00EB2F8F">
            <w:pPr>
              <w:pStyle w:val="CopticVersemulti-line"/>
            </w:pPr>
            <w:r w:rsidRPr="00EB2F8F">
              <w:t>ⲉⲣⲉ ϩⲁⲛⲫⲩⲁⲗⲏ ⲛ̀ⲛⲟⲩⲃ ϧⲉⲛ ⲛⲟⲩϫⲓϫ</w:t>
            </w:r>
          </w:p>
          <w:p w:rsidR="00382E0C" w:rsidRDefault="00EB2F8F" w:rsidP="00EB2F8F">
            <w:pPr>
              <w:pStyle w:val="CopticVerse"/>
            </w:pPr>
            <w:r w:rsidRPr="00EB2F8F">
              <w:t>ⲉⲩⲙⲉϩ ⲛ̀ⲥ̀ⲑⲟⲓⲛⲟⲩϥⲓ ⲉϥⲥⲱⲧⲡ</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Which are the prayers,</w:t>
            </w:r>
          </w:p>
          <w:p w:rsidR="00D4541F" w:rsidRPr="004764BD" w:rsidRDefault="00D4541F" w:rsidP="00B311C5">
            <w:pPr>
              <w:pStyle w:val="EngHang"/>
            </w:pPr>
            <w:r w:rsidRPr="004764BD">
              <w:t>Of the holy upon the earth</w:t>
            </w:r>
            <w:r w:rsidRPr="004764BD">
              <w:rPr>
                <w:rStyle w:val="FootnoteReference"/>
              </w:rPr>
              <w:footnoteReference w:id="54"/>
            </w:r>
            <w:r w:rsidRPr="004764BD">
              <w:t>,</w:t>
            </w:r>
          </w:p>
          <w:p w:rsidR="00D4541F" w:rsidRPr="004764BD" w:rsidRDefault="00D4541F" w:rsidP="00B311C5">
            <w:pPr>
              <w:pStyle w:val="EngHang"/>
            </w:pPr>
            <w:r w:rsidRPr="004764BD">
              <w:t>They offer them,</w:t>
            </w:r>
          </w:p>
          <w:p w:rsidR="00382E0C" w:rsidRDefault="00D4541F" w:rsidP="005F3B89">
            <w:pPr>
              <w:pStyle w:val="EngHangEnd"/>
            </w:pPr>
            <w:r w:rsidRPr="004764BD">
              <w:t>Unto the true Lamb.</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EB2F8F">
            <w:pPr>
              <w:pStyle w:val="CopticVersemulti-line"/>
            </w:pPr>
            <w:r w:rsidRPr="00EB2F8F">
              <w:t>Ⲉⲧⲉ ⲛⲁⲓ ⲛⲉ ⲛⲓⲡ̀ⲣⲟⲥⲉⲩⲭⲏ</w:t>
            </w:r>
          </w:p>
          <w:p w:rsidR="00EB2F8F" w:rsidRDefault="00EB2F8F" w:rsidP="00EB2F8F">
            <w:pPr>
              <w:pStyle w:val="CopticVersemulti-line"/>
            </w:pPr>
            <w:r w:rsidRPr="00EB2F8F">
              <w:t xml:space="preserve"> ⲛ̀ⲧⲉ ⲛⲓⲁⲅⲓⲟⲥ ⲉⲧϩⲓϫⲉⲛ ⲡⲓⲕⲁϩⲓ</w:t>
            </w:r>
          </w:p>
          <w:p w:rsidR="00EB2F8F" w:rsidRDefault="00EB2F8F" w:rsidP="00EB2F8F">
            <w:pPr>
              <w:pStyle w:val="CopticVersemulti-line"/>
            </w:pPr>
            <w:r w:rsidRPr="00EB2F8F">
              <w:t>ⲉⲩⲉⲣⲡ̀ⲣⲟⲥⲕⲩⲛⲓⲛ ⲙ̀ⲙⲱⲟⲩ</w:t>
            </w:r>
          </w:p>
          <w:p w:rsidR="00382E0C" w:rsidRDefault="00EB2F8F" w:rsidP="00EB2F8F">
            <w:pPr>
              <w:pStyle w:val="CopticVerse"/>
            </w:pPr>
            <w:r w:rsidRPr="00EB2F8F">
              <w:t>ⲉϧⲟⲩⲛ ϣⲁ ⲡⲓⲅⲓⲏⲃ ⲙ̀ⲙⲏⲓ</w:t>
            </w:r>
          </w:p>
        </w:tc>
      </w:tr>
      <w:tr w:rsidR="00382E0C" w:rsidTr="000004B4">
        <w:trPr>
          <w:cantSplit/>
          <w:jc w:val="center"/>
        </w:trPr>
        <w:tc>
          <w:tcPr>
            <w:tcW w:w="288" w:type="dxa"/>
          </w:tcPr>
          <w:p w:rsidR="00382E0C" w:rsidRDefault="00382E0C" w:rsidP="000004B4">
            <w:pPr>
              <w:pStyle w:val="CopticCross"/>
            </w:pPr>
          </w:p>
        </w:tc>
        <w:tc>
          <w:tcPr>
            <w:tcW w:w="3960" w:type="dxa"/>
          </w:tcPr>
          <w:p w:rsidR="00D4541F" w:rsidRPr="004764BD" w:rsidRDefault="00D4541F" w:rsidP="00B311C5">
            <w:pPr>
              <w:pStyle w:val="EngHang"/>
            </w:pPr>
            <w:r w:rsidRPr="004764BD">
              <w:t>Those whose names will be revealed,</w:t>
            </w:r>
          </w:p>
          <w:p w:rsidR="00D4541F" w:rsidRPr="004764BD" w:rsidRDefault="00D4541F" w:rsidP="00B311C5">
            <w:pPr>
              <w:pStyle w:val="EngHang"/>
            </w:pPr>
            <w:r w:rsidRPr="004764BD">
              <w:t>That are upon the earth,</w:t>
            </w:r>
          </w:p>
          <w:p w:rsidR="00D4541F" w:rsidRPr="004764BD" w:rsidRDefault="00D4541F" w:rsidP="00B311C5">
            <w:pPr>
              <w:pStyle w:val="EngHang"/>
            </w:pPr>
            <w:r w:rsidRPr="004764BD">
              <w:t>They ask the Lord for them,</w:t>
            </w:r>
          </w:p>
          <w:p w:rsidR="00382E0C" w:rsidRDefault="00D4541F" w:rsidP="005F3B89">
            <w:pPr>
              <w:pStyle w:val="EngHangEnd"/>
            </w:pPr>
            <w:r w:rsidRPr="004764BD">
              <w:t>Because they are near unto God.</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EB2F8F">
            <w:pPr>
              <w:pStyle w:val="CopticVersemulti-line"/>
            </w:pPr>
            <w:r w:rsidRPr="00EB2F8F">
              <w:t>Ⲛⲏⲉⲑⲛⲁⲟⲩⲱⲛϩ ⲛ̀ⲛⲟⲩⲣⲁⲛ ⲉⲃⲟⲗ</w:t>
            </w:r>
            <w:r>
              <w:t xml:space="preserve"> </w:t>
            </w:r>
          </w:p>
          <w:p w:rsidR="00EB2F8F" w:rsidRDefault="00EB2F8F" w:rsidP="00EB2F8F">
            <w:pPr>
              <w:pStyle w:val="CopticVersemulti-line"/>
            </w:pPr>
            <w:r w:rsidRPr="00EB2F8F">
              <w:t>ⲉⲧⲓ ⲉⲩϣⲟⲡ ϩⲓϫⲉⲛ ⲡⲓⲕⲁϩⲓ</w:t>
            </w:r>
            <w:r>
              <w:t xml:space="preserve"> </w:t>
            </w:r>
          </w:p>
          <w:p w:rsidR="00EB2F8F" w:rsidRDefault="00EB2F8F" w:rsidP="00EB2F8F">
            <w:pPr>
              <w:pStyle w:val="CopticVersemulti-line"/>
            </w:pPr>
            <w:r w:rsidRPr="00EB2F8F">
              <w:t>ⲥⲉⲛⲁⲧⲱⲃϩ ⲙ̀Ⲡⲟ̅ⲥ̅ ⲉ̀ϩ̀ⲣⲏⲓ ⲉϫⲱⲟⲩ</w:t>
            </w:r>
            <w:r>
              <w:t xml:space="preserve"> </w:t>
            </w:r>
          </w:p>
          <w:p w:rsidR="0070445E" w:rsidRDefault="00EB2F8F" w:rsidP="00EB2F8F">
            <w:pPr>
              <w:pStyle w:val="CopticVerse"/>
            </w:pPr>
            <w:r w:rsidRPr="00EB2F8F">
              <w:t>ⲉⲑⲃⲉ ϫⲉ ⲥⲉϧⲉⲛⲧ ⲉϧⲟⲩⲛ ⲉ̀Ⲫϯ</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D4541F" w:rsidRPr="004764BD" w:rsidRDefault="00D4541F" w:rsidP="00B311C5">
            <w:pPr>
              <w:pStyle w:val="EngHang"/>
            </w:pPr>
            <w:r w:rsidRPr="004764BD">
              <w:t>Intercede on our behalf,</w:t>
            </w:r>
          </w:p>
          <w:p w:rsidR="00D4541F" w:rsidRPr="004764BD" w:rsidRDefault="00D4541F" w:rsidP="00B311C5">
            <w:pPr>
              <w:pStyle w:val="EngHang"/>
            </w:pPr>
            <w:r w:rsidRPr="004764BD">
              <w:t>O priests of the Truth,</w:t>
            </w:r>
          </w:p>
          <w:p w:rsidR="00D4541F" w:rsidRPr="004764BD" w:rsidRDefault="00D4541F" w:rsidP="00B311C5">
            <w:pPr>
              <w:pStyle w:val="EngHang"/>
            </w:pPr>
            <w:r w:rsidRPr="004764BD">
              <w:t>The Twenty-Four Presbyters,</w:t>
            </w:r>
          </w:p>
          <w:p w:rsidR="00382E0C" w:rsidRDefault="00D4541F" w:rsidP="005F3B89">
            <w:pPr>
              <w:pStyle w:val="EngHangEnd"/>
            </w:pPr>
            <w:r w:rsidRPr="004764BD">
              <w:t>That He may forgive us our sins.</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EB2F8F">
            <w:pPr>
              <w:pStyle w:val="CopticVersemulti-line"/>
            </w:pPr>
            <w:r w:rsidRPr="00EB2F8F">
              <w:t>Ⲁⲣⲓⲡ̀ⲣⲉⲥⲃⲉⲩⲓⲛ ⲉ̀ϩ̀ⲣⲏⲓ ⲉϫⲱⲛ</w:t>
            </w:r>
            <w:r>
              <w:t xml:space="preserve"> </w:t>
            </w:r>
          </w:p>
          <w:p w:rsidR="00EB2F8F" w:rsidRDefault="00EB2F8F" w:rsidP="00EB2F8F">
            <w:pPr>
              <w:pStyle w:val="CopticVersemulti-line"/>
            </w:pPr>
            <w:r w:rsidRPr="00EB2F8F">
              <w:t>ⲛⲓⲟⲩⲏⲃ ⲛ̀ⲧⲉ ϯⲙⲉⲑⲙⲏⲓ</w:t>
            </w:r>
            <w:r>
              <w:t xml:space="preserve"> </w:t>
            </w:r>
          </w:p>
          <w:p w:rsidR="00EB2F8F" w:rsidRDefault="00EB2F8F" w:rsidP="00EB2F8F">
            <w:pPr>
              <w:pStyle w:val="CopticVersemulti-line"/>
            </w:pPr>
            <w:r w:rsidRPr="00EB2F8F">
              <w:t>ⲡⲓϫⲟⲩⲧ ̀ϥⲧⲟⲩ ⲙ̀ⲡ̀ⲣⲉⲥⲃⲩⲧⲉⲣⲟⲥ</w:t>
            </w:r>
            <w:r>
              <w:t xml:space="preserve"> </w:t>
            </w:r>
          </w:p>
          <w:p w:rsidR="00382E0C" w:rsidRDefault="00EB2F8F" w:rsidP="00EB2F8F">
            <w:pPr>
              <w:pStyle w:val="CopticVerse"/>
            </w:pPr>
            <w:r w:rsidRPr="00EB2F8F">
              <w:t>ⲛ̀ⲧⲉϥⲭⲁ ⲛⲉⲛⲛⲟⲃⲓ ⲛⲁⲛ ⲉⲃⲟⲗ</w:t>
            </w:r>
          </w:p>
        </w:tc>
      </w:tr>
    </w:tbl>
    <w:p w:rsidR="002245DB" w:rsidRDefault="002245DB" w:rsidP="00382E0C">
      <w:pPr>
        <w:pStyle w:val="Heading3"/>
      </w:pPr>
      <w:bookmarkStart w:id="622" w:name="_Toc308441977"/>
      <w:r>
        <w:t>The Doxology of the Heavenly</w:t>
      </w:r>
      <w:bookmarkEnd w:id="622"/>
    </w:p>
    <w:p w:rsidR="00EB2F8F" w:rsidRPr="00EB2F8F" w:rsidRDefault="00EB2F8F" w:rsidP="00EB2F8F">
      <w:pPr>
        <w:pStyle w:val="Heading3non-TOC"/>
      </w:pPr>
      <w:r w:rsidRPr="00EB2F8F">
        <w:rPr>
          <w:rFonts w:ascii="Times New Roman" w:hAnsi="Times New Roman" w:cs="Times New Roman"/>
        </w:rPr>
        <w:t>Ϯ</w:t>
      </w:r>
      <w:r w:rsidRPr="00EB2F8F">
        <w:t>ⲇⲟⲝⲟⲗⲟⲅⲓⲁ ⲛ</w:t>
      </w:r>
      <w:r w:rsidRPr="00EB2F8F">
        <w:rPr>
          <w:rFonts w:ascii="Times New Roman" w:hAnsi="Times New Roman" w:cs="Times New Roman"/>
        </w:rPr>
        <w:t>̀</w:t>
      </w:r>
      <w:r w:rsidRPr="00EB2F8F">
        <w:t>ⲧⲉ ⲛⲁⲛⲓⲫⲏⲟⲩⲓ</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Seven archangels,</w:t>
            </w:r>
          </w:p>
          <w:p w:rsidR="00EA0E43" w:rsidRPr="004764BD" w:rsidRDefault="00EA0E43" w:rsidP="00B311C5">
            <w:pPr>
              <w:pStyle w:val="EngHang"/>
            </w:pPr>
            <w:r w:rsidRPr="004764BD">
              <w:t>Always praising as they stand</w:t>
            </w:r>
          </w:p>
          <w:p w:rsidR="00EA0E43" w:rsidRPr="004764BD" w:rsidRDefault="00EA0E43" w:rsidP="00B311C5">
            <w:pPr>
              <w:pStyle w:val="EngHang"/>
            </w:pPr>
            <w:r w:rsidRPr="004764BD">
              <w:t>Before the Pantocrator,</w:t>
            </w:r>
          </w:p>
          <w:p w:rsidR="00382E0C" w:rsidRDefault="00EA0E43" w:rsidP="005F3B89">
            <w:pPr>
              <w:pStyle w:val="EngHangEnd"/>
            </w:pPr>
            <w:r w:rsidRPr="004764BD">
              <w:t>Serving the Hidden Mystery:</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EB2F8F">
            <w:pPr>
              <w:pStyle w:val="CopticVersemulti-line"/>
            </w:pPr>
            <w:r w:rsidRPr="00EB2F8F">
              <w:rPr>
                <w:rFonts w:ascii="Times New Roman" w:hAnsi="Times New Roman" w:cs="Times New Roman"/>
              </w:rPr>
              <w:t>ϣ</w:t>
            </w:r>
            <w:r w:rsidRPr="00EB2F8F">
              <w:t>ⲁ</w:t>
            </w:r>
            <w:r w:rsidRPr="00EB2F8F">
              <w:rPr>
                <w:rFonts w:ascii="Times New Roman" w:hAnsi="Times New Roman" w:cs="Times New Roman"/>
              </w:rPr>
              <w:t>ϣϥ</w:t>
            </w:r>
            <w:r w:rsidRPr="00EB2F8F">
              <w:t xml:space="preserve"> ⲛ</w:t>
            </w:r>
            <w:r w:rsidRPr="00EB2F8F">
              <w:rPr>
                <w:rFonts w:ascii="Times New Roman" w:hAnsi="Times New Roman" w:cs="Times New Roman"/>
              </w:rPr>
              <w:t>̀</w:t>
            </w:r>
            <w:r w:rsidRPr="00EB2F8F">
              <w:t>ⲁⲣⲭⲏ ⲁⲅⲅⲉⲗⲟⲥ</w:t>
            </w:r>
            <w:r>
              <w:t xml:space="preserve"> </w:t>
            </w:r>
          </w:p>
          <w:p w:rsidR="00EB2F8F" w:rsidRDefault="00EB2F8F" w:rsidP="00EB2F8F">
            <w:pPr>
              <w:pStyle w:val="CopticVersemulti-line"/>
            </w:pPr>
            <w:r w:rsidRPr="00EB2F8F">
              <w:t>ⲥⲉⲟ</w:t>
            </w:r>
            <w:r w:rsidRPr="00EB2F8F">
              <w:rPr>
                <w:rFonts w:ascii="Times New Roman" w:hAnsi="Times New Roman" w:cs="Times New Roman"/>
              </w:rPr>
              <w:t>ϩ</w:t>
            </w:r>
            <w:r w:rsidRPr="00EB2F8F">
              <w:t>ⲓ ⲉⲣⲁⲧⲟⲩ ⲉⲩⲉⲣ</w:t>
            </w:r>
            <w:r w:rsidRPr="00EB2F8F">
              <w:rPr>
                <w:rFonts w:ascii="Times New Roman" w:hAnsi="Times New Roman" w:cs="Times New Roman"/>
              </w:rPr>
              <w:t>ϩ</w:t>
            </w:r>
            <w:r w:rsidRPr="00EB2F8F">
              <w:t>ⲩⲙⲛⲟⲥ</w:t>
            </w:r>
            <w:r>
              <w:t xml:space="preserve"> </w:t>
            </w:r>
          </w:p>
          <w:p w:rsidR="00EB2F8F" w:rsidRDefault="00EB2F8F" w:rsidP="00EB2F8F">
            <w:pPr>
              <w:pStyle w:val="CopticVersemulti-line"/>
            </w:pPr>
            <w:r w:rsidRPr="00EB2F8F">
              <w:t>ⲙ</w:t>
            </w:r>
            <w:r w:rsidRPr="00EB2F8F">
              <w:rPr>
                <w:rFonts w:ascii="Times New Roman" w:hAnsi="Times New Roman" w:cs="Times New Roman"/>
              </w:rPr>
              <w:t>̀</w:t>
            </w:r>
            <w:r w:rsidRPr="00EB2F8F">
              <w:t>ⲡⲉⲙ</w:t>
            </w:r>
            <w:r w:rsidRPr="00EB2F8F">
              <w:rPr>
                <w:rFonts w:ascii="Times New Roman" w:hAnsi="Times New Roman" w:cs="Times New Roman"/>
              </w:rPr>
              <w:t>̀</w:t>
            </w:r>
            <w:r w:rsidRPr="00EB2F8F">
              <w:t>ⲑⲟ ⲙ</w:t>
            </w:r>
            <w:r w:rsidRPr="00EB2F8F">
              <w:rPr>
                <w:rFonts w:ascii="Times New Roman" w:hAnsi="Times New Roman" w:cs="Times New Roman"/>
              </w:rPr>
              <w:t>̀</w:t>
            </w:r>
            <w:r w:rsidRPr="00EB2F8F">
              <w:t>ⲡⲓⲡⲁⲛⲧⲟⲕⲣⲁⲧⲱⲣ</w:t>
            </w:r>
          </w:p>
          <w:p w:rsidR="00382E0C" w:rsidRDefault="00EB2F8F" w:rsidP="00EB2F8F">
            <w:pPr>
              <w:pStyle w:val="CopticVerse"/>
            </w:pPr>
            <w:r w:rsidRPr="00EB2F8F">
              <w:t>ⲉⲩ</w:t>
            </w:r>
            <w:r w:rsidRPr="00EB2F8F">
              <w:rPr>
                <w:rFonts w:ascii="Times New Roman" w:hAnsi="Times New Roman" w:cs="Times New Roman"/>
              </w:rPr>
              <w:t>ϣ</w:t>
            </w:r>
            <w:r w:rsidRPr="00EB2F8F">
              <w:t>ⲉⲙ</w:t>
            </w:r>
            <w:r w:rsidRPr="00EB2F8F">
              <w:rPr>
                <w:rFonts w:ascii="Times New Roman" w:hAnsi="Times New Roman" w:cs="Times New Roman"/>
              </w:rPr>
              <w:t>ϣ</w:t>
            </w:r>
            <w:r w:rsidRPr="00EB2F8F">
              <w:t>ⲓ ⲙ</w:t>
            </w:r>
            <w:r w:rsidRPr="00EB2F8F">
              <w:rPr>
                <w:rFonts w:ascii="Times New Roman" w:hAnsi="Times New Roman" w:cs="Times New Roman"/>
              </w:rPr>
              <w:t>̀</w:t>
            </w:r>
            <w:r w:rsidRPr="00EB2F8F">
              <w:t>ⲙⲩⲥⲧⲏⲣⲓⲟⲛ ⲉⲧ</w:t>
            </w:r>
            <w:r w:rsidRPr="00EB2F8F">
              <w:rPr>
                <w:rFonts w:ascii="Times New Roman" w:hAnsi="Times New Roman" w:cs="Times New Roman"/>
              </w:rPr>
              <w:t>ϩ</w:t>
            </w:r>
            <w:r w:rsidRPr="00EB2F8F">
              <w:t>ⲏⲡ</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Michael is the first,</w:t>
            </w:r>
          </w:p>
          <w:p w:rsidR="00EA0E43" w:rsidRPr="004764BD" w:rsidRDefault="00EA0E43" w:rsidP="00B311C5">
            <w:pPr>
              <w:pStyle w:val="EngHang"/>
            </w:pPr>
            <w:r w:rsidRPr="004764BD">
              <w:t>Gabriel is the second,</w:t>
            </w:r>
          </w:p>
          <w:p w:rsidR="00EA0E43" w:rsidRPr="004764BD" w:rsidRDefault="00EA0E43" w:rsidP="00B311C5">
            <w:pPr>
              <w:pStyle w:val="EngHang"/>
            </w:pPr>
            <w:r w:rsidRPr="004764BD">
              <w:t>Rafael is the third</w:t>
            </w:r>
            <w:r w:rsidR="005F3B89">
              <w:t>,</w:t>
            </w:r>
          </w:p>
          <w:p w:rsidR="00382E0C" w:rsidRDefault="00EA0E43" w:rsidP="005F3B89">
            <w:pPr>
              <w:pStyle w:val="EngHangEnd"/>
            </w:pPr>
            <w:r w:rsidRPr="004764BD">
              <w:t>A symbol of the Trinity</w:t>
            </w:r>
            <w:r w:rsidR="005F3B89">
              <w:t>.</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EB2F8F" w:rsidRDefault="00EB2F8F" w:rsidP="00EB2F8F">
            <w:pPr>
              <w:pStyle w:val="CopticVersemulti-line"/>
            </w:pPr>
            <w:r w:rsidRPr="00EB2F8F">
              <w:t>Ⲙⲓⲭⲁⲏⲗ ⲡⲉ ⲡⲓϩⲟⲩⲓⲧ</w:t>
            </w:r>
            <w:r>
              <w:t xml:space="preserve"> </w:t>
            </w:r>
          </w:p>
          <w:p w:rsidR="00EB2F8F" w:rsidRDefault="00EB2F8F" w:rsidP="00EB2F8F">
            <w:pPr>
              <w:pStyle w:val="CopticVersemulti-line"/>
            </w:pPr>
            <w:r w:rsidRPr="00EB2F8F">
              <w:t>Ⲅⲁⲃⲣⲓⲏⲗ ⲡⲉ ⲡⲓⲙⲁϩ̀ⲥⲛⲁⲩ</w:t>
            </w:r>
          </w:p>
          <w:p w:rsidR="00EB2F8F" w:rsidRDefault="00EB2F8F" w:rsidP="00EB2F8F">
            <w:pPr>
              <w:pStyle w:val="CopticVersemulti-line"/>
            </w:pPr>
            <w:r w:rsidRPr="00EB2F8F">
              <w:t>Ⲣⲁⲫⲁⲏⲗ ⲡⲉ ⲡⲓⲙⲁϩϣⲟⲙⲧ</w:t>
            </w:r>
            <w:r>
              <w:t xml:space="preserve"> </w:t>
            </w:r>
          </w:p>
          <w:p w:rsidR="00382E0C" w:rsidRDefault="00EB2F8F" w:rsidP="00EB2F8F">
            <w:pPr>
              <w:pStyle w:val="CopticVerse"/>
            </w:pPr>
            <w:r w:rsidRPr="00EB2F8F">
              <w:t>ⲕⲁⲧⲁ ⲡ̀ⲧⲩⲡⲟⲥ ⲛ̀Ϯⲧ̀ⲣⲓⲁⲥ</w:t>
            </w:r>
          </w:p>
        </w:tc>
      </w:tr>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Souriel, Sedakiel,</w:t>
            </w:r>
          </w:p>
          <w:p w:rsidR="00EA0E43" w:rsidRPr="004764BD" w:rsidRDefault="00EA0E43" w:rsidP="00B311C5">
            <w:pPr>
              <w:pStyle w:val="EngHang"/>
            </w:pPr>
            <w:r w:rsidRPr="004764BD">
              <w:t>Sarathiel and Ananiel,</w:t>
            </w:r>
          </w:p>
          <w:p w:rsidR="00EA0E43" w:rsidRPr="004764BD" w:rsidRDefault="00EA0E43" w:rsidP="00B311C5">
            <w:pPr>
              <w:pStyle w:val="EngHang"/>
            </w:pPr>
            <w:r w:rsidRPr="004764BD">
              <w:t>The luminous and holy,</w:t>
            </w:r>
          </w:p>
          <w:p w:rsidR="00382E0C" w:rsidRDefault="00EA0E43" w:rsidP="005F3B89">
            <w:pPr>
              <w:pStyle w:val="EngHangEnd"/>
            </w:pPr>
            <w:r w:rsidRPr="004764BD">
              <w:t>Asking Him for the creation.</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EB2F8F" w:rsidRDefault="00EB2F8F" w:rsidP="00EB2F8F">
            <w:pPr>
              <w:pStyle w:val="CopticVersemulti-line"/>
            </w:pPr>
            <w:r w:rsidRPr="00EB2F8F">
              <w:t>Ⲥⲟⲩⲣⲓⲏⲗ Ⲥⲉⲇⲁⲕⲓⲏⲗ</w:t>
            </w:r>
          </w:p>
          <w:p w:rsidR="00EB2F8F" w:rsidRDefault="00EB2F8F" w:rsidP="00EB2F8F">
            <w:pPr>
              <w:pStyle w:val="CopticVersemulti-line"/>
            </w:pPr>
            <w:r w:rsidRPr="00EB2F8F">
              <w:t>Ⲥⲁⲣⲁⲑⲓⲏⲗ ⲛⲉⲙ Ⲁⲛⲁⲛⲓⲏⲗ</w:t>
            </w:r>
            <w:r>
              <w:t xml:space="preserve"> </w:t>
            </w:r>
          </w:p>
          <w:p w:rsidR="00EB2F8F" w:rsidRDefault="00EB2F8F" w:rsidP="00EB2F8F">
            <w:pPr>
              <w:pStyle w:val="CopticVersemulti-line"/>
            </w:pPr>
            <w:r w:rsidRPr="00EB2F8F">
              <w:t>ⲛⲁⲓⲛⲓϣϯ ⲛ̀ⲣⲉϥⲉⲣⲟⲩⲱⲓⲛⲓ ⲉ̅ⲑ̅ⲩ</w:t>
            </w:r>
            <w:r>
              <w:t xml:space="preserve"> </w:t>
            </w:r>
          </w:p>
          <w:p w:rsidR="00382E0C" w:rsidRDefault="00EB2F8F" w:rsidP="00EB2F8F">
            <w:pPr>
              <w:pStyle w:val="CopticVerse"/>
            </w:pPr>
            <w:r w:rsidRPr="00EB2F8F">
              <w:t>ⲛⲏⲉⲧⲧⲱⲃϩ ⲙ̀ⲙⲟϥ ⲉ̀ϩ̀ⲣⲏⲓ ⲉϫⲉⲛ ⲡⲓⲥⲱⲛⲧ</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The Cherubim, the Seraphim;</w:t>
            </w:r>
          </w:p>
          <w:p w:rsidR="00EA0E43" w:rsidRPr="004764BD" w:rsidRDefault="00EA0E43" w:rsidP="00B311C5">
            <w:pPr>
              <w:pStyle w:val="EngHang"/>
            </w:pPr>
            <w:r w:rsidRPr="004764BD">
              <w:t>The Thrones, Dominions and Powers;</w:t>
            </w:r>
          </w:p>
          <w:p w:rsidR="00EA0E43" w:rsidRPr="004764BD" w:rsidRDefault="00EA0E43" w:rsidP="00B311C5">
            <w:pPr>
              <w:pStyle w:val="EngHang"/>
            </w:pPr>
            <w:r w:rsidRPr="004764BD">
              <w:t>And the Four Incorporeal Beasts,</w:t>
            </w:r>
          </w:p>
          <w:p w:rsidR="00382E0C" w:rsidRDefault="00EA0E43" w:rsidP="005F3B89">
            <w:pPr>
              <w:pStyle w:val="EngHangEnd"/>
            </w:pPr>
            <w:r w:rsidRPr="004764BD">
              <w:t>Carrying the throne of God;</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0E610E" w:rsidRDefault="000E610E" w:rsidP="00EB2F8F">
            <w:pPr>
              <w:pStyle w:val="CopticVersemulti-line"/>
            </w:pPr>
            <w:r w:rsidRPr="000E610E">
              <w:t>Ⲛⲓⲭⲉⲣⲟⲩⲃⲓⲙ ⲛⲉⲙ Ⲛⲓⲥⲉⲣⲁⲫⲓⲙ</w:t>
            </w:r>
          </w:p>
          <w:p w:rsidR="000E610E" w:rsidRDefault="000E610E" w:rsidP="00EB2F8F">
            <w:pPr>
              <w:pStyle w:val="CopticVersemulti-line"/>
            </w:pPr>
            <w:r w:rsidRPr="000E610E">
              <w:t>ⲛⲓⲑ̀ⲣⲟⲛⲟⲥ ⲛⲓⲙⲉⲧⲟ̅ⲥ̅ ⲛⲓϫⲟⲙ</w:t>
            </w:r>
          </w:p>
          <w:p w:rsidR="000E610E" w:rsidRDefault="000E610E" w:rsidP="00EB2F8F">
            <w:pPr>
              <w:pStyle w:val="CopticVersemulti-line"/>
            </w:pPr>
            <w:r w:rsidRPr="000E610E">
              <w:t>ⲡⲓ̀ϥⲧⲟⲩ ⲛ̀ⲍⲱⲟⲛ ⲛ̀ⲁⲥⲱⲙⲁⲧⲟⲥ</w:t>
            </w:r>
          </w:p>
          <w:p w:rsidR="00382E0C" w:rsidRDefault="000E610E" w:rsidP="000E610E">
            <w:pPr>
              <w:pStyle w:val="CopticVerse"/>
            </w:pPr>
            <w:r w:rsidRPr="000E610E">
              <w:t>ⲉⲧϥⲁⲓ ϧⲁ ⲡⲓϩⲁⲣⲙⲁ ⲛ̀Ⲑⲉⲟⲥ</w:t>
            </w:r>
          </w:p>
        </w:tc>
      </w:tr>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And the Twenty Four Priests,</w:t>
            </w:r>
          </w:p>
          <w:p w:rsidR="00EA0E43" w:rsidRPr="004764BD" w:rsidRDefault="00EA0E43" w:rsidP="00B311C5">
            <w:pPr>
              <w:pStyle w:val="EngHang"/>
            </w:pPr>
            <w:r w:rsidRPr="004764BD">
              <w:t>In the Church of the Firstborn,</w:t>
            </w:r>
          </w:p>
          <w:p w:rsidR="00EA0E43" w:rsidRPr="004764BD" w:rsidRDefault="00EA0E43" w:rsidP="00B311C5">
            <w:pPr>
              <w:pStyle w:val="EngHang"/>
            </w:pPr>
            <w:r w:rsidRPr="004764BD">
              <w:t>Praise Him incessantly,</w:t>
            </w:r>
          </w:p>
          <w:p w:rsidR="00382E0C" w:rsidRDefault="00EA0E43" w:rsidP="005F3B89">
            <w:pPr>
              <w:pStyle w:val="EngHangEnd"/>
            </w:pPr>
            <w:r w:rsidRPr="004764BD">
              <w:t>Proclaiming and saying,</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0E610E" w:rsidRDefault="000E610E" w:rsidP="00EB2F8F">
            <w:pPr>
              <w:pStyle w:val="CopticVersemulti-line"/>
            </w:pPr>
            <w:r w:rsidRPr="000E610E">
              <w:t>Ⲡⲓⲕϫⲟⲩⲧ ̀ϥⲧⲟⲩ ⲙ̀ⲡ̀ⲣⲉⲥⲃⲩⲧⲉⲣⲟⲥ</w:t>
            </w:r>
          </w:p>
          <w:p w:rsidR="000E610E" w:rsidRDefault="000E610E" w:rsidP="00EB2F8F">
            <w:pPr>
              <w:pStyle w:val="CopticVersemulti-line"/>
            </w:pPr>
            <w:r w:rsidRPr="000E610E">
              <w:t>ϧⲉⲛ ϯⲉⲕⲕⲗⲏⲥⲓⲁ ⲛ̀ⲧⲉ ⲛⲓϣⲟⲣⲡⲙ̀ⲙⲓⲥⲓ</w:t>
            </w:r>
            <w:r>
              <w:t xml:space="preserve"> </w:t>
            </w:r>
          </w:p>
          <w:p w:rsidR="000E610E" w:rsidRDefault="000E610E" w:rsidP="00EB2F8F">
            <w:pPr>
              <w:pStyle w:val="CopticVersemulti-line"/>
            </w:pPr>
            <w:r w:rsidRPr="000E610E">
              <w:t>ⲉⲩϩⲱⲥ ⲉⲣⲟϥ ϧⲉⲛ ⲟⲩⲙⲉⲧⲁⲧⲙⲟⲩⲛⲕ</w:t>
            </w:r>
          </w:p>
          <w:p w:rsidR="00382E0C" w:rsidRDefault="000E610E" w:rsidP="000E610E">
            <w:pPr>
              <w:pStyle w:val="CopticVerse"/>
            </w:pPr>
            <w:r w:rsidRPr="000E610E">
              <w:t>ⲉⲩⲱϣ ⲉⲃⲟⲗ ⲉⲩϫⲱ ⲙ̀ⲙⲟⲥ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"Holy, O God:</w:t>
            </w:r>
          </w:p>
          <w:p w:rsidR="00EA0E43" w:rsidRPr="004764BD" w:rsidRDefault="00EA0E43" w:rsidP="00B311C5">
            <w:pPr>
              <w:pStyle w:val="EngHang"/>
            </w:pPr>
            <w:r w:rsidRPr="004764BD">
              <w:t>The sick, O Lord, heal them.</w:t>
            </w:r>
          </w:p>
          <w:p w:rsidR="00EA0E43" w:rsidRPr="004764BD" w:rsidRDefault="00EA0E43" w:rsidP="00B311C5">
            <w:pPr>
              <w:pStyle w:val="EngHang"/>
            </w:pPr>
            <w:r w:rsidRPr="004764BD">
              <w:t>Holy, O Mighty:</w:t>
            </w:r>
          </w:p>
          <w:p w:rsidR="00382E0C" w:rsidRDefault="00EA0E43" w:rsidP="005F3B89">
            <w:pPr>
              <w:pStyle w:val="EngHangEnd"/>
            </w:pPr>
            <w:r w:rsidRPr="004764BD">
              <w:t>Those who slept, repose them.</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0E610E" w:rsidRDefault="000E610E" w:rsidP="00EB2F8F">
            <w:pPr>
              <w:pStyle w:val="CopticVersemulti-line"/>
            </w:pPr>
            <w:r w:rsidRPr="000E610E">
              <w:t>ϫⲉ ⲁⲅⲓⲟⲥ ⲟ̀ Ⲑⲉⲟⲥ</w:t>
            </w:r>
          </w:p>
          <w:p w:rsidR="000E610E" w:rsidRDefault="000E610E" w:rsidP="00EB2F8F">
            <w:pPr>
              <w:pStyle w:val="CopticVersemulti-line"/>
            </w:pPr>
            <w:r w:rsidRPr="000E610E">
              <w:t>ⲛⲏⲉⲧϣⲱⲛⲓ ⲙⲁⲧⲁⲗϭⲱⲟⲩ</w:t>
            </w:r>
          </w:p>
          <w:p w:rsidR="000E610E" w:rsidRDefault="000E610E" w:rsidP="00EB2F8F">
            <w:pPr>
              <w:pStyle w:val="CopticVersemulti-line"/>
            </w:pPr>
            <w:r w:rsidRPr="000E610E">
              <w:t>ⲁⲅⲓⲟⲥ Ⲓⲥⲭⲩⲣⲟⲥ</w:t>
            </w:r>
            <w:r>
              <w:t xml:space="preserve"> </w:t>
            </w:r>
          </w:p>
          <w:p w:rsidR="00382E0C" w:rsidRDefault="000E610E" w:rsidP="000E610E">
            <w:pPr>
              <w:pStyle w:val="CopticVerse"/>
            </w:pPr>
            <w:r w:rsidRPr="000E610E">
              <w:t>ⲛⲏⲉⲧⲁⲩⲉⲛⲕⲟⲧ Ⲡⲟ̅ⲥ̅ ⲙⲁⲙ̀ⲧⲟⲛ ⲛⲱⲟⲩ</w:t>
            </w:r>
          </w:p>
        </w:tc>
      </w:tr>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"Holy, O Immortal:</w:t>
            </w:r>
          </w:p>
          <w:p w:rsidR="00EA0E43" w:rsidRPr="004764BD" w:rsidRDefault="00EA0E43" w:rsidP="00B311C5">
            <w:pPr>
              <w:pStyle w:val="EngHang"/>
            </w:pPr>
            <w:r w:rsidRPr="004764BD">
              <w:t>O Lord, bless Thine inheritance,</w:t>
            </w:r>
          </w:p>
          <w:p w:rsidR="00EA0E43" w:rsidRPr="004764BD" w:rsidRDefault="00EA0E43" w:rsidP="00B311C5">
            <w:pPr>
              <w:pStyle w:val="EngHang"/>
            </w:pPr>
            <w:r w:rsidRPr="004764BD">
              <w:t>And may Thy mercy and Thy peace</w:t>
            </w:r>
          </w:p>
          <w:p w:rsidR="00382E0C" w:rsidRDefault="00EA0E43" w:rsidP="005F3B89">
            <w:pPr>
              <w:pStyle w:val="EngHangEnd"/>
            </w:pPr>
            <w:r w:rsidRPr="004764BD">
              <w:t>Be a fortress unto Thy people."</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0E610E" w:rsidRDefault="000E610E" w:rsidP="00EB2F8F">
            <w:pPr>
              <w:pStyle w:val="CopticVersemulti-line"/>
            </w:pPr>
            <w:r w:rsidRPr="000E610E">
              <w:t>Ⲁϩⲓⲟⲥ Ⲁⲑⲁⲛⲁⲧⲟⲥ</w:t>
            </w:r>
          </w:p>
          <w:p w:rsidR="000E610E" w:rsidRDefault="000E610E" w:rsidP="00EB2F8F">
            <w:pPr>
              <w:pStyle w:val="CopticVersemulti-line"/>
            </w:pPr>
            <w:r w:rsidRPr="000E610E">
              <w:t>ⲥ̀ⲙⲟⲩ ⲉ̀ⲧⲉⲕⲕ̀ⲗⲏⲣⲟⲛⲟⲙⲓⲁ</w:t>
            </w:r>
          </w:p>
          <w:p w:rsidR="000E610E" w:rsidRDefault="000E610E" w:rsidP="00EB2F8F">
            <w:pPr>
              <w:pStyle w:val="CopticVersemulti-line"/>
            </w:pPr>
            <w:r w:rsidRPr="000E610E">
              <w:t>ⲙⲁⲣⲉ ⲡⲉⲕⲛⲁⲓ ⲛⲉⲙ ⲧⲉⲕϩⲓⲣⲏⲛⲏ</w:t>
            </w:r>
            <w:r>
              <w:t xml:space="preserve"> </w:t>
            </w:r>
          </w:p>
          <w:p w:rsidR="00382E0C" w:rsidRDefault="000E610E" w:rsidP="000E610E">
            <w:pPr>
              <w:pStyle w:val="CopticVerse"/>
            </w:pPr>
            <w:r w:rsidRPr="000E610E">
              <w:t>ⲟⲓ ⲛ̀ⲥⲟⲃⲧ ⲙ̀ⲡⲉⲕⲗⲁⲟⲥ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Holy, Holy,</w:t>
            </w:r>
          </w:p>
          <w:p w:rsidR="00EA0E43" w:rsidRPr="004764BD" w:rsidRDefault="00EA0E43" w:rsidP="00B311C5">
            <w:pPr>
              <w:pStyle w:val="EngHang"/>
            </w:pPr>
            <w:r w:rsidRPr="004764BD">
              <w:t>Holy Lord of Hosts,</w:t>
            </w:r>
          </w:p>
          <w:p w:rsidR="00EA0E43" w:rsidRPr="004764BD" w:rsidRDefault="00EA0E43" w:rsidP="00B311C5">
            <w:pPr>
              <w:pStyle w:val="EngHang"/>
            </w:pPr>
            <w:r w:rsidRPr="004764BD">
              <w:t>Heaven and earth are full</w:t>
            </w:r>
          </w:p>
          <w:p w:rsidR="00382E0C" w:rsidRDefault="00EA0E43" w:rsidP="005F3B89">
            <w:pPr>
              <w:pStyle w:val="EngHangEnd"/>
            </w:pPr>
            <w:r w:rsidRPr="004764BD">
              <w:t>Of Thine honour and Thy glory.</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0E610E" w:rsidRDefault="000E610E" w:rsidP="00EB2F8F">
            <w:pPr>
              <w:pStyle w:val="CopticVersemulti-line"/>
            </w:pPr>
            <w:r w:rsidRPr="000E610E">
              <w:t>Ϫⲉ ⲭ̀ⲟⲩⲁⲃ ⲟⲩⲟϩ ⲭ̀ⲟⲩⲁⲃ</w:t>
            </w:r>
            <w:r>
              <w:t xml:space="preserve"> </w:t>
            </w:r>
          </w:p>
          <w:p w:rsidR="000E610E" w:rsidRDefault="000E610E" w:rsidP="00EB2F8F">
            <w:pPr>
              <w:pStyle w:val="CopticVersemulti-line"/>
            </w:pPr>
            <w:r w:rsidRPr="000E610E">
              <w:t>ⲭ̀ⲟⲩⲁⲃ Ⲡⲟ̅ⲥ̅ ⲥⲁⲃⲁⲱⲑ</w:t>
            </w:r>
            <w:r>
              <w:t xml:space="preserve"> </w:t>
            </w:r>
          </w:p>
          <w:p w:rsidR="000E610E" w:rsidRDefault="000E610E" w:rsidP="00EB2F8F">
            <w:pPr>
              <w:pStyle w:val="CopticVersemulti-line"/>
            </w:pPr>
            <w:r w:rsidRPr="000E610E">
              <w:t>ⲧ̀ⲫⲉ ⲛⲉⲙ ⲡ̀ⲕⲁϩⲓ ⲙⲉϩ ⲉⲃⲟⲗ</w:t>
            </w:r>
            <w:r>
              <w:t xml:space="preserve"> </w:t>
            </w:r>
          </w:p>
          <w:p w:rsidR="00382E0C" w:rsidRDefault="000E610E" w:rsidP="000E610E">
            <w:pPr>
              <w:pStyle w:val="CopticVerse"/>
            </w:pPr>
            <w:r w:rsidRPr="000E610E">
              <w:t>ϧⲉⲛ ⲡⲉⲕⲱ̀ⲟⲩ ⲛⲉⲙ ⲡⲉⲕⲧⲁⲓⲟ</w:t>
            </w:r>
          </w:p>
        </w:tc>
      </w:tr>
      <w:tr w:rsidR="00EA0E43" w:rsidTr="000004B4">
        <w:trPr>
          <w:cantSplit/>
          <w:jc w:val="center"/>
        </w:trPr>
        <w:tc>
          <w:tcPr>
            <w:tcW w:w="288" w:type="dxa"/>
          </w:tcPr>
          <w:p w:rsidR="00EA0E43" w:rsidRDefault="00EA0E43" w:rsidP="000004B4">
            <w:pPr>
              <w:pStyle w:val="CopticCross"/>
            </w:pPr>
          </w:p>
        </w:tc>
        <w:tc>
          <w:tcPr>
            <w:tcW w:w="3960" w:type="dxa"/>
          </w:tcPr>
          <w:p w:rsidR="00EA0E43" w:rsidRPr="004764BD" w:rsidRDefault="00EA0E43" w:rsidP="00B311C5">
            <w:pPr>
              <w:pStyle w:val="EngHang"/>
            </w:pPr>
            <w:r w:rsidRPr="004764BD">
              <w:t>And when they say, "Alleluia,"</w:t>
            </w:r>
          </w:p>
          <w:p w:rsidR="00EA0E43" w:rsidRPr="004764BD" w:rsidRDefault="00EA0E43" w:rsidP="00B311C5">
            <w:pPr>
              <w:pStyle w:val="EngHang"/>
            </w:pPr>
            <w:r w:rsidRPr="004764BD">
              <w:t>The Heavenly respond, saying,</w:t>
            </w:r>
          </w:p>
          <w:p w:rsidR="00EA0E43" w:rsidRPr="004764BD" w:rsidRDefault="00EA0E43" w:rsidP="00B311C5">
            <w:pPr>
              <w:pStyle w:val="EngHang"/>
            </w:pPr>
            <w:r w:rsidRPr="004764BD">
              <w:t>"Holy.  Amen.  Alleluia.</w:t>
            </w:r>
          </w:p>
          <w:p w:rsidR="00EA0E43" w:rsidRPr="004764BD" w:rsidRDefault="00EA0E43" w:rsidP="005F3B89">
            <w:pPr>
              <w:pStyle w:val="EngHangEnd"/>
            </w:pPr>
            <w:r w:rsidRPr="004764BD">
              <w:t>Glory be to our God."</w:t>
            </w:r>
          </w:p>
        </w:tc>
        <w:tc>
          <w:tcPr>
            <w:tcW w:w="288" w:type="dxa"/>
          </w:tcPr>
          <w:p w:rsidR="00EA0E43" w:rsidRDefault="00EA0E43" w:rsidP="00057E53"/>
        </w:tc>
        <w:tc>
          <w:tcPr>
            <w:tcW w:w="288" w:type="dxa"/>
          </w:tcPr>
          <w:p w:rsidR="00EA0E43" w:rsidRDefault="00EA0E43" w:rsidP="000004B4">
            <w:pPr>
              <w:pStyle w:val="CopticCross"/>
            </w:pPr>
          </w:p>
        </w:tc>
        <w:tc>
          <w:tcPr>
            <w:tcW w:w="3960" w:type="dxa"/>
          </w:tcPr>
          <w:p w:rsidR="000E610E" w:rsidRDefault="000E610E" w:rsidP="00EB2F8F">
            <w:pPr>
              <w:pStyle w:val="CopticVersemulti-line"/>
            </w:pPr>
            <w:r w:rsidRPr="000E610E">
              <w:t>Ⲁⲩϣⲁⲛϫⲟⲥ ⲙ̀ⲡⲓⲁ̅ⲗ̅</w:t>
            </w:r>
            <w:r>
              <w:t xml:space="preserve"> </w:t>
            </w:r>
          </w:p>
          <w:p w:rsidR="000E610E" w:rsidRDefault="000E610E" w:rsidP="00EB2F8F">
            <w:pPr>
              <w:pStyle w:val="CopticVersemulti-line"/>
            </w:pPr>
            <w:r w:rsidRPr="000E610E">
              <w:t>ϣⲁⲣⲉ ⲛⲁ ⲛⲓⲫⲏⲟⲩⲓ ⲟⲩⲱϩ ⲙ̀ⲙⲱⲟⲩ</w:t>
            </w:r>
            <w:r>
              <w:t xml:space="preserve"> </w:t>
            </w:r>
          </w:p>
          <w:p w:rsidR="000E610E" w:rsidRDefault="000E610E" w:rsidP="00EB2F8F">
            <w:pPr>
              <w:pStyle w:val="CopticVersemulti-line"/>
            </w:pPr>
            <w:r w:rsidRPr="000E610E">
              <w:t>ϫⲉ ⲁⲅⲓⲟⲥ ⲁⲙⲏⲛ ⲁ̅ⲗ̅</w:t>
            </w:r>
            <w:r>
              <w:t xml:space="preserve"> </w:t>
            </w:r>
          </w:p>
          <w:p w:rsidR="00EA0E43" w:rsidRDefault="000E610E" w:rsidP="000E610E">
            <w:pPr>
              <w:pStyle w:val="CopticVerse"/>
            </w:pPr>
            <w:r w:rsidRPr="000E610E">
              <w:t>ⲡⲓⲱ̀ⲟⲩ ⲫⲁ Ⲡⲉⲛⲛⲟⲩϯ ⲡⲉ</w:t>
            </w:r>
          </w:p>
        </w:tc>
      </w:tr>
      <w:tr w:rsidR="00EA0E43" w:rsidTr="000004B4">
        <w:trPr>
          <w:cantSplit/>
          <w:jc w:val="center"/>
        </w:trPr>
        <w:tc>
          <w:tcPr>
            <w:tcW w:w="288" w:type="dxa"/>
          </w:tcPr>
          <w:p w:rsidR="00EA0E43" w:rsidRDefault="00CF7C3F" w:rsidP="000004B4">
            <w:pPr>
              <w:pStyle w:val="CopticCross"/>
            </w:pPr>
            <w:r w:rsidRPr="00FB5ACB">
              <w:t>¿</w:t>
            </w:r>
          </w:p>
        </w:tc>
        <w:tc>
          <w:tcPr>
            <w:tcW w:w="3960" w:type="dxa"/>
          </w:tcPr>
          <w:p w:rsidR="00EA0E43" w:rsidRPr="004764BD" w:rsidRDefault="00EA0E43" w:rsidP="00B311C5">
            <w:pPr>
              <w:pStyle w:val="EngHang"/>
            </w:pPr>
            <w:r w:rsidRPr="004764BD">
              <w:t>Intercede on our behalf,</w:t>
            </w:r>
          </w:p>
          <w:p w:rsidR="00EA0E43" w:rsidRPr="004764BD" w:rsidRDefault="00EA0E43" w:rsidP="00B311C5">
            <w:pPr>
              <w:pStyle w:val="EngHang"/>
            </w:pPr>
            <w:r w:rsidRPr="004764BD">
              <w:t>O angelic hosts,</w:t>
            </w:r>
          </w:p>
          <w:p w:rsidR="00EA0E43" w:rsidRPr="004764BD" w:rsidRDefault="00EA0E43" w:rsidP="00B311C5">
            <w:pPr>
              <w:pStyle w:val="EngHang"/>
            </w:pPr>
            <w:r w:rsidRPr="004764BD">
              <w:t>And all the heavenly orders,</w:t>
            </w:r>
          </w:p>
          <w:p w:rsidR="00EA0E43" w:rsidRPr="004764BD" w:rsidRDefault="00EA0E43" w:rsidP="005F3B89">
            <w:pPr>
              <w:pStyle w:val="EngHangEnd"/>
            </w:pPr>
            <w:r w:rsidRPr="004764BD">
              <w:t>That He may forgive us our sins.</w:t>
            </w:r>
          </w:p>
        </w:tc>
        <w:tc>
          <w:tcPr>
            <w:tcW w:w="288" w:type="dxa"/>
          </w:tcPr>
          <w:p w:rsidR="00EA0E43" w:rsidRDefault="00EA0E43" w:rsidP="00057E53"/>
        </w:tc>
        <w:tc>
          <w:tcPr>
            <w:tcW w:w="288" w:type="dxa"/>
          </w:tcPr>
          <w:p w:rsidR="00EA0E43" w:rsidRDefault="00CF7C3F" w:rsidP="000004B4">
            <w:pPr>
              <w:pStyle w:val="CopticCross"/>
            </w:pPr>
            <w:r w:rsidRPr="00FB5ACB">
              <w:t>¿</w:t>
            </w:r>
          </w:p>
        </w:tc>
        <w:tc>
          <w:tcPr>
            <w:tcW w:w="3960" w:type="dxa"/>
          </w:tcPr>
          <w:p w:rsidR="000E610E" w:rsidRDefault="000E610E" w:rsidP="00EB2F8F">
            <w:pPr>
              <w:pStyle w:val="CopticVersemulti-line"/>
            </w:pPr>
            <w:r w:rsidRPr="000E610E">
              <w:t>Ⲁⲣⲓⲡ̀ⲣⲉⲥⲃⲉⲩⲓⲛ ⲉ̀ϩ̀ⲣⲏⲓ ⲉϫⲱⲛ</w:t>
            </w:r>
            <w:r>
              <w:t xml:space="preserve"> </w:t>
            </w:r>
          </w:p>
          <w:p w:rsidR="000E610E" w:rsidRDefault="000E610E" w:rsidP="00EB2F8F">
            <w:pPr>
              <w:pStyle w:val="CopticVersemulti-line"/>
            </w:pPr>
            <w:r w:rsidRPr="000E610E">
              <w:t>ⲛⲓⲥⲧⲣⲁⲧⲓⲁ ⲛ̀ⲁⲅⲅⲉⲗⲓⲕⲟⲛ</w:t>
            </w:r>
            <w:r>
              <w:t xml:space="preserve"> </w:t>
            </w:r>
          </w:p>
          <w:p w:rsidR="000E610E" w:rsidRDefault="000E610E" w:rsidP="00EB2F8F">
            <w:pPr>
              <w:pStyle w:val="CopticVersemulti-line"/>
            </w:pPr>
            <w:r w:rsidRPr="000E610E">
              <w:t>ⲛⲉⲙ ⲛⲓⲧⲁⲅⲙⲁ ⲛ̀ⲉⲡⲟⲩⲣⲁⲛⲓⲟⲛ</w:t>
            </w:r>
            <w:r>
              <w:t xml:space="preserve"> </w:t>
            </w:r>
          </w:p>
          <w:p w:rsidR="00EA0E43" w:rsidRDefault="000E610E" w:rsidP="000E610E">
            <w:pPr>
              <w:pStyle w:val="CopticVerse"/>
            </w:pPr>
            <w:r w:rsidRPr="000E610E">
              <w:t>ⲛ̀ⲧⲉϥⲭⲁ ⲛⲉⲛⲛⲟⲃⲓ ⲛⲁⲛ ⲉⲃⲟⲗ</w:t>
            </w:r>
          </w:p>
        </w:tc>
      </w:tr>
    </w:tbl>
    <w:p w:rsidR="002245DB" w:rsidRDefault="002245DB" w:rsidP="00382E0C">
      <w:pPr>
        <w:pStyle w:val="Heading3"/>
      </w:pPr>
      <w:bookmarkStart w:id="623" w:name="_Toc308441978"/>
      <w:r>
        <w:lastRenderedPageBreak/>
        <w:t>The Doxology of Saint John the Baptist</w:t>
      </w:r>
      <w:bookmarkEnd w:id="623"/>
    </w:p>
    <w:p w:rsidR="00AC3253" w:rsidRPr="00AC3253" w:rsidRDefault="00AC3253" w:rsidP="00AC3253">
      <w:pPr>
        <w:pStyle w:val="Heading3non-TOC"/>
      </w:pPr>
      <w:r w:rsidRPr="00AC3253">
        <w:t>Ⲓⲱ</w:t>
      </w:r>
      <w:r w:rsidRPr="00AC3253">
        <w:rPr>
          <w:rFonts w:ascii="Times New Roman" w:hAnsi="Times New Roman" w:cs="Times New Roman"/>
        </w:rPr>
        <w:t>̅</w:t>
      </w:r>
      <w:r w:rsidRPr="00AC3253">
        <w:t>ⲁ</w:t>
      </w:r>
      <w:r w:rsidRPr="00AC3253">
        <w:rPr>
          <w:rFonts w:ascii="Times New Roman" w:hAnsi="Times New Roman" w:cs="Times New Roman"/>
        </w:rPr>
        <w:t>̅</w:t>
      </w:r>
      <w:r w:rsidRPr="00AC3253">
        <w:t xml:space="preserve"> ⲡⲓⲣⲉ</w:t>
      </w:r>
      <w:r w:rsidRPr="00AC3253">
        <w:rPr>
          <w:rFonts w:ascii="Times New Roman" w:hAnsi="Times New Roman" w:cs="Times New Roman"/>
        </w:rPr>
        <w:t>ϥϯ</w:t>
      </w:r>
      <w:r w:rsidRPr="00AC3253">
        <w:t>ⲱⲙⲥ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Among those born of women,</w:t>
            </w:r>
          </w:p>
          <w:p w:rsidR="00EA0E43" w:rsidRPr="004764BD" w:rsidRDefault="00EA0E43" w:rsidP="00B311C5">
            <w:pPr>
              <w:pStyle w:val="EngHang"/>
            </w:pPr>
            <w:r w:rsidRPr="004764BD">
              <w:t>No one is like you.</w:t>
            </w:r>
          </w:p>
          <w:p w:rsidR="00EA0E43" w:rsidRPr="004764BD" w:rsidRDefault="00EA0E43" w:rsidP="00B311C5">
            <w:pPr>
              <w:pStyle w:val="EngHang"/>
            </w:pPr>
            <w:r w:rsidRPr="004764BD">
              <w:t>You are great among the saints,</w:t>
            </w:r>
          </w:p>
          <w:p w:rsidR="00382E0C" w:rsidRDefault="00EA0E43" w:rsidP="005F3B89">
            <w:pPr>
              <w:pStyle w:val="EngHangEnd"/>
            </w:pPr>
            <w:r w:rsidRPr="004764BD">
              <w:t>O John the Baptist.</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AC3253" w:rsidRDefault="00AC3253" w:rsidP="00AC3253">
            <w:pPr>
              <w:pStyle w:val="CopticVersemulti-line"/>
            </w:pPr>
            <w:r w:rsidRPr="00AC3253">
              <w:t>Ⲙ</w:t>
            </w:r>
            <w:r w:rsidRPr="00AC3253">
              <w:rPr>
                <w:rFonts w:ascii="Times New Roman" w:hAnsi="Times New Roman" w:cs="Times New Roman"/>
              </w:rPr>
              <w:t>̀</w:t>
            </w:r>
            <w:r w:rsidRPr="00AC3253">
              <w:t>ⲡⲉ ⲟⲩⲟⲛ ⲧⲱⲛ</w:t>
            </w:r>
            <w:r w:rsidRPr="00AC3253">
              <w:rPr>
                <w:rFonts w:ascii="Times New Roman" w:hAnsi="Times New Roman" w:cs="Times New Roman"/>
              </w:rPr>
              <w:t>ϥ</w:t>
            </w:r>
            <w:r w:rsidRPr="00AC3253">
              <w:t xml:space="preserve"> </w:t>
            </w:r>
            <w:r w:rsidRPr="00AC3253">
              <w:rPr>
                <w:rFonts w:ascii="Times New Roman" w:hAnsi="Times New Roman" w:cs="Times New Roman"/>
              </w:rPr>
              <w:t>ϧ</w:t>
            </w:r>
            <w:r w:rsidRPr="00AC3253">
              <w:t>ⲉⲛ ⲛⲓ</w:t>
            </w:r>
            <w:r w:rsidRPr="00AC3253">
              <w:rPr>
                <w:rFonts w:ascii="Times New Roman" w:hAnsi="Times New Roman" w:cs="Times New Roman"/>
              </w:rPr>
              <w:t>ϫ</w:t>
            </w:r>
            <w:r w:rsidRPr="00AC3253">
              <w:t>ⲓⲛⲙⲓⲥⲓ</w:t>
            </w:r>
          </w:p>
          <w:p w:rsidR="00AC3253" w:rsidRDefault="00AC3253" w:rsidP="00AC3253">
            <w:pPr>
              <w:pStyle w:val="CopticVersemulti-line"/>
            </w:pPr>
            <w:r w:rsidRPr="00AC3253">
              <w:t>ⲛ</w:t>
            </w:r>
            <w:r w:rsidRPr="00AC3253">
              <w:rPr>
                <w:rFonts w:ascii="Times New Roman" w:hAnsi="Times New Roman" w:cs="Times New Roman"/>
              </w:rPr>
              <w:t>̀</w:t>
            </w:r>
            <w:r w:rsidRPr="00AC3253">
              <w:t>ⲧⲉ ⲛⲓ</w:t>
            </w:r>
            <w:r w:rsidRPr="00AC3253">
              <w:rPr>
                <w:rFonts w:ascii="Times New Roman" w:hAnsi="Times New Roman" w:cs="Times New Roman"/>
              </w:rPr>
              <w:t>ϩ</w:t>
            </w:r>
            <w:r w:rsidRPr="00AC3253">
              <w:t>ⲓⲟⲙⲓ ⲉ</w:t>
            </w:r>
            <w:r w:rsidRPr="00AC3253">
              <w:rPr>
                <w:rFonts w:ascii="Times New Roman" w:hAnsi="Times New Roman" w:cs="Times New Roman"/>
              </w:rPr>
              <w:t>ϥ</w:t>
            </w:r>
            <w:r w:rsidRPr="00AC3253">
              <w:t>ⲟⲛⲓ ⲙ</w:t>
            </w:r>
            <w:r w:rsidRPr="00AC3253">
              <w:rPr>
                <w:rFonts w:ascii="Times New Roman" w:hAnsi="Times New Roman" w:cs="Times New Roman"/>
              </w:rPr>
              <w:t>̀</w:t>
            </w:r>
            <w:r w:rsidRPr="00AC3253">
              <w:t>ⲙⲟⲕ</w:t>
            </w:r>
          </w:p>
          <w:p w:rsidR="00AC3253" w:rsidRDefault="00AC3253" w:rsidP="00AC3253">
            <w:pPr>
              <w:pStyle w:val="CopticVersemulti-line"/>
            </w:pPr>
            <w:r w:rsidRPr="00AC3253">
              <w:t>ⲛ</w:t>
            </w:r>
            <w:r w:rsidRPr="00AC3253">
              <w:rPr>
                <w:rFonts w:ascii="Times New Roman" w:hAnsi="Times New Roman" w:cs="Times New Roman"/>
              </w:rPr>
              <w:t>̀</w:t>
            </w:r>
            <w:r w:rsidRPr="00AC3253">
              <w:t>ⲑⲟⲕ ⲟⲩⲛⲓ</w:t>
            </w:r>
            <w:r w:rsidRPr="00AC3253">
              <w:rPr>
                <w:rFonts w:ascii="Times New Roman" w:hAnsi="Times New Roman" w:cs="Times New Roman"/>
              </w:rPr>
              <w:t>ϣϯ</w:t>
            </w:r>
            <w:r w:rsidRPr="00AC3253">
              <w:t xml:space="preserve"> </w:t>
            </w:r>
            <w:r w:rsidRPr="00AC3253">
              <w:rPr>
                <w:rFonts w:ascii="Times New Roman" w:hAnsi="Times New Roman" w:cs="Times New Roman"/>
              </w:rPr>
              <w:t>ϧ</w:t>
            </w:r>
            <w:r w:rsidRPr="00AC3253">
              <w:t>ⲉⲛ ⲛⲏⲉⲑⲟⲩⲁⲃ ⲧⲏⲣⲟⲩ</w:t>
            </w:r>
          </w:p>
          <w:p w:rsidR="00382E0C" w:rsidRDefault="00AC3253" w:rsidP="00AC3253">
            <w:pPr>
              <w:pStyle w:val="CopticVerse"/>
            </w:pPr>
            <w:r w:rsidRPr="00AC3253">
              <w:t>Ⲓⲱⲁⲛⲛⲏⲥ ⲡⲓⲣⲉ</w:t>
            </w:r>
            <w:r w:rsidRPr="00AC3253">
              <w:rPr>
                <w:rFonts w:ascii="Times New Roman" w:hAnsi="Times New Roman" w:cs="Times New Roman"/>
              </w:rPr>
              <w:t>ϥϯ</w:t>
            </w:r>
            <w:r w:rsidRPr="00AC3253">
              <w:t>ⲱⲙⲥ</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You are much more than a prophet,</w:t>
            </w:r>
          </w:p>
          <w:p w:rsidR="00EA0E43" w:rsidRPr="004764BD" w:rsidRDefault="00EA0E43" w:rsidP="00B311C5">
            <w:pPr>
              <w:pStyle w:val="EngHang"/>
            </w:pPr>
            <w:r w:rsidRPr="004764BD">
              <w:t>Foremost among the just.</w:t>
            </w:r>
          </w:p>
          <w:p w:rsidR="00EA0E43" w:rsidRPr="004764BD" w:rsidRDefault="00EA0E43" w:rsidP="00B311C5">
            <w:pPr>
              <w:pStyle w:val="EngHang"/>
            </w:pPr>
            <w:r w:rsidRPr="004764BD">
              <w:t>You are the friend of the Bridegroom,</w:t>
            </w:r>
          </w:p>
          <w:p w:rsidR="00382E0C" w:rsidRDefault="00EA0E43" w:rsidP="005F3B89">
            <w:pPr>
              <w:pStyle w:val="EngHangEnd"/>
            </w:pPr>
            <w:r w:rsidRPr="004764BD">
              <w:t>The Lamb of God.</w:t>
            </w:r>
          </w:p>
        </w:tc>
        <w:tc>
          <w:tcPr>
            <w:tcW w:w="288" w:type="dxa"/>
          </w:tcPr>
          <w:p w:rsidR="00382E0C" w:rsidRDefault="00382E0C" w:rsidP="00057E53"/>
        </w:tc>
        <w:tc>
          <w:tcPr>
            <w:tcW w:w="288" w:type="dxa"/>
          </w:tcPr>
          <w:p w:rsidR="00382E0C" w:rsidRDefault="00CF7C3F" w:rsidP="000004B4">
            <w:pPr>
              <w:pStyle w:val="CopticCross"/>
            </w:pPr>
            <w:r w:rsidRPr="00FB5ACB">
              <w:t>¿</w:t>
            </w:r>
          </w:p>
        </w:tc>
        <w:tc>
          <w:tcPr>
            <w:tcW w:w="3960" w:type="dxa"/>
          </w:tcPr>
          <w:p w:rsidR="00AC3253" w:rsidRDefault="00AC3253" w:rsidP="00AC3253">
            <w:pPr>
              <w:pStyle w:val="CopticVersemulti-line"/>
            </w:pPr>
            <w:r w:rsidRPr="00AC3253">
              <w:t>Ⲛ̀ⲑⲟⲕ ⲟⲩϩⲟⲩⲟ ⲙ̀ⲡ̀ⲣⲟⲫⲏⲧⲏⲥ</w:t>
            </w:r>
          </w:p>
          <w:p w:rsidR="00AC3253" w:rsidRDefault="00AC3253" w:rsidP="00AC3253">
            <w:pPr>
              <w:pStyle w:val="CopticVersemulti-line"/>
            </w:pPr>
            <w:r w:rsidRPr="00AC3253">
              <w:t>ⲁⲕϭⲓⲥⲓ ϧⲉⲛ ϯⲙⲉⲑⲙⲏⲓ</w:t>
            </w:r>
          </w:p>
          <w:p w:rsidR="00AC3253" w:rsidRDefault="00AC3253" w:rsidP="00AC3253">
            <w:pPr>
              <w:pStyle w:val="CopticVersemulti-line"/>
            </w:pPr>
            <w:r w:rsidRPr="00AC3253">
              <w:t>ⲛ̀ⲑⲟⲕ ⲡⲉ ⲡ̀ϣⲫⲏⲣ ⲙ̀ⲡⲓⲡⲁⲧϣⲉⲗⲉⲧ</w:t>
            </w:r>
          </w:p>
          <w:p w:rsidR="00382E0C" w:rsidRDefault="00AC3253" w:rsidP="00AC3253">
            <w:pPr>
              <w:pStyle w:val="CopticVerse"/>
            </w:pPr>
            <w:r w:rsidRPr="00AC3253">
              <w:t>ⲡⲓϩⲓⲏⲃ ⲛ̀ⲧⲉ Ⲫϯ</w:t>
            </w:r>
          </w:p>
        </w:tc>
      </w:tr>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You have witnessed to the True Light,</w:t>
            </w:r>
          </w:p>
          <w:p w:rsidR="00EA0E43" w:rsidRPr="004764BD" w:rsidRDefault="00EA0E43" w:rsidP="00B311C5">
            <w:pPr>
              <w:pStyle w:val="EngHang"/>
            </w:pPr>
            <w:r w:rsidRPr="004764BD">
              <w:t>Which came into the world,</w:t>
            </w:r>
          </w:p>
          <w:p w:rsidR="00EA0E43" w:rsidRPr="004764BD" w:rsidRDefault="00EA0E43" w:rsidP="00B311C5">
            <w:pPr>
              <w:pStyle w:val="EngHang"/>
            </w:pPr>
            <w:r w:rsidRPr="004764BD">
              <w:t>And those who believed on His Name</w:t>
            </w:r>
          </w:p>
          <w:p w:rsidR="00382E0C" w:rsidRDefault="00EA0E43" w:rsidP="005F3B89">
            <w:pPr>
              <w:pStyle w:val="EngHangEnd"/>
            </w:pPr>
            <w:r w:rsidRPr="004764BD">
              <w:t>Became children of the Light.</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AC3253" w:rsidRDefault="00AC3253" w:rsidP="00AC3253">
            <w:pPr>
              <w:pStyle w:val="CopticVersemulti-line"/>
            </w:pPr>
            <w:r w:rsidRPr="00AC3253">
              <w:t>Ⲁⲕⲉⲣⲙⲉⲑⲣⲉ ϧⲁ ⲡⲓⲟⲩⲱⲓⲛⲓ</w:t>
            </w:r>
          </w:p>
          <w:p w:rsidR="00AC3253" w:rsidRDefault="00AC3253" w:rsidP="00AC3253">
            <w:pPr>
              <w:pStyle w:val="CopticVersemulti-line"/>
            </w:pPr>
            <w:r w:rsidRPr="00AC3253">
              <w:t>ⲛ̀ⲧⲁⲫ̀ⲙⲏⲓ ⲉⲧⲁϥⲓ̀ ⲉ̀ⲡⲓⲕⲟⲥⲙⲟⲥ</w:t>
            </w:r>
          </w:p>
          <w:p w:rsidR="00AC3253" w:rsidRDefault="00AC3253" w:rsidP="00AC3253">
            <w:pPr>
              <w:pStyle w:val="CopticVersemulti-line"/>
            </w:pPr>
            <w:r w:rsidRPr="00AC3253">
              <w:t>ⲛⲏⲉⲑⲛⲁϩϯ ⲉ̀ⲡⲉϥⲣⲁⲛ</w:t>
            </w:r>
          </w:p>
          <w:p w:rsidR="00382E0C" w:rsidRDefault="00AC3253" w:rsidP="00AC3253">
            <w:pPr>
              <w:pStyle w:val="CopticVerse"/>
            </w:pPr>
            <w:r w:rsidRPr="00AC3253">
              <w:t>ⲁⲩϣⲱⲡⲓ ⲛ̀ϣⲏⲣⲓ ⲛ̀ⲧⲉ ⲡⲓⲟⲩⲱⲓⲛⲓ</w:t>
            </w:r>
          </w:p>
        </w:tc>
      </w:tr>
      <w:tr w:rsidR="00B311C5" w:rsidTr="000004B4">
        <w:trPr>
          <w:cantSplit/>
          <w:jc w:val="center"/>
        </w:trPr>
        <w:tc>
          <w:tcPr>
            <w:tcW w:w="288" w:type="dxa"/>
          </w:tcPr>
          <w:p w:rsidR="00B311C5" w:rsidRDefault="00CF7C3F" w:rsidP="000004B4">
            <w:pPr>
              <w:pStyle w:val="CopticCross"/>
            </w:pPr>
            <w:r w:rsidRPr="00FB5ACB">
              <w:t>¿</w:t>
            </w:r>
          </w:p>
        </w:tc>
        <w:tc>
          <w:tcPr>
            <w:tcW w:w="3960" w:type="dxa"/>
          </w:tcPr>
          <w:p w:rsidR="00B311C5" w:rsidRPr="004764BD" w:rsidRDefault="00B311C5" w:rsidP="00B311C5">
            <w:pPr>
              <w:pStyle w:val="EngHang"/>
            </w:pPr>
            <w:r w:rsidRPr="004764BD">
              <w:t>Intercede on our behalf,</w:t>
            </w:r>
          </w:p>
          <w:p w:rsidR="00B311C5" w:rsidRPr="004764BD" w:rsidRDefault="00B311C5" w:rsidP="00B311C5">
            <w:pPr>
              <w:pStyle w:val="EngHang"/>
            </w:pPr>
            <w:r w:rsidRPr="004764BD">
              <w:t>O fore-runner and baptizer,</w:t>
            </w:r>
          </w:p>
          <w:p w:rsidR="00B311C5" w:rsidRPr="004764BD" w:rsidRDefault="00B311C5" w:rsidP="00B311C5">
            <w:pPr>
              <w:pStyle w:val="EngHang"/>
            </w:pPr>
            <w:r w:rsidRPr="004764BD">
              <w:t>John the Baptist,</w:t>
            </w:r>
          </w:p>
          <w:p w:rsidR="00B311C5" w:rsidRPr="004764BD" w:rsidRDefault="00B311C5" w:rsidP="005F3B89">
            <w:pPr>
              <w:pStyle w:val="EngHangEnd"/>
            </w:pPr>
            <w:r w:rsidRPr="004764BD">
              <w:t>That He may forgive us our sins.</w:t>
            </w:r>
          </w:p>
        </w:tc>
        <w:tc>
          <w:tcPr>
            <w:tcW w:w="288" w:type="dxa"/>
          </w:tcPr>
          <w:p w:rsidR="00B311C5" w:rsidRDefault="00B311C5" w:rsidP="00057E53"/>
        </w:tc>
        <w:tc>
          <w:tcPr>
            <w:tcW w:w="288" w:type="dxa"/>
          </w:tcPr>
          <w:p w:rsidR="00B311C5" w:rsidRDefault="00CF7C3F" w:rsidP="000004B4">
            <w:pPr>
              <w:pStyle w:val="CopticCross"/>
            </w:pPr>
            <w:r w:rsidRPr="00FB5ACB">
              <w:t>¿</w:t>
            </w:r>
          </w:p>
        </w:tc>
        <w:tc>
          <w:tcPr>
            <w:tcW w:w="3960" w:type="dxa"/>
          </w:tcPr>
          <w:p w:rsidR="00AC3253" w:rsidRDefault="00AC3253" w:rsidP="00AC3253">
            <w:pPr>
              <w:pStyle w:val="CopticVersemulti-line"/>
            </w:pPr>
            <w:r w:rsidRPr="00AC3253">
              <w:t>Ⲁⲣⲓⲡ̀ⲣⲉⲥⲃⲉⲩⲓⲛ ⲉ̀ϩ̀ⲣⲏⲓ ⲉϫⲱⲛ</w:t>
            </w:r>
          </w:p>
          <w:p w:rsidR="00AC3253" w:rsidRDefault="00AC3253" w:rsidP="00AC3253">
            <w:pPr>
              <w:pStyle w:val="CopticVersemulti-line"/>
            </w:pPr>
            <w:r w:rsidRPr="00AC3253">
              <w:t>ⲱ̀ ⲡⲓⲡ̀ⲣⲟⲇⲣⲟⲙⲟⲥ ⲙ̀ⲃⲁⲡⲧⲓⲥⲧⲏⲥ</w:t>
            </w:r>
          </w:p>
          <w:p w:rsidR="00AC3253" w:rsidRDefault="00AC3253" w:rsidP="00AC3253">
            <w:pPr>
              <w:pStyle w:val="CopticVersemulti-line"/>
            </w:pPr>
            <w:r w:rsidRPr="00AC3253">
              <w:t>Ⲓⲱⲁⲛⲛⲏⲥ ⲡⲓⲣⲉϥϯⲱⲙⲥ</w:t>
            </w:r>
          </w:p>
          <w:p w:rsidR="00B311C5" w:rsidRDefault="00AC3253" w:rsidP="00AC3253">
            <w:pPr>
              <w:pStyle w:val="CopticVerse"/>
            </w:pPr>
            <w:r w:rsidRPr="00AC3253">
              <w:t>ⲛ̀ⲧⲉϥⲭⲁ ⲛⲉⲛⲛⲟⲃⲓ ⲛⲁⲛ ⲉⲃⲟⲗ</w:t>
            </w:r>
          </w:p>
        </w:tc>
      </w:tr>
    </w:tbl>
    <w:p w:rsidR="002245DB" w:rsidRDefault="002245DB" w:rsidP="00382E0C">
      <w:pPr>
        <w:pStyle w:val="Heading3"/>
      </w:pPr>
      <w:bookmarkStart w:id="624" w:name="_Toc308441979"/>
      <w:r>
        <w:t>Another Doxology for Saint John the Baptist</w:t>
      </w:r>
      <w:bookmarkEnd w:id="6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John has witnessed</w:t>
            </w:r>
          </w:p>
          <w:p w:rsidR="00EA0E43" w:rsidRPr="004764BD" w:rsidRDefault="00EA0E43" w:rsidP="00B311C5">
            <w:pPr>
              <w:pStyle w:val="EngHang"/>
            </w:pPr>
            <w:r w:rsidRPr="004764BD">
              <w:t>In the four Gospels:</w:t>
            </w:r>
          </w:p>
          <w:p w:rsidR="00EA0E43" w:rsidRPr="004764BD" w:rsidRDefault="00EA0E43" w:rsidP="00B311C5">
            <w:pPr>
              <w:pStyle w:val="EngHang"/>
            </w:pPr>
            <w:r w:rsidRPr="004764BD">
              <w:t>“I have baptised my Saviour</w:t>
            </w:r>
          </w:p>
          <w:p w:rsidR="00382E0C" w:rsidRDefault="00EA0E43" w:rsidP="005F3B89">
            <w:pPr>
              <w:pStyle w:val="EngHangEnd"/>
            </w:pPr>
            <w:r w:rsidRPr="004764BD">
              <w:t>In the waters of the Jordan.”</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AC3253" w:rsidRDefault="00AC3253" w:rsidP="00AC3253">
            <w:pPr>
              <w:pStyle w:val="CopticVersemulti-line"/>
            </w:pPr>
            <w:r w:rsidRPr="00AC3253">
              <w:t>Ⲁ</w:t>
            </w:r>
            <w:r w:rsidRPr="00AC3253">
              <w:rPr>
                <w:rFonts w:ascii="Times New Roman" w:hAnsi="Times New Roman" w:cs="Times New Roman"/>
              </w:rPr>
              <w:t>ϥ</w:t>
            </w:r>
            <w:r w:rsidRPr="00AC3253">
              <w:t>ⲉⲣⲙⲉⲑⲣⲉ ⲛ</w:t>
            </w:r>
            <w:r w:rsidRPr="00AC3253">
              <w:rPr>
                <w:rFonts w:ascii="Times New Roman" w:hAnsi="Times New Roman" w:cs="Times New Roman"/>
              </w:rPr>
              <w:t>̀ϫ</w:t>
            </w:r>
            <w:r w:rsidRPr="00AC3253">
              <w:t>ⲉ Ⲓⲱⲁⲛⲛⲏⲥ</w:t>
            </w:r>
          </w:p>
          <w:p w:rsidR="00AC3253" w:rsidRDefault="00AC3253" w:rsidP="00AC3253">
            <w:pPr>
              <w:pStyle w:val="CopticVersemulti-line"/>
            </w:pPr>
            <w:r w:rsidRPr="00AC3253">
              <w:rPr>
                <w:rFonts w:ascii="Times New Roman" w:hAnsi="Times New Roman" w:cs="Times New Roman"/>
              </w:rPr>
              <w:t>ϧ</w:t>
            </w:r>
            <w:r w:rsidRPr="00AC3253">
              <w:t>ⲉⲛ ⲡⲓ</w:t>
            </w:r>
            <w:r w:rsidRPr="00AC3253">
              <w:rPr>
                <w:rFonts w:ascii="Times New Roman" w:hAnsi="Times New Roman" w:cs="Times New Roman"/>
              </w:rPr>
              <w:t>̀ϥ</w:t>
            </w:r>
            <w:r w:rsidRPr="00AC3253">
              <w:t>ⲧⲟⲩ ⲛ</w:t>
            </w:r>
            <w:r w:rsidRPr="00AC3253">
              <w:rPr>
                <w:rFonts w:ascii="Times New Roman" w:hAnsi="Times New Roman" w:cs="Times New Roman"/>
              </w:rPr>
              <w:t>̀</w:t>
            </w:r>
            <w:r w:rsidRPr="00AC3253">
              <w:t>ⲉⲩⲁⲅⲅⲉⲗⲓⲟⲛ</w:t>
            </w:r>
          </w:p>
          <w:p w:rsidR="00AC3253" w:rsidRDefault="00AC3253" w:rsidP="00AC3253">
            <w:pPr>
              <w:pStyle w:val="CopticVersemulti-line"/>
            </w:pPr>
            <w:r w:rsidRPr="00AC3253">
              <w:rPr>
                <w:rFonts w:ascii="Times New Roman" w:hAnsi="Times New Roman" w:cs="Times New Roman"/>
              </w:rPr>
              <w:t>ϫ</w:t>
            </w:r>
            <w:r w:rsidRPr="00AC3253">
              <w:t>ⲉ ⲁⲓ</w:t>
            </w:r>
            <w:r w:rsidRPr="00AC3253">
              <w:rPr>
                <w:rFonts w:ascii="Times New Roman" w:hAnsi="Times New Roman" w:cs="Times New Roman"/>
              </w:rPr>
              <w:t>ϯ</w:t>
            </w:r>
            <w:r w:rsidRPr="00AC3253">
              <w:t>ⲱⲙⲥ ⲙ</w:t>
            </w:r>
            <w:r w:rsidRPr="00AC3253">
              <w:rPr>
                <w:rFonts w:ascii="Times New Roman" w:hAnsi="Times New Roman" w:cs="Times New Roman"/>
              </w:rPr>
              <w:t>̀</w:t>
            </w:r>
            <w:r w:rsidRPr="00AC3253">
              <w:t>Ⲡⲁⲥⲱⲧⲏⲣ</w:t>
            </w:r>
          </w:p>
          <w:p w:rsidR="00382E0C" w:rsidRDefault="00AC3253" w:rsidP="00AC3253">
            <w:pPr>
              <w:pStyle w:val="CopticVerse"/>
            </w:pPr>
            <w:r w:rsidRPr="00AC3253">
              <w:rPr>
                <w:rFonts w:ascii="Times New Roman" w:hAnsi="Times New Roman" w:cs="Times New Roman"/>
              </w:rPr>
              <w:t>ϧ</w:t>
            </w:r>
            <w:r w:rsidRPr="00AC3253">
              <w:t>ⲉⲛ ⲛⲓⲙⲱⲟⲩ ⲛ</w:t>
            </w:r>
            <w:r w:rsidRPr="00AC3253">
              <w:rPr>
                <w:rFonts w:ascii="Times New Roman" w:hAnsi="Times New Roman" w:cs="Times New Roman"/>
              </w:rPr>
              <w:t>̀</w:t>
            </w:r>
            <w:r w:rsidRPr="00AC3253">
              <w:t>ⲧⲉ ⲡⲓⲒⲟⲣⲇⲁⲛⲏⲥ</w:t>
            </w:r>
          </w:p>
        </w:tc>
      </w:tr>
      <w:tr w:rsidR="00382E0C" w:rsidTr="000004B4">
        <w:trPr>
          <w:cantSplit/>
          <w:jc w:val="center"/>
        </w:trPr>
        <w:tc>
          <w:tcPr>
            <w:tcW w:w="288" w:type="dxa"/>
          </w:tcPr>
          <w:p w:rsidR="00382E0C" w:rsidRDefault="00CF7C3F" w:rsidP="000004B4">
            <w:pPr>
              <w:pStyle w:val="CopticCross"/>
            </w:pPr>
            <w:r w:rsidRPr="00FB5ACB">
              <w:lastRenderedPageBreak/>
              <w:t>¿</w:t>
            </w:r>
          </w:p>
        </w:tc>
        <w:tc>
          <w:tcPr>
            <w:tcW w:w="3960" w:type="dxa"/>
          </w:tcPr>
          <w:p w:rsidR="00EA0E43" w:rsidRPr="004764BD" w:rsidRDefault="00EA0E43" w:rsidP="00B311C5">
            <w:pPr>
              <w:pStyle w:val="EngHang"/>
            </w:pPr>
            <w:r w:rsidRPr="004764BD">
              <w:t>I saw the Holy Spirit</w:t>
            </w:r>
          </w:p>
          <w:p w:rsidR="00EA0E43" w:rsidRPr="004764BD" w:rsidRDefault="00EA0E43" w:rsidP="00B311C5">
            <w:pPr>
              <w:pStyle w:val="EngHang"/>
            </w:pPr>
            <w:r w:rsidRPr="004764BD">
              <w:t>Descending from the heavens;</w:t>
            </w:r>
          </w:p>
          <w:p w:rsidR="00EA0E43" w:rsidRPr="004764BD" w:rsidRDefault="00EA0E43" w:rsidP="00B311C5">
            <w:pPr>
              <w:pStyle w:val="EngHang"/>
            </w:pPr>
            <w:r w:rsidRPr="004764BD">
              <w:t>I heard the voice of the Father</w:t>
            </w:r>
          </w:p>
          <w:p w:rsidR="00382E0C" w:rsidRDefault="00EA0E43" w:rsidP="005F3B89">
            <w:pPr>
              <w:pStyle w:val="EngHangEnd"/>
            </w:pPr>
            <w:r w:rsidRPr="004764BD">
              <w:t>Proclaiming and saying:</w:t>
            </w:r>
          </w:p>
        </w:tc>
        <w:tc>
          <w:tcPr>
            <w:tcW w:w="288" w:type="dxa"/>
          </w:tcPr>
          <w:p w:rsidR="00382E0C" w:rsidRDefault="00382E0C" w:rsidP="00057E53"/>
        </w:tc>
        <w:tc>
          <w:tcPr>
            <w:tcW w:w="288" w:type="dxa"/>
          </w:tcPr>
          <w:p w:rsidR="00382E0C" w:rsidRDefault="00D00AE0" w:rsidP="000004B4">
            <w:pPr>
              <w:pStyle w:val="CopticCross"/>
            </w:pPr>
            <w:r w:rsidRPr="00FB5ACB">
              <w:t>¿</w:t>
            </w:r>
          </w:p>
        </w:tc>
        <w:tc>
          <w:tcPr>
            <w:tcW w:w="3960" w:type="dxa"/>
          </w:tcPr>
          <w:p w:rsidR="00AC3253" w:rsidRDefault="00AC3253" w:rsidP="00AC3253">
            <w:pPr>
              <w:pStyle w:val="CopticVersemulti-line"/>
            </w:pPr>
            <w:r w:rsidRPr="00AC3253">
              <w:t>Ⲁⲓⲛⲁⲩ ⲉ̀Ⲡⲓⲡ̅ⲛ̅ⲁ ⲉ̅ⲑ̅ⲩ</w:t>
            </w:r>
            <w:r>
              <w:t xml:space="preserve"> </w:t>
            </w:r>
          </w:p>
          <w:p w:rsidR="00AC3253" w:rsidRDefault="00AC3253" w:rsidP="00AC3253">
            <w:pPr>
              <w:pStyle w:val="CopticVersemulti-line"/>
            </w:pPr>
            <w:r w:rsidRPr="00AC3253">
              <w:t>ⲉⲧⲁϥⲓ̀ ⲉⲡⲉⲥⲏⲧ ⲉⲃⲟⲗϧⲉⲛ ⲧ̀ⲫⲉ</w:t>
            </w:r>
          </w:p>
          <w:p w:rsidR="00AC3253" w:rsidRDefault="00AC3253" w:rsidP="00AC3253">
            <w:pPr>
              <w:pStyle w:val="CopticVersemulti-line"/>
            </w:pPr>
            <w:r w:rsidRPr="00AC3253">
              <w:t>ⲁⲓⲥⲱⲧⲉⲙ ⲉ̀ⲧ̀ⲥ̀ⲙⲏ ⲛ̀ⲧⲉ Ⲫ̀ⲓⲱⲧ</w:t>
            </w:r>
          </w:p>
          <w:p w:rsidR="00382E0C" w:rsidRDefault="00AC3253" w:rsidP="00AC3253">
            <w:pPr>
              <w:pStyle w:val="CopticVerse"/>
            </w:pPr>
            <w:r w:rsidRPr="00AC3253">
              <w:t>ⲉⲥⲱϣ ⲉⲃⲟⲗ ⲉⲥϫⲱ ⲙ̀ⲙⲟⲥ</w:t>
            </w:r>
          </w:p>
        </w:tc>
      </w:tr>
      <w:tr w:rsidR="00382E0C" w:rsidTr="000004B4">
        <w:trPr>
          <w:cantSplit/>
          <w:jc w:val="center"/>
        </w:trPr>
        <w:tc>
          <w:tcPr>
            <w:tcW w:w="288" w:type="dxa"/>
          </w:tcPr>
          <w:p w:rsidR="00382E0C" w:rsidRDefault="00382E0C" w:rsidP="000004B4">
            <w:pPr>
              <w:pStyle w:val="CopticCross"/>
            </w:pPr>
          </w:p>
        </w:tc>
        <w:tc>
          <w:tcPr>
            <w:tcW w:w="3960" w:type="dxa"/>
          </w:tcPr>
          <w:p w:rsidR="00EA0E43" w:rsidRPr="004764BD" w:rsidRDefault="00EA0E43" w:rsidP="00B311C5">
            <w:pPr>
              <w:pStyle w:val="EngHang"/>
            </w:pPr>
            <w:r w:rsidRPr="004764BD">
              <w:t>This is My Beloved Son,</w:t>
            </w:r>
          </w:p>
          <w:p w:rsidR="00EA0E43" w:rsidRPr="004764BD" w:rsidRDefault="00EA0E43" w:rsidP="00B311C5">
            <w:pPr>
              <w:pStyle w:val="EngHang"/>
            </w:pPr>
            <w:r w:rsidRPr="004764BD">
              <w:t>In Whom My soul is [well] pleased,</w:t>
            </w:r>
          </w:p>
          <w:p w:rsidR="00EA0E43" w:rsidRPr="004764BD" w:rsidRDefault="00EA0E43" w:rsidP="00B311C5">
            <w:pPr>
              <w:pStyle w:val="EngHang"/>
            </w:pPr>
            <w:r w:rsidRPr="004764BD">
              <w:t>He has done my will, hear Him,</w:t>
            </w:r>
          </w:p>
          <w:p w:rsidR="00382E0C" w:rsidRDefault="00EA0E43" w:rsidP="005F3B89">
            <w:pPr>
              <w:pStyle w:val="EngHangEnd"/>
            </w:pPr>
            <w:r w:rsidRPr="004764BD">
              <w:t>For He is the Giver of Life.</w:t>
            </w:r>
          </w:p>
        </w:tc>
        <w:tc>
          <w:tcPr>
            <w:tcW w:w="288" w:type="dxa"/>
          </w:tcPr>
          <w:p w:rsidR="00382E0C" w:rsidRDefault="00382E0C" w:rsidP="00057E53"/>
        </w:tc>
        <w:tc>
          <w:tcPr>
            <w:tcW w:w="288" w:type="dxa"/>
          </w:tcPr>
          <w:p w:rsidR="00382E0C" w:rsidRDefault="00382E0C" w:rsidP="000004B4">
            <w:pPr>
              <w:pStyle w:val="CopticCross"/>
            </w:pPr>
          </w:p>
        </w:tc>
        <w:tc>
          <w:tcPr>
            <w:tcW w:w="3960" w:type="dxa"/>
          </w:tcPr>
          <w:p w:rsidR="00AC3253" w:rsidRDefault="00AC3253" w:rsidP="00AC3253">
            <w:pPr>
              <w:pStyle w:val="CopticVersemulti-line"/>
            </w:pPr>
            <w:r w:rsidRPr="00AC3253">
              <w:t>Ϫⲉ ⲫⲁⲓ ⲡⲉ Ⲡⲁϣⲏⲣⲓ ⲡⲁⲙⲉⲛⲣⲓⲧ</w:t>
            </w:r>
          </w:p>
          <w:p w:rsidR="00AC3253" w:rsidRDefault="00AC3253" w:rsidP="00AC3253">
            <w:pPr>
              <w:pStyle w:val="CopticVersemulti-line"/>
            </w:pPr>
            <w:r w:rsidRPr="00AC3253">
              <w:t>ⲉ̀ⲧⲁ ⲧⲁⲯⲩⲭⲏ ϯⲙⲁϯ ⲛ̀ϧⲏⲧϥ</w:t>
            </w:r>
          </w:p>
          <w:p w:rsidR="00AC3253" w:rsidRDefault="00AC3253" w:rsidP="00AC3253">
            <w:pPr>
              <w:pStyle w:val="CopticVersemulti-line"/>
            </w:pPr>
            <w:r w:rsidRPr="00AC3253">
              <w:t>ⲁϥⲉⲣⲡⲁⲟⲩⲱϣ ⲥⲱⲧⲉⲙ ⲛ̀ⲥⲱϥ</w:t>
            </w:r>
            <w:r>
              <w:t xml:space="preserve"> </w:t>
            </w:r>
          </w:p>
          <w:p w:rsidR="00382E0C" w:rsidRDefault="00AC3253" w:rsidP="00AC3253">
            <w:pPr>
              <w:pStyle w:val="CopticVerse"/>
            </w:pPr>
            <w:r w:rsidRPr="00AC3253">
              <w:t>ϫⲉ ⲛ̀ⲑⲟϥ ⲡⲉ ⲡⲓⲣⲉϥⲧⲁⲛϧⲟ</w:t>
            </w:r>
          </w:p>
        </w:tc>
      </w:tr>
      <w:tr w:rsidR="00382E0C" w:rsidTr="000004B4">
        <w:trPr>
          <w:cantSplit/>
          <w:jc w:val="center"/>
        </w:trPr>
        <w:tc>
          <w:tcPr>
            <w:tcW w:w="288" w:type="dxa"/>
          </w:tcPr>
          <w:p w:rsidR="00382E0C" w:rsidRDefault="00CF7C3F" w:rsidP="000004B4">
            <w:pPr>
              <w:pStyle w:val="CopticCross"/>
            </w:pPr>
            <w:r w:rsidRPr="00FB5ACB">
              <w:t>¿</w:t>
            </w:r>
          </w:p>
        </w:tc>
        <w:tc>
          <w:tcPr>
            <w:tcW w:w="3960" w:type="dxa"/>
          </w:tcPr>
          <w:p w:rsidR="00EA0E43" w:rsidRPr="004764BD" w:rsidRDefault="00EA0E43" w:rsidP="00B311C5">
            <w:pPr>
              <w:pStyle w:val="EngHang"/>
            </w:pPr>
            <w:r w:rsidRPr="004764BD">
              <w:t>Intercede on our behalf,</w:t>
            </w:r>
          </w:p>
          <w:p w:rsidR="00EA0E43" w:rsidRPr="004764BD" w:rsidRDefault="00EA0E43" w:rsidP="00B311C5">
            <w:pPr>
              <w:pStyle w:val="EngHang"/>
            </w:pPr>
            <w:r w:rsidRPr="004764BD">
              <w:t xml:space="preserve">O forerunner and baptiser, </w:t>
            </w:r>
          </w:p>
          <w:p w:rsidR="00EA0E43" w:rsidRPr="004764BD" w:rsidRDefault="00EA0E43" w:rsidP="00B311C5">
            <w:pPr>
              <w:pStyle w:val="EngHang"/>
            </w:pPr>
            <w:r w:rsidRPr="004764BD">
              <w:t>John the Baptist</w:t>
            </w:r>
          </w:p>
          <w:p w:rsidR="00382E0C" w:rsidRDefault="00EA0E43"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0004B4">
            <w:pPr>
              <w:pStyle w:val="CopticCross"/>
            </w:pPr>
            <w:r w:rsidRPr="00FB5ACB">
              <w:t>¿</w:t>
            </w:r>
          </w:p>
        </w:tc>
        <w:tc>
          <w:tcPr>
            <w:tcW w:w="3960" w:type="dxa"/>
          </w:tcPr>
          <w:p w:rsidR="00AC3253" w:rsidRDefault="00AC3253" w:rsidP="00AC3253">
            <w:pPr>
              <w:pStyle w:val="CopticVersemulti-line"/>
            </w:pPr>
            <w:r w:rsidRPr="00AC3253">
              <w:t>Ⲁⲣⲓⲡ̀ⲣⲉⲥⲃⲉⲩⲓⲛ ⲉ̀ϩ̀ⲣⲏⲓ ⲉϫⲱⲛ</w:t>
            </w:r>
          </w:p>
          <w:p w:rsidR="00AC3253" w:rsidRDefault="00AC3253" w:rsidP="00AC3253">
            <w:pPr>
              <w:pStyle w:val="CopticVersemulti-line"/>
            </w:pPr>
            <w:r w:rsidRPr="00AC3253">
              <w:t>ⲱ̀ ⲡⲓⲡ̀ⲣⲟⲇⲟⲙⲟⲥ ⲙ̀ⲃⲁⲡⲧⲓⲥⲧϣⲥ</w:t>
            </w:r>
          </w:p>
          <w:p w:rsidR="00AC3253" w:rsidRDefault="00AC3253" w:rsidP="00AC3253">
            <w:pPr>
              <w:pStyle w:val="CopticVersemulti-line"/>
            </w:pPr>
            <w:r w:rsidRPr="00AC3253">
              <w:t>Ⲓⲱⲁⲛⲛⲏⲥ ⲡⲓⲣⲉϥϯⲱⲙⲥ</w:t>
            </w:r>
          </w:p>
          <w:p w:rsidR="00382E0C" w:rsidRDefault="00AC3253" w:rsidP="00AC3253">
            <w:pPr>
              <w:pStyle w:val="CopticVersemulti-line"/>
            </w:pPr>
            <w:r w:rsidRPr="00AC3253">
              <w:t>ⲛ̀ⲧⲉϥⲭⲁ ⲛⲉⲛⲛⲟⲃⲓ ⲛⲁⲛ ⲉⲃⲟⲗ</w:t>
            </w:r>
          </w:p>
        </w:tc>
      </w:tr>
    </w:tbl>
    <w:p w:rsidR="002245DB" w:rsidRDefault="002245DB" w:rsidP="00382E0C">
      <w:pPr>
        <w:pStyle w:val="Heading3"/>
      </w:pPr>
      <w:bookmarkStart w:id="625" w:name="_Toc308441980"/>
      <w:r>
        <w:t>The Doxology of the One Hundred and Forty-Four Thousand</w:t>
      </w:r>
      <w:bookmarkEnd w:id="6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I saw an angel of light:</w:t>
            </w:r>
          </w:p>
          <w:p w:rsidR="00EA0E43" w:rsidRPr="004764BD" w:rsidRDefault="00EA0E43" w:rsidP="00B311C5">
            <w:pPr>
              <w:pStyle w:val="EngHang"/>
            </w:pPr>
            <w:r w:rsidRPr="004764BD">
              <w:t>He came down from heaven;</w:t>
            </w:r>
          </w:p>
          <w:p w:rsidR="00EA0E43" w:rsidRPr="004764BD" w:rsidRDefault="00EA0E43" w:rsidP="00B311C5">
            <w:pPr>
              <w:pStyle w:val="EngHang"/>
            </w:pPr>
            <w:r w:rsidRPr="004764BD">
              <w:t>There was a golden seal</w:t>
            </w:r>
          </w:p>
          <w:p w:rsidR="00382E0C" w:rsidRDefault="00EA0E43" w:rsidP="005F3B89">
            <w:pPr>
              <w:pStyle w:val="EngHangEnd"/>
            </w:pPr>
            <w:r w:rsidRPr="004764BD">
              <w:t>In his right hand</w:t>
            </w:r>
            <w:r w:rsidRPr="004764BD">
              <w:rPr>
                <w:rStyle w:val="FootnoteReference"/>
              </w:rPr>
              <w:footnoteReference w:id="55"/>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43C20" w:rsidP="00057E53">
            <w:r>
              <w:t>“come down from heaven”</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Proclaiming and saying,</w:t>
            </w:r>
          </w:p>
          <w:p w:rsidR="00EA0E43" w:rsidRPr="004764BD" w:rsidRDefault="00EA0E43" w:rsidP="00B311C5">
            <w:pPr>
              <w:pStyle w:val="EngHang"/>
            </w:pPr>
            <w:r w:rsidRPr="004764BD">
              <w:t>“Behold, hurt not the earth,</w:t>
            </w:r>
          </w:p>
          <w:p w:rsidR="00EA0E43" w:rsidRPr="004764BD" w:rsidRDefault="00EA0E43" w:rsidP="00B311C5">
            <w:pPr>
              <w:pStyle w:val="EngHang"/>
            </w:pPr>
            <w:r w:rsidRPr="004764BD">
              <w:t>Until we seal the servants of God</w:t>
            </w:r>
          </w:p>
          <w:p w:rsidR="00382E0C" w:rsidRDefault="00EA0E43" w:rsidP="005F3B89">
            <w:pPr>
              <w:pStyle w:val="EngHangEnd"/>
            </w:pPr>
            <w:r w:rsidRPr="004764BD">
              <w:t>On their foreheads</w:t>
            </w:r>
            <w:r w:rsidRPr="004764BD">
              <w:rPr>
                <w:rStyle w:val="FootnoteReference"/>
              </w:rPr>
              <w:footnoteReference w:id="56"/>
            </w:r>
            <w:r w:rsidRPr="004764BD">
              <w:t>.”</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I heard the number of them which were sealed,</w:t>
            </w:r>
          </w:p>
          <w:p w:rsidR="00EA0E43" w:rsidRPr="004764BD" w:rsidRDefault="00EA0E43" w:rsidP="00B311C5">
            <w:pPr>
              <w:pStyle w:val="EngHang"/>
            </w:pPr>
            <w:r w:rsidRPr="004764BD">
              <w:t>From the children of Israel,</w:t>
            </w:r>
          </w:p>
          <w:p w:rsidR="00EA0E43" w:rsidRPr="004764BD" w:rsidRDefault="00EA0E43" w:rsidP="00B311C5">
            <w:pPr>
              <w:pStyle w:val="EngHang"/>
            </w:pPr>
            <w:r w:rsidRPr="004764BD">
              <w:t>From Reuben to Benjamin:</w:t>
            </w:r>
          </w:p>
          <w:p w:rsidR="00382E0C" w:rsidRDefault="00EA0E43" w:rsidP="005F3B89">
            <w:pPr>
              <w:pStyle w:val="EngHangEnd"/>
            </w:pPr>
            <w:r w:rsidRPr="004764BD">
              <w:t>Twelve thousand from every tribe.</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00AE0" w:rsidP="00232EAB">
            <w:pPr>
              <w:pStyle w:val="CopticCross"/>
            </w:pPr>
            <w:r w:rsidRPr="00FB5ACB">
              <w:lastRenderedPageBreak/>
              <w:t>¿</w:t>
            </w:r>
          </w:p>
        </w:tc>
        <w:tc>
          <w:tcPr>
            <w:tcW w:w="3960" w:type="dxa"/>
          </w:tcPr>
          <w:p w:rsidR="00EA0E43" w:rsidRPr="004764BD" w:rsidRDefault="00EA0E43" w:rsidP="00B311C5">
            <w:pPr>
              <w:pStyle w:val="EngHang"/>
            </w:pPr>
            <w:r w:rsidRPr="004764BD">
              <w:t>Intercede on our behalf,</w:t>
            </w:r>
          </w:p>
          <w:p w:rsidR="00EA0E43" w:rsidRPr="004764BD" w:rsidRDefault="00EA0E43" w:rsidP="00B311C5">
            <w:pPr>
              <w:pStyle w:val="EngHang"/>
            </w:pPr>
            <w:r w:rsidRPr="004764BD">
              <w:t>O One hundred and forty-four thousand,</w:t>
            </w:r>
          </w:p>
          <w:p w:rsidR="00EA0E43" w:rsidRPr="004764BD" w:rsidRDefault="00EA0E43" w:rsidP="00B311C5">
            <w:pPr>
              <w:pStyle w:val="EngHang"/>
            </w:pPr>
            <w:r w:rsidRPr="004764BD">
              <w:t>And the celibate evangelist</w:t>
            </w:r>
          </w:p>
          <w:p w:rsidR="00382E0C" w:rsidRDefault="00EA0E43"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382E0C" w:rsidRDefault="00343C20" w:rsidP="00057E53">
            <w:r>
              <w:t>This doxology is funny…</w:t>
            </w:r>
          </w:p>
        </w:tc>
      </w:tr>
    </w:tbl>
    <w:p w:rsidR="002245DB" w:rsidRDefault="002245DB" w:rsidP="00382E0C">
      <w:pPr>
        <w:pStyle w:val="Heading3"/>
      </w:pPr>
      <w:bookmarkStart w:id="633" w:name="_Toc308441981"/>
      <w:r>
        <w:t>The Doxology of Saint Peter and Saint Paul on the Occasion of the Feast of the Apostles</w:t>
      </w:r>
      <w:bookmarkEnd w:id="633"/>
    </w:p>
    <w:p w:rsidR="00AC3253" w:rsidRPr="00AC3253" w:rsidRDefault="00AC3253" w:rsidP="00AC3253">
      <w:pPr>
        <w:pStyle w:val="Heading3non-TOC"/>
      </w:pPr>
      <w:r w:rsidRPr="00AC3253">
        <w:rPr>
          <w:rFonts w:ascii="Times New Roman" w:hAnsi="Times New Roman" w:cs="Times New Roman"/>
        </w:rPr>
        <w:t>Ϯ</w:t>
      </w:r>
      <w:r w:rsidRPr="00AC3253">
        <w:t>ⲇⲟⲝⲟⲗⲟⲅⲓⲁ ⲛ</w:t>
      </w:r>
      <w:r w:rsidRPr="00AC3253">
        <w:rPr>
          <w:rFonts w:ascii="Times New Roman" w:hAnsi="Times New Roman" w:cs="Times New Roman"/>
        </w:rPr>
        <w:t>̀</w:t>
      </w:r>
      <w:r w:rsidRPr="00AC3253">
        <w:t>ⲧⲉ Ⲡⲉⲧⲣⲟⲥ ⲛⲉⲙ Ⲡⲁⲩⲗⲟⲥ ⲛⲓⲁⲡⲟⲥⲧⲟⲗⲟⲥ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Peter, the Apostle,</w:t>
            </w:r>
          </w:p>
          <w:p w:rsidR="00EA0E43" w:rsidRPr="004764BD" w:rsidRDefault="00EA0E43" w:rsidP="00B311C5">
            <w:pPr>
              <w:pStyle w:val="EngHang"/>
            </w:pPr>
            <w:r w:rsidRPr="004764BD">
              <w:t>And Paul the wise,</w:t>
            </w:r>
          </w:p>
          <w:p w:rsidR="00EA0E43" w:rsidRPr="004764BD" w:rsidRDefault="00EA0E43" w:rsidP="00B311C5">
            <w:pPr>
              <w:pStyle w:val="EngHang"/>
            </w:pPr>
            <w:r w:rsidRPr="004764BD">
              <w:t>The foremost</w:t>
            </w:r>
            <w:r w:rsidRPr="004764BD">
              <w:rPr>
                <w:rStyle w:val="FootnoteReference"/>
              </w:rPr>
              <w:footnoteReference w:id="57"/>
            </w:r>
            <w:r w:rsidRPr="004764BD">
              <w:t xml:space="preserve"> among the disciples</w:t>
            </w:r>
          </w:p>
          <w:p w:rsidR="00382E0C" w:rsidRDefault="00EA0E43" w:rsidP="005F3B89">
            <w:pPr>
              <w:pStyle w:val="EngHangEnd"/>
            </w:pPr>
            <w:r w:rsidRPr="004764BD">
              <w:t>Of our Lord Jesus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Ⲡⲉⲧⲣⲟⲥ ⲡⲓⲁⲡⲟⲥⲧⲟⲗⲟⲥ</w:t>
            </w:r>
          </w:p>
          <w:p w:rsidR="00AC3253" w:rsidRDefault="00AC3253" w:rsidP="00AC3253">
            <w:pPr>
              <w:pStyle w:val="CopticVersemulti-line"/>
            </w:pPr>
            <w:r w:rsidRPr="00AC3253">
              <w:t>ⲛⲉⲙ Ⲡⲁⲩⲗⲟⲥ ⲡⲓⲥⲟⲫⲟⲥ</w:t>
            </w:r>
          </w:p>
          <w:p w:rsidR="00AC3253" w:rsidRDefault="00AC3253" w:rsidP="00AC3253">
            <w:pPr>
              <w:pStyle w:val="CopticVersemulti-line"/>
            </w:pPr>
            <w:r w:rsidRPr="00AC3253">
              <w:t>ⲛⲓⲁⲣⲭⲏ ⲙ</w:t>
            </w:r>
            <w:r w:rsidRPr="00AC3253">
              <w:rPr>
                <w:rFonts w:ascii="Times New Roman" w:hAnsi="Times New Roman" w:cs="Times New Roman"/>
              </w:rPr>
              <w:t>̀</w:t>
            </w:r>
            <w:r w:rsidRPr="00AC3253">
              <w:t>ⲙⲁⲑⲏⲧⲏⲥ</w:t>
            </w:r>
          </w:p>
          <w:p w:rsidR="00382E0C" w:rsidRDefault="00AC3253" w:rsidP="00AC3253">
            <w:pPr>
              <w:pStyle w:val="CopticVerse"/>
            </w:pPr>
            <w:r w:rsidRPr="00AC3253">
              <w:t>ⲛ</w:t>
            </w:r>
            <w:r w:rsidRPr="00AC3253">
              <w:rPr>
                <w:rFonts w:ascii="Times New Roman" w:hAnsi="Times New Roman" w:cs="Times New Roman"/>
              </w:rPr>
              <w:t>̀</w:t>
            </w:r>
            <w:r w:rsidRPr="00AC3253">
              <w:t>ⲧⲉ Ⲡⲉⲛⲟ</w:t>
            </w:r>
            <w:r w:rsidRPr="00AC3253">
              <w:rPr>
                <w:rFonts w:ascii="Times New Roman" w:hAnsi="Times New Roman" w:cs="Times New Roman"/>
              </w:rPr>
              <w:t>̅</w:t>
            </w:r>
            <w:r w:rsidRPr="00AC3253">
              <w:t>ⲥ</w:t>
            </w:r>
            <w:r w:rsidRPr="00AC3253">
              <w:rPr>
                <w:rFonts w:ascii="Times New Roman" w:hAnsi="Times New Roman" w:cs="Times New Roman"/>
              </w:rPr>
              <w:t>̅</w:t>
            </w:r>
            <w:r w:rsidRPr="00AC3253">
              <w:t xml:space="preserve"> Ⲓⲏ</w:t>
            </w:r>
            <w:r w:rsidRPr="00AC3253">
              <w:rPr>
                <w:rFonts w:ascii="Times New Roman" w:hAnsi="Times New Roman" w:cs="Times New Roman"/>
              </w:rPr>
              <w:t>̅</w:t>
            </w:r>
            <w:r w:rsidRPr="00AC3253">
              <w:t>ⲥ</w:t>
            </w:r>
            <w:r w:rsidRPr="00AC3253">
              <w:rPr>
                <w:rFonts w:ascii="Times New Roman" w:hAnsi="Times New Roman" w:cs="Times New Roman"/>
              </w:rPr>
              <w:t>̅</w:t>
            </w:r>
            <w:r w:rsidRPr="00AC3253">
              <w:t xml:space="preserve"> Ⲡⲭ</w:t>
            </w:r>
            <w:r w:rsidRPr="00AC3253">
              <w:rPr>
                <w:rFonts w:ascii="Times New Roman" w:hAnsi="Times New Roman" w:cs="Times New Roman"/>
              </w:rPr>
              <w:t>̅</w:t>
            </w:r>
            <w:r w:rsidRPr="00AC3253">
              <w:t>ⲥ</w:t>
            </w:r>
            <w:r w:rsidRPr="00AC3253">
              <w:rPr>
                <w:rFonts w:ascii="Times New Roman" w:hAnsi="Times New Roman" w:cs="Times New Roman"/>
              </w:rPr>
              <w:t>̅</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Peter and Paul,</w:t>
            </w:r>
          </w:p>
          <w:p w:rsidR="00EA0E43" w:rsidRPr="004764BD" w:rsidRDefault="00EA0E43" w:rsidP="00B311C5">
            <w:pPr>
              <w:pStyle w:val="EngHang"/>
            </w:pPr>
            <w:r w:rsidRPr="004764BD">
              <w:t>Destroyed the power of Satan,</w:t>
            </w:r>
          </w:p>
          <w:p w:rsidR="00EA0E43" w:rsidRPr="004764BD" w:rsidRDefault="00EA0E43" w:rsidP="00B311C5">
            <w:pPr>
              <w:pStyle w:val="EngHang"/>
            </w:pPr>
            <w:r w:rsidRPr="004764BD">
              <w:t>And brought back the nations</w:t>
            </w:r>
            <w:r w:rsidRPr="004764BD">
              <w:rPr>
                <w:rStyle w:val="FootnoteReference"/>
              </w:rPr>
              <w:footnoteReference w:id="58"/>
            </w:r>
            <w:r w:rsidRPr="004764BD">
              <w:t>,</w:t>
            </w:r>
          </w:p>
          <w:p w:rsidR="00382E0C" w:rsidRDefault="00EA0E43" w:rsidP="005F3B89">
            <w:pPr>
              <w:pStyle w:val="EngHangEnd"/>
            </w:pPr>
            <w:r w:rsidRPr="004764BD">
              <w:t>To the faith of the Trinity.</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Ⲡⲉⲧⲣⲟⲥ ⲛⲉⲙ Ⲡⲁⲩⲗⲟⲥ</w:t>
            </w:r>
          </w:p>
          <w:p w:rsidR="00AC3253" w:rsidRDefault="00AC3253" w:rsidP="00AC3253">
            <w:pPr>
              <w:pStyle w:val="CopticVersemulti-line"/>
            </w:pPr>
            <w:r w:rsidRPr="00AC3253">
              <w:t>ⲁⲩⲕⲱⲣϥ ⲛ̀ⲧ̀ϫⲟⲙ ⲛ̀ⲧⲉ ⲡ̀ⲥⲁⲧⲁⲛⲁⲥ</w:t>
            </w:r>
          </w:p>
          <w:p w:rsidR="00AC3253" w:rsidRDefault="00AC3253" w:rsidP="00AC3253">
            <w:pPr>
              <w:pStyle w:val="CopticVersemulti-line"/>
            </w:pPr>
            <w:r w:rsidRPr="00AC3253">
              <w:t>ⲟⲩⲟϩ ⲁⲩⲧⲁⲥⲑⲟ ⲛ̀ⲛⲓⲉⲑⲛⲟⲥ</w:t>
            </w:r>
          </w:p>
          <w:p w:rsidR="00382E0C" w:rsidRDefault="00AC3253" w:rsidP="00AC3253">
            <w:pPr>
              <w:pStyle w:val="CopticVerse"/>
            </w:pPr>
            <w:r w:rsidRPr="00AC3253">
              <w:t>ⲉϧⲟⲩⲛ ⲉ̀ⲫ̀ⲛⲁϩϯ ⲛ̀ϯⲧ̀ⲣⲓⲁⲥ</w:t>
            </w:r>
          </w:p>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Peter and Paul,</w:t>
            </w:r>
          </w:p>
          <w:p w:rsidR="00EA0E43" w:rsidRPr="004764BD" w:rsidRDefault="00EA0E43" w:rsidP="00B311C5">
            <w:pPr>
              <w:pStyle w:val="EngHang"/>
            </w:pPr>
            <w:r w:rsidRPr="004764BD">
              <w:t>Are the spiritual priests,</w:t>
            </w:r>
          </w:p>
          <w:p w:rsidR="00EA0E43" w:rsidRPr="004764BD" w:rsidRDefault="00EA0E43" w:rsidP="00B311C5">
            <w:pPr>
              <w:pStyle w:val="EngHang"/>
            </w:pPr>
            <w:r w:rsidRPr="004764BD">
              <w:t>They destroyed the temples,</w:t>
            </w:r>
          </w:p>
          <w:p w:rsidR="00382E0C" w:rsidRDefault="00EA0E43" w:rsidP="005F3B89">
            <w:pPr>
              <w:pStyle w:val="EngHangEnd"/>
            </w:pPr>
            <w:r w:rsidRPr="004764BD">
              <w:t>And the worship of idols.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Ⲡⲉⲧⲣⲟⲥ ⲛⲉⲙ Ⲡⲁⲩⲗⲟⲥ</w:t>
            </w:r>
          </w:p>
          <w:p w:rsidR="00AC3253" w:rsidRDefault="00AC3253" w:rsidP="00AC3253">
            <w:pPr>
              <w:pStyle w:val="CopticVersemulti-line"/>
            </w:pPr>
            <w:r w:rsidRPr="00AC3253">
              <w:t>ⲇⲉⲟⲛ ⲛⲓⲟⲩⲏⲃ ⲙ̀ ⲡ̅ⲛ̅ⲁⲧⲓⲕⲟⲛ</w:t>
            </w:r>
          </w:p>
          <w:p w:rsidR="00AC3253" w:rsidRDefault="00AC3253" w:rsidP="00AC3253">
            <w:pPr>
              <w:pStyle w:val="CopticVersemulti-line"/>
            </w:pPr>
            <w:r w:rsidRPr="00AC3253">
              <w:t>ⲁϥϣⲟⲣϣⲉⲣ ⲛ̀ⲛⲓⲉⲣⲫⲏⲟⲩⲓ</w:t>
            </w:r>
          </w:p>
          <w:p w:rsidR="00382E0C" w:rsidRDefault="00AC3253" w:rsidP="00AC3253">
            <w:pPr>
              <w:pStyle w:val="CopticVerse"/>
            </w:pPr>
            <w:r w:rsidRPr="00AC3253">
              <w:t>ⲛⲉⲙ ⲡ̀ϣⲉⲙϣⲓ ⲛ̀ⲛⲓⲇⲱⲗⲟⲛ</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Peter and Paul,</w:t>
            </w:r>
          </w:p>
          <w:p w:rsidR="00EA0E43" w:rsidRPr="004764BD" w:rsidRDefault="00EA0E43" w:rsidP="00B311C5">
            <w:pPr>
              <w:pStyle w:val="EngHang"/>
            </w:pPr>
            <w:r w:rsidRPr="004764BD">
              <w:t>Are the working husbandmen,</w:t>
            </w:r>
          </w:p>
          <w:p w:rsidR="00EA0E43" w:rsidRPr="004764BD" w:rsidRDefault="00EA0E43" w:rsidP="00B311C5">
            <w:pPr>
              <w:pStyle w:val="EngHang"/>
            </w:pPr>
            <w:r w:rsidRPr="004764BD">
              <w:t>They returned all the nations</w:t>
            </w:r>
          </w:p>
          <w:p w:rsidR="00382E0C" w:rsidRDefault="00EA0E43" w:rsidP="005F3B89">
            <w:pPr>
              <w:pStyle w:val="EngHangEnd"/>
            </w:pPr>
            <w:r w:rsidRPr="004764BD">
              <w:t>Once again to the Creator.</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Ⲡⲉⲧⲣⲟⲥ ⲛⲉⲙ Ⲡⲁⲩⲗⲟⲥ</w:t>
            </w:r>
          </w:p>
          <w:p w:rsidR="00AC3253" w:rsidRDefault="00AC3253" w:rsidP="00AC3253">
            <w:pPr>
              <w:pStyle w:val="CopticVersemulti-line"/>
            </w:pPr>
            <w:r w:rsidRPr="00AC3253">
              <w:t>ⲉⲩⲥⲟⲡ ⲛⲏⲉⲣⲅⲁⲧⲏⲥ ⲛ̀ⲣⲉϥⲉⲣϩⲱⲃ</w:t>
            </w:r>
          </w:p>
          <w:p w:rsidR="00AC3253" w:rsidRDefault="00AC3253" w:rsidP="00AC3253">
            <w:pPr>
              <w:pStyle w:val="CopticVersemulti-line"/>
            </w:pPr>
            <w:r w:rsidRPr="00AC3253">
              <w:t>ⲁⲩⲧⲁⲥⲑⲟ ⲛ̀ⲛⲓⲉⲑⲛⲟⲥ ⲧⲏⲣⲟⲩ</w:t>
            </w:r>
          </w:p>
          <w:p w:rsidR="00382E0C" w:rsidRDefault="00AC3253" w:rsidP="00AC3253">
            <w:pPr>
              <w:pStyle w:val="CopticVerse"/>
            </w:pPr>
            <w:r w:rsidRPr="00AC3253">
              <w:t>ⲉ̀ⲡⲓⲣⲉϥⲑⲁⲙⲓⲟ ⲛ̀ⲕⲉⲥⲟⲡ</w:t>
            </w:r>
          </w:p>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Peter and our teacher Paul,</w:t>
            </w:r>
          </w:p>
          <w:p w:rsidR="00EA0E43" w:rsidRPr="004764BD" w:rsidRDefault="00EA0E43" w:rsidP="00B311C5">
            <w:pPr>
              <w:pStyle w:val="EngHang"/>
            </w:pPr>
            <w:r w:rsidRPr="004764BD">
              <w:t>Were in the stadium</w:t>
            </w:r>
          </w:p>
          <w:p w:rsidR="00EA0E43" w:rsidRPr="004764BD" w:rsidRDefault="00EA0E43" w:rsidP="00B311C5">
            <w:pPr>
              <w:pStyle w:val="EngHang"/>
            </w:pPr>
            <w:r w:rsidRPr="004764BD">
              <w:t>Of the apostles,</w:t>
            </w:r>
          </w:p>
          <w:p w:rsidR="00382E0C" w:rsidRDefault="00EA0E43" w:rsidP="005F3B89">
            <w:pPr>
              <w:pStyle w:val="EngHangEnd"/>
            </w:pPr>
            <w:r w:rsidRPr="004764BD">
              <w:t>In great struggle</w:t>
            </w:r>
            <w:r w:rsidRPr="004764BD">
              <w:rPr>
                <w:rStyle w:val="FootnoteReference"/>
              </w:rPr>
              <w:footnoteReference w:id="59"/>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Ⲡⲉⲧⲣⲟⲥ ⲛⲉⲙ ⲡⲉⲛⲥⲁϧ Ⲡⲁⲩⲗⲟⲥ</w:t>
            </w:r>
          </w:p>
          <w:p w:rsidR="00AC3253" w:rsidRDefault="00AC3253" w:rsidP="00AC3253">
            <w:pPr>
              <w:pStyle w:val="CopticVersemulti-line"/>
            </w:pPr>
            <w:r w:rsidRPr="00AC3253">
              <w:t>ⲁⲩϣⲱϫⲓ ϧⲉⲛ ⲡⲓⲥ̀ⲧⲁⲇⲓⲟⲛ</w:t>
            </w:r>
          </w:p>
          <w:p w:rsidR="00AC3253" w:rsidRDefault="00AC3253" w:rsidP="00AC3253">
            <w:pPr>
              <w:pStyle w:val="CopticVersemulti-line"/>
            </w:pPr>
            <w:r w:rsidRPr="00AC3253">
              <w:t>ⲛ̀ⲧⲉ ϯⲙⲉⲧⲁⲡⲟⲥⲧⲟⲗⲟⲥ</w:t>
            </w:r>
          </w:p>
          <w:p w:rsidR="00382E0C" w:rsidRDefault="00AC3253" w:rsidP="00AC3253">
            <w:pPr>
              <w:pStyle w:val="CopticVerse"/>
            </w:pPr>
            <w:r w:rsidRPr="00AC3253">
              <w:t>ϧⲉⲛ ⲟⲩⲛⲓϣϯ ⲛ̀ⲁⲅⲱⲛ</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Our father Peter was perfected</w:t>
            </w:r>
          </w:p>
          <w:p w:rsidR="00EA0E43" w:rsidRPr="004764BD" w:rsidRDefault="00EA0E43" w:rsidP="00B311C5">
            <w:pPr>
              <w:pStyle w:val="EngHang"/>
            </w:pPr>
            <w:r w:rsidRPr="004764BD">
              <w:t>In the death of the cross,</w:t>
            </w:r>
          </w:p>
          <w:p w:rsidR="00EA0E43" w:rsidRPr="004764BD" w:rsidRDefault="00EA0E43" w:rsidP="00B311C5">
            <w:pPr>
              <w:pStyle w:val="EngHang"/>
            </w:pPr>
            <w:r w:rsidRPr="004764BD">
              <w:t>In the great city of Rome,</w:t>
            </w:r>
          </w:p>
          <w:p w:rsidR="00382E0C" w:rsidRDefault="00EA0E43" w:rsidP="005F3B89">
            <w:pPr>
              <w:pStyle w:val="EngHangEnd"/>
            </w:pPr>
            <w:r w:rsidRPr="004764BD">
              <w:t>For the Name of Jesus Christ.</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Ⲡⲉⲛⲓⲱⲧ Ⲡⲉⲧⲣⲟⲥ ϫⲱⲕ ⲉⲃⲟⲗ</w:t>
            </w:r>
          </w:p>
          <w:p w:rsidR="00AC3253" w:rsidRDefault="00AC3253" w:rsidP="00AC3253">
            <w:pPr>
              <w:pStyle w:val="CopticVersemulti-line"/>
            </w:pPr>
            <w:r w:rsidRPr="00AC3253">
              <w:t>ϧⲉⲛ ⲟⲩⲙⲟⲩ ⲛ̀ⲧⲉ Ⲡⲓ̀ⲥⲧⲁⲩⲣⲟⲥ</w:t>
            </w:r>
          </w:p>
          <w:p w:rsidR="00AC3253" w:rsidRDefault="00AC3253" w:rsidP="00AC3253">
            <w:pPr>
              <w:pStyle w:val="CopticVersemulti-line"/>
            </w:pPr>
            <w:r w:rsidRPr="00AC3253">
              <w:t>ϧⲉⲛ ϯⲛⲓϣϯ ⲙ̀ⲡⲟⲗⲓⲥ ⲣⲱⲙⲉ</w:t>
            </w:r>
          </w:p>
          <w:p w:rsidR="00382E0C" w:rsidRDefault="00AC3253" w:rsidP="00AC3253">
            <w:pPr>
              <w:pStyle w:val="CopticVerse"/>
            </w:pPr>
            <w:r w:rsidRPr="00AC3253">
              <w:t>ⲉⲑⲃⲉ ⲫ̀ⲣⲁⲛ ⲛ̀Ⲓⲏ̅ⲥ̅ Ⲡⲭ̅ⲥ̅</w:t>
            </w:r>
          </w:p>
        </w:tc>
      </w:tr>
      <w:tr w:rsidR="00890702" w:rsidTr="00232EAB">
        <w:trPr>
          <w:cantSplit/>
          <w:jc w:val="center"/>
        </w:trPr>
        <w:tc>
          <w:tcPr>
            <w:tcW w:w="288" w:type="dxa"/>
          </w:tcPr>
          <w:p w:rsidR="00890702" w:rsidRPr="00FB5ACB" w:rsidRDefault="00890702" w:rsidP="00232EAB">
            <w:pPr>
              <w:pStyle w:val="CopticCross"/>
            </w:pPr>
          </w:p>
        </w:tc>
        <w:tc>
          <w:tcPr>
            <w:tcW w:w="3960" w:type="dxa"/>
          </w:tcPr>
          <w:p w:rsidR="00890702" w:rsidRPr="004764BD" w:rsidRDefault="00890702" w:rsidP="00B311C5">
            <w:pPr>
              <w:pStyle w:val="EngHang"/>
            </w:pPr>
            <w:r w:rsidRPr="00890702">
              <w:rPr>
                <w:highlight w:val="yellow"/>
              </w:rPr>
              <w:t>Verse missing!</w:t>
            </w:r>
          </w:p>
        </w:tc>
        <w:tc>
          <w:tcPr>
            <w:tcW w:w="288" w:type="dxa"/>
          </w:tcPr>
          <w:p w:rsidR="00890702" w:rsidRDefault="00890702" w:rsidP="00057E53"/>
        </w:tc>
        <w:tc>
          <w:tcPr>
            <w:tcW w:w="288" w:type="dxa"/>
          </w:tcPr>
          <w:p w:rsidR="00890702" w:rsidRPr="00FB5ACB" w:rsidRDefault="00890702" w:rsidP="00232EAB">
            <w:pPr>
              <w:pStyle w:val="CopticCross"/>
            </w:pPr>
          </w:p>
        </w:tc>
        <w:tc>
          <w:tcPr>
            <w:tcW w:w="3960" w:type="dxa"/>
          </w:tcPr>
          <w:p w:rsidR="00890702" w:rsidRDefault="00890702" w:rsidP="00AC3253">
            <w:pPr>
              <w:pStyle w:val="CopticVersemulti-line"/>
            </w:pPr>
            <w:r w:rsidRPr="00890702">
              <w:t>Ⲡⲁⲩⲗⲟⲥ ⲇⲉ ⲟⲛ ⲙ̀ⲡⲁⲓⲣⲏϯ</w:t>
            </w:r>
          </w:p>
          <w:p w:rsidR="00890702" w:rsidRDefault="00890702" w:rsidP="00AC3253">
            <w:pPr>
              <w:pStyle w:val="CopticVersemulti-line"/>
            </w:pPr>
            <w:r w:rsidRPr="00890702">
              <w:t>ⲁⲩⲱⲗⲓ ⲛ̀ⲧⲉϥⲁⲫⲉ ⲙ̀ⲙⲁⲩ</w:t>
            </w:r>
          </w:p>
          <w:p w:rsidR="00890702" w:rsidRDefault="00890702" w:rsidP="00AC3253">
            <w:pPr>
              <w:pStyle w:val="CopticVersemulti-line"/>
            </w:pPr>
            <w:r w:rsidRPr="00890702">
              <w:t>ⲉⲃⲟⲗϩⲓⲧⲉⲛ ⲡ̀ⲟⲩⲣⲟ ⲛⲓⲣⲟⲛ</w:t>
            </w:r>
          </w:p>
          <w:p w:rsidR="00890702" w:rsidRPr="00AC3253" w:rsidRDefault="00890702" w:rsidP="00890702">
            <w:pPr>
              <w:pStyle w:val="CopticVerse"/>
            </w:pPr>
            <w:r w:rsidRPr="00890702">
              <w:t>ϧⲉⲛ ⲡⲓⲉϩⲟⲟⲩ ⲛ̀ⲟⲩⲱⲧ</w:t>
            </w:r>
          </w:p>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They received glory from Christ the King,</w:t>
            </w:r>
          </w:p>
          <w:p w:rsidR="00EA0E43" w:rsidRPr="004764BD" w:rsidRDefault="00EA0E43" w:rsidP="00B311C5">
            <w:pPr>
              <w:pStyle w:val="EngHang"/>
            </w:pPr>
            <w:r w:rsidRPr="004764BD">
              <w:t>And rested with Him,</w:t>
            </w:r>
          </w:p>
          <w:p w:rsidR="00EA0E43" w:rsidRPr="004764BD" w:rsidRDefault="00EA0E43" w:rsidP="00B311C5">
            <w:pPr>
              <w:pStyle w:val="EngHang"/>
            </w:pPr>
            <w:r w:rsidRPr="004764BD">
              <w:t>In His eternal kingdom,</w:t>
            </w:r>
          </w:p>
          <w:p w:rsidR="00382E0C" w:rsidRDefault="00EA0E43" w:rsidP="005F3B89">
            <w:pPr>
              <w:pStyle w:val="EngHangEnd"/>
            </w:pPr>
            <w:r w:rsidRPr="004764BD">
              <w:t>And everlasting life.</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Ⲁⲩϣⲉⲡⲱ̀ⲟⲩ ϩⲁ ⲡ̀ⲟⲩⲣⲟ Ⲡⲭ̅ⲥ̅</w:t>
            </w:r>
          </w:p>
          <w:p w:rsidR="00890702" w:rsidRDefault="00890702" w:rsidP="00890702">
            <w:pPr>
              <w:pStyle w:val="CopticVersemulti-line"/>
            </w:pPr>
            <w:r w:rsidRPr="00890702">
              <w:t>ⲟⲩⲟϩ ⲁⲩⲙ̀ⲧⲟⲛ ⲙ̀ⲙⲱⲟⲩ ⲛⲉⲙⲁϥ</w:t>
            </w:r>
          </w:p>
          <w:p w:rsidR="00890702" w:rsidRDefault="00890702" w:rsidP="00890702">
            <w:pPr>
              <w:pStyle w:val="CopticVersemulti-line"/>
            </w:pPr>
            <w:r w:rsidRPr="00890702">
              <w:t>ϧⲉⲛⲧⲉϥⲙⲉⲧⲟⲩⲣⲟ ⲛ̀ⲉⲛⲉϩ</w:t>
            </w:r>
          </w:p>
          <w:p w:rsidR="00382E0C" w:rsidRDefault="00890702" w:rsidP="00890702">
            <w:pPr>
              <w:pStyle w:val="CopticVerse"/>
            </w:pPr>
            <w:r w:rsidRPr="00890702">
              <w:t>ⲛⲉⲙ ⲡⲓⲱⲛϧ ⲉϥⲙⲏⲛ ⲉⲃⲟⲗ</w:t>
            </w:r>
            <w:r w:rsidRPr="00890702" w:rsidDel="00AC3253">
              <w:t xml:space="preserve"> </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And we, too, honour them,</w:t>
            </w:r>
          </w:p>
          <w:p w:rsidR="00EA0E43" w:rsidRPr="004764BD" w:rsidRDefault="00EA0E43" w:rsidP="00B311C5">
            <w:pPr>
              <w:pStyle w:val="EngHang"/>
            </w:pPr>
            <w:r w:rsidRPr="004764BD">
              <w:t>With David the King and Psalmist</w:t>
            </w:r>
            <w:r w:rsidRPr="004764BD">
              <w:rPr>
                <w:rStyle w:val="FootnoteReference"/>
              </w:rPr>
              <w:footnoteReference w:id="60"/>
            </w:r>
            <w:r w:rsidRPr="004764BD">
              <w:t>,</w:t>
            </w:r>
          </w:p>
          <w:p w:rsidR="00EA0E43" w:rsidRPr="004764BD" w:rsidRDefault="00EA0E43" w:rsidP="00B311C5">
            <w:pPr>
              <w:pStyle w:val="EngHang"/>
            </w:pPr>
            <w:r w:rsidRPr="004764BD">
              <w:t>Their sound went forth,</w:t>
            </w:r>
          </w:p>
          <w:p w:rsidR="00382E0C" w:rsidRDefault="00EA0E43" w:rsidP="005F3B89">
            <w:pPr>
              <w:pStyle w:val="EngHangEnd"/>
            </w:pPr>
            <w:r w:rsidRPr="004764BD">
              <w:t>Into all the earth.</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AC3253">
            <w:pPr>
              <w:pStyle w:val="CopticVersemulti-line"/>
            </w:pPr>
            <w:r w:rsidRPr="00890702">
              <w:t>Ⲁⲛⲟⲛ ⲇⲉ ϩⲱⲛ ⲧⲉⲛⲧⲁⲓⲟ ⲙ̀ⲙⲱⲟⲩ</w:t>
            </w:r>
          </w:p>
          <w:p w:rsidR="00890702" w:rsidRDefault="00890702" w:rsidP="00AC3253">
            <w:pPr>
              <w:pStyle w:val="CopticVersemulti-line"/>
            </w:pPr>
            <w:r w:rsidRPr="00890702">
              <w:t>ⲛⲉⲙ Ⲇⲁⲩⲓⲇ ⲡ̀ⲟⲩⲣⲟ ⲡⲓϩⲩⲙⲛⲟⲇⲟⲥ</w:t>
            </w:r>
          </w:p>
          <w:p w:rsidR="00890702" w:rsidRDefault="00890702" w:rsidP="00AC3253">
            <w:pPr>
              <w:pStyle w:val="CopticVersemulti-line"/>
            </w:pPr>
            <w:r w:rsidRPr="00890702">
              <w:t>ϫⲉ ⲁⲡⲟⲩϧ̀ⲣⲱⲟⲩ ϣⲉⲛⲁϥ ⲉⲃⲟⲗ</w:t>
            </w:r>
          </w:p>
          <w:p w:rsidR="00382E0C" w:rsidRDefault="00890702" w:rsidP="00890702">
            <w:pPr>
              <w:pStyle w:val="CopticVerse"/>
            </w:pPr>
            <w:r w:rsidRPr="00890702">
              <w:t>ϩⲓϫⲉⲛ ⲡ̀ϩⲟ ⲙ̀ⲡ̀ⲕⲁϩⲓ ⲧⲏⲣⲥ</w:t>
            </w:r>
          </w:p>
        </w:tc>
      </w:tr>
      <w:tr w:rsidR="00EA0E43" w:rsidTr="00232EAB">
        <w:trPr>
          <w:cantSplit/>
          <w:jc w:val="center"/>
        </w:trPr>
        <w:tc>
          <w:tcPr>
            <w:tcW w:w="288" w:type="dxa"/>
          </w:tcPr>
          <w:p w:rsidR="00EA0E43" w:rsidRDefault="00EA0E43" w:rsidP="00057E53"/>
        </w:tc>
        <w:tc>
          <w:tcPr>
            <w:tcW w:w="3960" w:type="dxa"/>
          </w:tcPr>
          <w:p w:rsidR="00EA0E43" w:rsidRPr="004764BD" w:rsidRDefault="00EA0E43" w:rsidP="00B311C5">
            <w:pPr>
              <w:pStyle w:val="EngHang"/>
            </w:pPr>
            <w:r w:rsidRPr="004764BD">
              <w:t>Pray to the Lord on our behalf,</w:t>
            </w:r>
          </w:p>
          <w:p w:rsidR="00EA0E43" w:rsidRPr="004764BD" w:rsidRDefault="00890702" w:rsidP="00B311C5">
            <w:pPr>
              <w:pStyle w:val="EngHang"/>
            </w:pPr>
            <w:r>
              <w:t xml:space="preserve">O </w:t>
            </w:r>
            <w:r w:rsidR="00EA0E43" w:rsidRPr="004764BD">
              <w:t>My Lords and fathers the Apostles,</w:t>
            </w:r>
          </w:p>
          <w:p w:rsidR="00EA0E43" w:rsidRPr="004764BD" w:rsidRDefault="00EA0E43" w:rsidP="00B311C5">
            <w:pPr>
              <w:pStyle w:val="EngHang"/>
            </w:pPr>
            <w:r w:rsidRPr="004764BD">
              <w:t>Our father Peter and our teacher Paul,</w:t>
            </w:r>
          </w:p>
          <w:p w:rsidR="00EA0E43" w:rsidRPr="004764BD" w:rsidRDefault="00EA0E43" w:rsidP="005F3B89">
            <w:pPr>
              <w:pStyle w:val="EngHangEnd"/>
            </w:pPr>
            <w:r w:rsidRPr="004764BD">
              <w:t>That He may forgive us our sins.</w:t>
            </w:r>
          </w:p>
        </w:tc>
        <w:tc>
          <w:tcPr>
            <w:tcW w:w="288" w:type="dxa"/>
          </w:tcPr>
          <w:p w:rsidR="00EA0E43" w:rsidRDefault="00EA0E43" w:rsidP="00057E53"/>
        </w:tc>
        <w:tc>
          <w:tcPr>
            <w:tcW w:w="288" w:type="dxa"/>
          </w:tcPr>
          <w:p w:rsidR="00EA0E43" w:rsidRDefault="00EA0E43" w:rsidP="00057E53"/>
        </w:tc>
        <w:tc>
          <w:tcPr>
            <w:tcW w:w="3960" w:type="dxa"/>
          </w:tcPr>
          <w:p w:rsidR="00890702" w:rsidRDefault="00890702" w:rsidP="00AC3253">
            <w:pPr>
              <w:pStyle w:val="CopticVersemulti-line"/>
            </w:pPr>
            <w:r w:rsidRPr="00890702">
              <w:t>Ⲧⲱⲃϩ ⲙ̀Ⲡⲟ̅ⲥ̅ ⲉ̀ϩ̀ⲣⲏⲓ ⲉϫⲱⲛ</w:t>
            </w:r>
          </w:p>
          <w:p w:rsidR="00890702" w:rsidRDefault="00890702" w:rsidP="00AC3253">
            <w:pPr>
              <w:pStyle w:val="CopticVersemulti-line"/>
            </w:pPr>
            <w:r w:rsidRPr="00890702">
              <w:t>ⲱ̀ ⲛⲁⲟ̅ⲥ̅ ⲛ̀ⲓⲟϯ ⲛ̀ⲁⲡⲟⲥⲧⲟⲗⲟⲥ</w:t>
            </w:r>
          </w:p>
          <w:p w:rsidR="00890702" w:rsidRDefault="00890702" w:rsidP="00AC3253">
            <w:pPr>
              <w:pStyle w:val="CopticVersemulti-line"/>
            </w:pPr>
            <w:r w:rsidRPr="00890702">
              <w:t>ⲡⲉⲛⲓⲱⲧ Ⲡⲉⲧⲣⲟⲥ ⲛⲉⲙ ⲡⲉⲛⲥⲁϧ Ⲡⲁⲩⲗⲟⲥ</w:t>
            </w:r>
          </w:p>
          <w:p w:rsidR="00EA0E43" w:rsidRDefault="00890702" w:rsidP="00890702">
            <w:pPr>
              <w:pStyle w:val="CopticVerse"/>
            </w:pPr>
            <w:r w:rsidRPr="00890702">
              <w:t>ⲛ̀ⲧⲉϥⲭⲁ ⲛⲉⲛⲛⲟⲃⲓ ⲛⲁⲛ ⲉⲃⲟⲗ</w:t>
            </w:r>
          </w:p>
        </w:tc>
      </w:tr>
    </w:tbl>
    <w:p w:rsidR="002245DB" w:rsidRDefault="002245DB" w:rsidP="00382E0C">
      <w:pPr>
        <w:pStyle w:val="Heading3"/>
      </w:pPr>
      <w:bookmarkStart w:id="646" w:name="_Toc308441982"/>
      <w:r>
        <w:lastRenderedPageBreak/>
        <w:t>The Doxology of the Apostles</w:t>
      </w:r>
      <w:bookmarkEnd w:id="646"/>
    </w:p>
    <w:p w:rsidR="00AC3253" w:rsidRPr="00AC3253" w:rsidRDefault="00AC3253" w:rsidP="00AC3253">
      <w:pPr>
        <w:pStyle w:val="Heading3non-TOC"/>
      </w:pPr>
      <w:r w:rsidRPr="00AC3253">
        <w:rPr>
          <w:rFonts w:ascii="Times New Roman" w:hAnsi="Times New Roman" w:cs="Times New Roman"/>
        </w:rPr>
        <w:t>Ϯ</w:t>
      </w:r>
      <w:r w:rsidRPr="00AC3253">
        <w:t>ⲇⲟⲝⲟⲗⲟⲅⲓⲁ ⲛ</w:t>
      </w:r>
      <w:r w:rsidRPr="00AC3253">
        <w:rPr>
          <w:rFonts w:ascii="Times New Roman" w:hAnsi="Times New Roman" w:cs="Times New Roman"/>
        </w:rPr>
        <w:t>̀</w:t>
      </w:r>
      <w:r w:rsidRPr="00AC3253">
        <w:t>ⲧⲉ ⲛⲓⲙⲁⲑⲏⲧⲏⲥ ⲛⲉⲙ ⲛⲓⲁⲡⲟⲥⲧⲟⲗⲟⲥ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Our Lord Jesus Christ</w:t>
            </w:r>
          </w:p>
          <w:p w:rsidR="00EA0E43" w:rsidRPr="004764BD" w:rsidRDefault="00EA0E43" w:rsidP="00B311C5">
            <w:pPr>
              <w:pStyle w:val="EngHang"/>
            </w:pPr>
            <w:r w:rsidRPr="004764BD">
              <w:t>Has chosen His Apostles:</w:t>
            </w:r>
          </w:p>
          <w:p w:rsidR="00EA0E43" w:rsidRPr="004764BD" w:rsidRDefault="00EA0E43" w:rsidP="00B311C5">
            <w:pPr>
              <w:pStyle w:val="EngHang"/>
            </w:pPr>
            <w:r w:rsidRPr="004764BD">
              <w:t>Peter and Andrew,</w:t>
            </w:r>
          </w:p>
          <w:p w:rsidR="00382E0C" w:rsidRDefault="00EA0E43" w:rsidP="005F3B89">
            <w:pPr>
              <w:pStyle w:val="EngHangEnd"/>
            </w:pPr>
            <w:r w:rsidRPr="004764BD">
              <w:t>And John and James;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Ⲕⲩⲣⲓⲟⲥ Ⲓⲏ</w:t>
            </w:r>
            <w:r w:rsidRPr="00AC3253">
              <w:rPr>
                <w:rFonts w:ascii="Times New Roman" w:hAnsi="Times New Roman" w:cs="Times New Roman"/>
              </w:rPr>
              <w:t>̅</w:t>
            </w:r>
            <w:r w:rsidRPr="00AC3253">
              <w:t>ⲥ</w:t>
            </w:r>
            <w:r w:rsidRPr="00AC3253">
              <w:rPr>
                <w:rFonts w:ascii="Times New Roman" w:hAnsi="Times New Roman" w:cs="Times New Roman"/>
              </w:rPr>
              <w:t>̅</w:t>
            </w:r>
            <w:r w:rsidRPr="00AC3253">
              <w:t xml:space="preserve"> Ⲡⲭ</w:t>
            </w:r>
            <w:r w:rsidRPr="00AC3253">
              <w:rPr>
                <w:rFonts w:ascii="Times New Roman" w:hAnsi="Times New Roman" w:cs="Times New Roman"/>
              </w:rPr>
              <w:t>̅</w:t>
            </w:r>
            <w:r w:rsidRPr="00AC3253">
              <w:t>ⲥ</w:t>
            </w:r>
            <w:r w:rsidRPr="00AC3253">
              <w:rPr>
                <w:rFonts w:ascii="Times New Roman" w:hAnsi="Times New Roman" w:cs="Times New Roman"/>
              </w:rPr>
              <w:t>̅</w:t>
            </w:r>
            <w:r>
              <w:t xml:space="preserve"> </w:t>
            </w:r>
          </w:p>
          <w:p w:rsidR="00AC3253" w:rsidRDefault="00AC3253" w:rsidP="00AC3253">
            <w:pPr>
              <w:pStyle w:val="CopticVersemulti-line"/>
            </w:pPr>
            <w:r w:rsidRPr="00AC3253">
              <w:t>ⲁ</w:t>
            </w:r>
            <w:r w:rsidRPr="00AC3253">
              <w:rPr>
                <w:rFonts w:ascii="Times New Roman" w:hAnsi="Times New Roman" w:cs="Times New Roman"/>
              </w:rPr>
              <w:t>ϥ</w:t>
            </w:r>
            <w:r w:rsidRPr="00AC3253">
              <w:t>ⲥⲱⲧⲡ ⲛ</w:t>
            </w:r>
            <w:r w:rsidRPr="00AC3253">
              <w:rPr>
                <w:rFonts w:ascii="Times New Roman" w:hAnsi="Times New Roman" w:cs="Times New Roman"/>
              </w:rPr>
              <w:t>̀</w:t>
            </w:r>
            <w:r w:rsidRPr="00AC3253">
              <w:t>ⲛⲉ</w:t>
            </w:r>
            <w:r w:rsidRPr="00AC3253">
              <w:rPr>
                <w:rFonts w:ascii="Times New Roman" w:hAnsi="Times New Roman" w:cs="Times New Roman"/>
              </w:rPr>
              <w:t>ϥ</w:t>
            </w:r>
            <w:r w:rsidRPr="00AC3253">
              <w:t>ⲁⲡⲟⲥⲧⲟⲗⲟⲥ</w:t>
            </w:r>
            <w:r>
              <w:t xml:space="preserve"> </w:t>
            </w:r>
          </w:p>
          <w:p w:rsidR="00AC3253" w:rsidRDefault="00AC3253" w:rsidP="00AC3253">
            <w:pPr>
              <w:pStyle w:val="CopticVersemulti-line"/>
            </w:pPr>
            <w:r w:rsidRPr="00AC3253">
              <w:t>ⲉⲧⲉ Ⲡⲉⲧⲣⲟⲥ ⲛⲉⲙ Ⲁⲛⲇ</w:t>
            </w:r>
            <w:r w:rsidRPr="00AC3253">
              <w:rPr>
                <w:rFonts w:ascii="Times New Roman" w:hAnsi="Times New Roman" w:cs="Times New Roman"/>
              </w:rPr>
              <w:t>̀</w:t>
            </w:r>
            <w:r w:rsidRPr="00AC3253">
              <w:t>ⲣⲉⲁⲥ</w:t>
            </w:r>
          </w:p>
          <w:p w:rsidR="00382E0C" w:rsidRDefault="00AC3253" w:rsidP="00AC3253">
            <w:pPr>
              <w:pStyle w:val="CopticVerse"/>
            </w:pPr>
            <w:r w:rsidRPr="00AC3253">
              <w:t>Ⲓⲱ</w:t>
            </w:r>
            <w:r w:rsidRPr="00AC3253">
              <w:rPr>
                <w:rFonts w:ascii="Times New Roman" w:hAnsi="Times New Roman" w:cs="Times New Roman"/>
              </w:rPr>
              <w:t>̅</w:t>
            </w:r>
            <w:r w:rsidRPr="00AC3253">
              <w:t>ⲁ</w:t>
            </w:r>
            <w:r w:rsidRPr="00AC3253">
              <w:rPr>
                <w:rFonts w:ascii="Times New Roman" w:hAnsi="Times New Roman" w:cs="Times New Roman"/>
              </w:rPr>
              <w:t>̅</w:t>
            </w:r>
            <w:r w:rsidRPr="00AC3253">
              <w:t xml:space="preserve"> ⲛⲉⲙ Ⲓⲁⲕⲱⲃⲟⲥ</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And Philip and Matthew;</w:t>
            </w:r>
          </w:p>
          <w:p w:rsidR="00EA0E43" w:rsidRPr="004764BD" w:rsidRDefault="00EA0E43" w:rsidP="00B311C5">
            <w:pPr>
              <w:pStyle w:val="EngHang"/>
            </w:pPr>
            <w:r w:rsidRPr="004764BD">
              <w:t>Bartholomew and Thomas;</w:t>
            </w:r>
          </w:p>
          <w:p w:rsidR="00EA0E43" w:rsidRPr="004764BD" w:rsidRDefault="00EA0E43" w:rsidP="00B311C5">
            <w:pPr>
              <w:pStyle w:val="EngHang"/>
            </w:pPr>
            <w:r w:rsidRPr="004764BD">
              <w:t>James the son of Alphaeus,</w:t>
            </w:r>
          </w:p>
          <w:p w:rsidR="00382E0C" w:rsidRDefault="00EA0E43" w:rsidP="005F3B89">
            <w:pPr>
              <w:pStyle w:val="EngHangEnd"/>
            </w:pPr>
            <w:r w:rsidRPr="004764BD">
              <w:t>And Simon the Canaanite.</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Ⲗⲟⲓⲡⲟⲛ Ⲫⲓⲗⲓⲡⲡⲟⲥ ⲛⲉⲙ Ⲙⲁⲧⲑⲉⲟⲥ</w:t>
            </w:r>
          </w:p>
          <w:p w:rsidR="00AC3253" w:rsidRDefault="00AC3253" w:rsidP="00AC3253">
            <w:pPr>
              <w:pStyle w:val="CopticVersemulti-line"/>
            </w:pPr>
            <w:r w:rsidRPr="00AC3253">
              <w:t>Ⲃⲁⲣⲑⲟⲗⲟⲙⲉⲟⲥ ⲛⲉⲙ Ⲑⲱⲙⲁⲥ</w:t>
            </w:r>
          </w:p>
          <w:p w:rsidR="00AC3253" w:rsidRDefault="00AC3253" w:rsidP="00AC3253">
            <w:pPr>
              <w:pStyle w:val="CopticVersemulti-line"/>
            </w:pPr>
            <w:r w:rsidRPr="00AC3253">
              <w:t>Ⲓⲁⲕⲱⲃⲟⲥ ⲛ̀ⲧⲉ Ⲁⲗⲫⲉⲟⲥ</w:t>
            </w:r>
          </w:p>
          <w:p w:rsidR="00382E0C" w:rsidRDefault="00AC3253" w:rsidP="00AC3253">
            <w:pPr>
              <w:pStyle w:val="CopticVerse"/>
            </w:pPr>
            <w:r w:rsidRPr="00AC3253">
              <w:t>ⲛⲉⲙ Ⲥⲓⲙⲱⲛ ⲡⲓⲕⲁⲛⲁⲛⲉⲟⲥ</w:t>
            </w:r>
          </w:p>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Thaddaeus and Matthias;</w:t>
            </w:r>
          </w:p>
          <w:p w:rsidR="00EA0E43" w:rsidRPr="004764BD" w:rsidRDefault="00EA0E43" w:rsidP="00B311C5">
            <w:pPr>
              <w:pStyle w:val="EngHang"/>
            </w:pPr>
            <w:r w:rsidRPr="004764BD">
              <w:t>Paul, Mark and Luke;</w:t>
            </w:r>
          </w:p>
          <w:p w:rsidR="00EA0E43" w:rsidRPr="004764BD" w:rsidRDefault="00EA0E43" w:rsidP="00B311C5">
            <w:pPr>
              <w:pStyle w:val="EngHang"/>
            </w:pPr>
            <w:r w:rsidRPr="004764BD">
              <w:t>And the rest of the Disciples,</w:t>
            </w:r>
          </w:p>
          <w:p w:rsidR="00382E0C" w:rsidRDefault="00EA0E43" w:rsidP="005F3B89">
            <w:pPr>
              <w:pStyle w:val="EngHangEnd"/>
            </w:pPr>
            <w:r w:rsidRPr="004764BD">
              <w:t>Who followed our Saviour.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Ⲑⲁⲇⲇⲉⲟⲥ ⲛⲉⲙ Ⲙⲁⲧⲑⲓⲁⲥ</w:t>
            </w:r>
          </w:p>
          <w:p w:rsidR="00AC3253" w:rsidRDefault="00AC3253" w:rsidP="00AC3253">
            <w:pPr>
              <w:pStyle w:val="CopticVersemulti-line"/>
            </w:pPr>
            <w:r w:rsidRPr="00AC3253">
              <w:t>Ⲡⲁⲩⲗⲟⲥ ⲛⲉⲙ Ⲙⲁⲣⲕⲟⲥ ⲛⲉⲙ Ⲗⲟⲩⲕⲁⲥ</w:t>
            </w:r>
          </w:p>
          <w:p w:rsidR="00AC3253" w:rsidRDefault="00AC3253" w:rsidP="00AC3253">
            <w:pPr>
              <w:pStyle w:val="CopticVersemulti-line"/>
            </w:pPr>
            <w:r w:rsidRPr="00AC3253">
              <w:t>ⲛⲉⲙ ⲡ̀ⲥⲉⲡⲓ ⲛ̀ⲧⲉ ⲛⲓⲙⲁⲑⲏⲧⲏⲥ</w:t>
            </w:r>
          </w:p>
          <w:p w:rsidR="00382E0C" w:rsidRDefault="00AC3253" w:rsidP="00AC3253">
            <w:pPr>
              <w:pStyle w:val="CopticVerse"/>
            </w:pPr>
            <w:r w:rsidRPr="00AC3253">
              <w:t>ⲛⲏⲉⲧⲁⲩⲙⲟϣⲓ ⲛ̀ⲥⲁ Ⲡⲉⲛⲥⲱⲧⲏⲣ</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Matthias was chosen</w:t>
            </w:r>
          </w:p>
          <w:p w:rsidR="00EA0E43" w:rsidRPr="004764BD" w:rsidRDefault="00EA0E43" w:rsidP="00B311C5">
            <w:pPr>
              <w:pStyle w:val="EngHang"/>
            </w:pPr>
            <w:r w:rsidRPr="004764BD">
              <w:t>Instead of Judas,</w:t>
            </w:r>
          </w:p>
          <w:p w:rsidR="00EA0E43" w:rsidRPr="004764BD" w:rsidRDefault="00EA0E43" w:rsidP="00B311C5">
            <w:pPr>
              <w:pStyle w:val="EngHang"/>
            </w:pPr>
            <w:r w:rsidRPr="004764BD">
              <w:t>And was numbered with</w:t>
            </w:r>
          </w:p>
          <w:p w:rsidR="00382E0C" w:rsidRDefault="00EA0E43" w:rsidP="005F3B89">
            <w:pPr>
              <w:pStyle w:val="EngHangEnd"/>
            </w:pPr>
            <w:r w:rsidRPr="004764BD">
              <w:t>The rest of the Apostles.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Ⲙⲁⲧⲑⲓⲁⲥ ⲫⲏⲉⲧⲁϥϣⲱⲡⲓ</w:t>
            </w:r>
            <w:r>
              <w:t xml:space="preserve"> </w:t>
            </w:r>
          </w:p>
          <w:p w:rsidR="00AC3253" w:rsidRDefault="00AC3253" w:rsidP="00AC3253">
            <w:pPr>
              <w:pStyle w:val="CopticVersemulti-line"/>
            </w:pPr>
            <w:r w:rsidRPr="00AC3253">
              <w:t>ⲛ̀ⲧ̀ϣⲉⲃⲓⲱ ⲛ̀Ⲓⲟⲩⲇⲁⲥ</w:t>
            </w:r>
          </w:p>
          <w:p w:rsidR="00AC3253" w:rsidRDefault="00AC3253" w:rsidP="00AC3253">
            <w:pPr>
              <w:pStyle w:val="CopticVersemulti-line"/>
            </w:pPr>
            <w:r w:rsidRPr="00AC3253">
              <w:t>ⲛⲉⲙ ⲡ̀ϫⲱⲕ ⲉⲃⲟⲗ ⲛⲉⲙ ⲡ̀ⲥⲉⲡⲓ</w:t>
            </w:r>
          </w:p>
          <w:p w:rsidR="00382E0C" w:rsidRDefault="00AC3253" w:rsidP="00AC3253">
            <w:pPr>
              <w:pStyle w:val="CopticVerse"/>
            </w:pPr>
            <w:r w:rsidRPr="00AC3253">
              <w:t>ⲛⲏⲉⲧⲁⲩⲙⲟϣⲓ ⲛ̀ⲥⲁ ⲇⲉⲥⲡⲟⲧⲁ</w:t>
            </w:r>
          </w:p>
        </w:tc>
      </w:tr>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Their sound went forth</w:t>
            </w:r>
          </w:p>
          <w:p w:rsidR="00EA0E43" w:rsidRPr="004764BD" w:rsidRDefault="00EA0E43" w:rsidP="00B311C5">
            <w:pPr>
              <w:pStyle w:val="EngHang"/>
            </w:pPr>
            <w:r w:rsidRPr="004764BD">
              <w:t>Into all the earth,</w:t>
            </w:r>
          </w:p>
          <w:p w:rsidR="00EA0E43" w:rsidRPr="004764BD" w:rsidRDefault="00EA0E43" w:rsidP="00B311C5">
            <w:pPr>
              <w:pStyle w:val="EngHang"/>
            </w:pPr>
            <w:r w:rsidRPr="004764BD">
              <w:t>And their words unto</w:t>
            </w:r>
          </w:p>
          <w:p w:rsidR="00382E0C" w:rsidRDefault="00EA0E43" w:rsidP="005F3B89">
            <w:pPr>
              <w:pStyle w:val="EngHangEnd"/>
            </w:pPr>
            <w:r w:rsidRPr="004764BD">
              <w:t>The ends of the world.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C3253" w:rsidRDefault="00AC3253" w:rsidP="00AC3253">
            <w:pPr>
              <w:pStyle w:val="CopticVersemulti-line"/>
            </w:pPr>
            <w:r w:rsidRPr="00AC3253">
              <w:t>Ⲁⲡⲟⲩϧ̀ⲣⲱⲟⲩ ϣⲉⲛⲁϥ ⲉⲃⲟⲗ</w:t>
            </w:r>
          </w:p>
          <w:p w:rsidR="00AC3253" w:rsidRDefault="00AC3253" w:rsidP="00AC3253">
            <w:pPr>
              <w:pStyle w:val="CopticVersemulti-line"/>
            </w:pPr>
            <w:r w:rsidRPr="00AC3253">
              <w:t>ϩⲓϫⲉⲛ ⲡ̀ϩⲟ ⲙ̀ⲡ̀ⲕⲁϩⲓ ⲧⲏⲣϥ</w:t>
            </w:r>
          </w:p>
          <w:p w:rsidR="00AC3253" w:rsidRDefault="00AC3253" w:rsidP="00AC3253">
            <w:pPr>
              <w:pStyle w:val="CopticVersemulti-line"/>
            </w:pPr>
            <w:r w:rsidRPr="00AC3253">
              <w:t>ⲟⲩⲟϩ ⲛⲟⲩⲥⲁϫⲓ ⲁⲩⲫⲟϩ</w:t>
            </w:r>
          </w:p>
          <w:p w:rsidR="00382E0C" w:rsidRDefault="00AC3253" w:rsidP="00AC3253">
            <w:pPr>
              <w:pStyle w:val="CopticVerse"/>
            </w:pPr>
            <w:r w:rsidRPr="00AC3253">
              <w:t>ϣⲁ ⲁⲩⲣⲏϫⲥ ⲛ̀ϯⲟⲓⲕⲟⲩⲙⲉⲛⲏ</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EA0E43" w:rsidRPr="004764BD" w:rsidRDefault="00EA0E43" w:rsidP="00B311C5">
            <w:pPr>
              <w:pStyle w:val="EngHang"/>
            </w:pPr>
            <w:r w:rsidRPr="004764BD">
              <w:t>Pray to the Lord on our behalf,</w:t>
            </w:r>
          </w:p>
          <w:p w:rsidR="00EA0E43" w:rsidRPr="004764BD" w:rsidRDefault="00EA0E43" w:rsidP="00B311C5">
            <w:pPr>
              <w:pStyle w:val="EngHang"/>
            </w:pPr>
            <w:r w:rsidRPr="004764BD">
              <w:t>My lords and fathers, the Apostles,</w:t>
            </w:r>
          </w:p>
          <w:p w:rsidR="00EA0E43" w:rsidRPr="004764BD" w:rsidRDefault="00EA0E43" w:rsidP="00B311C5">
            <w:pPr>
              <w:pStyle w:val="EngHang"/>
            </w:pPr>
            <w:r w:rsidRPr="004764BD">
              <w:t>And the rest of the Disciples,</w:t>
            </w:r>
          </w:p>
          <w:p w:rsidR="00382E0C" w:rsidRDefault="00EA0E43"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AC3253" w:rsidRDefault="00AC3253" w:rsidP="00AC3253">
            <w:pPr>
              <w:pStyle w:val="CopticVersemulti-line"/>
            </w:pPr>
            <w:r w:rsidRPr="00AC3253">
              <w:t>Ⲧⲱⲃϩ ⲙ̀Ⲡⲟ̅ⲥ̅ ⲉ̀ϩ̀ⲣⲏⲓ ⲉϫⲱⲛ</w:t>
            </w:r>
          </w:p>
          <w:p w:rsidR="00AC3253" w:rsidRDefault="00AC3253" w:rsidP="00AC3253">
            <w:pPr>
              <w:pStyle w:val="CopticVersemulti-line"/>
            </w:pPr>
            <w:r w:rsidRPr="00AC3253">
              <w:t>ⲱ̀ ⲛⲁⲟ̅ⲥ̅ ⲛ̀ⲓⲟϯ ⲛ̀ⲁⲡⲟⲥⲧⲟⲗⲟⲥ</w:t>
            </w:r>
          </w:p>
          <w:p w:rsidR="00AC3253" w:rsidRDefault="00AC3253" w:rsidP="00AC3253">
            <w:pPr>
              <w:pStyle w:val="CopticVersemulti-line"/>
            </w:pPr>
            <w:r w:rsidRPr="00AC3253">
              <w:t>ⲛⲉⲙ ⲡⲓ̀ϣⲃⲉ ̀ⲥⲛⲁⲩ ⲙ̀ⲙⲁⲑⲏⲧⲏⲥ</w:t>
            </w:r>
          </w:p>
          <w:p w:rsidR="00382E0C" w:rsidRDefault="00AC3253" w:rsidP="00AC3253">
            <w:pPr>
              <w:pStyle w:val="CopticVersemulti-line"/>
            </w:pPr>
            <w:r w:rsidRPr="00AC3253">
              <w:t>ⲛ̀ⲧⲉϥⲭⲁ ⲛⲉⲛⲛⲟⲃⲓ ⲛⲁⲛ ⲉⲃⲟⲗ</w:t>
            </w:r>
          </w:p>
        </w:tc>
      </w:tr>
    </w:tbl>
    <w:p w:rsidR="002245DB" w:rsidRDefault="002245DB" w:rsidP="00382E0C">
      <w:pPr>
        <w:pStyle w:val="Heading3"/>
      </w:pPr>
      <w:bookmarkStart w:id="647" w:name="_Toc308441983"/>
      <w:r>
        <w:lastRenderedPageBreak/>
        <w:t>The Doxology of Saint John the Evangelist</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EA0E43" w:rsidRPr="004764BD" w:rsidRDefault="00EA0E43" w:rsidP="00B311C5">
            <w:pPr>
              <w:pStyle w:val="EngHang"/>
            </w:pPr>
            <w:r w:rsidRPr="004764BD">
              <w:t>John the celibate,</w:t>
            </w:r>
          </w:p>
          <w:p w:rsidR="00EA0E43" w:rsidRPr="004764BD" w:rsidRDefault="00EA0E43" w:rsidP="00B311C5">
            <w:pPr>
              <w:pStyle w:val="EngHang"/>
            </w:pPr>
            <w:r w:rsidRPr="004764BD">
              <w:t>The son of Zebedee,</w:t>
            </w:r>
          </w:p>
          <w:p w:rsidR="00EA0E43" w:rsidRPr="004764BD" w:rsidRDefault="00EA0E43" w:rsidP="00B311C5">
            <w:pPr>
              <w:pStyle w:val="EngHang"/>
            </w:pPr>
            <w:r w:rsidRPr="004764BD">
              <w:t>From Bethsaida,</w:t>
            </w:r>
          </w:p>
          <w:p w:rsidR="00382E0C" w:rsidRDefault="00EA0E43" w:rsidP="005F3B89">
            <w:pPr>
              <w:pStyle w:val="EngHangEnd"/>
            </w:pPr>
            <w:r w:rsidRPr="004764BD">
              <w:t>Of the tribe of Zebulun</w:t>
            </w:r>
            <w:r w:rsidRPr="004764BD">
              <w:rPr>
                <w:rStyle w:val="FootnoteReference"/>
              </w:rPr>
              <w:footnoteReference w:id="61"/>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C461C" w:rsidP="00057E53">
            <w:r>
              <w:t>Why don’t we drop this verse, and change the next to “Christ chose John the cel</w:t>
            </w:r>
            <w:r>
              <w:t>i</w:t>
            </w:r>
            <w:r>
              <w:t>bate/the son of Zebedee/ to be his disciple and apostle/and loved him exceedingly”?</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0C461C" w:rsidRPr="004764BD" w:rsidRDefault="000C461C" w:rsidP="00B311C5">
            <w:pPr>
              <w:pStyle w:val="EngHang"/>
            </w:pPr>
            <w:r w:rsidRPr="004764BD">
              <w:t>Christ chose him,</w:t>
            </w:r>
          </w:p>
          <w:p w:rsidR="000C461C" w:rsidRPr="004764BD" w:rsidRDefault="000C461C" w:rsidP="00B311C5">
            <w:pPr>
              <w:pStyle w:val="EngHang"/>
            </w:pPr>
            <w:r w:rsidRPr="004764BD">
              <w:t>To be His disciple,</w:t>
            </w:r>
          </w:p>
          <w:p w:rsidR="000C461C" w:rsidRPr="004764BD" w:rsidRDefault="000C461C" w:rsidP="00B311C5">
            <w:pPr>
              <w:pStyle w:val="EngHang"/>
            </w:pPr>
            <w:r w:rsidRPr="004764BD">
              <w:t>And apostle,</w:t>
            </w:r>
          </w:p>
          <w:p w:rsidR="00382E0C" w:rsidRDefault="000C461C" w:rsidP="005F3B89">
            <w:pPr>
              <w:pStyle w:val="EngHangEnd"/>
            </w:pPr>
            <w:r w:rsidRPr="004764BD">
              <w:t>And loved him exceedingly.</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Also, after the Supper,</w:t>
            </w:r>
          </w:p>
          <w:p w:rsidR="000C461C" w:rsidRPr="004764BD" w:rsidRDefault="000C461C" w:rsidP="00B311C5">
            <w:pPr>
              <w:pStyle w:val="EngHang"/>
            </w:pPr>
            <w:r w:rsidRPr="004764BD">
              <w:t>He was lying on,</w:t>
            </w:r>
          </w:p>
          <w:p w:rsidR="000C461C" w:rsidRPr="004764BD" w:rsidRDefault="000C461C" w:rsidP="00B311C5">
            <w:pPr>
              <w:pStyle w:val="EngHang"/>
            </w:pPr>
            <w:r w:rsidRPr="004764BD">
              <w:t>The breast of Christ,</w:t>
            </w:r>
          </w:p>
          <w:p w:rsidR="00382E0C" w:rsidRDefault="000C461C" w:rsidP="005F3B89">
            <w:pPr>
              <w:pStyle w:val="EngHangEnd"/>
            </w:pPr>
            <w:r w:rsidRPr="004764BD">
              <w:t>And said to Him, “Who will betray you?</w:t>
            </w:r>
            <w:r w:rsidRPr="004764BD">
              <w:rPr>
                <w:rStyle w:val="FootnoteReference"/>
                <w:sz w:val="20"/>
              </w:rPr>
              <w:footnoteReference w:id="62"/>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0C461C" w:rsidRPr="004764BD" w:rsidRDefault="000C461C" w:rsidP="00B311C5">
            <w:pPr>
              <w:pStyle w:val="EngHang"/>
            </w:pPr>
            <w:r w:rsidRPr="004764BD">
              <w:t>And after thirty years,</w:t>
            </w:r>
          </w:p>
          <w:p w:rsidR="000C461C" w:rsidRPr="004764BD" w:rsidRDefault="000C461C" w:rsidP="00B311C5">
            <w:pPr>
              <w:pStyle w:val="EngHang"/>
            </w:pPr>
            <w:r w:rsidRPr="004764BD">
              <w:t>From the holy Resurrection,</w:t>
            </w:r>
          </w:p>
          <w:p w:rsidR="000C461C" w:rsidRPr="004764BD" w:rsidRDefault="000C461C" w:rsidP="00B311C5">
            <w:pPr>
              <w:pStyle w:val="EngHang"/>
            </w:pPr>
            <w:r w:rsidRPr="004764BD">
              <w:t>He wrote the Gospel,</w:t>
            </w:r>
          </w:p>
          <w:p w:rsidR="00382E0C" w:rsidRDefault="000C461C" w:rsidP="005F3B89">
            <w:pPr>
              <w:pStyle w:val="EngHangEnd"/>
            </w:pPr>
            <w:r w:rsidRPr="004764BD">
              <w:t>And preached it in the world.</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Hail to you, O Martyr</w:t>
            </w:r>
            <w:r w:rsidRPr="004764BD">
              <w:rPr>
                <w:rStyle w:val="FootnoteReference"/>
              </w:rPr>
              <w:footnoteReference w:id="63"/>
            </w:r>
            <w:r w:rsidRPr="004764BD">
              <w:t>,</w:t>
            </w:r>
          </w:p>
          <w:p w:rsidR="000C461C" w:rsidRPr="004764BD" w:rsidRDefault="000C461C" w:rsidP="00B311C5">
            <w:pPr>
              <w:pStyle w:val="EngHang"/>
            </w:pPr>
            <w:r w:rsidRPr="004764BD">
              <w:t>Hail to the evangelist,</w:t>
            </w:r>
          </w:p>
          <w:p w:rsidR="000C461C" w:rsidRPr="004764BD" w:rsidRDefault="000C461C" w:rsidP="00B311C5">
            <w:pPr>
              <w:pStyle w:val="EngHang"/>
            </w:pPr>
            <w:r w:rsidRPr="004764BD">
              <w:t>Hail to the apostle and disciple,</w:t>
            </w:r>
          </w:p>
          <w:p w:rsidR="00382E0C" w:rsidRDefault="000C461C" w:rsidP="005F3B89">
            <w:pPr>
              <w:pStyle w:val="EngHangEnd"/>
            </w:pPr>
            <w:r w:rsidRPr="004764BD">
              <w:t>Of Christ</w:t>
            </w:r>
            <w:r w:rsidRPr="004764BD">
              <w:rPr>
                <w:rStyle w:val="FootnoteReference"/>
              </w:rPr>
              <w:footnoteReference w:id="64"/>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C461C" w:rsidP="00057E53">
            <w:r>
              <w:t>How about Theologian instead of martyr, since he’s normally called St. John the Theologian, but that word is absent here? Also, capitalization for apostle/disciple</w:t>
            </w:r>
            <w:r w:rsidR="00343C20">
              <w:t xml:space="preserve">. Otherwise drop this verse as a later </w:t>
            </w:r>
            <w:r w:rsidR="00AF2A00">
              <w:t>insertion</w:t>
            </w:r>
            <w:r w:rsidR="00343C20">
              <w:t xml:space="preserve"> of the standard 2</w:t>
            </w:r>
            <w:r w:rsidR="00343C20" w:rsidRPr="00343C20">
              <w:rPr>
                <w:vertAlign w:val="superscript"/>
              </w:rPr>
              <w:t>nd</w:t>
            </w:r>
            <w:r w:rsidR="00343C20">
              <w:t xml:space="preserve"> last verse.</w:t>
            </w:r>
          </w:p>
        </w:tc>
      </w:tr>
      <w:tr w:rsidR="00382E0C" w:rsidTr="00232EAB">
        <w:trPr>
          <w:cantSplit/>
          <w:jc w:val="center"/>
        </w:trPr>
        <w:tc>
          <w:tcPr>
            <w:tcW w:w="288" w:type="dxa"/>
          </w:tcPr>
          <w:p w:rsidR="00382E0C" w:rsidRDefault="00D00AE0" w:rsidP="00232EAB">
            <w:pPr>
              <w:pStyle w:val="CopticCross"/>
            </w:pPr>
            <w:r w:rsidRPr="00FB5ACB">
              <w:lastRenderedPageBreak/>
              <w:t>¿</w:t>
            </w:r>
          </w:p>
        </w:tc>
        <w:tc>
          <w:tcPr>
            <w:tcW w:w="3960" w:type="dxa"/>
          </w:tcPr>
          <w:p w:rsidR="000C461C" w:rsidRPr="004764BD" w:rsidRDefault="000C461C" w:rsidP="00B311C5">
            <w:pPr>
              <w:pStyle w:val="EngHang"/>
            </w:pPr>
            <w:r w:rsidRPr="004764BD">
              <w:t>Blessed are you in truth,</w:t>
            </w:r>
          </w:p>
          <w:p w:rsidR="000C461C" w:rsidRPr="004764BD" w:rsidRDefault="000C461C" w:rsidP="00B311C5">
            <w:pPr>
              <w:pStyle w:val="EngHang"/>
            </w:pPr>
            <w:r w:rsidRPr="004764BD">
              <w:t>O beloved of Christ,</w:t>
            </w:r>
          </w:p>
          <w:p w:rsidR="000C461C" w:rsidRPr="004764BD" w:rsidRDefault="000C461C" w:rsidP="00B311C5">
            <w:pPr>
              <w:pStyle w:val="EngHang"/>
            </w:pPr>
            <w:r w:rsidRPr="004764BD">
              <w:t>John, the truly elect,</w:t>
            </w:r>
          </w:p>
          <w:p w:rsidR="00382E0C" w:rsidRDefault="000C461C" w:rsidP="005F3B89">
            <w:pPr>
              <w:pStyle w:val="EngHangEnd"/>
            </w:pPr>
            <w:r w:rsidRPr="004764BD">
              <w:t>The son of Zebedee.</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Pray to the Lord on our behalf,</w:t>
            </w:r>
          </w:p>
          <w:p w:rsidR="000C461C" w:rsidRPr="004764BD" w:rsidRDefault="000C461C" w:rsidP="00B311C5">
            <w:pPr>
              <w:pStyle w:val="EngHang"/>
            </w:pPr>
            <w:r w:rsidRPr="004764BD">
              <w:t>O celibate evangelist,</w:t>
            </w:r>
          </w:p>
          <w:p w:rsidR="000C461C" w:rsidRPr="004764BD" w:rsidRDefault="000C461C" w:rsidP="00B311C5">
            <w:pPr>
              <w:pStyle w:val="EngHang"/>
            </w:pPr>
            <w:r w:rsidRPr="004764BD">
              <w:t>John the Apostle,</w:t>
            </w:r>
          </w:p>
          <w:p w:rsidR="00382E0C" w:rsidRDefault="000C461C" w:rsidP="005F3B89">
            <w:pPr>
              <w:pStyle w:val="EngHangEnd"/>
            </w:pPr>
            <w:r w:rsidRPr="004764BD">
              <w:t>That He may forgive us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bl>
    <w:p w:rsidR="002245DB" w:rsidRDefault="002245DB" w:rsidP="00382E0C">
      <w:pPr>
        <w:pStyle w:val="Heading3"/>
      </w:pPr>
      <w:bookmarkStart w:id="670" w:name="_Toc308441984"/>
      <w:r>
        <w:t>The Doxology of Saint Mark</w:t>
      </w:r>
      <w:bookmarkEnd w:id="670"/>
    </w:p>
    <w:p w:rsidR="00890702" w:rsidRPr="00890702" w:rsidRDefault="00890702" w:rsidP="00890702">
      <w:pPr>
        <w:pStyle w:val="Heading3non-TOC"/>
      </w:pPr>
      <w:r w:rsidRPr="00890702">
        <w:t>Ⲙⲁⲣⲕⲟⲥ ⲡⲓⲁⲡⲟⲥⲧⲟⲗⲟⲥ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O Mark, the Apostle</w:t>
            </w:r>
          </w:p>
          <w:p w:rsidR="000C461C" w:rsidRPr="004764BD" w:rsidRDefault="000C461C" w:rsidP="00B311C5">
            <w:pPr>
              <w:pStyle w:val="EngHang"/>
            </w:pPr>
            <w:r w:rsidRPr="004764BD">
              <w:t>And the Evangelist,</w:t>
            </w:r>
          </w:p>
          <w:p w:rsidR="000C461C" w:rsidRPr="004764BD" w:rsidRDefault="000C461C" w:rsidP="00B311C5">
            <w:pPr>
              <w:pStyle w:val="EngHang"/>
            </w:pPr>
            <w:r w:rsidRPr="004764BD">
              <w:t>The witness to the passion</w:t>
            </w:r>
          </w:p>
          <w:p w:rsidR="00382E0C" w:rsidRDefault="000C461C" w:rsidP="005F3B89">
            <w:pPr>
              <w:pStyle w:val="EngHangEnd"/>
            </w:pPr>
            <w:r w:rsidRPr="004764BD">
              <w:t>Of the Only-Begotten God,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Ⲙⲁⲣⲕⲟⲥ ⲡⲓⲁⲡⲟⲥⲧⲟⲗⲟⲥ</w:t>
            </w:r>
          </w:p>
          <w:p w:rsidR="00890702" w:rsidRDefault="00890702" w:rsidP="00890702">
            <w:pPr>
              <w:pStyle w:val="CopticVersemulti-line"/>
            </w:pPr>
            <w:r w:rsidRPr="00890702">
              <w:t>ⲟⲩⲟ</w:t>
            </w:r>
            <w:r w:rsidRPr="00890702">
              <w:rPr>
                <w:rFonts w:ascii="Times New Roman" w:hAnsi="Times New Roman" w:cs="Times New Roman"/>
              </w:rPr>
              <w:t>ϩ</w:t>
            </w:r>
            <w:r w:rsidRPr="00890702">
              <w:t xml:space="preserve"> ⲡⲓⲉⲩⲁⲅⲅⲉⲗⲓⲥⲧⲏⲥ</w:t>
            </w:r>
          </w:p>
          <w:p w:rsidR="00890702" w:rsidRDefault="00890702" w:rsidP="00890702">
            <w:pPr>
              <w:pStyle w:val="CopticVersemulti-line"/>
            </w:pPr>
            <w:r w:rsidRPr="00890702">
              <w:t xml:space="preserve">ⲡⲓⲙⲉⲑⲣⲉ </w:t>
            </w:r>
            <w:r w:rsidRPr="00890702">
              <w:rPr>
                <w:rFonts w:ascii="Times New Roman" w:hAnsi="Times New Roman" w:cs="Times New Roman"/>
              </w:rPr>
              <w:t>ϧ</w:t>
            </w:r>
            <w:r w:rsidRPr="00890702">
              <w:t>ⲁ ⲛⲓⲙ</w:t>
            </w:r>
            <w:r w:rsidRPr="00890702">
              <w:rPr>
                <w:rFonts w:ascii="Times New Roman" w:hAnsi="Times New Roman" w:cs="Times New Roman"/>
              </w:rPr>
              <w:t>̀</w:t>
            </w:r>
            <w:r w:rsidRPr="00890702">
              <w:t>ⲕⲁⲩ</w:t>
            </w:r>
            <w:r w:rsidRPr="00890702">
              <w:rPr>
                <w:rFonts w:ascii="Times New Roman" w:hAnsi="Times New Roman" w:cs="Times New Roman"/>
              </w:rPr>
              <w:t>ϩ</w:t>
            </w:r>
          </w:p>
          <w:p w:rsidR="00382E0C" w:rsidRDefault="00890702" w:rsidP="00890702">
            <w:pPr>
              <w:pStyle w:val="CopticVerse"/>
            </w:pPr>
            <w:r w:rsidRPr="00890702">
              <w:t>ⲛ</w:t>
            </w:r>
            <w:r w:rsidRPr="00890702">
              <w:rPr>
                <w:rFonts w:ascii="Times New Roman" w:hAnsi="Times New Roman" w:cs="Times New Roman"/>
              </w:rPr>
              <w:t>̀</w:t>
            </w:r>
            <w:r w:rsidRPr="00890702">
              <w:t>ⲧⲉ ⲡⲓMⲟⲛⲟⲅⲉⲛⲏⲥ ⲛ</w:t>
            </w:r>
            <w:r w:rsidRPr="00890702">
              <w:rPr>
                <w:rFonts w:ascii="Times New Roman" w:hAnsi="Times New Roman" w:cs="Times New Roman"/>
              </w:rPr>
              <w:t>̀</w:t>
            </w:r>
            <w:r w:rsidRPr="00890702">
              <w:t>ⲛⲟⲩ</w:t>
            </w:r>
            <w:r w:rsidRPr="00890702">
              <w:rPr>
                <w:rFonts w:ascii="Times New Roman" w:hAnsi="Times New Roman" w:cs="Times New Roman"/>
              </w:rPr>
              <w:t>ϯ</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0C461C" w:rsidRPr="004764BD" w:rsidRDefault="000C461C" w:rsidP="00B311C5">
            <w:pPr>
              <w:pStyle w:val="EngHang"/>
            </w:pPr>
            <w:r w:rsidRPr="004764BD">
              <w:t>You came and enlightened us,</w:t>
            </w:r>
          </w:p>
          <w:p w:rsidR="000C461C" w:rsidRPr="004764BD" w:rsidRDefault="000C461C" w:rsidP="00B311C5">
            <w:pPr>
              <w:pStyle w:val="EngHang"/>
            </w:pPr>
            <w:r w:rsidRPr="004764BD">
              <w:t>Through your Gospel,</w:t>
            </w:r>
          </w:p>
          <w:p w:rsidR="000C461C" w:rsidRPr="004764BD" w:rsidRDefault="000C461C" w:rsidP="00B311C5">
            <w:pPr>
              <w:pStyle w:val="EngHang"/>
            </w:pPr>
            <w:r w:rsidRPr="004764BD">
              <w:t>And taught us the Father and the Son</w:t>
            </w:r>
          </w:p>
          <w:p w:rsidR="00382E0C" w:rsidRDefault="000C461C" w:rsidP="005F3B89">
            <w:pPr>
              <w:pStyle w:val="EngHangEnd"/>
            </w:pPr>
            <w:r w:rsidRPr="004764BD">
              <w:t>And the Holy Spirit.</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Ⲁⲕⲓ̀ ⲁⲕⲉⲣⲟⲩⲱⲓⲛⲓ ⲉⲣⲟⲛ</w:t>
            </w:r>
          </w:p>
          <w:p w:rsidR="00890702" w:rsidRDefault="00890702" w:rsidP="00890702">
            <w:pPr>
              <w:pStyle w:val="CopticVersemulti-line"/>
            </w:pPr>
            <w:r w:rsidRPr="00890702">
              <w:t>ϩⲓⲧⲉⲛ ⲡⲉⲕⲉⲩⲁⲅⲅⲉⲗⲓⲟⲛ</w:t>
            </w:r>
          </w:p>
          <w:p w:rsidR="00890702" w:rsidRDefault="00890702" w:rsidP="00890702">
            <w:pPr>
              <w:pStyle w:val="CopticVersemulti-line"/>
            </w:pPr>
            <w:r w:rsidRPr="00890702">
              <w:t>ⲁⲕⲧ̀ⲥⲁⲃⲟⲛ ⲙ̀Ⲫ̀ⲓⲱⲧ ⲛⲉⲙ Ⲡ̀ϣⲏⲣⲓ</w:t>
            </w:r>
          </w:p>
          <w:p w:rsidR="00382E0C" w:rsidRDefault="00890702" w:rsidP="00890702">
            <w:pPr>
              <w:pStyle w:val="CopticVerse"/>
            </w:pPr>
            <w:r w:rsidRPr="00890702">
              <w:t>ⲛⲉⲙ ⲡⲓⲡ̅ⲛ̅ⲁ ⲉ̅ⲑ̅ⲩ</w:t>
            </w:r>
          </w:p>
        </w:tc>
      </w:tr>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You brought us out of darkness,</w:t>
            </w:r>
          </w:p>
          <w:p w:rsidR="000C461C" w:rsidRPr="004764BD" w:rsidRDefault="000C461C" w:rsidP="00B311C5">
            <w:pPr>
              <w:pStyle w:val="EngHang"/>
            </w:pPr>
            <w:r w:rsidRPr="004764BD">
              <w:t>Into the True Light,</w:t>
            </w:r>
          </w:p>
          <w:p w:rsidR="000C461C" w:rsidRPr="004764BD" w:rsidRDefault="000C461C" w:rsidP="00B311C5">
            <w:pPr>
              <w:pStyle w:val="EngHang"/>
            </w:pPr>
            <w:r w:rsidRPr="004764BD">
              <w:t>And fed us the Bread of Life</w:t>
            </w:r>
          </w:p>
          <w:p w:rsidR="00382E0C" w:rsidRDefault="000C461C" w:rsidP="005F3B89">
            <w:pPr>
              <w:pStyle w:val="EngHangEnd"/>
            </w:pPr>
            <w:r w:rsidRPr="004764BD">
              <w:t>Which came down from heaven.</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Ⲁⲕⲉⲛⲧⲉⲛ ⲉⲃⲟⲗϧⲉⲛ ⲡ̀ⲭⲁⲕⲓ</w:t>
            </w:r>
          </w:p>
          <w:p w:rsidR="00890702" w:rsidRDefault="00890702" w:rsidP="00890702">
            <w:pPr>
              <w:pStyle w:val="CopticVersemulti-line"/>
            </w:pPr>
            <w:r w:rsidRPr="00890702">
              <w:t>ⲉϧⲟⲩⲛ ⲉ̀ⲡⲓⲟⲩⲱⲓⲛⲓ ⲙ̀ⲙⲏⲓ</w:t>
            </w:r>
          </w:p>
          <w:p w:rsidR="00890702" w:rsidRDefault="00890702" w:rsidP="00890702">
            <w:pPr>
              <w:pStyle w:val="CopticVersemulti-line"/>
            </w:pPr>
            <w:r w:rsidRPr="00890702">
              <w:t>ⲁⲕⲧⲉⲙⲙⲟⲛ ⲙ̀ⲡⲓⲱⲓⲕ ⲛ̀ⲧⲉ ⲡ̀ⲱⲛϧ</w:t>
            </w:r>
          </w:p>
          <w:p w:rsidR="00382E0C" w:rsidRDefault="00890702" w:rsidP="00890702">
            <w:pPr>
              <w:pStyle w:val="CopticVerse"/>
            </w:pPr>
            <w:r w:rsidRPr="00890702">
              <w:t>ⲉⲧⲁϥⲓ̀ ⲉ̀ⲡⲉⲥⲏⲧ ⲉⲃⲟⲗϧⲉⲛ ⲧ̀ⲫⲉ</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0C461C" w:rsidRPr="004764BD" w:rsidRDefault="000C461C" w:rsidP="00B311C5">
            <w:pPr>
              <w:pStyle w:val="EngHang"/>
            </w:pPr>
            <w:r w:rsidRPr="004764BD">
              <w:t>All the tribes of the earth</w:t>
            </w:r>
          </w:p>
          <w:p w:rsidR="000C461C" w:rsidRPr="004764BD" w:rsidRDefault="000C461C" w:rsidP="00B311C5">
            <w:pPr>
              <w:pStyle w:val="EngHang"/>
            </w:pPr>
            <w:r w:rsidRPr="004764BD">
              <w:t>Were blessed by you,</w:t>
            </w:r>
          </w:p>
          <w:p w:rsidR="000C461C" w:rsidRPr="004764BD" w:rsidRDefault="000C461C" w:rsidP="00B311C5">
            <w:pPr>
              <w:pStyle w:val="EngHang"/>
            </w:pPr>
            <w:r w:rsidRPr="004764BD">
              <w:t>And your sayings have reached</w:t>
            </w:r>
          </w:p>
          <w:p w:rsidR="00382E0C" w:rsidRDefault="000C461C" w:rsidP="005F3B89">
            <w:pPr>
              <w:pStyle w:val="EngHangEnd"/>
            </w:pPr>
            <w:r w:rsidRPr="004764BD">
              <w:t>All the ends of the world.</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Ⲁⲩϭⲓⲥ̀ⲙⲟⲩ ⲛ̀ϧ̀ⲣⲏⲓ ⲛ̀ϧⲏⲧⲕ</w:t>
            </w:r>
          </w:p>
          <w:p w:rsidR="00890702" w:rsidRDefault="00890702" w:rsidP="00890702">
            <w:pPr>
              <w:pStyle w:val="CopticVersemulti-line"/>
            </w:pPr>
            <w:r w:rsidRPr="00890702">
              <w:t>ⲛ̀ϫⲉ ⲛⲓⲫⲩⲗⲏ ⲧⲏⲣⲟⲩ ⲛ̀ⲧⲉ ⲡ̀ⲕⲁϩⲓ</w:t>
            </w:r>
          </w:p>
          <w:p w:rsidR="00890702" w:rsidRDefault="00890702" w:rsidP="00890702">
            <w:pPr>
              <w:pStyle w:val="CopticVersemulti-line"/>
            </w:pPr>
            <w:r w:rsidRPr="00890702">
              <w:t>ⲟⲩⲟϩ ⲛⲉⲕⲥⲁϫⲓ ⲁⲩⲫⲟϩ</w:t>
            </w:r>
          </w:p>
          <w:p w:rsidR="00382E0C" w:rsidRDefault="00890702" w:rsidP="00890702">
            <w:pPr>
              <w:pStyle w:val="CopticVerse"/>
            </w:pPr>
            <w:r w:rsidRPr="00890702">
              <w:t>ϣⲁ ⲁⲩⲣⲏϫⲥ ⲛ̀ϯⲟⲓⲕⲟⲩⲙⲉⲛⲏ</w:t>
            </w:r>
          </w:p>
        </w:tc>
      </w:tr>
      <w:tr w:rsidR="00382E0C" w:rsidTr="00232EAB">
        <w:trPr>
          <w:cantSplit/>
          <w:jc w:val="center"/>
        </w:trPr>
        <w:tc>
          <w:tcPr>
            <w:tcW w:w="288" w:type="dxa"/>
          </w:tcPr>
          <w:p w:rsidR="00382E0C" w:rsidRDefault="00382E0C" w:rsidP="00232EAB">
            <w:pPr>
              <w:pStyle w:val="CopticCross"/>
            </w:pPr>
          </w:p>
        </w:tc>
        <w:tc>
          <w:tcPr>
            <w:tcW w:w="3960" w:type="dxa"/>
          </w:tcPr>
          <w:p w:rsidR="000C461C" w:rsidRPr="004764BD" w:rsidRDefault="000C461C" w:rsidP="00B311C5">
            <w:pPr>
              <w:pStyle w:val="EngHang"/>
            </w:pPr>
            <w:r w:rsidRPr="004764BD">
              <w:t>Hail to you, O martyr.</w:t>
            </w:r>
          </w:p>
          <w:p w:rsidR="000C461C" w:rsidRPr="004764BD" w:rsidRDefault="000C461C" w:rsidP="00B311C5">
            <w:pPr>
              <w:pStyle w:val="EngHang"/>
            </w:pPr>
            <w:r w:rsidRPr="004764BD">
              <w:t>Hail to the Evangelist.</w:t>
            </w:r>
          </w:p>
          <w:p w:rsidR="000C461C" w:rsidRPr="004764BD" w:rsidRDefault="000C461C" w:rsidP="00B311C5">
            <w:pPr>
              <w:pStyle w:val="EngHang"/>
            </w:pPr>
            <w:r w:rsidRPr="004764BD">
              <w:t>Hail to the Apostle,</w:t>
            </w:r>
          </w:p>
          <w:p w:rsidR="00382E0C" w:rsidRDefault="000C461C" w:rsidP="005F3B89">
            <w:pPr>
              <w:pStyle w:val="EngHangEnd"/>
            </w:pPr>
            <w:r w:rsidRPr="004764BD">
              <w:t>Mark, the Divinely-Inspired.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 xml:space="preserve">ⲭⲉⲣⲉ ⲛⲁⲕ ̀ⲱ </w:t>
            </w:r>
            <w:r>
              <w:t>ⲡⲓⲙⲁⲣⲧⲩⲣⲟ</w:t>
            </w:r>
          </w:p>
          <w:p w:rsidR="00890702" w:rsidRDefault="00890702" w:rsidP="00890702">
            <w:pPr>
              <w:pStyle w:val="CopticVersemulti-line"/>
            </w:pPr>
            <w:r w:rsidRPr="00890702">
              <w:t xml:space="preserve">ⲭⲉⲣⲉ </w:t>
            </w:r>
            <w:r>
              <w:t>ⲡⲓⲉⲩⲁⲅⲅⲉⲗⲓⲥⲧⲏ</w:t>
            </w:r>
          </w:p>
          <w:p w:rsidR="00890702" w:rsidRDefault="00890702" w:rsidP="00890702">
            <w:pPr>
              <w:pStyle w:val="CopticVersemulti-line"/>
            </w:pPr>
            <w:r w:rsidRPr="00890702">
              <w:t>ⲭⲉⲣⲉ ⲡⲓ̀ⲁⲡⲟⲥⲧⲟⲗⲟⲥ</w:t>
            </w:r>
          </w:p>
          <w:p w:rsidR="00382E0C" w:rsidRDefault="00890702" w:rsidP="00890702">
            <w:pPr>
              <w:pStyle w:val="CopticVerse"/>
            </w:pPr>
            <w:r w:rsidRPr="00890702">
              <w:t>Ⲙⲁⲣⲕⲟⲥ ⲡⲓⲑⲉⲱⲣⲓⲙⲟⲥ</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0C461C" w:rsidRPr="004764BD" w:rsidRDefault="000C461C" w:rsidP="00B311C5">
            <w:pPr>
              <w:pStyle w:val="EngHang"/>
            </w:pPr>
            <w:r w:rsidRPr="004764BD">
              <w:t>Pray to the Lord on our behalf,</w:t>
            </w:r>
          </w:p>
          <w:p w:rsidR="000C461C" w:rsidRPr="004764BD" w:rsidRDefault="000C461C" w:rsidP="00B311C5">
            <w:pPr>
              <w:pStyle w:val="EngHang"/>
            </w:pPr>
            <w:r w:rsidRPr="004764BD">
              <w:t>O Divinely-Inspired Evangelist,</w:t>
            </w:r>
          </w:p>
          <w:p w:rsidR="000C461C" w:rsidRPr="004764BD" w:rsidRDefault="000C461C" w:rsidP="00B311C5">
            <w:pPr>
              <w:pStyle w:val="EngHang"/>
            </w:pPr>
            <w:r w:rsidRPr="004764BD">
              <w:t>Mark the Apostle,</w:t>
            </w:r>
          </w:p>
          <w:p w:rsidR="00382E0C" w:rsidRDefault="000C461C"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Ⲧⲱⲃϩ ⲙ̀Ⲡ̀ⲟ̅ⲥ̅ ⲉ̀ϩ̀ⲣⲏⲓ ⲉϫⲱⲛ</w:t>
            </w:r>
            <w:r>
              <w:t xml:space="preserve"> </w:t>
            </w:r>
          </w:p>
          <w:p w:rsidR="00890702" w:rsidRDefault="00890702" w:rsidP="00890702">
            <w:pPr>
              <w:pStyle w:val="CopticVersemulti-line"/>
            </w:pPr>
            <w:r w:rsidRPr="00890702">
              <w:t>ⲱ ⲡⲓⲑⲉⲱⲣⲓⲙⲟⲥ ⲛ̀ⲉⲩⲁⲅⲅⲉⲗⲓⲥⲧⲏⲥ</w:t>
            </w:r>
            <w:r>
              <w:t xml:space="preserve"> </w:t>
            </w:r>
          </w:p>
          <w:p w:rsidR="00890702" w:rsidRDefault="00890702" w:rsidP="00890702">
            <w:pPr>
              <w:pStyle w:val="CopticVersemulti-line"/>
            </w:pPr>
            <w:r w:rsidRPr="00890702">
              <w:t>Ⲙⲁⲣⲕⲟⲥ ⲡⲓⲁⲡⲟⲥⲧⲟⲗⲟⲥ</w:t>
            </w:r>
          </w:p>
          <w:p w:rsidR="00382E0C" w:rsidRDefault="00890702" w:rsidP="00890702">
            <w:pPr>
              <w:pStyle w:val="CopticVerse"/>
            </w:pPr>
            <w:r w:rsidRPr="00890702">
              <w:t>ⲛ̀ⲧⲉϥⲭⲁ ⲛⲉⲛⲛⲟⲃⲓ ⲛⲁⲛ ⲉⲃⲟⲗ</w:t>
            </w:r>
          </w:p>
        </w:tc>
      </w:tr>
    </w:tbl>
    <w:p w:rsidR="002245DB" w:rsidRDefault="002245DB" w:rsidP="00382E0C">
      <w:pPr>
        <w:pStyle w:val="Heading3"/>
      </w:pPr>
      <w:bookmarkStart w:id="671" w:name="_Toc308441985"/>
      <w:r>
        <w:t>The Doxology of Any Apostle</w:t>
      </w:r>
      <w:bookmarkEnd w:id="671"/>
    </w:p>
    <w:p w:rsidR="00890702" w:rsidRPr="00890702" w:rsidRDefault="00890702" w:rsidP="00890702">
      <w:pPr>
        <w:pStyle w:val="Heading3non-TOC"/>
      </w:pPr>
      <w:r w:rsidRPr="00890702">
        <w:t>Ⲉⲑⲃⲉ ⲟⲩⲁⲡⲟⲥⲧⲟⲗⲟⲥ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Gather ye and let us rejoice,</w:t>
            </w:r>
          </w:p>
          <w:p w:rsidR="00743166" w:rsidRPr="004764BD" w:rsidRDefault="00743166" w:rsidP="00B311C5">
            <w:pPr>
              <w:pStyle w:val="EngHang"/>
            </w:pPr>
            <w:r w:rsidRPr="004764BD">
              <w:t>In the honoured remembrance,</w:t>
            </w:r>
          </w:p>
          <w:p w:rsidR="00743166" w:rsidRPr="004764BD" w:rsidRDefault="00743166" w:rsidP="00B311C5">
            <w:pPr>
              <w:pStyle w:val="EngHang"/>
            </w:pPr>
            <w:r w:rsidRPr="004764BD">
              <w:t>Of the faithful disciple,</w:t>
            </w:r>
          </w:p>
          <w:p w:rsidR="00382E0C" w:rsidRDefault="00743166" w:rsidP="005F3B89">
            <w:pPr>
              <w:pStyle w:val="EngHangEnd"/>
            </w:pPr>
            <w:r>
              <w:t xml:space="preserve">_____ </w:t>
            </w:r>
            <w:r w:rsidRPr="004764BD">
              <w:t>the Apostle.</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Ⲑⲱⲟⲩ</w:t>
            </w:r>
            <w:r w:rsidRPr="00890702">
              <w:rPr>
                <w:rFonts w:ascii="Times New Roman" w:hAnsi="Times New Roman" w:cs="Times New Roman"/>
              </w:rPr>
              <w:t>ϯ</w:t>
            </w:r>
            <w:r w:rsidRPr="00890702">
              <w:t xml:space="preserve"> ⲧⲏⲣⲟⲩ ⲙⲁⲣⲉⲛⲑⲉⲗⲏⲗ</w:t>
            </w:r>
          </w:p>
          <w:p w:rsidR="00890702" w:rsidRDefault="00890702" w:rsidP="00890702">
            <w:pPr>
              <w:pStyle w:val="CopticVersemulti-line"/>
            </w:pPr>
            <w:r w:rsidRPr="00890702">
              <w:rPr>
                <w:rFonts w:ascii="Times New Roman" w:hAnsi="Times New Roman" w:cs="Times New Roman"/>
              </w:rPr>
              <w:t>ϧ</w:t>
            </w:r>
            <w:r w:rsidRPr="00890702">
              <w:t>ⲉⲛ ⲡⲓⲉⲣⲫ</w:t>
            </w:r>
            <w:r w:rsidRPr="00890702">
              <w:rPr>
                <w:rFonts w:ascii="Times New Roman" w:hAnsi="Times New Roman" w:cs="Times New Roman"/>
              </w:rPr>
              <w:t>̀</w:t>
            </w:r>
            <w:r w:rsidRPr="00890702">
              <w:t>ⲙⲉⲩⲓ</w:t>
            </w:r>
            <w:r w:rsidRPr="00890702">
              <w:rPr>
                <w:rFonts w:ascii="Times New Roman" w:hAnsi="Times New Roman" w:cs="Times New Roman"/>
              </w:rPr>
              <w:t>̀</w:t>
            </w:r>
            <w:r w:rsidRPr="00890702">
              <w:t xml:space="preserve"> ⲉⲧⲧⲁⲓⲏⲟⲩⲧ</w:t>
            </w:r>
          </w:p>
          <w:p w:rsidR="00890702" w:rsidRDefault="00890702" w:rsidP="00890702">
            <w:pPr>
              <w:pStyle w:val="CopticVersemulti-line"/>
            </w:pPr>
            <w:r w:rsidRPr="00890702">
              <w:t>ⲛ</w:t>
            </w:r>
            <w:r w:rsidRPr="00890702">
              <w:rPr>
                <w:rFonts w:ascii="Times New Roman" w:hAnsi="Times New Roman" w:cs="Times New Roman"/>
              </w:rPr>
              <w:t>̀</w:t>
            </w:r>
            <w:r w:rsidRPr="00890702">
              <w:t>ⲧⲉ ⲡⲓⲙⲁⲑⲏⲧⲏⲥ ⲉⲧⲉⲛ</w:t>
            </w:r>
            <w:r w:rsidRPr="00890702">
              <w:rPr>
                <w:rFonts w:ascii="Times New Roman" w:hAnsi="Times New Roman" w:cs="Times New Roman"/>
              </w:rPr>
              <w:t>ϩ</w:t>
            </w:r>
            <w:r w:rsidRPr="00890702">
              <w:t>ⲟⲧ</w:t>
            </w:r>
          </w:p>
          <w:p w:rsidR="00382E0C" w:rsidRDefault="00890702" w:rsidP="00890702">
            <w:pPr>
              <w:pStyle w:val="CopticVerse"/>
            </w:pPr>
            <w:r w:rsidRPr="00890702">
              <w:t>(...) ⲡⲓⲁ</w:t>
            </w:r>
            <w:r w:rsidRPr="00890702">
              <w:rPr>
                <w:rFonts w:ascii="Times New Roman" w:hAnsi="Times New Roman" w:cs="Times New Roman"/>
              </w:rPr>
              <w:t>̀</w:t>
            </w:r>
            <w:r w:rsidRPr="00890702">
              <w:t>ⲡⲟⲥⲧⲟⲗⲟⲥ</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743166" w:rsidRPr="004764BD" w:rsidRDefault="00743166" w:rsidP="00B311C5">
            <w:pPr>
              <w:pStyle w:val="EngHang"/>
            </w:pPr>
            <w:r w:rsidRPr="004764BD">
              <w:t>For he became for us a guide,</w:t>
            </w:r>
          </w:p>
          <w:p w:rsidR="00743166" w:rsidRPr="004764BD" w:rsidRDefault="00743166" w:rsidP="00B311C5">
            <w:pPr>
              <w:pStyle w:val="EngHang"/>
            </w:pPr>
            <w:r w:rsidRPr="004764BD">
              <w:t>In his chosen struggle,</w:t>
            </w:r>
          </w:p>
          <w:p w:rsidR="00743166" w:rsidRPr="004764BD" w:rsidRDefault="00743166" w:rsidP="00B311C5">
            <w:pPr>
              <w:pStyle w:val="EngHang"/>
            </w:pPr>
            <w:r w:rsidRPr="004764BD">
              <w:t>And his great and wondrous glory,</w:t>
            </w:r>
          </w:p>
          <w:p w:rsidR="00382E0C" w:rsidRDefault="00743166" w:rsidP="005F3B89">
            <w:pPr>
              <w:pStyle w:val="EngHangEnd"/>
            </w:pPr>
            <w:r w:rsidRPr="004764BD">
              <w:t>Which is upon the whole earth</w:t>
            </w:r>
            <w:r w:rsidRPr="004764BD">
              <w:rPr>
                <w:rStyle w:val="FootnoteReference"/>
              </w:rPr>
              <w:footnoteReference w:id="65"/>
            </w:r>
            <w:r w:rsidRPr="004764BD">
              <w:t>.</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Ϫⲉ ⲁϥϣⲱⲡⲓ ⲛⲁⲛ ⲛ̀ϭⲁⲩⲙⲱⲓⲧ</w:t>
            </w:r>
          </w:p>
          <w:p w:rsidR="00890702" w:rsidRDefault="00890702" w:rsidP="00890702">
            <w:pPr>
              <w:pStyle w:val="CopticVersemulti-line"/>
            </w:pPr>
            <w:r w:rsidRPr="00890702">
              <w:t>ⲛ̀ϫⲉ ⲡⲉϥⲁ̀ⲅⲱⲛ ⲉⲧⲥⲱⲧⲡ</w:t>
            </w:r>
          </w:p>
          <w:p w:rsidR="00890702" w:rsidRDefault="00890702" w:rsidP="00890702">
            <w:pPr>
              <w:pStyle w:val="CopticVersemulti-line"/>
            </w:pPr>
            <w:r w:rsidRPr="00890702">
              <w:t>ⲛⲉⲙ ⲡⲓⲛⲓϣϯ ⲛ̀ⲱⲟⲩ ⲛ̀ϣ̀ⲫⲏⲣⲓ</w:t>
            </w:r>
          </w:p>
          <w:p w:rsidR="00382E0C" w:rsidRDefault="00890702" w:rsidP="00890702">
            <w:pPr>
              <w:pStyle w:val="CopticVerse"/>
            </w:pPr>
            <w:r w:rsidRPr="00890702">
              <w:t>ⲉⲧϣⲟⲡ ϩⲓϫⲉⲛ ⲡⲓⲕⲁϩⲓ ⲧⲏⲣϥ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confessed Christ,</w:t>
            </w:r>
          </w:p>
          <w:p w:rsidR="00743166" w:rsidRPr="004764BD" w:rsidRDefault="00743166" w:rsidP="00B311C5">
            <w:pPr>
              <w:pStyle w:val="EngHang"/>
            </w:pPr>
            <w:r w:rsidRPr="004764BD">
              <w:t>“He is the Son of God”,</w:t>
            </w:r>
          </w:p>
          <w:p w:rsidR="00743166" w:rsidRPr="004764BD" w:rsidRDefault="00743166" w:rsidP="00B311C5">
            <w:pPr>
              <w:pStyle w:val="EngHang"/>
            </w:pPr>
            <w:r w:rsidRPr="004764BD">
              <w:t>He preached His holy Name,</w:t>
            </w:r>
          </w:p>
          <w:p w:rsidR="00382E0C" w:rsidRDefault="00743166" w:rsidP="005F3B89">
            <w:pPr>
              <w:pStyle w:val="EngHangEnd"/>
            </w:pPr>
            <w:r w:rsidRPr="004764BD">
              <w:t>To all the nations.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Ⲁϥⲉⲣⲟ̀ⲙⲟⲗⲟⲅⲓⲛ ⲙ̀Ⲡⲭ̅ⲥ̅</w:t>
            </w:r>
            <w:r>
              <w:t xml:space="preserve"> </w:t>
            </w:r>
          </w:p>
          <w:p w:rsidR="00890702" w:rsidRDefault="00890702" w:rsidP="00890702">
            <w:pPr>
              <w:pStyle w:val="CopticVersemulti-line"/>
            </w:pPr>
            <w:r w:rsidRPr="00890702">
              <w:t>ϫⲉ ⲛ̀ⲑⲟϥ ⲡⲉ Ⲡ̀ϣⲏⲣⲓ ⲙ̀Ⲫϯ</w:t>
            </w:r>
            <w:r>
              <w:t xml:space="preserve"> </w:t>
            </w:r>
          </w:p>
          <w:p w:rsidR="00890702" w:rsidRDefault="00890702" w:rsidP="00890702">
            <w:pPr>
              <w:pStyle w:val="CopticVersemulti-line"/>
            </w:pPr>
            <w:r w:rsidRPr="00890702">
              <w:t>ⲁϥϩⲓⲱⲓϣ ϧⲉⲛ ⲡⲉϥⲣⲁⲛ ⲉ̅ⲑ̅ⲩ̅</w:t>
            </w:r>
            <w:r>
              <w:t xml:space="preserve"> </w:t>
            </w:r>
          </w:p>
          <w:p w:rsidR="00382E0C" w:rsidRDefault="00890702" w:rsidP="00890702">
            <w:pPr>
              <w:pStyle w:val="CopticVerse"/>
            </w:pPr>
            <w:r w:rsidRPr="00890702">
              <w:t>ⲛ̀ϩ̀ⲣⲏⲓ ϧⲉⲛ ⲛⲓⲉⲑⲛⲟⲥ ⲧⲏⲣⲟⲩ</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743166" w:rsidRPr="004764BD" w:rsidRDefault="00743166" w:rsidP="00B311C5">
            <w:pPr>
              <w:pStyle w:val="EngHang"/>
            </w:pPr>
            <w:r w:rsidRPr="004764BD">
              <w:t>He completed his struggle,</w:t>
            </w:r>
          </w:p>
          <w:p w:rsidR="00743166" w:rsidRPr="004764BD" w:rsidRDefault="00743166" w:rsidP="00B311C5">
            <w:pPr>
              <w:pStyle w:val="EngHang"/>
            </w:pPr>
            <w:r w:rsidRPr="004764BD">
              <w:t>In great nobility,</w:t>
            </w:r>
          </w:p>
          <w:p w:rsidR="00743166" w:rsidRPr="004764BD" w:rsidRDefault="00743166" w:rsidP="00B311C5">
            <w:pPr>
              <w:pStyle w:val="EngHang"/>
            </w:pPr>
            <w:r w:rsidRPr="004764BD">
              <w:t>He wore the unfading crown,</w:t>
            </w:r>
          </w:p>
          <w:p w:rsidR="00382E0C" w:rsidRDefault="00743166" w:rsidP="005F3B89">
            <w:pPr>
              <w:pStyle w:val="EngHangEnd"/>
            </w:pPr>
            <w:r w:rsidRPr="004764BD">
              <w:t>Of apostleship.</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Ⲁϥϫⲱⲕ ⲉ̀ⲃⲟⲗ ⲙ̀ⲡⲉϥⲁ̀ⲅⲱⲛ</w:t>
            </w:r>
            <w:r>
              <w:t xml:space="preserve"> </w:t>
            </w:r>
          </w:p>
          <w:p w:rsidR="00890702" w:rsidRDefault="00890702" w:rsidP="00890702">
            <w:pPr>
              <w:pStyle w:val="CopticVersemulti-line"/>
            </w:pPr>
            <w:r w:rsidRPr="00890702">
              <w:t>ϧⲉⲛ ⲟⲩⲛⲓϣϯ ̀ⲙⲙⲉⲧⲅⲉⲛⲛⲉⲟⲥ</w:t>
            </w:r>
            <w:r>
              <w:t xml:space="preserve"> </w:t>
            </w:r>
          </w:p>
          <w:p w:rsidR="00890702" w:rsidRDefault="00890702" w:rsidP="00890702">
            <w:pPr>
              <w:pStyle w:val="CopticVersemulti-line"/>
            </w:pPr>
            <w:r w:rsidRPr="00890702">
              <w:t>ⲁϥⲉⲣⲫⲟⲣⲓⲛ ⲙ̀ⲡⲓⲭⲗⲟⲙ ⲛ̀ⲁⲑⲗⲱⲙ</w:t>
            </w:r>
            <w:r>
              <w:t xml:space="preserve"> </w:t>
            </w:r>
          </w:p>
          <w:p w:rsidR="00382E0C" w:rsidRDefault="00890702" w:rsidP="00890702">
            <w:pPr>
              <w:pStyle w:val="CopticVerse"/>
            </w:pPr>
            <w:r w:rsidRPr="00890702">
              <w:t>ⲛ̀ⲧⲉ ϯⲙⲉⲧⲁ̀ⲡⲟⲥⲧⲟⲗⲟⲥ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flew to the place of rest,</w:t>
            </w:r>
          </w:p>
          <w:p w:rsidR="00743166" w:rsidRPr="004764BD" w:rsidRDefault="00743166" w:rsidP="00B311C5">
            <w:pPr>
              <w:pStyle w:val="EngHang"/>
            </w:pPr>
            <w:r w:rsidRPr="004764BD">
              <w:t>And leaned</w:t>
            </w:r>
            <w:r w:rsidRPr="004764BD">
              <w:rPr>
                <w:rStyle w:val="FootnoteReference"/>
              </w:rPr>
              <w:footnoteReference w:id="66"/>
            </w:r>
            <w:r w:rsidRPr="004764BD">
              <w:t xml:space="preserve"> on Christ,</w:t>
            </w:r>
          </w:p>
          <w:p w:rsidR="00743166" w:rsidRPr="004764BD" w:rsidRDefault="00743166" w:rsidP="00B311C5">
            <w:pPr>
              <w:pStyle w:val="EngHang"/>
            </w:pPr>
            <w:r w:rsidRPr="004764BD">
              <w:t>With his apostolic partners</w:t>
            </w:r>
            <w:r w:rsidRPr="004764BD">
              <w:rPr>
                <w:rStyle w:val="FootnoteReference"/>
              </w:rPr>
              <w:footnoteReference w:id="67"/>
            </w:r>
            <w:r w:rsidRPr="004764BD">
              <w:t>,</w:t>
            </w:r>
          </w:p>
          <w:p w:rsidR="00382E0C" w:rsidRDefault="00743166" w:rsidP="005F3B89">
            <w:pPr>
              <w:pStyle w:val="EngHangEnd"/>
            </w:pPr>
            <w:r w:rsidRPr="004764BD">
              <w:t>In the Kingdom of the heavens.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890702" w:rsidRDefault="00890702" w:rsidP="00890702">
            <w:pPr>
              <w:pStyle w:val="CopticVersemulti-line"/>
            </w:pPr>
            <w:r w:rsidRPr="00890702">
              <w:t>Ⲁϥϩⲱⲗ ⲉ̀ⲛⲓⲙⲁⲛ̀ⲉⲙⲧⲟⲛ</w:t>
            </w:r>
          </w:p>
          <w:p w:rsidR="00890702" w:rsidRDefault="00890702" w:rsidP="00890702">
            <w:pPr>
              <w:pStyle w:val="CopticVersemulti-line"/>
            </w:pPr>
            <w:r w:rsidRPr="00890702">
              <w:t>ⲟⲩⲟϩ ⲁϥⲣⲱⲧⲉⲃ ⲛⲉⲙ Ⲡⲭ̅ⲥ̅</w:t>
            </w:r>
          </w:p>
          <w:p w:rsidR="00890702" w:rsidRDefault="00890702" w:rsidP="00890702">
            <w:pPr>
              <w:pStyle w:val="CopticVersemulti-line"/>
            </w:pPr>
            <w:r w:rsidRPr="00890702">
              <w:t>ⲛⲉⲙ ⲛⲉϥϣ̀ⲫⲏⲣ ⲛ̀ⲁⲡⲟⲥⲧⲟⲗⲟⲥ</w:t>
            </w:r>
          </w:p>
          <w:p w:rsidR="00343C20" w:rsidRDefault="00890702" w:rsidP="00890702">
            <w:pPr>
              <w:pStyle w:val="CopticVerse"/>
            </w:pPr>
            <w:r w:rsidRPr="00890702">
              <w:t>ⲛϩ̀ⲣⲏⲓ ϧⲉⲛ ⲑ̀ⲙⲉⲧⲟⲩⲣⲟ ⲛ̀ⲛⲓⲫⲏⲟⲩⲓ̀</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t>O</w:t>
            </w:r>
            <w:r w:rsidRPr="004764BD">
              <w:t xml:space="preserve"> disciple of Christ,</w:t>
            </w:r>
          </w:p>
          <w:p w:rsidR="00743166" w:rsidRPr="004764BD" w:rsidRDefault="00743166" w:rsidP="00B311C5">
            <w:pPr>
              <w:pStyle w:val="EngHang"/>
            </w:pPr>
            <w:r>
              <w:t>_____</w:t>
            </w:r>
            <w:r w:rsidRPr="004764BD">
              <w:t xml:space="preserve"> the Apostle,</w:t>
            </w:r>
          </w:p>
          <w:p w:rsidR="00382E0C" w:rsidRDefault="00743166"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890702" w:rsidRDefault="00890702" w:rsidP="00890702">
            <w:pPr>
              <w:pStyle w:val="CopticVersemulti-line"/>
            </w:pPr>
            <w:r w:rsidRPr="00890702">
              <w:t>Ⲧⲱⲃϩ ⲙ̀ⲡⲟ̅ⲥ̅ ⲉϩ̀ⲣⲏⲓ ⲉϫⲱⲛ</w:t>
            </w:r>
          </w:p>
          <w:p w:rsidR="00890702" w:rsidRDefault="00890702" w:rsidP="00890702">
            <w:pPr>
              <w:pStyle w:val="CopticVersemulti-line"/>
            </w:pPr>
            <w:r w:rsidRPr="00890702">
              <w:t>ⲱ̀ ⲡⲓⲙⲁⲑⲏⲧⲏⲥ ⲛ̀ⲧⲉ Ⲡⲭ̅ⲥ̅</w:t>
            </w:r>
          </w:p>
          <w:p w:rsidR="00890702" w:rsidRDefault="00890702" w:rsidP="00890702">
            <w:pPr>
              <w:pStyle w:val="CopticVersemulti-line"/>
            </w:pPr>
            <w:r w:rsidRPr="00890702">
              <w:t>(...) ⲡⲓⲁⲡⲟⲥⲧⲟⲗⲟⲥ</w:t>
            </w:r>
          </w:p>
          <w:p w:rsidR="00382E0C" w:rsidRDefault="00890702" w:rsidP="00890702">
            <w:pPr>
              <w:pStyle w:val="CopticVerse"/>
            </w:pPr>
            <w:r w:rsidRPr="00890702">
              <w:t>ⲛ̀ⲧⲉϥⲭⲁ ⲛⲉⲛⲛⲟⲃⲓ ⲛⲁⲛ ⲉⲃⲟⲗ</w:t>
            </w:r>
          </w:p>
        </w:tc>
      </w:tr>
    </w:tbl>
    <w:p w:rsidR="002245DB" w:rsidRDefault="002245DB" w:rsidP="00382E0C">
      <w:pPr>
        <w:pStyle w:val="Heading3"/>
      </w:pPr>
      <w:bookmarkStart w:id="684" w:name="_Toc308441986"/>
      <w:r>
        <w:t>The Doxology of Saint Stephen</w:t>
      </w:r>
      <w:bookmarkEnd w:id="684"/>
    </w:p>
    <w:p w:rsidR="00F07F3A" w:rsidRPr="00F07F3A" w:rsidRDefault="00F07F3A" w:rsidP="00F07F3A">
      <w:pPr>
        <w:pStyle w:val="Heading3non-TOC"/>
      </w:pPr>
      <w:r w:rsidRPr="00F07F3A">
        <w:t>Ⲡⲓⲁⲣⲭⲓⲇⲓⲁⲕⲱⲛ ⲉⲧⲥ</w:t>
      </w:r>
      <w:r w:rsidRPr="00F07F3A">
        <w:rPr>
          <w:rFonts w:ascii="Times New Roman" w:hAnsi="Times New Roman" w:cs="Times New Roman"/>
        </w:rPr>
        <w:t>̀</w:t>
      </w:r>
      <w:r w:rsidRPr="00F07F3A">
        <w:t>ⲙⲁⲣⲱⲟⲩⲧ</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The honoured martyr</w:t>
            </w:r>
          </w:p>
          <w:p w:rsidR="00743166" w:rsidRPr="004764BD" w:rsidRDefault="00743166" w:rsidP="00B311C5">
            <w:pPr>
              <w:pStyle w:val="EngHang"/>
            </w:pPr>
            <w:r w:rsidRPr="004764BD">
              <w:t>Of our Lord Jesus Christ,</w:t>
            </w:r>
          </w:p>
          <w:p w:rsidR="00743166" w:rsidRPr="004764BD" w:rsidRDefault="00743166" w:rsidP="00B311C5">
            <w:pPr>
              <w:pStyle w:val="EngHang"/>
            </w:pPr>
            <w:r w:rsidRPr="004764BD">
              <w:t>The holy Stephen,</w:t>
            </w:r>
          </w:p>
          <w:p w:rsidR="00382E0C" w:rsidRDefault="00743166" w:rsidP="005F3B89">
            <w:pPr>
              <w:pStyle w:val="EngHangEnd"/>
            </w:pPr>
            <w:r w:rsidRPr="004764BD">
              <w:t>Which means "A crown:"</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F07F3A" w:rsidRDefault="00F07F3A" w:rsidP="00F07F3A">
            <w:pPr>
              <w:pStyle w:val="CopticVersemulti-line"/>
            </w:pPr>
            <w:r w:rsidRPr="00F07F3A">
              <w:t>Ⲫⲏⲉⲧⲧⲁⲓⲟⲩⲧ ⲙ</w:t>
            </w:r>
            <w:r w:rsidRPr="00F07F3A">
              <w:rPr>
                <w:rFonts w:ascii="Times New Roman" w:hAnsi="Times New Roman" w:cs="Times New Roman"/>
              </w:rPr>
              <w:t>̀</w:t>
            </w:r>
            <w:r w:rsidRPr="00F07F3A">
              <w:t>ⲙⲁⲣⲧⲩⲣⲟⲥ</w:t>
            </w:r>
          </w:p>
          <w:p w:rsidR="00F07F3A" w:rsidRDefault="00F07F3A" w:rsidP="00F07F3A">
            <w:pPr>
              <w:pStyle w:val="CopticVersemulti-line"/>
            </w:pPr>
            <w:r w:rsidRPr="00F07F3A">
              <w:t>ⲛ</w:t>
            </w:r>
            <w:r w:rsidRPr="00F07F3A">
              <w:rPr>
                <w:rFonts w:ascii="Times New Roman" w:hAnsi="Times New Roman" w:cs="Times New Roman"/>
              </w:rPr>
              <w:t>̀</w:t>
            </w:r>
            <w:r w:rsidRPr="00F07F3A">
              <w:t>ⲧⲉ Ⲡⲉⲛⲟ</w:t>
            </w:r>
            <w:r w:rsidRPr="00F07F3A">
              <w:rPr>
                <w:rFonts w:ascii="Times New Roman" w:hAnsi="Times New Roman" w:cs="Times New Roman"/>
              </w:rPr>
              <w:t>̅</w:t>
            </w:r>
            <w:r w:rsidRPr="00F07F3A">
              <w:t>ⲥ</w:t>
            </w:r>
            <w:r w:rsidRPr="00F07F3A">
              <w:rPr>
                <w:rFonts w:ascii="Times New Roman" w:hAnsi="Times New Roman" w:cs="Times New Roman"/>
              </w:rPr>
              <w:t>̅</w:t>
            </w:r>
            <w:r w:rsidRPr="00F07F3A">
              <w:t xml:space="preserve"> Ⲓⲏ</w:t>
            </w:r>
            <w:r w:rsidRPr="00F07F3A">
              <w:rPr>
                <w:rFonts w:ascii="Times New Roman" w:hAnsi="Times New Roman" w:cs="Times New Roman"/>
              </w:rPr>
              <w:t>̅</w:t>
            </w:r>
            <w:r w:rsidRPr="00F07F3A">
              <w:t>ⲥ</w:t>
            </w:r>
            <w:r w:rsidRPr="00F07F3A">
              <w:rPr>
                <w:rFonts w:ascii="Times New Roman" w:hAnsi="Times New Roman" w:cs="Times New Roman"/>
              </w:rPr>
              <w:t>̅</w:t>
            </w:r>
            <w:r w:rsidRPr="00F07F3A">
              <w:t xml:space="preserve"> Ⲡⲭ</w:t>
            </w:r>
            <w:r w:rsidRPr="00F07F3A">
              <w:rPr>
                <w:rFonts w:ascii="Times New Roman" w:hAnsi="Times New Roman" w:cs="Times New Roman"/>
              </w:rPr>
              <w:t>̅</w:t>
            </w:r>
            <w:r w:rsidRPr="00F07F3A">
              <w:t>ⲥ</w:t>
            </w:r>
            <w:r w:rsidRPr="00F07F3A">
              <w:rPr>
                <w:rFonts w:ascii="Times New Roman" w:hAnsi="Times New Roman" w:cs="Times New Roman"/>
              </w:rPr>
              <w:t>̅</w:t>
            </w:r>
            <w:r>
              <w:t xml:space="preserve"> </w:t>
            </w:r>
          </w:p>
          <w:p w:rsidR="00F07F3A" w:rsidRDefault="00F07F3A" w:rsidP="00F07F3A">
            <w:pPr>
              <w:pStyle w:val="CopticVersemulti-line"/>
            </w:pPr>
            <w:r w:rsidRPr="00F07F3A">
              <w:t>ⲫⲏⲉ</w:t>
            </w:r>
            <w:r w:rsidRPr="00F07F3A">
              <w:rPr>
                <w:rFonts w:ascii="Times New Roman" w:hAnsi="Times New Roman" w:cs="Times New Roman"/>
              </w:rPr>
              <w:t>̅</w:t>
            </w:r>
            <w:r w:rsidRPr="00F07F3A">
              <w:t>ⲑ</w:t>
            </w:r>
            <w:r w:rsidRPr="00F07F3A">
              <w:rPr>
                <w:rFonts w:ascii="Times New Roman" w:hAnsi="Times New Roman" w:cs="Times New Roman"/>
              </w:rPr>
              <w:t>̅</w:t>
            </w:r>
            <w:r w:rsidRPr="00F07F3A">
              <w:t>ⲩ</w:t>
            </w:r>
            <w:r w:rsidRPr="00F07F3A">
              <w:rPr>
                <w:rFonts w:ascii="Times New Roman" w:hAnsi="Times New Roman" w:cs="Times New Roman"/>
              </w:rPr>
              <w:t>̅</w:t>
            </w:r>
            <w:r w:rsidRPr="00F07F3A">
              <w:t xml:space="preserve"> Ⲥⲧⲉⲫⲁⲛⲟⲥ</w:t>
            </w:r>
          </w:p>
          <w:p w:rsidR="00382E0C" w:rsidRDefault="00F07F3A" w:rsidP="00F07F3A">
            <w:pPr>
              <w:pStyle w:val="CopticVerse"/>
            </w:pPr>
            <w:r w:rsidRPr="00F07F3A">
              <w:t>ⲉ</w:t>
            </w:r>
            <w:r w:rsidRPr="00F07F3A">
              <w:rPr>
                <w:rFonts w:ascii="Times New Roman" w:hAnsi="Times New Roman" w:cs="Times New Roman"/>
              </w:rPr>
              <w:t>̀</w:t>
            </w:r>
            <w:r w:rsidRPr="00F07F3A">
              <w:t>ⲧⲉ ⲡⲉ</w:t>
            </w:r>
            <w:r w:rsidRPr="00F07F3A">
              <w:rPr>
                <w:rFonts w:ascii="Times New Roman" w:hAnsi="Times New Roman" w:cs="Times New Roman"/>
              </w:rPr>
              <w:t>ϥ</w:t>
            </w:r>
            <w:r w:rsidRPr="00F07F3A">
              <w:t>ⲟⲩⲱ</w:t>
            </w:r>
            <w:r w:rsidRPr="00F07F3A">
              <w:rPr>
                <w:rFonts w:ascii="Times New Roman" w:hAnsi="Times New Roman" w:cs="Times New Roman"/>
              </w:rPr>
              <w:t>̀ϩ</w:t>
            </w:r>
            <w:r w:rsidRPr="00F07F3A">
              <w:t>ⲉⲙ ⲡⲉ ⲡⲓⲭ</w:t>
            </w:r>
            <w:r w:rsidRPr="00F07F3A">
              <w:rPr>
                <w:rFonts w:ascii="Times New Roman" w:hAnsi="Times New Roman" w:cs="Times New Roman"/>
              </w:rPr>
              <w:t>̀</w:t>
            </w:r>
            <w:r w:rsidRPr="00F07F3A">
              <w:t>ⲗⲟⲙ</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743166" w:rsidRPr="004764BD" w:rsidRDefault="00743166" w:rsidP="00B311C5">
            <w:pPr>
              <w:pStyle w:val="EngHang"/>
            </w:pPr>
            <w:r w:rsidRPr="004764BD">
              <w:t>God revealed unto him</w:t>
            </w:r>
          </w:p>
          <w:p w:rsidR="00743166" w:rsidRPr="004764BD" w:rsidRDefault="00743166" w:rsidP="00B311C5">
            <w:pPr>
              <w:pStyle w:val="EngHang"/>
            </w:pPr>
            <w:r w:rsidRPr="004764BD">
              <w:t>The great mysteries,</w:t>
            </w:r>
          </w:p>
          <w:p w:rsidR="00743166" w:rsidRPr="004764BD" w:rsidRDefault="00743166" w:rsidP="00B311C5">
            <w:pPr>
              <w:pStyle w:val="EngHang"/>
            </w:pPr>
            <w:r w:rsidRPr="004764BD">
              <w:t>And his face did shine</w:t>
            </w:r>
          </w:p>
          <w:p w:rsidR="00382E0C" w:rsidRDefault="00743166" w:rsidP="005F3B89">
            <w:pPr>
              <w:pStyle w:val="EngHangEnd"/>
            </w:pPr>
            <w:r w:rsidRPr="004764BD">
              <w:t>Like the face of an angel.</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F07F3A" w:rsidRDefault="00F07F3A" w:rsidP="00F07F3A">
            <w:pPr>
              <w:pStyle w:val="CopticVersemulti-line"/>
            </w:pPr>
            <w:r w:rsidRPr="00F07F3A">
              <w:t>Ⲫⲏⲉⲧⲁ Ⲫⲛⲟⲩϯ ϭⲱⲣⲡ ⲉ̀ⲣⲟϥ</w:t>
            </w:r>
          </w:p>
          <w:p w:rsidR="00F07F3A" w:rsidRDefault="00F07F3A" w:rsidP="00F07F3A">
            <w:pPr>
              <w:pStyle w:val="CopticVersemulti-line"/>
            </w:pPr>
            <w:r w:rsidRPr="00F07F3A">
              <w:t>ⲛ̀ϩⲁⲛⲛⲓϣϯ ⲙ̀ⲙⲩⲥⲧⲏⲣⲓⲟⲛ</w:t>
            </w:r>
          </w:p>
          <w:p w:rsidR="00F07F3A" w:rsidRDefault="00F07F3A" w:rsidP="00F07F3A">
            <w:pPr>
              <w:pStyle w:val="CopticVersemulti-line"/>
            </w:pPr>
            <w:r w:rsidRPr="00F07F3A">
              <w:t>ⲁϥϭⲓⲟⲩⲱⲓⲛⲓ ⲛ̀ϫⲉ ⲡⲉϥϩⲟ</w:t>
            </w:r>
          </w:p>
          <w:p w:rsidR="00382E0C" w:rsidRDefault="00F07F3A" w:rsidP="00F07F3A">
            <w:pPr>
              <w:pStyle w:val="CopticVerse"/>
            </w:pPr>
            <w:r w:rsidRPr="00F07F3A">
              <w:t>ⲙ̀ⲫ̀ⲣⲏϯ ⲙ̀ⲡ̀ϩⲟ ⲛ̀ⲟⲩⲁⲅⲅⲉⲗⲟⲥ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saw the glory of heaven,</w:t>
            </w:r>
          </w:p>
          <w:p w:rsidR="00743166" w:rsidRPr="004764BD" w:rsidRDefault="00743166" w:rsidP="00B311C5">
            <w:pPr>
              <w:pStyle w:val="EngHang"/>
            </w:pPr>
            <w:r w:rsidRPr="004764BD">
              <w:t>And Jesus at the right of His Father.</w:t>
            </w:r>
          </w:p>
          <w:p w:rsidR="00743166" w:rsidRPr="004764BD" w:rsidRDefault="00743166" w:rsidP="00B311C5">
            <w:pPr>
              <w:pStyle w:val="EngHang"/>
            </w:pPr>
            <w:r w:rsidRPr="004764BD">
              <w:t>And those who were stoning him,</w:t>
            </w:r>
          </w:p>
          <w:p w:rsidR="00382E0C" w:rsidRDefault="00743166" w:rsidP="005F3B89">
            <w:pPr>
              <w:pStyle w:val="EngHangEnd"/>
            </w:pPr>
            <w:r w:rsidRPr="004764BD">
              <w:t>He prayed for their salvation,</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F07F3A" w:rsidRDefault="00F07F3A" w:rsidP="00F07F3A">
            <w:pPr>
              <w:pStyle w:val="CopticVersemulti-line"/>
            </w:pPr>
            <w:r w:rsidRPr="00F07F3A">
              <w:t>Ⲫⲉⲧⲁϥⲛⲁⲩ ⲉ̀ⲛⲓⲫⲏⲟⲩⲓ̀ ⲉⲩⲟⲩⲏⲛ</w:t>
            </w:r>
            <w:r>
              <w:t xml:space="preserve"> </w:t>
            </w:r>
          </w:p>
          <w:p w:rsidR="00F07F3A" w:rsidRDefault="00F07F3A" w:rsidP="00F07F3A">
            <w:pPr>
              <w:pStyle w:val="CopticVersemulti-line"/>
            </w:pPr>
            <w:r w:rsidRPr="00F07F3A">
              <w:t>ⲟⲩⲟϩ Ⲡⲁⲟ̅ⲥ̅ Ⲓⲏⲥ ⲥⲁⲟⲩⲓ̀ⲛⲁⲙ ⲙ̀Ⲡⲉϥⲓⲱⲧ</w:t>
            </w:r>
            <w:r>
              <w:t xml:space="preserve"> </w:t>
            </w:r>
          </w:p>
          <w:p w:rsidR="00F07F3A" w:rsidRDefault="00F07F3A" w:rsidP="00F07F3A">
            <w:pPr>
              <w:pStyle w:val="CopticVersemulti-line"/>
            </w:pPr>
            <w:r w:rsidRPr="00F07F3A">
              <w:t>ⲛⲏⲉ̀ⲧⲁⲩϩⲓⲱ̀ⲛⲓ ⲉ̀ϫⲱϥ</w:t>
            </w:r>
            <w:r>
              <w:t xml:space="preserve"> </w:t>
            </w:r>
          </w:p>
          <w:p w:rsidR="00382E0C" w:rsidRDefault="00F07F3A" w:rsidP="00F07F3A">
            <w:pPr>
              <w:pStyle w:val="CopticVerse"/>
            </w:pPr>
            <w:r w:rsidRPr="00F07F3A">
              <w:t>ⲛⲁϥⲧⲱⲃϩ ⲛ̀ⲥⲁ ⲡⲟⲩⲟⲩϫⲁⲓ</w:t>
            </w:r>
          </w:p>
        </w:tc>
      </w:tr>
      <w:tr w:rsidR="00382E0C" w:rsidTr="00232EAB">
        <w:trPr>
          <w:cantSplit/>
          <w:jc w:val="center"/>
        </w:trPr>
        <w:tc>
          <w:tcPr>
            <w:tcW w:w="288" w:type="dxa"/>
          </w:tcPr>
          <w:p w:rsidR="00382E0C" w:rsidRDefault="00D00AE0" w:rsidP="00232EAB">
            <w:pPr>
              <w:pStyle w:val="CopticCross"/>
            </w:pPr>
            <w:r w:rsidRPr="00FB5ACB">
              <w:lastRenderedPageBreak/>
              <w:t>¿</w:t>
            </w:r>
          </w:p>
        </w:tc>
        <w:tc>
          <w:tcPr>
            <w:tcW w:w="3960" w:type="dxa"/>
          </w:tcPr>
          <w:p w:rsidR="00743166" w:rsidRPr="004764BD" w:rsidRDefault="00743166" w:rsidP="00B311C5">
            <w:pPr>
              <w:pStyle w:val="EngHang"/>
            </w:pPr>
            <w:r w:rsidRPr="004764BD">
              <w:t>Proclaiming and saying,</w:t>
            </w:r>
          </w:p>
          <w:p w:rsidR="00743166" w:rsidRPr="004764BD" w:rsidRDefault="00743166" w:rsidP="00B311C5">
            <w:pPr>
              <w:pStyle w:val="EngHang"/>
            </w:pPr>
            <w:r w:rsidRPr="004764BD">
              <w:t>"O my Lord Jesus Christ,</w:t>
            </w:r>
          </w:p>
          <w:p w:rsidR="00743166" w:rsidRPr="004764BD" w:rsidRDefault="00743166" w:rsidP="00B311C5">
            <w:pPr>
              <w:pStyle w:val="EngHang"/>
            </w:pPr>
            <w:r w:rsidRPr="004764BD">
              <w:t>Receive my spirit,</w:t>
            </w:r>
          </w:p>
          <w:p w:rsidR="00382E0C" w:rsidRDefault="00743166" w:rsidP="005F3B89">
            <w:pPr>
              <w:pStyle w:val="EngHangEnd"/>
            </w:pPr>
            <w:r w:rsidRPr="004764BD">
              <w:t>And count not sin against them."</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F07F3A" w:rsidRDefault="00F07F3A" w:rsidP="00F07F3A">
            <w:pPr>
              <w:pStyle w:val="CopticVersemulti-line"/>
            </w:pPr>
            <w:r w:rsidRPr="00F07F3A">
              <w:t>Ⲉϥⲱϣ ⲉ̀ⲃⲟⲗ ⲉϥϫⲱ ⲙ̀ⲙⲟⲥ</w:t>
            </w:r>
          </w:p>
          <w:p w:rsidR="00F07F3A" w:rsidRDefault="00F07F3A" w:rsidP="00F07F3A">
            <w:pPr>
              <w:pStyle w:val="CopticVersemulti-line"/>
            </w:pPr>
            <w:r w:rsidRPr="00F07F3A">
              <w:t>ϫⲉ Ⲡⲁⲟ̅ⲥ̅ Ⲓⲏ̅ⲥ Ⲡⲭ̅ⲥ</w:t>
            </w:r>
          </w:p>
          <w:p w:rsidR="00F07F3A" w:rsidRDefault="00F07F3A" w:rsidP="00F07F3A">
            <w:pPr>
              <w:pStyle w:val="CopticVersemulti-line"/>
            </w:pPr>
            <w:r w:rsidRPr="00F07F3A">
              <w:t>ϣⲉⲡ ⲡⲁ̀ⲡⲛⲉⲩⲙⲁ ⲉ̀ⲣⲟⲕ</w:t>
            </w:r>
            <w:r>
              <w:t xml:space="preserve"> </w:t>
            </w:r>
          </w:p>
          <w:p w:rsidR="00382E0C" w:rsidRDefault="00F07F3A" w:rsidP="00F07F3A">
            <w:pPr>
              <w:pStyle w:val="CopticVerse"/>
            </w:pPr>
            <w:r w:rsidRPr="00F07F3A">
              <w:t>ⲙ̀ⲡⲉⲣⲉⲡ ⲡⲁⲓⲛⲟⲃⲓ ⲉ̀ⲛⲁⲓⲣⲱⲙⲓ</w:t>
            </w:r>
          </w:p>
        </w:tc>
      </w:tr>
      <w:tr w:rsidR="00F07F3A" w:rsidTr="00232EAB">
        <w:trPr>
          <w:cantSplit/>
          <w:jc w:val="center"/>
        </w:trPr>
        <w:tc>
          <w:tcPr>
            <w:tcW w:w="288" w:type="dxa"/>
          </w:tcPr>
          <w:p w:rsidR="00F07F3A" w:rsidRDefault="00F07F3A" w:rsidP="00232EAB">
            <w:pPr>
              <w:pStyle w:val="CopticCross"/>
            </w:pPr>
          </w:p>
        </w:tc>
        <w:tc>
          <w:tcPr>
            <w:tcW w:w="3960" w:type="dxa"/>
          </w:tcPr>
          <w:p w:rsidR="00F07F3A" w:rsidRPr="004764BD" w:rsidRDefault="00F07F3A" w:rsidP="00B311C5">
            <w:pPr>
              <w:pStyle w:val="EngHang"/>
            </w:pPr>
            <w:r w:rsidRPr="00F07F3A">
              <w:rPr>
                <w:highlight w:val="yellow"/>
              </w:rPr>
              <w:t>Verses missing!</w:t>
            </w:r>
          </w:p>
        </w:tc>
        <w:tc>
          <w:tcPr>
            <w:tcW w:w="288" w:type="dxa"/>
          </w:tcPr>
          <w:p w:rsidR="00F07F3A" w:rsidRDefault="00F07F3A" w:rsidP="00057E53"/>
        </w:tc>
        <w:tc>
          <w:tcPr>
            <w:tcW w:w="288" w:type="dxa"/>
          </w:tcPr>
          <w:p w:rsidR="00F07F3A" w:rsidRDefault="00F07F3A" w:rsidP="00232EAB">
            <w:pPr>
              <w:pStyle w:val="CopticCross"/>
            </w:pPr>
          </w:p>
        </w:tc>
        <w:tc>
          <w:tcPr>
            <w:tcW w:w="3960" w:type="dxa"/>
          </w:tcPr>
          <w:p w:rsidR="00F07F3A" w:rsidRDefault="00F07F3A" w:rsidP="00F07F3A">
            <w:pPr>
              <w:pStyle w:val="CopticVersemulti-line"/>
            </w:pPr>
            <w:r w:rsidRPr="00F07F3A">
              <w:t>Ϫⲉ ⲛ̀ⲥⲉⲥⲱⲟⲩⲛ ⲛ̀ϩ̀ⲗⲓ ⲁⲛ</w:t>
            </w:r>
          </w:p>
          <w:p w:rsidR="00F07F3A" w:rsidRDefault="00F07F3A" w:rsidP="00F07F3A">
            <w:pPr>
              <w:pStyle w:val="CopticVersemulti-line"/>
            </w:pPr>
            <w:r w:rsidRPr="00F07F3A">
              <w:t>ϧⲉⲛ ⲛⲏⲉ̀ⲧⲟⲩⲓ̀ⲣⲓ ⲙ̀ⲙⲱⲟⲩ</w:t>
            </w:r>
            <w:r>
              <w:t xml:space="preserve"> </w:t>
            </w:r>
          </w:p>
          <w:p w:rsidR="00F07F3A" w:rsidRDefault="00F07F3A" w:rsidP="00F07F3A">
            <w:pPr>
              <w:pStyle w:val="CopticVersemulti-line"/>
            </w:pPr>
            <w:r w:rsidRPr="00F07F3A">
              <w:t>ⲉⲑⲃⲉ ⲡⲓⲑⲱⲙ ⲛ̀ⲧⲉ ⲡⲟⲩϩⲏⲧ</w:t>
            </w:r>
          </w:p>
          <w:p w:rsidR="00F07F3A" w:rsidRDefault="00F07F3A" w:rsidP="00F07F3A">
            <w:pPr>
              <w:pStyle w:val="CopticVerse"/>
            </w:pPr>
            <w:r w:rsidRPr="00F07F3A">
              <w:t>Ⲡⲟ̅ⲥ̅ ⲙ̀ⲡⲉⲣⲥⲟϩⲓ ⲙ̀ⲙⲱⲟⲩ</w:t>
            </w:r>
          </w:p>
        </w:tc>
      </w:tr>
      <w:tr w:rsidR="00F07F3A" w:rsidTr="00232EAB">
        <w:trPr>
          <w:cantSplit/>
          <w:jc w:val="center"/>
        </w:trPr>
        <w:tc>
          <w:tcPr>
            <w:tcW w:w="288" w:type="dxa"/>
          </w:tcPr>
          <w:p w:rsidR="00F07F3A" w:rsidRDefault="00F07F3A" w:rsidP="00232EAB">
            <w:pPr>
              <w:pStyle w:val="CopticCross"/>
            </w:pPr>
          </w:p>
        </w:tc>
        <w:tc>
          <w:tcPr>
            <w:tcW w:w="3960" w:type="dxa"/>
          </w:tcPr>
          <w:p w:rsidR="00F07F3A" w:rsidRPr="004764BD" w:rsidRDefault="00F07F3A" w:rsidP="00B311C5">
            <w:pPr>
              <w:pStyle w:val="EngHang"/>
            </w:pPr>
          </w:p>
        </w:tc>
        <w:tc>
          <w:tcPr>
            <w:tcW w:w="288" w:type="dxa"/>
          </w:tcPr>
          <w:p w:rsidR="00F07F3A" w:rsidRDefault="00F07F3A" w:rsidP="00057E53"/>
        </w:tc>
        <w:tc>
          <w:tcPr>
            <w:tcW w:w="288" w:type="dxa"/>
          </w:tcPr>
          <w:p w:rsidR="00F07F3A" w:rsidRDefault="00F07F3A" w:rsidP="00232EAB">
            <w:pPr>
              <w:pStyle w:val="CopticCross"/>
            </w:pPr>
          </w:p>
        </w:tc>
        <w:tc>
          <w:tcPr>
            <w:tcW w:w="3960" w:type="dxa"/>
          </w:tcPr>
          <w:p w:rsidR="00F07F3A" w:rsidRDefault="00F07F3A" w:rsidP="00F07F3A">
            <w:pPr>
              <w:pStyle w:val="CopticVersemulti-line"/>
            </w:pPr>
            <w:r w:rsidRPr="00F07F3A">
              <w:t>Ⲡⲉϥⲇ̀ⲣⲟⲙⲟⲥ ⲁϥϫⲟⲕϥ ⲉⲃⲟⲗ</w:t>
            </w:r>
          </w:p>
          <w:p w:rsidR="00F07F3A" w:rsidRDefault="00F07F3A" w:rsidP="00F07F3A">
            <w:pPr>
              <w:pStyle w:val="CopticVersemulti-line"/>
            </w:pPr>
            <w:r w:rsidRPr="00F07F3A">
              <w:t>ⲟⲩⲟϩ ⲁϥⲙⲟⲩ ⲉ̀ϫⲉⲛ ϯⲙⲉⲑⲙⲏⲓ</w:t>
            </w:r>
          </w:p>
          <w:p w:rsidR="00F07F3A" w:rsidRDefault="00F07F3A" w:rsidP="00F07F3A">
            <w:pPr>
              <w:pStyle w:val="CopticVersemulti-line"/>
            </w:pPr>
            <w:r w:rsidRPr="00F07F3A">
              <w:t>ⲁϥⲉⲣⲫⲟⲣⲓⲛ ⲙ̀ⲡⲓⲭ̀ⲗⲟⲙ ⲛ̀ⲁⲑⲗⲱⲙ</w:t>
            </w:r>
            <w:r>
              <w:t xml:space="preserve"> </w:t>
            </w:r>
          </w:p>
          <w:p w:rsidR="00F07F3A" w:rsidRDefault="00F07F3A" w:rsidP="00F07F3A">
            <w:pPr>
              <w:pStyle w:val="CopticVerse"/>
            </w:pPr>
            <w:r w:rsidRPr="00F07F3A">
              <w:t>ⲛ̀ⲧⲉ ϯⲙⲉⲧⲙⲁⲣⲧⲩⲣⲟⲥ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Hail to you, O athlete</w:t>
            </w:r>
          </w:p>
          <w:p w:rsidR="00743166" w:rsidRPr="004764BD" w:rsidRDefault="00743166" w:rsidP="00B311C5">
            <w:pPr>
              <w:pStyle w:val="EngHang"/>
            </w:pPr>
            <w:r w:rsidRPr="004764BD">
              <w:t>Of our Lord Jesus Christ,</w:t>
            </w:r>
          </w:p>
          <w:p w:rsidR="00743166" w:rsidRPr="004764BD" w:rsidRDefault="00743166" w:rsidP="00B311C5">
            <w:pPr>
              <w:pStyle w:val="EngHang"/>
            </w:pPr>
            <w:r w:rsidRPr="004764BD">
              <w:t>The holy Stephen,</w:t>
            </w:r>
          </w:p>
          <w:p w:rsidR="00382E0C" w:rsidRDefault="00743166" w:rsidP="005F3B89">
            <w:pPr>
              <w:pStyle w:val="EngHangEnd"/>
            </w:pPr>
            <w:r w:rsidRPr="004764BD">
              <w:t>Which means "A crown."</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F07F3A" w:rsidRDefault="00F07F3A" w:rsidP="00F07F3A">
            <w:pPr>
              <w:pStyle w:val="CopticVersemulti-line"/>
            </w:pPr>
            <w:r w:rsidRPr="00F07F3A">
              <w:t>Ⲭⲉⲣⲉ ⲛⲁⲕ ⲱ̀ ⲡⲓⲁⲑⲗⲏⲧⲏⲥ</w:t>
            </w:r>
          </w:p>
          <w:p w:rsidR="00F07F3A" w:rsidRDefault="00F07F3A" w:rsidP="00F07F3A">
            <w:pPr>
              <w:pStyle w:val="CopticVersemulti-line"/>
            </w:pPr>
            <w:r w:rsidRPr="00F07F3A">
              <w:t>ⲛ̀ⲧⲉ Ⲡⲉⲛⲟ̅ⲥ̅ Ⲓⲏ̅ⲥ̅ Ⲡⲭ̅ⲥ̅</w:t>
            </w:r>
          </w:p>
          <w:p w:rsidR="00F07F3A" w:rsidRDefault="00F07F3A" w:rsidP="00F07F3A">
            <w:pPr>
              <w:pStyle w:val="CopticVersemulti-line"/>
            </w:pPr>
            <w:r w:rsidRPr="00F07F3A">
              <w:t>Ⲫⲏⲉⲑⲟⲩⲁⲃ Ⲥⲧⲉⲫⲁⲛⲟⲥ</w:t>
            </w:r>
            <w:r>
              <w:t xml:space="preserve"> </w:t>
            </w:r>
          </w:p>
          <w:p w:rsidR="00382E0C" w:rsidRDefault="00F07F3A" w:rsidP="00F07F3A">
            <w:pPr>
              <w:pStyle w:val="CopticVerse"/>
            </w:pPr>
            <w:r w:rsidRPr="00F07F3A">
              <w:t>ⲉ̀ⲧⲉ ⲡⲉϥⲟⲩⲱ̀ϩⲉⲙ ⲡⲉ ⲡⲓⲭ̀ⲗⲟⲙ</w:t>
            </w:r>
          </w:p>
        </w:tc>
      </w:tr>
      <w:tr w:rsidR="00382E0C" w:rsidTr="00232EAB">
        <w:trPr>
          <w:cantSplit/>
          <w:jc w:val="center"/>
        </w:trPr>
        <w:tc>
          <w:tcPr>
            <w:tcW w:w="288" w:type="dxa"/>
          </w:tcPr>
          <w:p w:rsidR="00382E0C" w:rsidRDefault="00D00AE0" w:rsidP="00232EAB">
            <w:pPr>
              <w:pStyle w:val="CopticCross"/>
            </w:pPr>
            <w:r w:rsidRPr="00FB5ACB">
              <w:t>¿</w:t>
            </w: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rsidRPr="004764BD">
              <w:t>O blessed archdeacon,</w:t>
            </w:r>
          </w:p>
          <w:p w:rsidR="00743166" w:rsidRPr="004764BD" w:rsidRDefault="00743166" w:rsidP="00B311C5">
            <w:pPr>
              <w:pStyle w:val="EngHang"/>
            </w:pPr>
            <w:r w:rsidRPr="004764BD">
              <w:t>Stephen, the First Martyr,</w:t>
            </w:r>
          </w:p>
          <w:p w:rsidR="00382E0C" w:rsidRDefault="00743166" w:rsidP="005F3B89">
            <w:pPr>
              <w:pStyle w:val="EngHangEnd"/>
            </w:pPr>
            <w:r w:rsidRPr="004764BD">
              <w:t>That He may forgive us our sins.</w:t>
            </w:r>
          </w:p>
        </w:tc>
        <w:tc>
          <w:tcPr>
            <w:tcW w:w="288" w:type="dxa"/>
          </w:tcPr>
          <w:p w:rsidR="00382E0C" w:rsidRDefault="00382E0C" w:rsidP="00057E53"/>
        </w:tc>
        <w:tc>
          <w:tcPr>
            <w:tcW w:w="288" w:type="dxa"/>
          </w:tcPr>
          <w:p w:rsidR="00382E0C" w:rsidRDefault="00D00AE0" w:rsidP="00232EAB">
            <w:pPr>
              <w:pStyle w:val="CopticCross"/>
            </w:pPr>
            <w:r w:rsidRPr="00FB5ACB">
              <w:t>¿</w:t>
            </w:r>
          </w:p>
        </w:tc>
        <w:tc>
          <w:tcPr>
            <w:tcW w:w="3960" w:type="dxa"/>
          </w:tcPr>
          <w:p w:rsidR="00F07F3A" w:rsidRDefault="00F07F3A" w:rsidP="00F07F3A">
            <w:pPr>
              <w:pStyle w:val="CopticVersemulti-line"/>
            </w:pPr>
            <w:r w:rsidRPr="00F07F3A">
              <w:t>Ⲧⲱⲃϩ ⲙ̀ⲡⲟ̅ⲥ̅ ⲉϩ̀ⲣⲏⲓ ⲉϫⲱⲛ</w:t>
            </w:r>
          </w:p>
          <w:p w:rsidR="00F07F3A" w:rsidRDefault="00F07F3A" w:rsidP="00F07F3A">
            <w:pPr>
              <w:pStyle w:val="CopticVersemulti-line"/>
            </w:pPr>
            <w:r w:rsidRPr="00F07F3A">
              <w:t>ⲱ̀ ⲡⲓⲁⲣⲭⲓⲇⲓ̀ⲁⲕⲱⲛ ⲉⲧⲥ̀ⲙⲁⲣⲱⲟⲩⲧ</w:t>
            </w:r>
          </w:p>
          <w:p w:rsidR="00F07F3A" w:rsidRDefault="00F07F3A" w:rsidP="00F07F3A">
            <w:pPr>
              <w:pStyle w:val="CopticVersemulti-line"/>
            </w:pPr>
            <w:r w:rsidRPr="00F07F3A">
              <w:t>Ⲥⲧⲉⲫⲁⲛⲟⲥ ⲡⲓϣⲟⲣⲡ ⲙ̀ⲙⲁⲣⲧⲩⲣⲟⲥ</w:t>
            </w:r>
          </w:p>
          <w:p w:rsidR="00382E0C" w:rsidRDefault="00F07F3A" w:rsidP="00F07F3A">
            <w:pPr>
              <w:pStyle w:val="CopticVerse"/>
            </w:pPr>
            <w:r w:rsidRPr="00F07F3A">
              <w:t>ⲛ̀ⲧⲉϥⲭⲁ ⲛⲉⲛⲛⲟⲃⲓ ⲛⲁⲛ ⲉⲃⲟⲗ</w:t>
            </w:r>
          </w:p>
        </w:tc>
      </w:tr>
    </w:tbl>
    <w:p w:rsidR="002245DB" w:rsidRDefault="002245DB" w:rsidP="00382E0C">
      <w:pPr>
        <w:pStyle w:val="Heading3"/>
      </w:pPr>
      <w:bookmarkStart w:id="685" w:name="_Toc308441987"/>
      <w:r>
        <w:t>The Doxology of Saint George</w:t>
      </w:r>
      <w:bookmarkEnd w:id="685"/>
    </w:p>
    <w:p w:rsidR="00A04AB0" w:rsidRPr="00A04AB0" w:rsidRDefault="00A04AB0" w:rsidP="00A04AB0">
      <w:pPr>
        <w:pStyle w:val="Heading3non-TOC"/>
      </w:pPr>
      <w:r w:rsidRPr="00A04AB0">
        <w:rPr>
          <w:rFonts w:ascii="Times New Roman" w:hAnsi="Times New Roman" w:cs="Times New Roman"/>
        </w:rPr>
        <w:t>Ϯ</w:t>
      </w:r>
      <w:r w:rsidRPr="00A04AB0">
        <w:t>ⲇⲟⲝⲟⲗⲟⲅⲓⲁ ⲛ</w:t>
      </w:r>
      <w:r w:rsidRPr="00A04AB0">
        <w:rPr>
          <w:rFonts w:ascii="Times New Roman" w:hAnsi="Times New Roman" w:cs="Times New Roman"/>
        </w:rPr>
        <w:t>̀</w:t>
      </w:r>
      <w:r w:rsidRPr="00A04AB0">
        <w:t>ⲧⲉ ⲫⲏⲉ</w:t>
      </w:r>
      <w:r w:rsidRPr="00A04AB0">
        <w:rPr>
          <w:rFonts w:ascii="Times New Roman" w:hAnsi="Times New Roman" w:cs="Times New Roman"/>
        </w:rPr>
        <w:t>̅</w:t>
      </w:r>
      <w:r w:rsidRPr="00A04AB0">
        <w:t>ⲑ</w:t>
      </w:r>
      <w:r w:rsidRPr="00A04AB0">
        <w:rPr>
          <w:rFonts w:ascii="Times New Roman" w:hAnsi="Times New Roman" w:cs="Times New Roman"/>
        </w:rPr>
        <w:t>̅</w:t>
      </w:r>
      <w:r w:rsidRPr="00A04AB0">
        <w:t>ⲩ Ⲅⲉⲱⲣⲅⲓⲟⲥ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Saint George endured,</w:t>
            </w:r>
          </w:p>
          <w:p w:rsidR="00743166" w:rsidRPr="004764BD" w:rsidRDefault="00743166" w:rsidP="00B311C5">
            <w:pPr>
              <w:pStyle w:val="EngHang"/>
            </w:pPr>
            <w:r w:rsidRPr="004764BD">
              <w:t>For seven whole years,</w:t>
            </w:r>
          </w:p>
          <w:p w:rsidR="00743166" w:rsidRPr="004764BD" w:rsidRDefault="00743166" w:rsidP="00B311C5">
            <w:pPr>
              <w:pStyle w:val="EngHang"/>
            </w:pPr>
            <w:r w:rsidRPr="004764BD">
              <w:t>Seventy impious kings</w:t>
            </w:r>
          </w:p>
          <w:p w:rsidR="00382E0C" w:rsidRDefault="00743166" w:rsidP="005F3B89">
            <w:pPr>
              <w:pStyle w:val="EngHangEnd"/>
            </w:pPr>
            <w:r w:rsidRPr="004764BD">
              <w:t>Judging him every day.</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rPr>
                <w:rFonts w:ascii="Times New Roman" w:hAnsi="Times New Roman" w:cs="Times New Roman"/>
              </w:rPr>
              <w:t>ϣ</w:t>
            </w:r>
            <w:r w:rsidRPr="00A04AB0">
              <w:t>ⲁ</w:t>
            </w:r>
            <w:r w:rsidRPr="00A04AB0">
              <w:rPr>
                <w:rFonts w:ascii="Times New Roman" w:hAnsi="Times New Roman" w:cs="Times New Roman"/>
              </w:rPr>
              <w:t>ϣϥ</w:t>
            </w:r>
            <w:r w:rsidRPr="00A04AB0">
              <w:t xml:space="preserve"> ⲛ</w:t>
            </w:r>
            <w:r w:rsidRPr="00A04AB0">
              <w:rPr>
                <w:rFonts w:ascii="Times New Roman" w:hAnsi="Times New Roman" w:cs="Times New Roman"/>
              </w:rPr>
              <w:t>̀</w:t>
            </w:r>
            <w:r w:rsidRPr="00A04AB0">
              <w:t>ⲣⲟⲙⲡⲓ ⲁ</w:t>
            </w:r>
            <w:r w:rsidRPr="00A04AB0">
              <w:rPr>
                <w:rFonts w:ascii="Times New Roman" w:hAnsi="Times New Roman" w:cs="Times New Roman"/>
              </w:rPr>
              <w:t>ϥϫ</w:t>
            </w:r>
            <w:r w:rsidRPr="00A04AB0">
              <w:t>ⲟⲕⲟⲩ ⲉⲃⲟⲗ</w:t>
            </w:r>
          </w:p>
          <w:p w:rsidR="00A04AB0" w:rsidRDefault="00A04AB0" w:rsidP="00A04AB0">
            <w:pPr>
              <w:pStyle w:val="CopticVersemulti-line"/>
            </w:pPr>
            <w:r w:rsidRPr="00A04AB0">
              <w:t>ⲛ</w:t>
            </w:r>
            <w:r w:rsidRPr="00A04AB0">
              <w:rPr>
                <w:rFonts w:ascii="Times New Roman" w:hAnsi="Times New Roman" w:cs="Times New Roman"/>
              </w:rPr>
              <w:t>̀ϫ</w:t>
            </w:r>
            <w:r w:rsidRPr="00A04AB0">
              <w:t>ⲉ ⲫⲏⲉ</w:t>
            </w:r>
            <w:r w:rsidRPr="00A04AB0">
              <w:rPr>
                <w:rFonts w:ascii="Times New Roman" w:hAnsi="Times New Roman" w:cs="Times New Roman"/>
              </w:rPr>
              <w:t>̅</w:t>
            </w:r>
            <w:r w:rsidRPr="00A04AB0">
              <w:t>ⲑ</w:t>
            </w:r>
            <w:r w:rsidRPr="00A04AB0">
              <w:rPr>
                <w:rFonts w:ascii="Times New Roman" w:hAnsi="Times New Roman" w:cs="Times New Roman"/>
              </w:rPr>
              <w:t>̅</w:t>
            </w:r>
            <w:r w:rsidRPr="00A04AB0">
              <w:t>ⲩ Ⲅⲉⲱⲣⲅⲓⲟⲥ</w:t>
            </w:r>
          </w:p>
          <w:p w:rsidR="00A04AB0" w:rsidRDefault="00A04AB0" w:rsidP="00A04AB0">
            <w:pPr>
              <w:pStyle w:val="CopticVersemulti-line"/>
            </w:pPr>
            <w:r w:rsidRPr="00A04AB0">
              <w:t>ⲉⲣⲉ ⲡⲓ</w:t>
            </w:r>
            <w:r w:rsidRPr="00A04AB0">
              <w:rPr>
                <w:rFonts w:ascii="Times New Roman" w:hAnsi="Times New Roman" w:cs="Times New Roman"/>
              </w:rPr>
              <w:t>̀ϣ</w:t>
            </w:r>
            <w:r w:rsidRPr="00A04AB0">
              <w:t>ⲃⲉ ⲛ</w:t>
            </w:r>
            <w:r w:rsidRPr="00A04AB0">
              <w:rPr>
                <w:rFonts w:ascii="Times New Roman" w:hAnsi="Times New Roman" w:cs="Times New Roman"/>
              </w:rPr>
              <w:t>̀</w:t>
            </w:r>
            <w:r w:rsidRPr="00A04AB0">
              <w:t>ⲟⲩⲣⲟ ⲛ</w:t>
            </w:r>
            <w:r w:rsidRPr="00A04AB0">
              <w:rPr>
                <w:rFonts w:ascii="Times New Roman" w:hAnsi="Times New Roman" w:cs="Times New Roman"/>
              </w:rPr>
              <w:t>̀</w:t>
            </w:r>
            <w:r w:rsidRPr="00A04AB0">
              <w:t>ⲁⲛⲟⲙⲟⲥ</w:t>
            </w:r>
          </w:p>
          <w:p w:rsidR="00382E0C" w:rsidRDefault="00A04AB0" w:rsidP="00A04AB0">
            <w:pPr>
              <w:pStyle w:val="CopticVerse"/>
            </w:pPr>
            <w:r w:rsidRPr="00A04AB0">
              <w:t>ⲉⲩ</w:t>
            </w:r>
            <w:r w:rsidRPr="00A04AB0">
              <w:rPr>
                <w:rFonts w:ascii="Times New Roman" w:hAnsi="Times New Roman" w:cs="Times New Roman"/>
              </w:rPr>
              <w:t>ϯϩ</w:t>
            </w:r>
            <w:r w:rsidRPr="00A04AB0">
              <w:t>ⲁⲡ ⲉⲣⲟ</w:t>
            </w:r>
            <w:r w:rsidRPr="00A04AB0">
              <w:rPr>
                <w:rFonts w:ascii="Times New Roman" w:hAnsi="Times New Roman" w:cs="Times New Roman"/>
              </w:rPr>
              <w:t>ϥ</w:t>
            </w:r>
            <w:r w:rsidRPr="00A04AB0">
              <w:t xml:space="preserve"> ⲙ</w:t>
            </w:r>
            <w:r w:rsidRPr="00A04AB0">
              <w:rPr>
                <w:rFonts w:ascii="Times New Roman" w:hAnsi="Times New Roman" w:cs="Times New Roman"/>
              </w:rPr>
              <w:t>̀</w:t>
            </w:r>
            <w:r w:rsidRPr="00A04AB0">
              <w:t>ⲙⲏⲛⲓ</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743166" w:rsidRPr="004764BD" w:rsidRDefault="00743166" w:rsidP="00B311C5">
            <w:pPr>
              <w:pStyle w:val="EngHang"/>
            </w:pPr>
            <w:r w:rsidRPr="004764BD">
              <w:t>They could not change his mind,</w:t>
            </w:r>
          </w:p>
          <w:p w:rsidR="00743166" w:rsidRPr="004764BD" w:rsidRDefault="00743166" w:rsidP="00B311C5">
            <w:pPr>
              <w:pStyle w:val="EngHang"/>
            </w:pPr>
            <w:r w:rsidRPr="004764BD">
              <w:t>Neither his upright faith,</w:t>
            </w:r>
          </w:p>
          <w:p w:rsidR="00743166" w:rsidRPr="004764BD" w:rsidRDefault="00743166" w:rsidP="00B311C5">
            <w:pPr>
              <w:pStyle w:val="EngHang"/>
            </w:pPr>
            <w:r w:rsidRPr="004764BD">
              <w:t>Nor the great love he had</w:t>
            </w:r>
          </w:p>
          <w:p w:rsidR="00382E0C" w:rsidRDefault="00743166" w:rsidP="005F3B89">
            <w:pPr>
              <w:pStyle w:val="EngHangEnd"/>
            </w:pPr>
            <w:r w:rsidRPr="004764BD">
              <w:t>For his King, Jesus Christ.</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A04AB0" w:rsidRDefault="00A04AB0" w:rsidP="00A04AB0">
            <w:pPr>
              <w:pStyle w:val="CopticVersemulti-line"/>
            </w:pPr>
            <w:r w:rsidRPr="00A04AB0">
              <w:t>Ⲙ̀ⲡⲟⲩϣ̀ⲫⲱⲛϩ ⲙ̀ⲡⲉϥⲗⲟⲅⲓⲥⲙⲟⲥ</w:t>
            </w:r>
          </w:p>
          <w:p w:rsidR="00A04AB0" w:rsidRDefault="00A04AB0" w:rsidP="00A04AB0">
            <w:pPr>
              <w:pStyle w:val="CopticVersemulti-line"/>
            </w:pPr>
            <w:r w:rsidRPr="00A04AB0">
              <w:t>ⲟⲩⲇⲉ ⲡⲉϥⲛⲁϩϯ ⲉⲧⲥⲟⲩⲧⲱⲛ</w:t>
            </w:r>
          </w:p>
          <w:p w:rsidR="00A04AB0" w:rsidRDefault="00A04AB0" w:rsidP="00A04AB0">
            <w:pPr>
              <w:pStyle w:val="CopticVersemulti-line"/>
            </w:pPr>
            <w:r w:rsidRPr="00A04AB0">
              <w:t>ⲟⲩⲇⲉ ⲧⲉϥⲛⲓϣϯ ⲛ̀ⲁⲅⲁⲡⲏ</w:t>
            </w:r>
          </w:p>
          <w:p w:rsidR="00382E0C" w:rsidRDefault="00A04AB0" w:rsidP="00A04AB0">
            <w:pPr>
              <w:pStyle w:val="CopticVerse"/>
            </w:pPr>
            <w:r w:rsidRPr="00A04AB0">
              <w:t>ⲉϧⲟⲩⲛ ⲉ̀ⲡ̀ⲟⲩⲣⲟ Ⲡⲭ̅ⲥ̅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And he sang with David,</w:t>
            </w:r>
          </w:p>
          <w:p w:rsidR="00743166" w:rsidRPr="004764BD" w:rsidRDefault="00743166" w:rsidP="00B311C5">
            <w:pPr>
              <w:pStyle w:val="EngHang"/>
            </w:pPr>
            <w:r w:rsidRPr="004764BD">
              <w:t>"All nations compassed me about,</w:t>
            </w:r>
          </w:p>
          <w:p w:rsidR="00743166" w:rsidRPr="004764BD" w:rsidRDefault="00743166" w:rsidP="00B311C5">
            <w:pPr>
              <w:pStyle w:val="EngHang"/>
            </w:pPr>
            <w:r w:rsidRPr="004764BD">
              <w:t>But in the Name of the Lord</w:t>
            </w:r>
          </w:p>
          <w:p w:rsidR="00382E0C" w:rsidRDefault="00743166" w:rsidP="005F3B89">
            <w:pPr>
              <w:pStyle w:val="EngHangEnd"/>
            </w:pPr>
            <w:r w:rsidRPr="004764BD">
              <w:t>Will I destroy them."</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t>Ⲛⲁϥⲉⲣⲯⲁⲗⲓⲛ ⲛⲉⲙ Ⲇⲁⲩⲓⲇ</w:t>
            </w:r>
          </w:p>
          <w:p w:rsidR="00A04AB0" w:rsidRDefault="00A04AB0" w:rsidP="00A04AB0">
            <w:pPr>
              <w:pStyle w:val="CopticVersemulti-line"/>
            </w:pPr>
            <w:r w:rsidRPr="00A04AB0">
              <w:t>ϫⲉ ⲁⲩⲕⲱϯ ⲉⲣⲟⲓ ⲛ̀ϫⲉ ⲛⲓⲉⲑⲛⲟⲥ ⲧⲏⲣⲟⲩ</w:t>
            </w:r>
          </w:p>
          <w:p w:rsidR="00A04AB0" w:rsidRDefault="00A04AB0" w:rsidP="00A04AB0">
            <w:pPr>
              <w:pStyle w:val="CopticVersemulti-line"/>
            </w:pPr>
            <w:r w:rsidRPr="00A04AB0">
              <w:t>ⲁⲗⲗⲁ ϧⲉⲛ ⲫ̀ⲣⲁⲛ ⲛ̀Ⲓⲏ̅ⲥ̅ Ⲡⲁⲛⲟⲩϯ</w:t>
            </w:r>
          </w:p>
          <w:p w:rsidR="00382E0C" w:rsidRDefault="00A04AB0" w:rsidP="00A04AB0">
            <w:pPr>
              <w:pStyle w:val="CopticVerse"/>
            </w:pPr>
            <w:r w:rsidRPr="00A04AB0">
              <w:t>ⲁⲓϭⲓ ⲙ̀ⲡⲁϭⲓ ⲙ̀ⲡ̀ϣⲓϣ ⲛⲉⲙⲱⲟⲩ</w:t>
            </w:r>
          </w:p>
        </w:tc>
      </w:tr>
      <w:tr w:rsidR="00A04AB0" w:rsidTr="00232EAB">
        <w:trPr>
          <w:cantSplit/>
          <w:jc w:val="center"/>
        </w:trPr>
        <w:tc>
          <w:tcPr>
            <w:tcW w:w="288" w:type="dxa"/>
          </w:tcPr>
          <w:p w:rsidR="00A04AB0" w:rsidRPr="00FB5ACB" w:rsidRDefault="00A04AB0" w:rsidP="00232EAB">
            <w:pPr>
              <w:pStyle w:val="CopticCross"/>
            </w:pPr>
          </w:p>
        </w:tc>
        <w:tc>
          <w:tcPr>
            <w:tcW w:w="3960" w:type="dxa"/>
          </w:tcPr>
          <w:p w:rsidR="00A04AB0" w:rsidRPr="004764BD" w:rsidRDefault="00A04AB0" w:rsidP="00B311C5">
            <w:pPr>
              <w:pStyle w:val="EngHang"/>
            </w:pPr>
            <w:r w:rsidRPr="00A04AB0">
              <w:rPr>
                <w:highlight w:val="yellow"/>
              </w:rPr>
              <w:t>Missing verse!</w:t>
            </w:r>
          </w:p>
        </w:tc>
        <w:tc>
          <w:tcPr>
            <w:tcW w:w="288" w:type="dxa"/>
          </w:tcPr>
          <w:p w:rsidR="00A04AB0" w:rsidRDefault="00A04AB0" w:rsidP="00057E53"/>
        </w:tc>
        <w:tc>
          <w:tcPr>
            <w:tcW w:w="288" w:type="dxa"/>
          </w:tcPr>
          <w:p w:rsidR="00A04AB0" w:rsidRPr="00FB5ACB" w:rsidRDefault="00A04AB0" w:rsidP="00232EAB">
            <w:pPr>
              <w:pStyle w:val="CopticCross"/>
            </w:pPr>
          </w:p>
        </w:tc>
        <w:tc>
          <w:tcPr>
            <w:tcW w:w="3960" w:type="dxa"/>
          </w:tcPr>
          <w:p w:rsidR="00A04AB0" w:rsidRDefault="00A04AB0" w:rsidP="00A04AB0">
            <w:pPr>
              <w:pStyle w:val="CopticVersemulti-line"/>
            </w:pPr>
            <w:r w:rsidRPr="00A04AB0">
              <w:t>Ⲟⲩⲛⲓϣϯ ⲅⲁⲣ ⲡⲉ ⲡⲉⲕⲧⲁⲓⲟ</w:t>
            </w:r>
          </w:p>
          <w:p w:rsidR="00A04AB0" w:rsidRDefault="00A04AB0" w:rsidP="00A04AB0">
            <w:pPr>
              <w:pStyle w:val="CopticVersemulti-line"/>
            </w:pPr>
            <w:r w:rsidRPr="00A04AB0">
              <w:t>ⲱ̀ ⲡⲁⲟ̅ⲥ̅ ⲡ̀ⲟⲩⲣⲟ Ⲅⲉⲱⲣⲅⲓⲟⲥ</w:t>
            </w:r>
          </w:p>
          <w:p w:rsidR="00A04AB0" w:rsidRDefault="00A04AB0" w:rsidP="00A04AB0">
            <w:pPr>
              <w:pStyle w:val="CopticVersemulti-line"/>
            </w:pPr>
            <w:r w:rsidRPr="00A04AB0">
              <w:t>ⲉⲣⲉ Ⲡⲭ̅ⲥ̅ ⲣⲁϣⲓ ⲛⲉⲙⲁⲕ</w:t>
            </w:r>
          </w:p>
          <w:p w:rsidR="00A04AB0" w:rsidRDefault="00A04AB0" w:rsidP="00A04AB0">
            <w:pPr>
              <w:pStyle w:val="CopticVerse"/>
            </w:pPr>
            <w:r w:rsidRPr="00A04AB0">
              <w:t>ϧⲉⲛ Ⲓⲗ̅ⲏ̅ⲙ̅ ⲛ̀ⲧⲉ ⲧ̀ⲫⲉ</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743166" w:rsidRPr="004764BD" w:rsidRDefault="00743166" w:rsidP="00B311C5">
            <w:pPr>
              <w:pStyle w:val="EngHang"/>
            </w:pPr>
            <w:r w:rsidRPr="004764BD">
              <w:t>Hail to you, O martyr.</w:t>
            </w:r>
          </w:p>
          <w:p w:rsidR="00743166" w:rsidRPr="004764BD" w:rsidRDefault="00743166" w:rsidP="00B311C5">
            <w:pPr>
              <w:pStyle w:val="EngHang"/>
            </w:pPr>
            <w:r w:rsidRPr="004764BD">
              <w:t>Hail to the courageous hero.</w:t>
            </w:r>
          </w:p>
          <w:p w:rsidR="00743166" w:rsidRPr="004764BD" w:rsidRDefault="00743166" w:rsidP="00B311C5">
            <w:pPr>
              <w:pStyle w:val="EngHang"/>
            </w:pPr>
            <w:r w:rsidRPr="004764BD">
              <w:t>Hail to the victorious,</w:t>
            </w:r>
          </w:p>
          <w:p w:rsidR="00382E0C" w:rsidRDefault="00743166" w:rsidP="005F3B89">
            <w:pPr>
              <w:pStyle w:val="EngHangEnd"/>
            </w:pPr>
            <w:r w:rsidRPr="004764BD">
              <w:t>My lord the prince, George.</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A04AB0" w:rsidRDefault="00A04AB0" w:rsidP="00A04AB0">
            <w:pPr>
              <w:pStyle w:val="CopticVersemulti-line"/>
            </w:pPr>
            <w:r w:rsidRPr="00A04AB0">
              <w:t>Ⲭⲉⲣⲉ ⲛⲁⲕ ⲱ̀ ⲡⲓ⳥</w:t>
            </w:r>
            <w:r>
              <w:t xml:space="preserve"> </w:t>
            </w:r>
          </w:p>
          <w:p w:rsidR="00A04AB0" w:rsidRDefault="00A04AB0" w:rsidP="00A04AB0">
            <w:pPr>
              <w:pStyle w:val="CopticVersemulti-line"/>
              <w:ind w:left="0" w:firstLine="0"/>
            </w:pPr>
            <w:r w:rsidRPr="00A04AB0">
              <w:t>ⲭⲉⲣⲉ ⲡⲓϭⲱⲓϫ ⲛ̀ⲅⲉⲛⲛⲉⲟⲥ</w:t>
            </w:r>
          </w:p>
          <w:p w:rsidR="00A04AB0" w:rsidRDefault="00A04AB0" w:rsidP="00A04AB0">
            <w:pPr>
              <w:pStyle w:val="CopticVersemulti-line"/>
              <w:ind w:left="0" w:firstLine="0"/>
            </w:pPr>
            <w:r w:rsidRPr="00A04AB0">
              <w:t>ⲭⲉⲣⲉ ⲡⲓⲁⲑⲗⲟⲫⲟⲣⲟⲥ</w:t>
            </w:r>
            <w:r>
              <w:t xml:space="preserve"> </w:t>
            </w:r>
          </w:p>
          <w:p w:rsidR="00382E0C" w:rsidRDefault="00A04AB0" w:rsidP="00A04AB0">
            <w:pPr>
              <w:pStyle w:val="CopticVerse"/>
            </w:pPr>
            <w:r w:rsidRPr="00A04AB0">
              <w:t>ⲡⲁⲟ̅ⲥ̅ ⲡ̀ⲟⲩⲣⲟ Ⲅⲉⲱⲣⲅⲓⲟⲥ</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rsidRPr="004764BD">
              <w:t>O victorious martyr,</w:t>
            </w:r>
          </w:p>
          <w:p w:rsidR="00743166" w:rsidRPr="004764BD" w:rsidRDefault="00743166" w:rsidP="00B311C5">
            <w:pPr>
              <w:pStyle w:val="EngHang"/>
            </w:pPr>
            <w:r w:rsidRPr="004764BD">
              <w:t>My lord the prince, George,</w:t>
            </w:r>
          </w:p>
          <w:p w:rsidR="00382E0C" w:rsidRDefault="00743166" w:rsidP="005F3B89">
            <w:pPr>
              <w:pStyle w:val="EngHangEnd"/>
            </w:pPr>
            <w:r w:rsidRPr="004764BD">
              <w:t>That He may forgive us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t>Ⲧⲱⲃϩ ⲙ̀Ⲡ̀ⲟ̅ⲥ̅ ⲉ̀ϩ̀ⲣⲏⲓ ⲉϫⲱⲛ</w:t>
            </w:r>
          </w:p>
          <w:p w:rsidR="00A04AB0" w:rsidRDefault="00A04AB0" w:rsidP="00A04AB0">
            <w:pPr>
              <w:pStyle w:val="CopticVersemulti-line"/>
            </w:pPr>
            <w:r w:rsidRPr="00A04AB0">
              <w:t>ⲱ̀ ⲡⲓⲁⲑⲗⲟⲫⲟⲣⲟⲥ ⲙ̀⳥</w:t>
            </w:r>
            <w:r>
              <w:t xml:space="preserve"> </w:t>
            </w:r>
          </w:p>
          <w:p w:rsidR="00A04AB0" w:rsidRDefault="00A04AB0" w:rsidP="00A04AB0">
            <w:pPr>
              <w:pStyle w:val="CopticVersemulti-line"/>
            </w:pPr>
            <w:r w:rsidRPr="00A04AB0">
              <w:t>Ⲡⲁⲟ̅ⲥ̅ ⲡ̀ⲟⲩⲣⲟ Ⲅⲉⲱⲣⲅⲓⲟⲥ</w:t>
            </w:r>
            <w:r>
              <w:t xml:space="preserve"> </w:t>
            </w:r>
          </w:p>
          <w:p w:rsidR="00382E0C" w:rsidRDefault="00A04AB0" w:rsidP="00A04AB0">
            <w:pPr>
              <w:pStyle w:val="CopticVerse"/>
            </w:pPr>
            <w:r w:rsidRPr="00A04AB0">
              <w:t>ⲛ̀ⲧⲉϥⲭⲁ ⲛⲉⲛⲛⲟⲃⲓ ⲛⲁⲛ ⲉⲃⲟⲗ</w:t>
            </w:r>
          </w:p>
        </w:tc>
      </w:tr>
    </w:tbl>
    <w:p w:rsidR="002245DB" w:rsidRDefault="008C4469" w:rsidP="00382E0C">
      <w:pPr>
        <w:pStyle w:val="Heading3"/>
      </w:pPr>
      <w:bookmarkStart w:id="686" w:name="_Toc308441988"/>
      <w:r>
        <w:t>The Doxology of Saint Philopater Mercurius</w:t>
      </w:r>
      <w:bookmarkEnd w:id="686"/>
    </w:p>
    <w:p w:rsidR="007D6C69" w:rsidRPr="007D6C69" w:rsidRDefault="007D6C69" w:rsidP="007D6C69">
      <w:pPr>
        <w:pStyle w:val="Heading3non-TOC"/>
      </w:pPr>
      <w:r w:rsidRPr="007D6C69">
        <w:t>Ⲡⲓⲁⲅⲓⲟⲥ Ⲙⲉⲣⲕⲟⲩⲣⲓⲟⲥ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Philopater Mercurius,</w:t>
            </w:r>
          </w:p>
          <w:p w:rsidR="00743166" w:rsidRPr="004764BD" w:rsidRDefault="00743166" w:rsidP="00B311C5">
            <w:pPr>
              <w:pStyle w:val="EngHang"/>
            </w:pPr>
            <w:r w:rsidRPr="004764BD">
              <w:t>The mighty man of Christ,</w:t>
            </w:r>
          </w:p>
          <w:p w:rsidR="00743166" w:rsidRPr="004764BD" w:rsidRDefault="00743166" w:rsidP="00B311C5">
            <w:pPr>
              <w:pStyle w:val="EngHang"/>
            </w:pPr>
            <w:r w:rsidRPr="004764BD">
              <w:t>Put on the helmet</w:t>
            </w:r>
          </w:p>
          <w:p w:rsidR="00382E0C" w:rsidRDefault="00743166" w:rsidP="005F3B89">
            <w:pPr>
              <w:pStyle w:val="EngHangEnd"/>
            </w:pPr>
            <w:r w:rsidRPr="004764BD">
              <w:t>And the whole armour</w:t>
            </w:r>
            <w:r w:rsidRPr="004764BD">
              <w:rPr>
                <w:rStyle w:val="FootnoteReference"/>
              </w:rPr>
              <w:footnoteReference w:id="68"/>
            </w:r>
            <w:r w:rsidRPr="004764BD">
              <w:t xml:space="preserve"> of the faith.</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Ⲫⲓⲗⲟⲡⲁⲧⲏⲣ Ⲙⲉⲣⲕⲟⲩⲣⲓⲟⲥ</w:t>
            </w:r>
          </w:p>
          <w:p w:rsidR="007D6C69" w:rsidRDefault="007D6C69" w:rsidP="007D6C69">
            <w:pPr>
              <w:pStyle w:val="CopticVersemulti-line"/>
            </w:pPr>
            <w:r w:rsidRPr="007D6C69">
              <w:t>ⲡⲓⲣⲉⲙⲛ</w:t>
            </w:r>
            <w:r w:rsidRPr="007D6C69">
              <w:rPr>
                <w:rFonts w:ascii="Times New Roman" w:hAnsi="Times New Roman" w:cs="Times New Roman"/>
              </w:rPr>
              <w:t>̀ϫ</w:t>
            </w:r>
            <w:r w:rsidRPr="007D6C69">
              <w:t>ⲟⲙ ⲛ</w:t>
            </w:r>
            <w:r w:rsidRPr="007D6C69">
              <w:rPr>
                <w:rFonts w:ascii="Times New Roman" w:hAnsi="Times New Roman" w:cs="Times New Roman"/>
              </w:rPr>
              <w:t>̀</w:t>
            </w:r>
            <w:r w:rsidRPr="007D6C69">
              <w:t>ⲧⲉ Ⲡⲭ</w:t>
            </w:r>
            <w:r w:rsidRPr="007D6C69">
              <w:rPr>
                <w:rFonts w:ascii="Times New Roman" w:hAnsi="Times New Roman" w:cs="Times New Roman"/>
              </w:rPr>
              <w:t>̅</w:t>
            </w:r>
            <w:r w:rsidRPr="007D6C69">
              <w:t>ⲥ</w:t>
            </w:r>
            <w:r w:rsidRPr="007D6C69">
              <w:rPr>
                <w:rFonts w:ascii="Times New Roman" w:hAnsi="Times New Roman" w:cs="Times New Roman"/>
              </w:rPr>
              <w:t>̅</w:t>
            </w:r>
          </w:p>
          <w:p w:rsidR="007D6C69" w:rsidRDefault="007D6C69" w:rsidP="007D6C69">
            <w:pPr>
              <w:pStyle w:val="CopticVersemulti-line"/>
            </w:pPr>
            <w:r w:rsidRPr="007D6C69">
              <w:t>ⲁ</w:t>
            </w:r>
            <w:r w:rsidRPr="007D6C69">
              <w:rPr>
                <w:rFonts w:ascii="Times New Roman" w:hAnsi="Times New Roman" w:cs="Times New Roman"/>
              </w:rPr>
              <w:t>ϥϯϩ</w:t>
            </w:r>
            <w:r w:rsidRPr="007D6C69">
              <w:t>ⲓⲱⲧ</w:t>
            </w:r>
            <w:r w:rsidRPr="007D6C69">
              <w:rPr>
                <w:rFonts w:ascii="Times New Roman" w:hAnsi="Times New Roman" w:cs="Times New Roman"/>
              </w:rPr>
              <w:t>ϥ</w:t>
            </w:r>
            <w:r w:rsidRPr="007D6C69">
              <w:t xml:space="preserve"> ⲛ</w:t>
            </w:r>
            <w:r w:rsidRPr="007D6C69">
              <w:rPr>
                <w:rFonts w:ascii="Times New Roman" w:hAnsi="Times New Roman" w:cs="Times New Roman"/>
              </w:rPr>
              <w:t>̀ϯ</w:t>
            </w:r>
            <w:r w:rsidRPr="007D6C69">
              <w:t>ⲡⲁⲛⲟⲡⲗⲓⲁ</w:t>
            </w:r>
          </w:p>
          <w:p w:rsidR="00382E0C" w:rsidRDefault="007D6C69" w:rsidP="007D6C69">
            <w:pPr>
              <w:pStyle w:val="CopticVerse"/>
            </w:pPr>
            <w:r w:rsidRPr="007D6C69">
              <w:t>ⲛⲉⲙ ⲡⲓ</w:t>
            </w:r>
            <w:r w:rsidRPr="007D6C69">
              <w:rPr>
                <w:rFonts w:ascii="Times New Roman" w:hAnsi="Times New Roman" w:cs="Times New Roman"/>
              </w:rPr>
              <w:t>ϧ</w:t>
            </w:r>
            <w:r w:rsidRPr="007D6C69">
              <w:t>ⲱⲕ ⲧⲏⲣ</w:t>
            </w:r>
            <w:r w:rsidRPr="007D6C69">
              <w:rPr>
                <w:rFonts w:ascii="Times New Roman" w:hAnsi="Times New Roman" w:cs="Times New Roman"/>
              </w:rPr>
              <w:t>ϥ</w:t>
            </w:r>
            <w:r w:rsidRPr="007D6C69">
              <w:t xml:space="preserve"> ⲛ</w:t>
            </w:r>
            <w:r w:rsidRPr="007D6C69">
              <w:rPr>
                <w:rFonts w:ascii="Times New Roman" w:hAnsi="Times New Roman" w:cs="Times New Roman"/>
              </w:rPr>
              <w:t>̀</w:t>
            </w:r>
            <w:r w:rsidRPr="007D6C69">
              <w:t>ⲧⲉ ⲡⲓⲛⲁ</w:t>
            </w:r>
            <w:r w:rsidRPr="007D6C69">
              <w:rPr>
                <w:rFonts w:ascii="Times New Roman" w:hAnsi="Times New Roman" w:cs="Times New Roman"/>
              </w:rPr>
              <w:t>ϩϯ</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743166" w:rsidRPr="004764BD" w:rsidRDefault="00743166" w:rsidP="00B311C5">
            <w:pPr>
              <w:pStyle w:val="EngHang"/>
            </w:pPr>
            <w:r w:rsidRPr="004764BD">
              <w:t>And he took in his hand,</w:t>
            </w:r>
          </w:p>
          <w:p w:rsidR="00743166" w:rsidRPr="004764BD" w:rsidRDefault="00743166" w:rsidP="00B311C5">
            <w:pPr>
              <w:pStyle w:val="EngHang"/>
            </w:pPr>
            <w:r w:rsidRPr="004764BD">
              <w:t>The two-edged sword</w:t>
            </w:r>
          </w:p>
          <w:p w:rsidR="00743166" w:rsidRPr="004764BD" w:rsidRDefault="00743166" w:rsidP="00B311C5">
            <w:pPr>
              <w:pStyle w:val="EngHang"/>
            </w:pPr>
            <w:r w:rsidRPr="004764BD">
              <w:t xml:space="preserve">That the angel of the Lord </w:t>
            </w:r>
          </w:p>
          <w:p w:rsidR="00382E0C" w:rsidRDefault="00743166" w:rsidP="005F3B89">
            <w:pPr>
              <w:pStyle w:val="EngHangEnd"/>
            </w:pPr>
            <w:r w:rsidRPr="004764BD">
              <w:t>Established in his right hand.</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Ⲟⲩⲟϩ ⲁϥϭⲓ ϧⲉⲛ ⲧⲉϥϫⲓϫ</w:t>
            </w:r>
          </w:p>
          <w:p w:rsidR="007D6C69" w:rsidRDefault="007D6C69" w:rsidP="007D6C69">
            <w:pPr>
              <w:pStyle w:val="CopticVersemulti-line"/>
            </w:pPr>
            <w:r w:rsidRPr="007D6C69">
              <w:t>ⲛ̀ϯⲥⲏϥⲓ ⲛ̀ⲣⲟ ̀ⲥⲛⲁⲩ</w:t>
            </w:r>
          </w:p>
          <w:p w:rsidR="007D6C69" w:rsidRDefault="007D6C69" w:rsidP="007D6C69">
            <w:pPr>
              <w:pStyle w:val="CopticVersemulti-line"/>
            </w:pPr>
            <w:r w:rsidRPr="007D6C69">
              <w:t>ⲑⲏⲉⲧⲁ ⲡⲓⲁⲅⲅⲉⲗⲟⲥ ⲛ̀ⲧⲉ Ⲡⲟ̅ⲥ̅ ⲧⲁϫⲣⲟⲥ</w:t>
            </w:r>
          </w:p>
          <w:p w:rsidR="00382E0C" w:rsidRDefault="007D6C69" w:rsidP="007D6C69">
            <w:pPr>
              <w:pStyle w:val="CopticVerse"/>
            </w:pPr>
            <w:r w:rsidRPr="007D6C69">
              <w:t>ϧⲉⲛ ⲧⲉϥϫⲓϫ ⲛ̀ⲟⲩⲓⲛⲁⲙ</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went to the war,</w:t>
            </w:r>
          </w:p>
          <w:p w:rsidR="00743166" w:rsidRPr="004764BD" w:rsidRDefault="00743166" w:rsidP="00B311C5">
            <w:pPr>
              <w:pStyle w:val="EngHang"/>
            </w:pPr>
            <w:r w:rsidRPr="004764BD">
              <w:t>In the power of Christ,</w:t>
            </w:r>
          </w:p>
          <w:p w:rsidR="00743166" w:rsidRPr="004764BD" w:rsidRDefault="00743166" w:rsidP="00B311C5">
            <w:pPr>
              <w:pStyle w:val="EngHang"/>
            </w:pPr>
            <w:r w:rsidRPr="004764BD">
              <w:t>He smote the Barbarians,</w:t>
            </w:r>
          </w:p>
          <w:p w:rsidR="00382E0C" w:rsidRDefault="00743166" w:rsidP="005F3B89">
            <w:pPr>
              <w:pStyle w:val="EngHangEnd"/>
            </w:pPr>
            <w:r w:rsidRPr="004764BD">
              <w:t>With great blows</w:t>
            </w:r>
            <w:r w:rsidRPr="004764BD">
              <w:rPr>
                <w:rStyle w:val="FootnoteReference"/>
              </w:rPr>
              <w:footnoteReference w:id="69"/>
            </w:r>
            <w:r w:rsidRPr="004764BD">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Ⲁϥϣⲉⲛⲁϥ ⲉ̀ⲡⲓⲡⲟⲗⲉⲙⲟⲥ</w:t>
            </w:r>
          </w:p>
          <w:p w:rsidR="007D6C69" w:rsidRDefault="007D6C69" w:rsidP="007D6C69">
            <w:pPr>
              <w:pStyle w:val="CopticVersemulti-line"/>
            </w:pPr>
            <w:r w:rsidRPr="007D6C69">
              <w:t>ϧⲉⲛ ϯϫⲟⲙ ⲛ̀ⲧⲉ Ⲡⲭ̅ⲥ̅</w:t>
            </w:r>
          </w:p>
          <w:p w:rsidR="007D6C69" w:rsidRDefault="007D6C69" w:rsidP="007D6C69">
            <w:pPr>
              <w:pStyle w:val="CopticVersemulti-line"/>
            </w:pPr>
            <w:r w:rsidRPr="007D6C69">
              <w:t>ⲁϥϣⲁⲣⲓ ⲉ̀ⲛⲓⲃⲁⲣⲃⲁⲣⲟⲥ</w:t>
            </w:r>
          </w:p>
          <w:p w:rsidR="00382E0C" w:rsidRDefault="007D6C69" w:rsidP="007D6C69">
            <w:pPr>
              <w:pStyle w:val="CopticVerse"/>
            </w:pPr>
            <w:r w:rsidRPr="007D6C69">
              <w:t>ϧⲉⲛ ⲟⲩⲛⲓϣϯ ⲛ̀ⲉⲣϧⲟⲧ</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743166" w:rsidRPr="004764BD" w:rsidRDefault="00743166" w:rsidP="00B311C5">
            <w:pPr>
              <w:pStyle w:val="EngHang"/>
            </w:pPr>
            <w:r w:rsidRPr="004764BD">
              <w:t>He was sober of the earthly</w:t>
            </w:r>
          </w:p>
          <w:p w:rsidR="00743166" w:rsidRPr="004764BD" w:rsidRDefault="00743166" w:rsidP="00B311C5">
            <w:pPr>
              <w:pStyle w:val="EngHang"/>
            </w:pPr>
            <w:r w:rsidRPr="004764BD">
              <w:t>And sought after the heavenly</w:t>
            </w:r>
            <w:r w:rsidRPr="004764BD">
              <w:rPr>
                <w:rStyle w:val="FootnoteReference"/>
              </w:rPr>
              <w:footnoteReference w:id="70"/>
            </w:r>
            <w:r w:rsidRPr="004764BD">
              <w:t>,</w:t>
            </w:r>
          </w:p>
          <w:p w:rsidR="00743166" w:rsidRPr="004764BD" w:rsidRDefault="00743166" w:rsidP="00B311C5">
            <w:pPr>
              <w:pStyle w:val="EngHang"/>
            </w:pPr>
            <w:r w:rsidRPr="004764BD">
              <w:t>He ran in the stadium</w:t>
            </w:r>
          </w:p>
          <w:p w:rsidR="00382E0C" w:rsidRDefault="00743166" w:rsidP="005F3B89">
            <w:pPr>
              <w:pStyle w:val="EngHangEnd"/>
            </w:pPr>
            <w:r w:rsidRPr="004764BD">
              <w:t>Of martyrdom.</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Ⲁϥⲉⲣⲛⲩⲙⲫⲓⲙ ⲉⲃⲟⲗϩⲁ ⲛⲁ ⲡ̀ⲕⲁϩⲓ</w:t>
            </w:r>
          </w:p>
          <w:p w:rsidR="007D6C69" w:rsidRDefault="007D6C69" w:rsidP="007D6C69">
            <w:pPr>
              <w:pStyle w:val="CopticVersemulti-line"/>
            </w:pPr>
            <w:r w:rsidRPr="007D6C69">
              <w:t>ⲟⲩⲟϩ ⲁϥⲕⲱϯ ⲉ̀ⲛⲁ ⲛⲓⲫⲏⲟⲩⲓ̀</w:t>
            </w:r>
          </w:p>
          <w:p w:rsidR="007D6C69" w:rsidRDefault="007D6C69" w:rsidP="007D6C69">
            <w:pPr>
              <w:pStyle w:val="CopticVersemulti-line"/>
            </w:pPr>
            <w:r w:rsidRPr="007D6C69">
              <w:t>ⲁϥϭⲟϫⲓ ϧⲉⲛ ⲡⲓⲥ̀ⲧⲁⲇⲓⲟⲛ</w:t>
            </w:r>
          </w:p>
          <w:p w:rsidR="00447CAB" w:rsidRDefault="007D6C69" w:rsidP="007D6C69">
            <w:pPr>
              <w:pStyle w:val="CopticVerse"/>
            </w:pPr>
            <w:r w:rsidRPr="007D6C69">
              <w:t>ⲛ̀ⲧⲉ ϯⲙⲉⲧ⳥</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shamed Decius,</w:t>
            </w:r>
          </w:p>
          <w:p w:rsidR="00743166" w:rsidRPr="004764BD" w:rsidRDefault="00743166" w:rsidP="00B311C5">
            <w:pPr>
              <w:pStyle w:val="EngHang"/>
            </w:pPr>
            <w:r w:rsidRPr="004764BD">
              <w:t>The ungodly king,</w:t>
            </w:r>
          </w:p>
          <w:p w:rsidR="00743166" w:rsidRPr="004764BD" w:rsidRDefault="00743166" w:rsidP="00B311C5">
            <w:pPr>
              <w:pStyle w:val="EngHang"/>
            </w:pPr>
            <w:r w:rsidRPr="004764BD">
              <w:t>Through his great patience</w:t>
            </w:r>
          </w:p>
          <w:p w:rsidR="00382E0C" w:rsidRDefault="00743166" w:rsidP="005F3B89">
            <w:pPr>
              <w:pStyle w:val="EngHangEnd"/>
            </w:pPr>
            <w:r w:rsidRPr="004764BD">
              <w:t>And the suffering of tortures.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Ⲁϥϯϣⲓⲡⲓ ⲛ̀Ⲇⲉⲕⲓⲟⲥ</w:t>
            </w:r>
          </w:p>
          <w:p w:rsidR="007D6C69" w:rsidRDefault="007D6C69" w:rsidP="007D6C69">
            <w:pPr>
              <w:pStyle w:val="CopticVersemulti-line"/>
            </w:pPr>
            <w:r w:rsidRPr="007D6C69">
              <w:t>ⲡⲓⲟⲩⲣⲟ ⲛ̀ⲁⲥⲉⲃⲏⲥ</w:t>
            </w:r>
          </w:p>
          <w:p w:rsidR="007D6C69" w:rsidRDefault="007D6C69" w:rsidP="007D6C69">
            <w:pPr>
              <w:pStyle w:val="CopticVersemulti-line"/>
            </w:pPr>
            <w:r w:rsidRPr="007D6C69">
              <w:t>ϩⲓⲧⲉⲛ ⲧⲉϥⲛⲓϣϯ ⲛ̀ϩⲩⲡⲟⲙⲟⲛⲏ</w:t>
            </w:r>
          </w:p>
          <w:p w:rsidR="00382E0C" w:rsidRDefault="007D6C69" w:rsidP="007D6C69">
            <w:pPr>
              <w:pStyle w:val="CopticVerse"/>
            </w:pPr>
            <w:r w:rsidRPr="007D6C69">
              <w:t>ⲛⲉⲙ ⲡ̀ϧⲓⲥⲓ ⲛ̀ⲧⲉ ⲛⲓⲃⲁⲥⲁⲛⲟⲥ</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743166" w:rsidRPr="004764BD" w:rsidRDefault="00743166" w:rsidP="00B311C5">
            <w:pPr>
              <w:pStyle w:val="EngHang"/>
            </w:pPr>
            <w:r w:rsidRPr="004764BD">
              <w:t>In this he wore the unfading crown,</w:t>
            </w:r>
          </w:p>
          <w:p w:rsidR="00743166" w:rsidRPr="004764BD" w:rsidRDefault="00743166" w:rsidP="00B311C5">
            <w:pPr>
              <w:pStyle w:val="EngHang"/>
            </w:pPr>
            <w:r w:rsidRPr="004764BD">
              <w:t>Of martrydrom,</w:t>
            </w:r>
          </w:p>
          <w:p w:rsidR="00743166" w:rsidRPr="004764BD" w:rsidRDefault="00743166" w:rsidP="00B311C5">
            <w:pPr>
              <w:pStyle w:val="EngHang"/>
            </w:pPr>
            <w:r w:rsidRPr="004764BD">
              <w:t>He kept a feast with all the holy ones</w:t>
            </w:r>
            <w:r w:rsidRPr="004764BD">
              <w:rPr>
                <w:rStyle w:val="FootnoteReference"/>
              </w:rPr>
              <w:footnoteReference w:id="71"/>
            </w:r>
            <w:r w:rsidRPr="004764BD">
              <w:t>,</w:t>
            </w:r>
          </w:p>
          <w:p w:rsidR="00382E0C" w:rsidRDefault="00743166" w:rsidP="005F3B89">
            <w:pPr>
              <w:pStyle w:val="EngHangEnd"/>
            </w:pPr>
            <w:r w:rsidRPr="004764BD">
              <w:t>In the land of the living.</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Ϧⲉⲛ ⲛⲁⲓ ⲁϥⲉⲣⲫⲟⲣⲓⲛ ⲙ̀ⲡⲓⲭ̀ⲗⲟⲙ ⲛ̀ⲁⲧⲗⲱⲙ</w:t>
            </w:r>
          </w:p>
          <w:p w:rsidR="007D6C69" w:rsidRDefault="007D6C69" w:rsidP="007D6C69">
            <w:pPr>
              <w:pStyle w:val="CopticVersemulti-line"/>
            </w:pPr>
            <w:r w:rsidRPr="007D6C69">
              <w:t>ⲛ̀ⲧⲉ ϯⲙⲉⲧ⳥</w:t>
            </w:r>
          </w:p>
          <w:p w:rsidR="007D6C69" w:rsidRDefault="007D6C69" w:rsidP="007D6C69">
            <w:pPr>
              <w:pStyle w:val="CopticVersemulti-line"/>
            </w:pPr>
            <w:r w:rsidRPr="007D6C69">
              <w:t>ⲁϥⲉⲣϣⲁⲓ ⲛⲉⲙ ⲛⲏⲉ̅ⲑ̅ⲩ</w:t>
            </w:r>
            <w:r>
              <w:t xml:space="preserve"> </w:t>
            </w:r>
            <w:r w:rsidRPr="007D6C69">
              <w:t>ⲧⲏⲣⲟⲩ</w:t>
            </w:r>
          </w:p>
          <w:p w:rsidR="00382E0C" w:rsidRDefault="007D6C69" w:rsidP="007D6C69">
            <w:pPr>
              <w:pStyle w:val="CopticVerse"/>
            </w:pPr>
            <w:r w:rsidRPr="007D6C69">
              <w:t>ϧⲉⲛ ⲧ̀ⲭⲱⲣⲁ ⲛ̀ⲧⲉ ⲛⲏⲉⲧⲱⲛϧ</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Hail to you O martyr,</w:t>
            </w:r>
          </w:p>
          <w:p w:rsidR="00743166" w:rsidRPr="004764BD" w:rsidRDefault="00743166" w:rsidP="00B311C5">
            <w:pPr>
              <w:pStyle w:val="EngHang"/>
            </w:pPr>
            <w:r w:rsidRPr="004764BD">
              <w:t>Hail to the courageous hero,</w:t>
            </w:r>
          </w:p>
          <w:p w:rsidR="00743166" w:rsidRPr="004764BD" w:rsidRDefault="00743166" w:rsidP="00B311C5">
            <w:pPr>
              <w:pStyle w:val="EngHang"/>
            </w:pPr>
            <w:r w:rsidRPr="004764BD">
              <w:t>Hail to the struggle-bearer</w:t>
            </w:r>
          </w:p>
          <w:p w:rsidR="00382E0C" w:rsidRDefault="00743166" w:rsidP="005F3B89">
            <w:pPr>
              <w:pStyle w:val="EngHangEnd"/>
            </w:pPr>
            <w:r w:rsidRPr="004764BD">
              <w:t>Philopater Mercurius.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ⲭⲉⲣⲉ ⲛⲁⲕ ̀ⲱ ⲡⲓⲙⲁⲣⲧⲩⲣⲟⲥ</w:t>
            </w:r>
          </w:p>
          <w:p w:rsidR="007D6C69" w:rsidRDefault="007D6C69" w:rsidP="007D6C69">
            <w:pPr>
              <w:pStyle w:val="CopticVersemulti-line"/>
            </w:pPr>
            <w:r w:rsidRPr="007D6C69">
              <w:t>ⲭⲉⲣⲉ ⲡⲓϭⲱⲓϫ ⲛ̀ⲅⲉⲛⲛⲉⲟⲥ</w:t>
            </w:r>
          </w:p>
          <w:p w:rsidR="007D6C69" w:rsidRDefault="007D6C69" w:rsidP="007D6C69">
            <w:pPr>
              <w:pStyle w:val="CopticVersemulti-line"/>
            </w:pPr>
            <w:r w:rsidRPr="007D6C69">
              <w:t>ⲭⲉⲣⲉ ⲡⲓⲁⲑⲗⲟⲫⲟⲣⲟⲥ</w:t>
            </w:r>
          </w:p>
          <w:p w:rsidR="00382E0C" w:rsidRDefault="007D6C69" w:rsidP="007D6C69">
            <w:pPr>
              <w:pStyle w:val="CopticVerse"/>
            </w:pPr>
            <w:r w:rsidRPr="007D6C69">
              <w:t>Ⲫⲓⲗⲟⲡⲁⲧⲏⲣ Ⲙⲉⲣⲕⲟⲩⲣⲓⲟⲥ</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rsidRPr="004764BD">
              <w:t>O struggle-bearer the martyr,</w:t>
            </w:r>
          </w:p>
          <w:p w:rsidR="00743166" w:rsidRPr="004764BD" w:rsidRDefault="00743166" w:rsidP="00B311C5">
            <w:pPr>
              <w:pStyle w:val="EngHang"/>
            </w:pPr>
            <w:r w:rsidRPr="004764BD">
              <w:t>Philopater Merciurious,</w:t>
            </w:r>
          </w:p>
          <w:p w:rsidR="00382E0C" w:rsidRDefault="00743166" w:rsidP="005F3B89">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032D8" w:rsidRDefault="003032D8" w:rsidP="007D6C69">
            <w:pPr>
              <w:pStyle w:val="CopticVersemulti-line"/>
            </w:pPr>
            <w:r w:rsidRPr="003032D8">
              <w:t>Ⲧⲱⲃϩ ⲙ̀Ⲡⲟ̅ⲥ̅ ⲉ̀ϩ̀ⲣⲏⲓ ⲉϫⲱⲛ</w:t>
            </w:r>
          </w:p>
          <w:p w:rsidR="003032D8" w:rsidRDefault="003032D8" w:rsidP="007D6C69">
            <w:pPr>
              <w:pStyle w:val="CopticVersemulti-line"/>
            </w:pPr>
            <w:r w:rsidRPr="003032D8">
              <w:t>ⲱ̀ ⲡⲓⲁⲑⲗⲟⲫⲟⲣⲟⲥ ⲙ̀⳥</w:t>
            </w:r>
          </w:p>
          <w:p w:rsidR="003032D8" w:rsidRDefault="003032D8" w:rsidP="007D6C69">
            <w:pPr>
              <w:pStyle w:val="CopticVersemulti-line"/>
            </w:pPr>
            <w:r w:rsidRPr="003032D8">
              <w:t>Ⲫⲓⲗⲟⲡⲁⲧⲏⲣ Ⲙⲉⲣⲕⲟⲩⲣⲓⲟⲥ</w:t>
            </w:r>
          </w:p>
          <w:p w:rsidR="00382E0C" w:rsidRDefault="003032D8" w:rsidP="003032D8">
            <w:pPr>
              <w:pStyle w:val="CopticVerse"/>
            </w:pPr>
            <w:r w:rsidRPr="003032D8">
              <w:t>ⲛ̀ⲧⲉϥⲭⲁ ⲛⲉⲛⲛⲟⲃⲓ ⲛⲁⲛ ⲉⲃⲟⲗ</w:t>
            </w:r>
          </w:p>
        </w:tc>
      </w:tr>
    </w:tbl>
    <w:p w:rsidR="008C4469" w:rsidRDefault="008C4469" w:rsidP="00382E0C">
      <w:pPr>
        <w:pStyle w:val="Heading3"/>
      </w:pPr>
      <w:bookmarkStart w:id="699" w:name="_Toc308441989"/>
      <w:r>
        <w:t>The Doxology of Saint Mena</w:t>
      </w:r>
      <w:bookmarkEnd w:id="699"/>
    </w:p>
    <w:p w:rsidR="003032D8" w:rsidRPr="003032D8" w:rsidRDefault="003032D8" w:rsidP="003032D8">
      <w:pPr>
        <w:pStyle w:val="Heading3non-TOC"/>
      </w:pPr>
      <w:r w:rsidRPr="003032D8">
        <w:t>Ⲇⲟⲝⲟⲗⲟⲅⲓⲁ ⲛ</w:t>
      </w:r>
      <w:r w:rsidRPr="003032D8">
        <w:rPr>
          <w:rFonts w:ascii="Times New Roman" w:hAnsi="Times New Roman" w:cs="Times New Roman"/>
        </w:rPr>
        <w:t>̀</w:t>
      </w:r>
      <w:r w:rsidRPr="003032D8">
        <w:t>ⲧⲉ ⲁⲡⲁ Ⲙⲏⲛⲁ</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What shall it profit a man,</w:t>
            </w:r>
          </w:p>
          <w:p w:rsidR="00743166" w:rsidRPr="004764BD" w:rsidRDefault="00743166" w:rsidP="00B311C5">
            <w:pPr>
              <w:pStyle w:val="EngHang"/>
            </w:pPr>
            <w:r w:rsidRPr="004764BD">
              <w:t>If he shall gain the whole world,</w:t>
            </w:r>
          </w:p>
          <w:p w:rsidR="00743166" w:rsidRPr="004764BD" w:rsidRDefault="00743166" w:rsidP="00B311C5">
            <w:pPr>
              <w:pStyle w:val="EngHang"/>
            </w:pPr>
            <w:r w:rsidRPr="004764BD">
              <w:t>And lose his own soul?</w:t>
            </w:r>
          </w:p>
          <w:p w:rsidR="00382E0C" w:rsidRDefault="00743166" w:rsidP="005F3B89">
            <w:pPr>
              <w:pStyle w:val="EngHangEnd"/>
            </w:pPr>
            <w:r w:rsidRPr="004764BD">
              <w:t>Oh, the vanity of this world!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032D8" w:rsidRDefault="003032D8" w:rsidP="003032D8">
            <w:pPr>
              <w:pStyle w:val="CopticVersemulti-line"/>
            </w:pPr>
            <w:r w:rsidRPr="003032D8">
              <w:t>Ⲉ</w:t>
            </w:r>
            <w:r w:rsidRPr="003032D8">
              <w:rPr>
                <w:rFonts w:ascii="Times New Roman" w:hAnsi="Times New Roman" w:cs="Times New Roman"/>
              </w:rPr>
              <w:t>ϣ</w:t>
            </w:r>
            <w:r w:rsidRPr="003032D8">
              <w:t>ⲱⲡ ⲟⲩⲛ ⲛ</w:t>
            </w:r>
            <w:r w:rsidRPr="003032D8">
              <w:rPr>
                <w:rFonts w:ascii="Times New Roman" w:hAnsi="Times New Roman" w:cs="Times New Roman"/>
              </w:rPr>
              <w:t>̀</w:t>
            </w:r>
            <w:r w:rsidRPr="003032D8">
              <w:t>ⲧⲉ ⲡⲓⲣⲱⲙⲓ</w:t>
            </w:r>
          </w:p>
          <w:p w:rsidR="003032D8" w:rsidRDefault="003032D8" w:rsidP="003032D8">
            <w:pPr>
              <w:pStyle w:val="CopticVersemulti-line"/>
            </w:pPr>
            <w:r w:rsidRPr="003032D8">
              <w:rPr>
                <w:rFonts w:ascii="Times New Roman" w:hAnsi="Times New Roman" w:cs="Times New Roman"/>
              </w:rPr>
              <w:t>ϫ</w:t>
            </w:r>
            <w:r w:rsidRPr="003032D8">
              <w:t>ⲉⲙ</w:t>
            </w:r>
            <w:r w:rsidRPr="003032D8">
              <w:rPr>
                <w:rFonts w:ascii="Times New Roman" w:hAnsi="Times New Roman" w:cs="Times New Roman"/>
              </w:rPr>
              <w:t>ϩ</w:t>
            </w:r>
            <w:r w:rsidRPr="003032D8">
              <w:t>ⲏⲟⲩ ̀ⲙⲡⲓⲕⲟⲥⲙⲟⲥ ⲧⲏⲣ</w:t>
            </w:r>
            <w:r w:rsidRPr="003032D8">
              <w:rPr>
                <w:rFonts w:ascii="Times New Roman" w:hAnsi="Times New Roman" w:cs="Times New Roman"/>
              </w:rPr>
              <w:t>ϥ</w:t>
            </w:r>
          </w:p>
          <w:p w:rsidR="003032D8" w:rsidRDefault="003032D8" w:rsidP="003032D8">
            <w:pPr>
              <w:pStyle w:val="CopticVersemulti-line"/>
            </w:pPr>
            <w:r w:rsidRPr="003032D8">
              <w:t>ⲛ</w:t>
            </w:r>
            <w:r w:rsidRPr="003032D8">
              <w:rPr>
                <w:rFonts w:ascii="Times New Roman" w:hAnsi="Times New Roman" w:cs="Times New Roman"/>
              </w:rPr>
              <w:t>̀</w:t>
            </w:r>
            <w:r w:rsidRPr="003032D8">
              <w:t>ⲧⲉ</w:t>
            </w:r>
            <w:r w:rsidRPr="003032D8">
              <w:rPr>
                <w:rFonts w:ascii="Times New Roman" w:hAnsi="Times New Roman" w:cs="Times New Roman"/>
              </w:rPr>
              <w:t>ϥϯ</w:t>
            </w:r>
            <w:r w:rsidRPr="003032D8">
              <w:t>ⲟ</w:t>
            </w:r>
            <w:r w:rsidRPr="003032D8">
              <w:rPr>
                <w:rFonts w:ascii="Times New Roman" w:hAnsi="Times New Roman" w:cs="Times New Roman"/>
              </w:rPr>
              <w:t>̀</w:t>
            </w:r>
            <w:r w:rsidRPr="003032D8">
              <w:t>ⲥⲓ ⲛ</w:t>
            </w:r>
            <w:r w:rsidRPr="003032D8">
              <w:rPr>
                <w:rFonts w:ascii="Times New Roman" w:hAnsi="Times New Roman" w:cs="Times New Roman"/>
              </w:rPr>
              <w:t>̀</w:t>
            </w:r>
            <w:r w:rsidRPr="003032D8">
              <w:t>ⲧⲉ</w:t>
            </w:r>
            <w:r w:rsidRPr="003032D8">
              <w:rPr>
                <w:rFonts w:ascii="Times New Roman" w:hAnsi="Times New Roman" w:cs="Times New Roman"/>
              </w:rPr>
              <w:t>ϥ</w:t>
            </w:r>
            <w:r w:rsidRPr="003032D8">
              <w:t>ⲯⲩⲭⲏ</w:t>
            </w:r>
          </w:p>
          <w:p w:rsidR="00382E0C" w:rsidRDefault="003032D8" w:rsidP="003032D8">
            <w:pPr>
              <w:pStyle w:val="CopticVerse"/>
            </w:pPr>
            <w:r w:rsidRPr="003032D8">
              <w:t>ⲧⲏⲣ</w:t>
            </w:r>
            <w:r w:rsidRPr="003032D8">
              <w:rPr>
                <w:rFonts w:ascii="Times New Roman" w:hAnsi="Times New Roman" w:cs="Times New Roman"/>
              </w:rPr>
              <w:t>ϥ</w:t>
            </w:r>
            <w:r w:rsidRPr="003032D8">
              <w:t xml:space="preserve"> ⲟⲩ ⲡⲉ ⲡⲁⲓ ⲱⲛ</w:t>
            </w:r>
            <w:r w:rsidRPr="003032D8">
              <w:rPr>
                <w:rFonts w:ascii="Times New Roman" w:hAnsi="Times New Roman" w:cs="Times New Roman"/>
              </w:rPr>
              <w:t>ϧ</w:t>
            </w:r>
            <w:r w:rsidRPr="003032D8">
              <w:t xml:space="preserve"> ⲛ</w:t>
            </w:r>
            <w:r w:rsidRPr="003032D8">
              <w:rPr>
                <w:rFonts w:ascii="Times New Roman" w:hAnsi="Times New Roman" w:cs="Times New Roman"/>
              </w:rPr>
              <w:t>̀</w:t>
            </w:r>
            <w:r w:rsidRPr="003032D8">
              <w:t>ⲉ</w:t>
            </w:r>
            <w:r w:rsidRPr="003032D8">
              <w:rPr>
                <w:rFonts w:ascii="Times New Roman" w:hAnsi="Times New Roman" w:cs="Times New Roman"/>
              </w:rPr>
              <w:t>̀</w:t>
            </w:r>
            <w:r w:rsidRPr="003032D8">
              <w:t>ⲫⲗⲏⲟⲩ</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743166" w:rsidRPr="004764BD" w:rsidRDefault="00743166" w:rsidP="00B311C5">
            <w:pPr>
              <w:pStyle w:val="EngHang"/>
            </w:pPr>
            <w:r w:rsidRPr="004764BD">
              <w:t>The holy Abba Mena</w:t>
            </w:r>
          </w:p>
          <w:p w:rsidR="00743166" w:rsidRPr="004764BD" w:rsidRDefault="00743166" w:rsidP="00B311C5">
            <w:pPr>
              <w:pStyle w:val="EngHang"/>
            </w:pPr>
            <w:r w:rsidRPr="004764BD">
              <w:t>Heard the Voice Divine,</w:t>
            </w:r>
          </w:p>
          <w:p w:rsidR="00743166" w:rsidRPr="004764BD" w:rsidRDefault="00743166" w:rsidP="00B311C5">
            <w:pPr>
              <w:pStyle w:val="EngHang"/>
            </w:pPr>
            <w:r w:rsidRPr="004764BD">
              <w:t>And forsook the whole world</w:t>
            </w:r>
          </w:p>
          <w:p w:rsidR="00382E0C" w:rsidRDefault="00743166" w:rsidP="005F3B89">
            <w:pPr>
              <w:pStyle w:val="EngHangEnd"/>
            </w:pPr>
            <w:r w:rsidRPr="004764BD">
              <w:t>And it's vainglory.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032D8" w:rsidRDefault="003032D8" w:rsidP="003032D8">
            <w:pPr>
              <w:pStyle w:val="CopticVersemulti-line"/>
            </w:pPr>
            <w:r w:rsidRPr="003032D8">
              <w:t>Ⲡⲓⲁⲅⲓⲟⲥ ⲁⲡⲁ Ⲙⲏⲛⲁ</w:t>
            </w:r>
          </w:p>
          <w:p w:rsidR="003032D8" w:rsidRDefault="003032D8" w:rsidP="003032D8">
            <w:pPr>
              <w:pStyle w:val="CopticVersemulti-line"/>
            </w:pPr>
            <w:r w:rsidRPr="003032D8">
              <w:t>ⲁϥⲥⲱⲧⲉⲙ ̀ⲛⲥⲁ ϯⲥ̀ⲙⲏ ̀ⲛⲛⲟⲩϯ</w:t>
            </w:r>
          </w:p>
          <w:p w:rsidR="003032D8" w:rsidRDefault="003032D8" w:rsidP="003032D8">
            <w:pPr>
              <w:pStyle w:val="CopticVersemulti-line"/>
            </w:pPr>
            <w:r w:rsidRPr="003032D8">
              <w:t>ⲁϥⲭⲱ ̀ⲙⲡⲓⲕⲟⲥⲙⲟⲥ ⲧⲏⲣϥ ̀ⲛⲥⲱϥ</w:t>
            </w:r>
          </w:p>
          <w:p w:rsidR="00382E0C" w:rsidRDefault="003032D8" w:rsidP="003032D8">
            <w:pPr>
              <w:pStyle w:val="CopticVerse"/>
            </w:pPr>
            <w:r w:rsidRPr="003032D8">
              <w:t>ⲛⲉⲙ ⲡⲉϥⲱⲟⲩ ⲉⲑⲛⲁⲧⲁⲕⲟ</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He gave his soul unto death</w:t>
            </w:r>
          </w:p>
          <w:p w:rsidR="00743166" w:rsidRPr="004764BD" w:rsidRDefault="00743166" w:rsidP="00B311C5">
            <w:pPr>
              <w:pStyle w:val="EngHang"/>
            </w:pPr>
            <w:r w:rsidRPr="004764BD">
              <w:t>And his flesh unto the fire,</w:t>
            </w:r>
          </w:p>
          <w:p w:rsidR="00743166" w:rsidRPr="004764BD" w:rsidRDefault="00743166" w:rsidP="00B311C5">
            <w:pPr>
              <w:pStyle w:val="EngHang"/>
            </w:pPr>
            <w:r w:rsidRPr="004764BD">
              <w:t>And received great afflictions,</w:t>
            </w:r>
          </w:p>
          <w:p w:rsidR="00382E0C" w:rsidRDefault="00743166" w:rsidP="005F3B89">
            <w:pPr>
              <w:pStyle w:val="EngHangEnd"/>
            </w:pPr>
            <w:r w:rsidRPr="004764BD">
              <w:t>For the Son of the Living God.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032D8" w:rsidRDefault="003032D8" w:rsidP="003032D8">
            <w:pPr>
              <w:pStyle w:val="CopticVersemulti-line"/>
            </w:pPr>
            <w:r w:rsidRPr="003032D8">
              <w:t>Ⲁϥϯ ⲛ̀ⲧⲉϥⲯⲏⲭⲏ ⲉ̀ⲫ̀ⲙⲟⲩ</w:t>
            </w:r>
          </w:p>
          <w:p w:rsidR="003032D8" w:rsidRDefault="003032D8" w:rsidP="003032D8">
            <w:pPr>
              <w:pStyle w:val="CopticVersemulti-line"/>
            </w:pPr>
            <w:r w:rsidRPr="003032D8">
              <w:t>ⲛⲉⲙ ⲡⲉϥⲥⲱⲙⲁ ̀ⲉⲡⲓ̀ⲭⲣⲱⲙ</w:t>
            </w:r>
            <w:r>
              <w:t>:</w:t>
            </w:r>
          </w:p>
          <w:p w:rsidR="003032D8" w:rsidRDefault="003032D8" w:rsidP="003032D8">
            <w:pPr>
              <w:pStyle w:val="CopticVersemulti-line"/>
            </w:pPr>
            <w:r w:rsidRPr="003032D8">
              <w:t>ⲁϥϣⲉⲡ ϩⲁⲛⲛⲓϣϯ ⲙ̀ⲃⲁⲥⲁⲛⲟⲥ</w:t>
            </w:r>
          </w:p>
          <w:p w:rsidR="00382E0C" w:rsidRDefault="003032D8" w:rsidP="003032D8">
            <w:pPr>
              <w:pStyle w:val="CopticVerse"/>
            </w:pPr>
            <w:r w:rsidRPr="003032D8">
              <w:t>ⲉⲑⲃⲉ ⲡ̀ϣⲏⲣⲓ ⲙ̀Ⲫϯ ⲉⲧⲟⲛϧ</w:t>
            </w:r>
          </w:p>
        </w:tc>
      </w:tr>
      <w:tr w:rsidR="00382E0C" w:rsidTr="00232EAB">
        <w:trPr>
          <w:cantSplit/>
          <w:jc w:val="center"/>
        </w:trPr>
        <w:tc>
          <w:tcPr>
            <w:tcW w:w="288" w:type="dxa"/>
          </w:tcPr>
          <w:p w:rsidR="00382E0C" w:rsidRDefault="003032D8" w:rsidP="00232EAB">
            <w:pPr>
              <w:pStyle w:val="CopticCross"/>
            </w:pPr>
            <w:r w:rsidRPr="00FB5ACB">
              <w:t>¿</w:t>
            </w:r>
          </w:p>
        </w:tc>
        <w:tc>
          <w:tcPr>
            <w:tcW w:w="3960" w:type="dxa"/>
          </w:tcPr>
          <w:p w:rsidR="00743166" w:rsidRPr="004764BD" w:rsidRDefault="00743166" w:rsidP="00B311C5">
            <w:pPr>
              <w:pStyle w:val="EngHang"/>
            </w:pPr>
            <w:r w:rsidRPr="004764BD">
              <w:t>Therefore, our Saviour</w:t>
            </w:r>
          </w:p>
          <w:p w:rsidR="00743166" w:rsidRPr="004764BD" w:rsidRDefault="00743166" w:rsidP="00B311C5">
            <w:pPr>
              <w:pStyle w:val="EngHang"/>
            </w:pPr>
            <w:r w:rsidRPr="004764BD">
              <w:t>Lifted him to His Kingdom,</w:t>
            </w:r>
          </w:p>
          <w:p w:rsidR="00743166" w:rsidRPr="004764BD" w:rsidRDefault="00743166" w:rsidP="00B311C5">
            <w:pPr>
              <w:pStyle w:val="EngHang"/>
            </w:pPr>
            <w:r w:rsidRPr="004764BD">
              <w:t>And granted him the good things</w:t>
            </w:r>
          </w:p>
          <w:p w:rsidR="00382E0C" w:rsidRDefault="00743166" w:rsidP="005F3B89">
            <w:pPr>
              <w:pStyle w:val="EngHangEnd"/>
            </w:pPr>
            <w:r w:rsidRPr="004764BD">
              <w:t>Which an eye has not seen.</w:t>
            </w:r>
          </w:p>
        </w:tc>
        <w:tc>
          <w:tcPr>
            <w:tcW w:w="288" w:type="dxa"/>
          </w:tcPr>
          <w:p w:rsidR="00382E0C" w:rsidRDefault="00382E0C" w:rsidP="00057E53"/>
        </w:tc>
        <w:tc>
          <w:tcPr>
            <w:tcW w:w="288" w:type="dxa"/>
          </w:tcPr>
          <w:p w:rsidR="00382E0C" w:rsidRDefault="003032D8" w:rsidP="00232EAB">
            <w:pPr>
              <w:pStyle w:val="CopticCross"/>
            </w:pPr>
            <w:r w:rsidRPr="00FB5ACB">
              <w:t>¿</w:t>
            </w:r>
          </w:p>
        </w:tc>
        <w:tc>
          <w:tcPr>
            <w:tcW w:w="3960" w:type="dxa"/>
          </w:tcPr>
          <w:p w:rsidR="003032D8" w:rsidRDefault="003032D8" w:rsidP="003032D8">
            <w:pPr>
              <w:pStyle w:val="CopticVersemulti-line"/>
            </w:pPr>
            <w:r w:rsidRPr="003032D8">
              <w:t>Ⲉⲑⲃⲉ ⲫⲁⲓ ⲁⲠⲉⲛⲥ̅ⲱ̅ⲣ̅</w:t>
            </w:r>
          </w:p>
          <w:p w:rsidR="003032D8" w:rsidRDefault="003032D8" w:rsidP="003032D8">
            <w:pPr>
              <w:pStyle w:val="CopticVersemulti-line"/>
            </w:pPr>
            <w:r w:rsidRPr="003032D8">
              <w:t>ⲟⲗϥ ⲉϧⲟⲩⲛ ⲉ̀ⲧⲉϥⲙⲉⲧⲟⲩⲣⲟ</w:t>
            </w:r>
          </w:p>
          <w:p w:rsidR="003032D8" w:rsidRDefault="003032D8" w:rsidP="003032D8">
            <w:pPr>
              <w:pStyle w:val="CopticVersemulti-line"/>
            </w:pPr>
            <w:r w:rsidRPr="003032D8">
              <w:t>ⲁϥϯⲛⲁϥ ⲛⲁϥ  ̀ⲛⲛⲓⲁⲅⲁⲑⲟⲛ</w:t>
            </w:r>
          </w:p>
          <w:p w:rsidR="00382E0C" w:rsidRDefault="003032D8" w:rsidP="003032D8">
            <w:pPr>
              <w:pStyle w:val="CopticVersemulti-line"/>
            </w:pPr>
            <w:r w:rsidRPr="003032D8">
              <w:t>ⲛ̀ⲏⲉⲧⲉ ⲙ̀ⲡⲉⲃⲁⲗ ⲛⲁⲩ ⲉⲣⲱⲟⲩ</w:t>
            </w:r>
          </w:p>
        </w:tc>
      </w:tr>
      <w:tr w:rsidR="003032D8" w:rsidTr="00232EAB">
        <w:trPr>
          <w:cantSplit/>
          <w:jc w:val="center"/>
        </w:trPr>
        <w:tc>
          <w:tcPr>
            <w:tcW w:w="288" w:type="dxa"/>
          </w:tcPr>
          <w:p w:rsidR="003032D8" w:rsidRPr="00FB5ACB" w:rsidDel="003032D8" w:rsidRDefault="003032D8" w:rsidP="00232EAB">
            <w:pPr>
              <w:pStyle w:val="CopticCross"/>
            </w:pPr>
          </w:p>
        </w:tc>
        <w:tc>
          <w:tcPr>
            <w:tcW w:w="3960" w:type="dxa"/>
          </w:tcPr>
          <w:p w:rsidR="003032D8" w:rsidRPr="004764BD" w:rsidRDefault="003032D8" w:rsidP="00B311C5">
            <w:pPr>
              <w:pStyle w:val="EngHang"/>
            </w:pPr>
            <w:r w:rsidRPr="003032D8">
              <w:rPr>
                <w:highlight w:val="yellow"/>
              </w:rPr>
              <w:t>Missing verse!</w:t>
            </w:r>
          </w:p>
        </w:tc>
        <w:tc>
          <w:tcPr>
            <w:tcW w:w="288" w:type="dxa"/>
          </w:tcPr>
          <w:p w:rsidR="003032D8" w:rsidRDefault="003032D8" w:rsidP="00057E53"/>
        </w:tc>
        <w:tc>
          <w:tcPr>
            <w:tcW w:w="288" w:type="dxa"/>
          </w:tcPr>
          <w:p w:rsidR="003032D8" w:rsidRPr="00FB5ACB" w:rsidDel="003032D8" w:rsidRDefault="003032D8" w:rsidP="00232EAB">
            <w:pPr>
              <w:pStyle w:val="CopticCross"/>
            </w:pPr>
          </w:p>
        </w:tc>
        <w:tc>
          <w:tcPr>
            <w:tcW w:w="3960" w:type="dxa"/>
          </w:tcPr>
          <w:p w:rsidR="003032D8" w:rsidRDefault="003032D8" w:rsidP="003032D8">
            <w:pPr>
              <w:pStyle w:val="CopticVersemulti-line"/>
            </w:pPr>
            <w:r w:rsidRPr="003032D8">
              <w:t>ⲭⲉⲣⲉ ⲛⲁⲕ ̀ⲱ ⲡⲓⲙⲁⲣⲧⲩⲣⲟⲥ</w:t>
            </w:r>
          </w:p>
          <w:p w:rsidR="003032D8" w:rsidRDefault="003032D8" w:rsidP="003032D8">
            <w:pPr>
              <w:pStyle w:val="CopticVersemulti-line"/>
            </w:pPr>
            <w:r w:rsidRPr="003032D8">
              <w:t>ⲭⲉⲣⲉ ⲡⲓϭⲱⲓϫ ̀ⲛⲅⲉⲛⲛⲉⲟⲥ</w:t>
            </w:r>
          </w:p>
          <w:p w:rsidR="003032D8" w:rsidRDefault="003032D8" w:rsidP="003032D8">
            <w:pPr>
              <w:pStyle w:val="CopticVersemulti-line"/>
            </w:pPr>
            <w:r w:rsidRPr="003032D8">
              <w:t>ⲭⲉⲣⲉ ⲡⲓⲁⲑⲗⲟⲫⲟⲣⲟⲥ</w:t>
            </w:r>
          </w:p>
          <w:p w:rsidR="003032D8" w:rsidRPr="003032D8" w:rsidRDefault="003032D8" w:rsidP="003032D8">
            <w:pPr>
              <w:pStyle w:val="CopticVerse"/>
            </w:pPr>
            <w:r w:rsidRPr="003032D8">
              <w:t>ⲡⲓ̀ⲁⲅⲓⲟⲥ ⲁⲃⲡⲁ ⲙⲏⲛⲁ</w:t>
            </w:r>
          </w:p>
        </w:tc>
      </w:tr>
      <w:tr w:rsidR="00382E0C" w:rsidTr="00232EAB">
        <w:trPr>
          <w:cantSplit/>
          <w:jc w:val="center"/>
        </w:trPr>
        <w:tc>
          <w:tcPr>
            <w:tcW w:w="288" w:type="dxa"/>
          </w:tcPr>
          <w:p w:rsidR="00382E0C" w:rsidRDefault="00382E0C" w:rsidP="00232EAB">
            <w:pPr>
              <w:pStyle w:val="CopticCross"/>
            </w:pP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rsidRPr="004764BD">
              <w:t>O victorious martyr,</w:t>
            </w:r>
          </w:p>
          <w:p w:rsidR="00743166" w:rsidRPr="004764BD" w:rsidRDefault="00743166" w:rsidP="00B311C5">
            <w:pPr>
              <w:pStyle w:val="EngHang"/>
            </w:pPr>
            <w:r w:rsidRPr="004764BD">
              <w:t>The holy Abba Mena,</w:t>
            </w:r>
          </w:p>
          <w:p w:rsidR="00382E0C" w:rsidRDefault="00743166" w:rsidP="005F3B89">
            <w:pPr>
              <w:pStyle w:val="EngHangEnd"/>
            </w:pPr>
            <w:r w:rsidRPr="004764BD">
              <w:t>That He may forgive us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032D8" w:rsidRDefault="003032D8" w:rsidP="003032D8">
            <w:pPr>
              <w:pStyle w:val="CopticVersemulti-line"/>
            </w:pPr>
            <w:r w:rsidRPr="003032D8">
              <w:t>Ⲧⲱⲃϩ ⲙ̀Ⲡⲟ̅ⲥ̅ ⲉ̀ϩ̀ⲣⲏⲓ ⲉϫⲱⲛ</w:t>
            </w:r>
          </w:p>
          <w:p w:rsidR="003032D8" w:rsidRDefault="003032D8" w:rsidP="003032D8">
            <w:pPr>
              <w:pStyle w:val="CopticVersemulti-line"/>
            </w:pPr>
            <w:r w:rsidRPr="003032D8">
              <w:t>ⲱ ⲡⲓⲑⲗⲟⲫⲟⲣⲟⲥ ⲙ̀⳥</w:t>
            </w:r>
          </w:p>
          <w:p w:rsidR="003032D8" w:rsidRDefault="003032D8" w:rsidP="003032D8">
            <w:pPr>
              <w:pStyle w:val="CopticVersemulti-line"/>
            </w:pPr>
            <w:r w:rsidRPr="003032D8">
              <w:t>ⲡⲓⲁⲅⲓⲟⲥ ⲁⲡⲁ Ⲙⲏⲛⲁ</w:t>
            </w:r>
          </w:p>
          <w:p w:rsidR="00382E0C" w:rsidRDefault="003032D8" w:rsidP="003032D8">
            <w:pPr>
              <w:pStyle w:val="CopticVerse"/>
            </w:pPr>
            <w:r w:rsidRPr="003032D8">
              <w:t>ⲛ̀ⲧⲉϥⲭⲁ ⲛⲉⲛⲛⲟⲃⲓ ⲛⲁⲛ ⲉⲃⲟⲗ</w:t>
            </w:r>
          </w:p>
        </w:tc>
      </w:tr>
    </w:tbl>
    <w:p w:rsidR="00743166" w:rsidRDefault="00743166" w:rsidP="00382E0C">
      <w:pPr>
        <w:pStyle w:val="Heading3"/>
      </w:pPr>
      <w:bookmarkStart w:id="700" w:name="_Toc308441990"/>
      <w:r>
        <w:t>The Doxology of Prince Theodore (Son of John of Shotep)</w:t>
      </w:r>
      <w:bookmarkEnd w:id="700"/>
    </w:p>
    <w:p w:rsidR="00A04AB0" w:rsidRPr="00A04AB0" w:rsidRDefault="00A04AB0" w:rsidP="00A04AB0">
      <w:pPr>
        <w:pStyle w:val="Heading3non-TOC"/>
      </w:pPr>
      <w:r w:rsidRPr="00A04AB0">
        <w:t>Ⲑⲉⲟⲇⲟⲣⲟⲥ ⲡⲓⲥⲧⲣⲁⲧⲓⲗⲁⲧⲏⲥ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43166" w:rsidTr="00232EAB">
        <w:trPr>
          <w:cantSplit/>
          <w:jc w:val="center"/>
        </w:trPr>
        <w:tc>
          <w:tcPr>
            <w:tcW w:w="288" w:type="dxa"/>
          </w:tcPr>
          <w:p w:rsidR="00743166" w:rsidRDefault="00743166" w:rsidP="00232EAB">
            <w:pPr>
              <w:pStyle w:val="CopticCross"/>
            </w:pPr>
          </w:p>
        </w:tc>
        <w:tc>
          <w:tcPr>
            <w:tcW w:w="3960" w:type="dxa"/>
          </w:tcPr>
          <w:p w:rsidR="00743166" w:rsidRPr="004764BD" w:rsidRDefault="00743166" w:rsidP="00B311C5">
            <w:pPr>
              <w:pStyle w:val="EngHang"/>
            </w:pPr>
            <w:r w:rsidRPr="004764BD">
              <w:t>Our Lord Jesus Christ,</w:t>
            </w:r>
          </w:p>
          <w:p w:rsidR="00743166" w:rsidRPr="004764BD" w:rsidRDefault="00743166" w:rsidP="00B311C5">
            <w:pPr>
              <w:pStyle w:val="EngHang"/>
            </w:pPr>
            <w:r w:rsidRPr="004764BD">
              <w:t>Took pity on the tears,</w:t>
            </w:r>
          </w:p>
          <w:p w:rsidR="00743166" w:rsidRPr="004764BD" w:rsidRDefault="00743166" w:rsidP="00B311C5">
            <w:pPr>
              <w:pStyle w:val="EngHang"/>
            </w:pPr>
            <w:r w:rsidRPr="004764BD">
              <w:t>Of the widow of Nain,</w:t>
            </w:r>
          </w:p>
          <w:p w:rsidR="00743166" w:rsidRDefault="00743166" w:rsidP="005F3B89">
            <w:pPr>
              <w:pStyle w:val="EngHangEnd"/>
            </w:pPr>
            <w:r w:rsidRPr="004764BD">
              <w:t>He raised her son for her.</w:t>
            </w:r>
          </w:p>
        </w:tc>
        <w:tc>
          <w:tcPr>
            <w:tcW w:w="288" w:type="dxa"/>
          </w:tcPr>
          <w:p w:rsidR="00743166" w:rsidRDefault="00743166" w:rsidP="00743166"/>
        </w:tc>
        <w:tc>
          <w:tcPr>
            <w:tcW w:w="288" w:type="dxa"/>
          </w:tcPr>
          <w:p w:rsidR="00743166" w:rsidRDefault="00743166" w:rsidP="00232EAB">
            <w:pPr>
              <w:pStyle w:val="CopticCross"/>
            </w:pPr>
          </w:p>
        </w:tc>
        <w:tc>
          <w:tcPr>
            <w:tcW w:w="3960" w:type="dxa"/>
          </w:tcPr>
          <w:p w:rsidR="00A04AB0" w:rsidRDefault="00A04AB0" w:rsidP="00A04AB0">
            <w:pPr>
              <w:pStyle w:val="CopticVersemulti-line"/>
            </w:pPr>
            <w:r w:rsidRPr="00A04AB0">
              <w:t>Ⲁⲡⲉⲛⲟ</w:t>
            </w:r>
            <w:r w:rsidRPr="00A04AB0">
              <w:rPr>
                <w:rFonts w:ascii="Times New Roman" w:hAnsi="Times New Roman" w:cs="Times New Roman"/>
              </w:rPr>
              <w:t>̅</w:t>
            </w:r>
            <w:r w:rsidRPr="00A04AB0">
              <w:t>ⲥ</w:t>
            </w:r>
            <w:r w:rsidRPr="00A04AB0">
              <w:rPr>
                <w:rFonts w:ascii="Times New Roman" w:hAnsi="Times New Roman" w:cs="Times New Roman"/>
              </w:rPr>
              <w:t>̅</w:t>
            </w:r>
            <w:r w:rsidRPr="00A04AB0">
              <w:t xml:space="preserve"> Ⲓⲏ</w:t>
            </w:r>
            <w:r w:rsidRPr="00A04AB0">
              <w:rPr>
                <w:rFonts w:ascii="Times New Roman" w:hAnsi="Times New Roman" w:cs="Times New Roman"/>
              </w:rPr>
              <w:t>̅</w:t>
            </w:r>
            <w:r w:rsidRPr="00A04AB0">
              <w:t>ⲥ Ⲡⲭ</w:t>
            </w:r>
            <w:r w:rsidRPr="00A04AB0">
              <w:rPr>
                <w:rFonts w:ascii="Times New Roman" w:hAnsi="Times New Roman" w:cs="Times New Roman"/>
              </w:rPr>
              <w:t>̅</w:t>
            </w:r>
            <w:r w:rsidRPr="00A04AB0">
              <w:t>ⲥ</w:t>
            </w:r>
            <w:r>
              <w:t xml:space="preserve"> </w:t>
            </w:r>
          </w:p>
          <w:p w:rsidR="00A04AB0" w:rsidRDefault="00A04AB0" w:rsidP="00A04AB0">
            <w:pPr>
              <w:pStyle w:val="CopticVersemulti-line"/>
            </w:pPr>
            <w:r w:rsidRPr="00A04AB0">
              <w:rPr>
                <w:rFonts w:ascii="Times New Roman" w:hAnsi="Times New Roman" w:cs="Times New Roman"/>
              </w:rPr>
              <w:t>ϣ</w:t>
            </w:r>
            <w:r w:rsidRPr="00A04AB0">
              <w:t>ⲁⲛⲁ</w:t>
            </w:r>
            <w:r w:rsidRPr="00A04AB0">
              <w:rPr>
                <w:rFonts w:ascii="Times New Roman" w:hAnsi="Times New Roman" w:cs="Times New Roman"/>
              </w:rPr>
              <w:t>ϩ̀</w:t>
            </w:r>
            <w:r w:rsidRPr="00A04AB0">
              <w:t>ⲑⲏ</w:t>
            </w:r>
            <w:r w:rsidRPr="00A04AB0">
              <w:rPr>
                <w:rFonts w:ascii="Times New Roman" w:hAnsi="Times New Roman" w:cs="Times New Roman"/>
              </w:rPr>
              <w:t>ϥ</w:t>
            </w:r>
            <w:r w:rsidRPr="00A04AB0">
              <w:t xml:space="preserve"> </w:t>
            </w:r>
            <w:r w:rsidRPr="00A04AB0">
              <w:rPr>
                <w:rFonts w:ascii="Times New Roman" w:hAnsi="Times New Roman" w:cs="Times New Roman"/>
              </w:rPr>
              <w:t>ϧ</w:t>
            </w:r>
            <w:r w:rsidRPr="00A04AB0">
              <w:t>ⲁ ⲛⲓⲉⲣⲙⲱⲟⲩⲒ</w:t>
            </w:r>
            <w:r w:rsidRPr="00A04AB0">
              <w:rPr>
                <w:rFonts w:ascii="Times New Roman" w:hAnsi="Times New Roman" w:cs="Times New Roman"/>
              </w:rPr>
              <w:t>̀</w:t>
            </w:r>
            <w:r>
              <w:t xml:space="preserve"> </w:t>
            </w:r>
          </w:p>
          <w:p w:rsidR="00A04AB0" w:rsidRDefault="00A04AB0" w:rsidP="00A04AB0">
            <w:pPr>
              <w:pStyle w:val="CopticVersemulti-line"/>
            </w:pPr>
            <w:r w:rsidRPr="00A04AB0">
              <w:t>ⲛ</w:t>
            </w:r>
            <w:r w:rsidRPr="00A04AB0">
              <w:rPr>
                <w:rFonts w:ascii="Times New Roman" w:hAnsi="Times New Roman" w:cs="Times New Roman"/>
              </w:rPr>
              <w:t>̀</w:t>
            </w:r>
            <w:r w:rsidRPr="00A04AB0">
              <w:t xml:space="preserve">ⲧⲉ </w:t>
            </w:r>
            <w:r w:rsidRPr="00A04AB0">
              <w:rPr>
                <w:rFonts w:ascii="Times New Roman" w:hAnsi="Times New Roman" w:cs="Times New Roman"/>
              </w:rPr>
              <w:t>ϯ</w:t>
            </w:r>
            <w:r w:rsidRPr="00A04AB0">
              <w:t>ⲭⲏⲣⲁ ⲉⲧ</w:t>
            </w:r>
            <w:r w:rsidRPr="00A04AB0">
              <w:rPr>
                <w:rFonts w:ascii="Times New Roman" w:hAnsi="Times New Roman" w:cs="Times New Roman"/>
              </w:rPr>
              <w:t>ϧ</w:t>
            </w:r>
            <w:r w:rsidRPr="00A04AB0">
              <w:t>ⲉⲛ Ⲛⲁⲓ</w:t>
            </w:r>
            <w:r w:rsidRPr="00A04AB0">
              <w:rPr>
                <w:rFonts w:ascii="Times New Roman" w:hAnsi="Times New Roman" w:cs="Times New Roman"/>
              </w:rPr>
              <w:t>̀</w:t>
            </w:r>
            <w:r w:rsidRPr="00A04AB0">
              <w:t>ⲛ</w:t>
            </w:r>
            <w:r>
              <w:t xml:space="preserve"> </w:t>
            </w:r>
          </w:p>
          <w:p w:rsidR="00743166" w:rsidRDefault="00A04AB0" w:rsidP="00A04AB0">
            <w:pPr>
              <w:pStyle w:val="CopticVerse"/>
            </w:pPr>
            <w:r w:rsidRPr="00A04AB0">
              <w:t>ⲁ</w:t>
            </w:r>
            <w:r w:rsidRPr="00A04AB0">
              <w:rPr>
                <w:rFonts w:ascii="Times New Roman" w:hAnsi="Times New Roman" w:cs="Times New Roman"/>
              </w:rPr>
              <w:t>ϥ</w:t>
            </w:r>
            <w:r w:rsidRPr="00A04AB0">
              <w:t>ⲧⲟⲩⲛⲟⲥ ⲡⲉⲥ</w:t>
            </w:r>
            <w:r w:rsidRPr="00A04AB0">
              <w:rPr>
                <w:rFonts w:ascii="Times New Roman" w:hAnsi="Times New Roman" w:cs="Times New Roman"/>
              </w:rPr>
              <w:t>ϣ</w:t>
            </w:r>
            <w:r w:rsidRPr="00A04AB0">
              <w:t>ⲏⲣⲓ ⲛⲁⲥ</w:t>
            </w:r>
          </w:p>
        </w:tc>
      </w:tr>
      <w:tr w:rsidR="00743166" w:rsidTr="00232EAB">
        <w:trPr>
          <w:cantSplit/>
          <w:jc w:val="center"/>
        </w:trPr>
        <w:tc>
          <w:tcPr>
            <w:tcW w:w="288" w:type="dxa"/>
          </w:tcPr>
          <w:p w:rsidR="00743166" w:rsidRDefault="00DE4425" w:rsidP="00232EAB">
            <w:pPr>
              <w:pStyle w:val="CopticCross"/>
            </w:pPr>
            <w:r w:rsidRPr="00FB5ACB">
              <w:t>¿</w:t>
            </w:r>
          </w:p>
        </w:tc>
        <w:tc>
          <w:tcPr>
            <w:tcW w:w="3960" w:type="dxa"/>
          </w:tcPr>
          <w:p w:rsidR="00743166" w:rsidRPr="004764BD" w:rsidRDefault="00743166" w:rsidP="00B311C5">
            <w:pPr>
              <w:pStyle w:val="EngHang"/>
            </w:pPr>
            <w:r w:rsidRPr="004764BD">
              <w:t>Theodore the general,</w:t>
            </w:r>
          </w:p>
          <w:p w:rsidR="00743166" w:rsidRPr="004764BD" w:rsidRDefault="00743166" w:rsidP="00B311C5">
            <w:pPr>
              <w:pStyle w:val="EngHang"/>
            </w:pPr>
            <w:r w:rsidRPr="004764BD">
              <w:t>Took pity on the tears,</w:t>
            </w:r>
          </w:p>
          <w:p w:rsidR="00743166" w:rsidRPr="004764BD" w:rsidRDefault="00743166" w:rsidP="00B311C5">
            <w:pPr>
              <w:pStyle w:val="EngHang"/>
            </w:pPr>
            <w:r w:rsidRPr="004764BD">
              <w:t>Of the widow of Eukhitos</w:t>
            </w:r>
            <w:r w:rsidRPr="004764BD">
              <w:rPr>
                <w:rStyle w:val="FootnoteReference"/>
              </w:rPr>
              <w:footnoteReference w:id="72"/>
            </w:r>
            <w:r w:rsidRPr="004764BD">
              <w:t>,</w:t>
            </w:r>
          </w:p>
          <w:p w:rsidR="00743166" w:rsidRDefault="00743166" w:rsidP="005F3B89">
            <w:pPr>
              <w:pStyle w:val="EngHangEnd"/>
            </w:pPr>
            <w:r w:rsidRPr="004764BD">
              <w:t>He saved her sons for her.</w:t>
            </w:r>
          </w:p>
        </w:tc>
        <w:tc>
          <w:tcPr>
            <w:tcW w:w="288" w:type="dxa"/>
          </w:tcPr>
          <w:p w:rsidR="00743166" w:rsidRDefault="00743166" w:rsidP="00743166"/>
        </w:tc>
        <w:tc>
          <w:tcPr>
            <w:tcW w:w="288" w:type="dxa"/>
          </w:tcPr>
          <w:p w:rsidR="00743166" w:rsidRDefault="00DE4425" w:rsidP="00232EAB">
            <w:pPr>
              <w:pStyle w:val="CopticCross"/>
            </w:pPr>
            <w:r w:rsidRPr="00FB5ACB">
              <w:t>¿</w:t>
            </w:r>
          </w:p>
        </w:tc>
        <w:tc>
          <w:tcPr>
            <w:tcW w:w="3960" w:type="dxa"/>
          </w:tcPr>
          <w:p w:rsidR="00A04AB0" w:rsidRDefault="00A04AB0" w:rsidP="00A04AB0">
            <w:pPr>
              <w:pStyle w:val="CopticVersemulti-line"/>
            </w:pPr>
            <w:r w:rsidRPr="00A04AB0">
              <w:t>Ⲑⲉⲟ̀ⲇⲱⲣⲟⲥ ⲡⲓⲥⲧⲣⲁⲧⲓⲗⲁⲧⲏⲥ</w:t>
            </w:r>
            <w:r>
              <w:t xml:space="preserve"> </w:t>
            </w:r>
          </w:p>
          <w:p w:rsidR="00A04AB0" w:rsidRDefault="00A04AB0" w:rsidP="00A04AB0">
            <w:pPr>
              <w:pStyle w:val="CopticVersemulti-line"/>
            </w:pPr>
            <w:r w:rsidRPr="00A04AB0">
              <w:t>ⲁϥϣⲁⲛⲁϩ̀ⲑⲏϥ ϧⲁ ⲛⲓⲉⲣⲙⲱⲟⲩⲒ̀</w:t>
            </w:r>
          </w:p>
          <w:p w:rsidR="00A04AB0" w:rsidRDefault="00A04AB0" w:rsidP="00A04AB0">
            <w:pPr>
              <w:pStyle w:val="CopticVersemulti-line"/>
            </w:pPr>
            <w:r w:rsidRPr="00A04AB0">
              <w:t>ⲛⲧⲉ ϯⲭⲏⲣⲁ ⲉⲧϧⲉⲛ Ⲉⲩⲭⲏⲧⲟⲥ</w:t>
            </w:r>
          </w:p>
          <w:p w:rsidR="00743166" w:rsidRDefault="00A04AB0" w:rsidP="00A04AB0">
            <w:pPr>
              <w:pStyle w:val="CopticVerse"/>
            </w:pPr>
            <w:r w:rsidRPr="00A04AB0">
              <w:t>ⲁϥⲧⲟⲩϫⲉ ⲛⲉⲥϣⲏⲣⲓ ⲛⲁⲥ</w:t>
            </w:r>
          </w:p>
        </w:tc>
      </w:tr>
      <w:tr w:rsidR="00743166" w:rsidTr="00232EAB">
        <w:trPr>
          <w:cantSplit/>
          <w:jc w:val="center"/>
        </w:trPr>
        <w:tc>
          <w:tcPr>
            <w:tcW w:w="288" w:type="dxa"/>
          </w:tcPr>
          <w:p w:rsidR="00743166" w:rsidRDefault="00743166" w:rsidP="00232EAB">
            <w:pPr>
              <w:pStyle w:val="CopticCross"/>
            </w:pPr>
          </w:p>
        </w:tc>
        <w:tc>
          <w:tcPr>
            <w:tcW w:w="3960" w:type="dxa"/>
          </w:tcPr>
          <w:p w:rsidR="00743166" w:rsidRPr="004764BD" w:rsidRDefault="00743166" w:rsidP="00B311C5">
            <w:pPr>
              <w:pStyle w:val="EngHang"/>
            </w:pPr>
            <w:r w:rsidRPr="004764BD">
              <w:t>Wherefore we sing</w:t>
            </w:r>
            <w:r w:rsidRPr="004764BD">
              <w:rPr>
                <w:rStyle w:val="FootnoteReference"/>
              </w:rPr>
              <w:footnoteReference w:id="73"/>
            </w:r>
            <w:r w:rsidRPr="004764BD">
              <w:t>,</w:t>
            </w:r>
          </w:p>
          <w:p w:rsidR="00743166" w:rsidRPr="004764BD" w:rsidRDefault="00743166" w:rsidP="00B311C5">
            <w:pPr>
              <w:pStyle w:val="EngHang"/>
            </w:pPr>
            <w:r w:rsidRPr="004764BD">
              <w:t>With David the Psalmist,</w:t>
            </w:r>
          </w:p>
          <w:p w:rsidR="00743166" w:rsidRPr="004764BD" w:rsidRDefault="00743166" w:rsidP="00B311C5">
            <w:pPr>
              <w:pStyle w:val="EngHang"/>
            </w:pPr>
            <w:r w:rsidRPr="004764BD">
              <w:t>You will tread upon a serpent,</w:t>
            </w:r>
          </w:p>
          <w:p w:rsidR="00743166" w:rsidRDefault="00743166" w:rsidP="005F3B89">
            <w:pPr>
              <w:pStyle w:val="EngHangEnd"/>
            </w:pPr>
            <w:r w:rsidRPr="004764BD">
              <w:t>And a cobra</w:t>
            </w:r>
            <w:r w:rsidRPr="004764BD">
              <w:rPr>
                <w:rStyle w:val="FootnoteReference"/>
              </w:rPr>
              <w:footnoteReference w:id="74"/>
            </w:r>
            <w:r w:rsidRPr="004764BD">
              <w:t>.</w:t>
            </w:r>
          </w:p>
        </w:tc>
        <w:tc>
          <w:tcPr>
            <w:tcW w:w="288" w:type="dxa"/>
          </w:tcPr>
          <w:p w:rsidR="00743166" w:rsidRDefault="00743166" w:rsidP="00743166"/>
        </w:tc>
        <w:tc>
          <w:tcPr>
            <w:tcW w:w="288" w:type="dxa"/>
          </w:tcPr>
          <w:p w:rsidR="00743166" w:rsidRDefault="00743166" w:rsidP="00232EAB">
            <w:pPr>
              <w:pStyle w:val="CopticCross"/>
            </w:pPr>
          </w:p>
        </w:tc>
        <w:tc>
          <w:tcPr>
            <w:tcW w:w="3960" w:type="dxa"/>
          </w:tcPr>
          <w:p w:rsidR="00A04AB0" w:rsidRDefault="00A04AB0" w:rsidP="00A04AB0">
            <w:pPr>
              <w:pStyle w:val="CopticVersemulti-line"/>
            </w:pPr>
            <w:r w:rsidRPr="00A04AB0">
              <w:t>Ⲉⲑⲃⲉ ⲫⲁⲓ ⲧⲉⲛⲉⲣⲭⲟⲣⲉⲩⲓⲛ</w:t>
            </w:r>
            <w:r>
              <w:t xml:space="preserve"> </w:t>
            </w:r>
          </w:p>
          <w:p w:rsidR="00A04AB0" w:rsidRDefault="00A04AB0" w:rsidP="00A04AB0">
            <w:pPr>
              <w:pStyle w:val="CopticVersemulti-line"/>
            </w:pPr>
            <w:r w:rsidRPr="00A04AB0">
              <w:t>ⲛⲉⲙ ⲡⲓϩⲩⲙⲛⲟⲇⲟⲥ Ⲇⲁⲩⲓⲇ</w:t>
            </w:r>
            <w:r>
              <w:t xml:space="preserve"> </w:t>
            </w:r>
          </w:p>
          <w:p w:rsidR="00A04AB0" w:rsidRDefault="00A04AB0" w:rsidP="00A04AB0">
            <w:pPr>
              <w:pStyle w:val="CopticVersemulti-line"/>
            </w:pPr>
            <w:r w:rsidRPr="00A04AB0">
              <w:t>ϫⲉ ⲉⲕ̀ϩⲱⲙⲓ ⲉ̀ϫⲉⲛ ⲟⲩϩⲟϥ</w:t>
            </w:r>
            <w:r>
              <w:t xml:space="preserve"> </w:t>
            </w:r>
          </w:p>
          <w:p w:rsidR="00743166" w:rsidRDefault="00A04AB0" w:rsidP="00A04AB0">
            <w:pPr>
              <w:pStyle w:val="CopticVerse"/>
            </w:pPr>
            <w:r w:rsidRPr="00A04AB0">
              <w:t>ⲛⲉⲙ ⲟⲩⲃⲁⲥⲓⲗⲓⲥⲕⲟⲥ</w:t>
            </w:r>
          </w:p>
        </w:tc>
      </w:tr>
      <w:tr w:rsidR="00743166" w:rsidTr="00232EAB">
        <w:trPr>
          <w:cantSplit/>
          <w:jc w:val="center"/>
        </w:trPr>
        <w:tc>
          <w:tcPr>
            <w:tcW w:w="288" w:type="dxa"/>
          </w:tcPr>
          <w:p w:rsidR="00743166" w:rsidRDefault="00DE4425" w:rsidP="00232EAB">
            <w:pPr>
              <w:pStyle w:val="CopticCross"/>
            </w:pPr>
            <w:r w:rsidRPr="00FB5ACB">
              <w:t>¿</w:t>
            </w:r>
          </w:p>
        </w:tc>
        <w:tc>
          <w:tcPr>
            <w:tcW w:w="3960" w:type="dxa"/>
          </w:tcPr>
          <w:p w:rsidR="00743166" w:rsidRPr="004764BD" w:rsidRDefault="00743166" w:rsidP="00B311C5">
            <w:pPr>
              <w:pStyle w:val="EngHang"/>
            </w:pPr>
            <w:r w:rsidRPr="004764BD">
              <w:t>Pray to the Lord on our behalf,</w:t>
            </w:r>
          </w:p>
          <w:p w:rsidR="00743166" w:rsidRPr="004764BD" w:rsidRDefault="00743166" w:rsidP="00B311C5">
            <w:pPr>
              <w:pStyle w:val="EngHang"/>
            </w:pPr>
            <w:r w:rsidRPr="004764BD">
              <w:t>O struggle-bearer the martyr,</w:t>
            </w:r>
          </w:p>
          <w:p w:rsidR="00743166" w:rsidRPr="004764BD" w:rsidRDefault="00743166" w:rsidP="00B311C5">
            <w:pPr>
              <w:pStyle w:val="EngHang"/>
            </w:pPr>
            <w:r w:rsidRPr="004764BD">
              <w:t>Theodore the General,</w:t>
            </w:r>
          </w:p>
          <w:p w:rsidR="00743166" w:rsidRDefault="00743166" w:rsidP="005F3B89">
            <w:pPr>
              <w:pStyle w:val="EngHangEnd"/>
            </w:pPr>
            <w:r w:rsidRPr="004764BD">
              <w:t>That He may forgive us our sins.</w:t>
            </w:r>
          </w:p>
        </w:tc>
        <w:tc>
          <w:tcPr>
            <w:tcW w:w="288" w:type="dxa"/>
          </w:tcPr>
          <w:p w:rsidR="00743166" w:rsidRDefault="00743166" w:rsidP="00743166"/>
        </w:tc>
        <w:tc>
          <w:tcPr>
            <w:tcW w:w="288" w:type="dxa"/>
          </w:tcPr>
          <w:p w:rsidR="00743166" w:rsidRDefault="00DE4425" w:rsidP="00232EAB">
            <w:pPr>
              <w:pStyle w:val="CopticCross"/>
            </w:pPr>
            <w:r w:rsidRPr="00FB5ACB">
              <w:t>¿</w:t>
            </w:r>
          </w:p>
        </w:tc>
        <w:tc>
          <w:tcPr>
            <w:tcW w:w="3960" w:type="dxa"/>
          </w:tcPr>
          <w:p w:rsidR="00A04AB0" w:rsidRDefault="00A04AB0" w:rsidP="00A04AB0">
            <w:pPr>
              <w:pStyle w:val="CopticVersemulti-line"/>
            </w:pPr>
            <w:r w:rsidRPr="00A04AB0">
              <w:t>Ⲧⲱⲃϩ ⲙ̀ⲡⲟ̅ⲥ̅ ⲉϩ̀ⲣⲏⲓ ⲉϫⲱⲛ</w:t>
            </w:r>
          </w:p>
          <w:p w:rsidR="00A04AB0" w:rsidRDefault="00A04AB0" w:rsidP="00A04AB0">
            <w:pPr>
              <w:pStyle w:val="CopticVersemulti-line"/>
            </w:pPr>
            <w:r w:rsidRPr="00A04AB0">
              <w:t>ⲡⲓⲁⲑⲗⲟⲫⲟⲣⲟⲥ ⲙ̀ⲙⲁⲣⲧⲩⲣⲟⲥ</w:t>
            </w:r>
          </w:p>
          <w:p w:rsidR="00A04AB0" w:rsidRDefault="00A04AB0" w:rsidP="00A04AB0">
            <w:pPr>
              <w:pStyle w:val="CopticVersemulti-line"/>
            </w:pPr>
            <w:r w:rsidRPr="00A04AB0">
              <w:t>Ⲑⲉⲟ̀ⲇⲱⲣⲟⲥ ⲡⲓⲥⲧⲣⲁⲧⲓⲗⲁⲧⲏⲥ</w:t>
            </w:r>
          </w:p>
          <w:p w:rsidR="00743166" w:rsidRDefault="00A04AB0" w:rsidP="00A04AB0">
            <w:pPr>
              <w:pStyle w:val="CopticVersemulti-line"/>
            </w:pPr>
            <w:r w:rsidRPr="00A04AB0">
              <w:t>ⲛ̀ⲧⲉϥⲭⲁ ⲛⲉⲛⲛⲟⲃⲓ ⲛⲁⲛ ⲉⲃⲟⲗ</w:t>
            </w:r>
          </w:p>
        </w:tc>
      </w:tr>
    </w:tbl>
    <w:p w:rsidR="008C4469" w:rsidRDefault="008C4469" w:rsidP="00382E0C">
      <w:pPr>
        <w:pStyle w:val="Heading3"/>
      </w:pPr>
      <w:bookmarkStart w:id="721" w:name="_Toc308441991"/>
      <w:r>
        <w:lastRenderedPageBreak/>
        <w:t>The Doxology of Prince Theodore Anatolius</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You are a roaring</w:t>
            </w:r>
            <w:r w:rsidRPr="004764BD">
              <w:rPr>
                <w:rStyle w:val="FootnoteReference"/>
              </w:rPr>
              <w:footnoteReference w:id="75"/>
            </w:r>
            <w:r w:rsidRPr="004764BD">
              <w:t xml:space="preserve"> lion,</w:t>
            </w:r>
          </w:p>
          <w:p w:rsidR="0014584F" w:rsidRPr="004764BD" w:rsidRDefault="0014584F" w:rsidP="00B311C5">
            <w:pPr>
              <w:pStyle w:val="EngHang"/>
            </w:pPr>
            <w:r w:rsidRPr="004764BD">
              <w:t>In the midst of wars,</w:t>
            </w:r>
          </w:p>
          <w:p w:rsidR="0014584F" w:rsidRPr="004764BD" w:rsidRDefault="0014584F" w:rsidP="00B311C5">
            <w:pPr>
              <w:pStyle w:val="EngHang"/>
            </w:pPr>
            <w:r w:rsidRPr="004764BD">
              <w:t xml:space="preserve">Upon a neighing horse: </w:t>
            </w:r>
          </w:p>
          <w:p w:rsidR="00382E0C" w:rsidRDefault="0014584F" w:rsidP="005F3B89">
            <w:pPr>
              <w:pStyle w:val="EngHangEnd"/>
            </w:pPr>
            <w:r w:rsidRPr="004764BD">
              <w:t>Theodore Anatolius.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And when you give your voice</w:t>
            </w:r>
          </w:p>
          <w:p w:rsidR="0014584F" w:rsidRPr="004764BD" w:rsidRDefault="0014584F" w:rsidP="00B311C5">
            <w:pPr>
              <w:pStyle w:val="EngHang"/>
            </w:pPr>
            <w:r w:rsidRPr="004764BD">
              <w:t>The Barbarians fall [silent]</w:t>
            </w:r>
            <w:r w:rsidRPr="004764BD">
              <w:rPr>
                <w:rStyle w:val="FootnoteReference"/>
              </w:rPr>
              <w:footnoteReference w:id="76"/>
            </w:r>
          </w:p>
          <w:p w:rsidR="0014584F" w:rsidRPr="004764BD" w:rsidRDefault="0014584F" w:rsidP="00B311C5">
            <w:pPr>
              <w:pStyle w:val="EngHang"/>
            </w:pPr>
            <w:r w:rsidRPr="004764BD">
              <w:t xml:space="preserve">And your wicked enemies, </w:t>
            </w:r>
          </w:p>
          <w:p w:rsidR="00382E0C" w:rsidRDefault="0014584F" w:rsidP="005F3B89">
            <w:pPr>
              <w:pStyle w:val="EngHangEnd"/>
            </w:pPr>
            <w:r w:rsidRPr="004764BD">
              <w:t>The devils, they flee</w:t>
            </w:r>
            <w:r w:rsidRPr="004764BD">
              <w:rPr>
                <w:rStyle w:val="FootnoteReference"/>
              </w:rPr>
              <w:footnoteReference w:id="77"/>
            </w:r>
            <w:r w:rsidRPr="004764BD">
              <w:t>.</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Give? Not really an expression in English. Raise instead?</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You slew the dragon</w:t>
            </w:r>
          </w:p>
          <w:p w:rsidR="0014584F" w:rsidRPr="004764BD" w:rsidRDefault="0014584F" w:rsidP="00B311C5">
            <w:pPr>
              <w:pStyle w:val="EngHang"/>
            </w:pPr>
            <w:r w:rsidRPr="004764BD">
              <w:t>That was beneath the ladder,</w:t>
            </w:r>
          </w:p>
          <w:p w:rsidR="0014584F" w:rsidRPr="004764BD" w:rsidRDefault="0014584F" w:rsidP="00B311C5">
            <w:pPr>
              <w:pStyle w:val="EngHang"/>
            </w:pPr>
            <w:r w:rsidRPr="004764BD">
              <w:t>You completed your struggle</w:t>
            </w:r>
          </w:p>
          <w:p w:rsidR="00382E0C" w:rsidRDefault="0014584F" w:rsidP="005F3B89">
            <w:pPr>
              <w:pStyle w:val="EngHangEnd"/>
            </w:pPr>
            <w:r w:rsidRPr="004764BD">
              <w:t>In unwavering uprightness.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You received baptism for the sake of God,</w:t>
            </w:r>
          </w:p>
          <w:p w:rsidR="0014584F" w:rsidRPr="004764BD" w:rsidRDefault="0014584F" w:rsidP="00B311C5">
            <w:pPr>
              <w:pStyle w:val="EngHang"/>
            </w:pPr>
            <w:r w:rsidRPr="004764BD">
              <w:t>In the lake of fire,</w:t>
            </w:r>
          </w:p>
          <w:p w:rsidR="0014584F" w:rsidRPr="004764BD" w:rsidRDefault="0014584F" w:rsidP="00B311C5">
            <w:pPr>
              <w:pStyle w:val="EngHang"/>
            </w:pPr>
            <w:r w:rsidRPr="004764BD">
              <w:t>Truly, you and your two friends:</w:t>
            </w:r>
          </w:p>
          <w:p w:rsidR="00382E0C" w:rsidRDefault="0014584F" w:rsidP="005F3B89">
            <w:pPr>
              <w:pStyle w:val="EngHangEnd"/>
            </w:pPr>
            <w:r w:rsidRPr="004764BD">
              <w:t>Leontius and Panicharus.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Wherefore David in joy,</w:t>
            </w:r>
          </w:p>
          <w:p w:rsidR="0014584F" w:rsidRPr="004764BD" w:rsidRDefault="0014584F" w:rsidP="00B311C5">
            <w:pPr>
              <w:pStyle w:val="EngHang"/>
            </w:pPr>
            <w:r w:rsidRPr="004764BD">
              <w:t>Honoured you saying,</w:t>
            </w:r>
          </w:p>
          <w:p w:rsidR="0014584F" w:rsidRPr="004764BD" w:rsidRDefault="0014584F" w:rsidP="00B311C5">
            <w:pPr>
              <w:pStyle w:val="EngHang"/>
            </w:pPr>
            <w:r w:rsidRPr="004764BD">
              <w:t>Gird your sword upon your thigh,</w:t>
            </w:r>
          </w:p>
          <w:p w:rsidR="00382E0C" w:rsidRDefault="0014584F" w:rsidP="005F3B89">
            <w:pPr>
              <w:pStyle w:val="EngHangEnd"/>
            </w:pPr>
            <w:r w:rsidRPr="004764BD">
              <w:t>O most mighty</w:t>
            </w:r>
            <w:r w:rsidRPr="004764BD">
              <w:rPr>
                <w:rStyle w:val="FootnoteReference"/>
              </w:rPr>
              <w:footnoteReference w:id="78"/>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447CAB" w:rsidP="00057E53">
            <w:r>
              <w:t>This seems almost blasphemous to apply to earthly warriors and not to Christ…</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Theodore Anatolius,</w:t>
            </w:r>
          </w:p>
          <w:p w:rsidR="0014584F" w:rsidRPr="004764BD" w:rsidRDefault="0014584F" w:rsidP="00B311C5">
            <w:pPr>
              <w:pStyle w:val="EngHang"/>
            </w:pPr>
            <w:r w:rsidRPr="004764BD">
              <w:t>Leontius and Panicharus,</w:t>
            </w:r>
          </w:p>
          <w:p w:rsidR="00382E0C" w:rsidRPr="0014584F" w:rsidRDefault="0014584F" w:rsidP="005F3B89">
            <w:pPr>
              <w:pStyle w:val="EngHangEnd"/>
              <w:rPr>
                <w:rFonts w:ascii="Arial Unicode MS" w:eastAsia="Arial Unicode MS"/>
              </w:rPr>
            </w:pPr>
            <w:r w:rsidRPr="004764BD">
              <w:t xml:space="preserve">That He </w:t>
            </w:r>
            <w:r w:rsidRPr="0014584F">
              <w:t xml:space="preserve">may </w:t>
            </w:r>
            <w:r>
              <w:rPr>
                <w:rFonts w:eastAsia="Arial Unicode MS"/>
              </w:rPr>
              <w:t>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746" w:name="_Toc308441992"/>
      <w:r>
        <w:t>The Doxology of Saint Maurice and the Theban Martyrs</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 holy and valiant martyrs</w:t>
            </w:r>
          </w:p>
          <w:p w:rsidR="0014584F" w:rsidRPr="004764BD" w:rsidRDefault="0014584F" w:rsidP="00B311C5">
            <w:pPr>
              <w:pStyle w:val="EngHang"/>
            </w:pPr>
            <w:r w:rsidRPr="004764BD">
              <w:t>Of the Theban Legion,</w:t>
            </w:r>
          </w:p>
          <w:p w:rsidR="0014584F" w:rsidRPr="004764BD" w:rsidRDefault="0014584F" w:rsidP="00B311C5">
            <w:pPr>
              <w:pStyle w:val="EngHang"/>
            </w:pPr>
            <w:r w:rsidRPr="004764BD">
              <w:t>Who gave their lives for the Faith</w:t>
            </w:r>
          </w:p>
          <w:p w:rsidR="00382E0C" w:rsidRDefault="0014584F" w:rsidP="005F3B89">
            <w:pPr>
              <w:pStyle w:val="EngHangEnd"/>
            </w:pPr>
            <w:r w:rsidRPr="004764BD">
              <w:t>And converted the pagans.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Egypt was their homeland</w:t>
            </w:r>
          </w:p>
          <w:p w:rsidR="0014584F" w:rsidRPr="004764BD" w:rsidRDefault="0014584F" w:rsidP="00B311C5">
            <w:pPr>
              <w:pStyle w:val="EngHang"/>
            </w:pPr>
            <w:r w:rsidRPr="004764BD">
              <w:t>But Europe became their burial ground.</w:t>
            </w:r>
          </w:p>
          <w:p w:rsidR="0014584F" w:rsidRPr="004764BD" w:rsidRDefault="0014584F" w:rsidP="00B311C5">
            <w:pPr>
              <w:pStyle w:val="EngHang"/>
            </w:pPr>
            <w:r w:rsidRPr="004764BD">
              <w:t>Six thousand and six hundred soldiers)</w:t>
            </w:r>
          </w:p>
          <w:p w:rsidR="00382E0C" w:rsidRDefault="0014584F" w:rsidP="005F3B89">
            <w:pPr>
              <w:pStyle w:val="EngHangEnd"/>
            </w:pPr>
            <w:r w:rsidRPr="004764BD">
              <w:t>The best in the Roman army.</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They fought with courage and honour,</w:t>
            </w:r>
          </w:p>
          <w:p w:rsidR="0014584F" w:rsidRPr="004764BD" w:rsidRDefault="0014584F" w:rsidP="00B311C5">
            <w:pPr>
              <w:pStyle w:val="EngHang"/>
            </w:pPr>
            <w:r w:rsidRPr="004764BD">
              <w:t>Defeating the impious foes,</w:t>
            </w:r>
          </w:p>
          <w:p w:rsidR="0014584F" w:rsidRPr="004764BD" w:rsidRDefault="0014584F" w:rsidP="00B311C5">
            <w:pPr>
              <w:pStyle w:val="EngHang"/>
            </w:pPr>
            <w:r w:rsidRPr="004764BD">
              <w:t>But idols they would not worship,</w:t>
            </w:r>
          </w:p>
          <w:p w:rsidR="00382E0C" w:rsidRDefault="0014584F" w:rsidP="005F3B89">
            <w:pPr>
              <w:pStyle w:val="EngHangEnd"/>
            </w:pPr>
            <w:r w:rsidRPr="004764BD">
              <w:t>Even under threat of death.</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They threw their arms to the ground</w:t>
            </w:r>
          </w:p>
          <w:p w:rsidR="0014584F" w:rsidRPr="004764BD" w:rsidRDefault="0014584F" w:rsidP="00B311C5">
            <w:pPr>
              <w:pStyle w:val="EngHang"/>
            </w:pPr>
            <w:r w:rsidRPr="004764BD">
              <w:t>And gave their necks unto the sword,</w:t>
            </w:r>
          </w:p>
          <w:p w:rsidR="0014584F" w:rsidRPr="004764BD" w:rsidRDefault="0014584F" w:rsidP="00B311C5">
            <w:pPr>
              <w:pStyle w:val="EngHang"/>
            </w:pPr>
            <w:r w:rsidRPr="004764BD">
              <w:t>Preferring death as Christians</w:t>
            </w:r>
          </w:p>
          <w:p w:rsidR="00382E0C" w:rsidRDefault="0014584F" w:rsidP="005F3B89">
            <w:pPr>
              <w:pStyle w:val="EngHangEnd"/>
            </w:pPr>
            <w:r w:rsidRPr="004764BD">
              <w:t>To life in shame as infidels.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Their testimony to their Lord</w:t>
            </w:r>
          </w:p>
          <w:p w:rsidR="0014584F" w:rsidRPr="004764BD" w:rsidRDefault="0014584F" w:rsidP="00B311C5">
            <w:pPr>
              <w:pStyle w:val="EngHang"/>
            </w:pPr>
            <w:r w:rsidRPr="004764BD">
              <w:t>Was greeted by many miracles,</w:t>
            </w:r>
          </w:p>
          <w:p w:rsidR="0014584F" w:rsidRPr="004764BD" w:rsidRDefault="0014584F" w:rsidP="00B311C5">
            <w:pPr>
              <w:pStyle w:val="EngHang"/>
            </w:pPr>
            <w:r w:rsidRPr="004764BD">
              <w:t>And thousands of those who stood by</w:t>
            </w:r>
          </w:p>
          <w:p w:rsidR="00382E0C" w:rsidRDefault="0014584F" w:rsidP="005F3B89">
            <w:pPr>
              <w:pStyle w:val="EngHangEnd"/>
            </w:pPr>
            <w:r w:rsidRPr="004764BD">
              <w:t>Believed on the Name of Jesus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14584F" w:rsidRPr="004764BD" w:rsidRDefault="0014584F" w:rsidP="00B311C5">
            <w:pPr>
              <w:pStyle w:val="EngHang"/>
            </w:pPr>
            <w:r w:rsidRPr="004764BD">
              <w:t>Blessed are you, Saints Maurice,</w:t>
            </w:r>
          </w:p>
          <w:p w:rsidR="0014584F" w:rsidRPr="004764BD" w:rsidRDefault="0014584F" w:rsidP="00B311C5">
            <w:pPr>
              <w:pStyle w:val="EngHang"/>
            </w:pPr>
            <w:r w:rsidRPr="004764BD">
              <w:t>Exuperius and Candid;</w:t>
            </w:r>
          </w:p>
          <w:p w:rsidR="0014584F" w:rsidRPr="004764BD" w:rsidRDefault="0014584F" w:rsidP="00B311C5">
            <w:pPr>
              <w:pStyle w:val="EngHang"/>
            </w:pPr>
            <w:r w:rsidRPr="004764BD">
              <w:t>Victor, Ursus and Alexander,</w:t>
            </w:r>
          </w:p>
          <w:p w:rsidR="00382E0C" w:rsidRDefault="0014584F" w:rsidP="005F3B89">
            <w:pPr>
              <w:pStyle w:val="EngHangEnd"/>
            </w:pPr>
            <w:r w:rsidRPr="004764BD">
              <w:t>The beloved of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victorious martyrs,</w:t>
            </w:r>
          </w:p>
          <w:p w:rsidR="0014584F" w:rsidRPr="004764BD" w:rsidRDefault="0014584F" w:rsidP="00B311C5">
            <w:pPr>
              <w:pStyle w:val="EngHang"/>
            </w:pPr>
            <w:r w:rsidRPr="004764BD">
              <w:t>Saint Maurice and his companions,</w:t>
            </w:r>
          </w:p>
          <w:p w:rsidR="00382E0C" w:rsidRDefault="0014584F" w:rsidP="005F3B89">
            <w:pPr>
              <w:pStyle w:val="EngHangEnd"/>
            </w:pPr>
            <w:r w:rsidRPr="004764BD">
              <w:t>That He may forgive us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bl>
    <w:p w:rsidR="008C4469" w:rsidRDefault="008C4469" w:rsidP="00382E0C">
      <w:pPr>
        <w:pStyle w:val="Heading3"/>
      </w:pPr>
      <w:bookmarkStart w:id="747" w:name="_Toc308441993"/>
      <w:r>
        <w:t>The Doxology of Saints Sergius and Bacchus</w:t>
      </w:r>
      <w:bookmarkEnd w:id="7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Let them rejoice and be glad,</w:t>
            </w:r>
          </w:p>
          <w:p w:rsidR="0014584F" w:rsidRPr="004764BD" w:rsidRDefault="0014584F" w:rsidP="00B311C5">
            <w:pPr>
              <w:pStyle w:val="EngHang"/>
            </w:pPr>
            <w:r w:rsidRPr="004764BD">
              <w:t>The holy martyrs,</w:t>
            </w:r>
          </w:p>
          <w:p w:rsidR="0014584F" w:rsidRPr="004764BD" w:rsidRDefault="0014584F" w:rsidP="00B311C5">
            <w:pPr>
              <w:pStyle w:val="EngHang"/>
            </w:pPr>
            <w:r w:rsidRPr="004764BD">
              <w:t>The good fighters,</w:t>
            </w:r>
          </w:p>
          <w:p w:rsidR="00382E0C" w:rsidRDefault="0014584F" w:rsidP="005F3B89">
            <w:pPr>
              <w:pStyle w:val="EngHangEnd"/>
            </w:pPr>
            <w:r w:rsidRPr="004764BD">
              <w:t>The holy Sergius and Bacchus,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447CAB" w:rsidP="00057E53">
            <w:r>
              <w:t>“Let the holy martyrs,</w:t>
            </w:r>
          </w:p>
          <w:p w:rsidR="00447CAB" w:rsidRDefault="00447CAB" w:rsidP="00057E53">
            <w:r>
              <w:t>The good fighers,/ the holy Sergius and Bacchus/rejoice and be glad.”</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For they became martyrs,</w:t>
            </w:r>
          </w:p>
          <w:p w:rsidR="0014584F" w:rsidRPr="004764BD" w:rsidRDefault="0014584F" w:rsidP="00B311C5">
            <w:pPr>
              <w:pStyle w:val="EngHang"/>
            </w:pPr>
            <w:r w:rsidRPr="004764BD">
              <w:t>Hearers of Christ</w:t>
            </w:r>
            <w:r w:rsidRPr="004764BD">
              <w:rPr>
                <w:rStyle w:val="FootnoteReference"/>
              </w:rPr>
              <w:footnoteReference w:id="79"/>
            </w:r>
            <w:r w:rsidRPr="004764BD">
              <w:t>,</w:t>
            </w:r>
          </w:p>
          <w:p w:rsidR="0014584F" w:rsidRPr="004764BD" w:rsidRDefault="0014584F" w:rsidP="00B311C5">
            <w:pPr>
              <w:pStyle w:val="EngHang"/>
            </w:pPr>
            <w:r w:rsidRPr="004764BD">
              <w:t>And performed many works:</w:t>
            </w:r>
          </w:p>
          <w:p w:rsidR="00382E0C" w:rsidRDefault="0014584F" w:rsidP="005F3B89">
            <w:pPr>
              <w:pStyle w:val="EngHangEnd"/>
            </w:pPr>
            <w:r w:rsidRPr="004764BD">
              <w:t>Wondrous</w:t>
            </w:r>
            <w:r w:rsidRPr="004764BD">
              <w:rPr>
                <w:rStyle w:val="FootnoteReference"/>
              </w:rPr>
              <w:footnoteReference w:id="80"/>
            </w:r>
            <w:r w:rsidRPr="004764BD">
              <w:t xml:space="preserve"> and exalted.</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And performed many</w:t>
            </w:r>
          </w:p>
          <w:p w:rsidR="00447CAB" w:rsidRDefault="00447CAB" w:rsidP="00447CAB">
            <w:r>
              <w:t>Wonderous and exalted works (in English adjectives come before, not after in this context… the black cat, not the cat black.)</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They rejoice</w:t>
            </w:r>
          </w:p>
          <w:p w:rsidR="0014584F" w:rsidRPr="004764BD" w:rsidRDefault="0014584F" w:rsidP="00B311C5">
            <w:pPr>
              <w:pStyle w:val="EngHang"/>
            </w:pPr>
            <w:r w:rsidRPr="004764BD">
              <w:t>With Christ the Creator</w:t>
            </w:r>
          </w:p>
          <w:p w:rsidR="0014584F" w:rsidRPr="004764BD" w:rsidRDefault="0014584F" w:rsidP="00B311C5">
            <w:pPr>
              <w:pStyle w:val="EngHang"/>
            </w:pPr>
            <w:r w:rsidRPr="004764BD">
              <w:t>For their blood flowed</w:t>
            </w:r>
          </w:p>
          <w:p w:rsidR="00382E0C" w:rsidRDefault="0014584F" w:rsidP="005F3B89">
            <w:pPr>
              <w:pStyle w:val="EngHangEnd"/>
            </w:pPr>
            <w:r w:rsidRPr="004764BD">
              <w:t>For His blessed Name</w:t>
            </w:r>
            <w:r w:rsidRPr="004764BD">
              <w:rPr>
                <w:rStyle w:val="FootnoteReference"/>
              </w:rPr>
              <w:footnoteReference w:id="81"/>
            </w:r>
            <w:r w:rsidR="00D513BF">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447CAB" w:rsidP="00057E53">
            <w:r>
              <w:t>Insert “the sake of” in last line?</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Hail to Sergius and Bacchus,</w:t>
            </w:r>
          </w:p>
          <w:p w:rsidR="0014584F" w:rsidRPr="004764BD" w:rsidRDefault="0014584F" w:rsidP="00B311C5">
            <w:pPr>
              <w:pStyle w:val="EngHang"/>
            </w:pPr>
            <w:r w:rsidRPr="004764BD">
              <w:t>The elect and strong</w:t>
            </w:r>
            <w:r w:rsidRPr="004764BD">
              <w:rPr>
                <w:rStyle w:val="FootnoteReference"/>
              </w:rPr>
              <w:footnoteReference w:id="82"/>
            </w:r>
            <w:r w:rsidRPr="004764BD">
              <w:t xml:space="preserve"> athletes</w:t>
            </w:r>
          </w:p>
          <w:p w:rsidR="0014584F" w:rsidRPr="004764BD" w:rsidRDefault="0014584F" w:rsidP="00B311C5">
            <w:pPr>
              <w:pStyle w:val="EngHang"/>
            </w:pPr>
            <w:r w:rsidRPr="004764BD">
              <w:t>Of Christ the King of Glory,</w:t>
            </w:r>
          </w:p>
          <w:p w:rsidR="00382E0C" w:rsidRDefault="0014584F" w:rsidP="00D513BF">
            <w:pPr>
              <w:pStyle w:val="EngHangEnd"/>
            </w:pPr>
            <w:r w:rsidRPr="004764BD">
              <w:t>The only-begotten God.</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Do we capitalize athletes in the verses of cymbals? I can’t remember.</w:t>
            </w:r>
          </w:p>
          <w:p w:rsidR="00447CAB" w:rsidRDefault="00447CAB" w:rsidP="00057E53">
            <w:r>
              <w:t>Capitalize Only-Begotten</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Rejoice O Sergius and Bacchus,</w:t>
            </w:r>
          </w:p>
          <w:p w:rsidR="0014584F" w:rsidRPr="004764BD" w:rsidRDefault="0014584F" w:rsidP="00B311C5">
            <w:pPr>
              <w:pStyle w:val="EngHang"/>
            </w:pPr>
            <w:r w:rsidRPr="004764BD">
              <w:t>The true stars,</w:t>
            </w:r>
          </w:p>
          <w:p w:rsidR="0014584F" w:rsidRPr="004764BD" w:rsidRDefault="0014584F" w:rsidP="00B311C5">
            <w:pPr>
              <w:pStyle w:val="EngHang"/>
            </w:pPr>
            <w:r w:rsidRPr="004764BD">
              <w:t xml:space="preserve">Who became a golden </w:t>
            </w:r>
            <w:r w:rsidR="00D513BF" w:rsidRPr="004764BD">
              <w:t>lamp stand</w:t>
            </w:r>
            <w:r w:rsidRPr="004764BD">
              <w:t>,</w:t>
            </w:r>
          </w:p>
          <w:p w:rsidR="00382E0C" w:rsidRDefault="0014584F" w:rsidP="00D513BF">
            <w:pPr>
              <w:pStyle w:val="EngHangEnd"/>
            </w:pPr>
            <w:r w:rsidRPr="004764BD">
              <w:t>Of the holy church.</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Rejoice O Sergius and Bacchus,</w:t>
            </w:r>
          </w:p>
          <w:p w:rsidR="0014584F" w:rsidRPr="004764BD" w:rsidRDefault="0014584F" w:rsidP="00B311C5">
            <w:pPr>
              <w:pStyle w:val="EngHang"/>
            </w:pPr>
            <w:r w:rsidRPr="004764BD">
              <w:t>O bright and illumined ones,</w:t>
            </w:r>
          </w:p>
          <w:p w:rsidR="0014584F" w:rsidRPr="004764BD" w:rsidRDefault="0014584F" w:rsidP="00B311C5">
            <w:pPr>
              <w:pStyle w:val="EngHang"/>
            </w:pPr>
            <w:r w:rsidRPr="004764BD">
              <w:t>Who enlightened our souls,</w:t>
            </w:r>
          </w:p>
          <w:p w:rsidR="00382E0C" w:rsidRDefault="0014584F" w:rsidP="00D513BF">
            <w:pPr>
              <w:pStyle w:val="EngHangEnd"/>
            </w:pPr>
            <w:r w:rsidRPr="004764BD">
              <w:t>Through their holy bodies</w:t>
            </w:r>
            <w:r w:rsidRPr="004764BD">
              <w:rPr>
                <w:rStyle w:val="FootnoteReference"/>
              </w:rPr>
              <w:footnoteReference w:id="83"/>
            </w:r>
            <w:r w:rsidRPr="004764BD">
              <w:t>.</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Should probably leave it as is… by addres</w:t>
            </w:r>
            <w:r>
              <w:t>s</w:t>
            </w:r>
            <w:r>
              <w:t>ing them saying rejoice, then referring to them in the third person… and inconsistent shift. But this happens all over so it should probably stay.</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Hail to you O martyrs</w:t>
            </w:r>
          </w:p>
          <w:p w:rsidR="0014584F" w:rsidRPr="004764BD" w:rsidRDefault="0014584F" w:rsidP="00B311C5">
            <w:pPr>
              <w:pStyle w:val="EngHang"/>
            </w:pPr>
            <w:r w:rsidRPr="004764BD">
              <w:t>Of our Lord Jesus Christ,</w:t>
            </w:r>
          </w:p>
          <w:p w:rsidR="0014584F" w:rsidRPr="004764BD" w:rsidRDefault="0014584F" w:rsidP="00B311C5">
            <w:pPr>
              <w:pStyle w:val="EngHang"/>
            </w:pPr>
            <w:r w:rsidRPr="004764BD">
              <w:t>Hail to the noble athletes,</w:t>
            </w:r>
          </w:p>
          <w:p w:rsidR="00382E0C" w:rsidRDefault="0014584F" w:rsidP="00D513BF">
            <w:pPr>
              <w:pStyle w:val="EngHangEnd"/>
            </w:pPr>
            <w:r w:rsidRPr="004764BD">
              <w:t>The holy Sergius and Bacchus.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struggle-bearers the martyrs,</w:t>
            </w:r>
          </w:p>
          <w:p w:rsidR="0014584F" w:rsidRPr="004764BD" w:rsidRDefault="0014584F" w:rsidP="00B311C5">
            <w:pPr>
              <w:pStyle w:val="EngHang"/>
            </w:pPr>
            <w:r w:rsidRPr="004764BD">
              <w:t>The holy Sergius and Bacchus,</w:t>
            </w:r>
          </w:p>
          <w:p w:rsidR="00382E0C" w:rsidRDefault="0014584F"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Did abouna ok the holy all over instead of “saints” I thought he said go back to saints…</w:t>
            </w:r>
          </w:p>
        </w:tc>
      </w:tr>
    </w:tbl>
    <w:p w:rsidR="008C4469" w:rsidRDefault="008C4469" w:rsidP="00382E0C">
      <w:pPr>
        <w:pStyle w:val="Heading3"/>
      </w:pPr>
      <w:bookmarkStart w:id="765" w:name="_Toc308441994"/>
      <w:r>
        <w:t>The Doxology of Saints Cosmas, Damian, their Brothers and their Mother</w:t>
      </w:r>
      <w:bookmarkEnd w:id="7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Five struggle-bearing brothers,</w:t>
            </w:r>
          </w:p>
          <w:p w:rsidR="0014584F" w:rsidRPr="004764BD" w:rsidRDefault="0014584F" w:rsidP="00B311C5">
            <w:pPr>
              <w:pStyle w:val="EngHang"/>
            </w:pPr>
            <w:r w:rsidRPr="004764BD">
              <w:t>Deacons of Christ,</w:t>
            </w:r>
          </w:p>
          <w:p w:rsidR="0014584F" w:rsidRPr="004764BD" w:rsidRDefault="0014584F" w:rsidP="00B311C5">
            <w:pPr>
              <w:pStyle w:val="EngHang"/>
            </w:pPr>
            <w:r w:rsidRPr="004764BD">
              <w:t>Pure in their virginity,</w:t>
            </w:r>
          </w:p>
          <w:p w:rsidR="00382E0C" w:rsidRDefault="0014584F" w:rsidP="00D513BF">
            <w:pPr>
              <w:pStyle w:val="EngHangEnd"/>
            </w:pPr>
            <w:r w:rsidRPr="004764BD">
              <w:t>From their one mother,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B311C5" w:rsidP="00057E53">
            <w:r>
              <w:t>Deacons, or servants?</w:t>
            </w:r>
            <w:r w:rsidR="00D513BF">
              <w:t xml:space="preserve"> They weren’t deacons… servants makes a lot of sense… isn’t it the same word?</w:t>
            </w:r>
          </w:p>
          <w:p w:rsidR="00447CAB" w:rsidRDefault="00447CAB" w:rsidP="00057E53"/>
          <w:p w:rsidR="00447CAB" w:rsidRDefault="00447CAB" w:rsidP="00057E53">
            <w:r>
              <w:t>Lose “their” in 4</w:t>
            </w:r>
            <w:r w:rsidRPr="00447CAB">
              <w:rPr>
                <w:vertAlign w:val="superscript"/>
              </w:rPr>
              <w:t>th</w:t>
            </w:r>
            <w:r>
              <w:t xml:space="preserve"> line?</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Cosman and Damian,</w:t>
            </w:r>
          </w:p>
          <w:p w:rsidR="0014584F" w:rsidRPr="004764BD" w:rsidRDefault="0014584F" w:rsidP="00B311C5">
            <w:pPr>
              <w:pStyle w:val="EngHang"/>
            </w:pPr>
            <w:r w:rsidRPr="004764BD">
              <w:t>And Anthimus,</w:t>
            </w:r>
            <w:r w:rsidR="00447CAB">
              <w:t xml:space="preserve"> </w:t>
            </w:r>
            <w:r w:rsidRPr="004764BD">
              <w:t>Leontius, and Prabioc,</w:t>
            </w:r>
          </w:p>
          <w:p w:rsidR="0014584F" w:rsidRPr="004764BD" w:rsidRDefault="0014584F" w:rsidP="00B311C5">
            <w:pPr>
              <w:pStyle w:val="EngHang"/>
            </w:pPr>
            <w:r w:rsidRPr="004764BD">
              <w:t xml:space="preserve">They were </w:t>
            </w:r>
            <w:r w:rsidRPr="004764BD">
              <w:rPr>
                <w:rStyle w:val="FootnoteReference"/>
              </w:rPr>
              <w:footnoteReference w:id="84"/>
            </w:r>
            <w:r w:rsidRPr="004764BD">
              <w:t>physicians</w:t>
            </w:r>
          </w:p>
          <w:p w:rsidR="00382E0C" w:rsidRDefault="0014584F" w:rsidP="00D513BF">
            <w:pPr>
              <w:pStyle w:val="EngHangEnd"/>
            </w:pPr>
            <w:r w:rsidRPr="004764BD">
              <w:t>And wise in their science.</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47CAB" w:rsidP="00057E53">
            <w:r>
              <w:t>Lose comma before and on second line. While technically correct it does not flow following the proceeding and.</w:t>
            </w:r>
          </w:p>
          <w:p w:rsidR="00447CAB" w:rsidRDefault="00447CAB" w:rsidP="00057E53"/>
          <w:p w:rsidR="00447CAB" w:rsidRDefault="00447CAB" w:rsidP="00057E53">
            <w:r>
              <w:t>Lose “they” in 3</w:t>
            </w:r>
            <w:r w:rsidRPr="00447CAB">
              <w:rPr>
                <w:vertAlign w:val="superscript"/>
              </w:rPr>
              <w:t>rd</w:t>
            </w:r>
            <w:r>
              <w:t xml:space="preserve"> line? Weren’t only two physicians? Any way to clarify if so?</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Healing all sicknesses,</w:t>
            </w:r>
          </w:p>
          <w:p w:rsidR="0014584F" w:rsidRPr="004764BD" w:rsidRDefault="0014584F" w:rsidP="00B311C5">
            <w:pPr>
              <w:pStyle w:val="EngHang"/>
            </w:pPr>
            <w:r w:rsidRPr="004764BD">
              <w:t>Of souls and bodies,</w:t>
            </w:r>
          </w:p>
          <w:p w:rsidR="0014584F" w:rsidRPr="004764BD" w:rsidRDefault="0014584F" w:rsidP="00B311C5">
            <w:pPr>
              <w:pStyle w:val="EngHang"/>
            </w:pPr>
            <w:r w:rsidRPr="004764BD">
              <w:t>Love in their midst,</w:t>
            </w:r>
          </w:p>
          <w:p w:rsidR="00382E0C" w:rsidRDefault="0014584F" w:rsidP="00D513BF">
            <w:pPr>
              <w:pStyle w:val="EngHangEnd"/>
            </w:pPr>
            <w:r w:rsidRPr="004764BD">
              <w:t>Their house open to everyone.</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“to all” flows better than “to everyone”</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The five brothers arose,</w:t>
            </w:r>
          </w:p>
          <w:p w:rsidR="0014584F" w:rsidRPr="004764BD" w:rsidRDefault="0014584F" w:rsidP="00B311C5">
            <w:pPr>
              <w:pStyle w:val="EngHang"/>
            </w:pPr>
            <w:r w:rsidRPr="004764BD">
              <w:t>And went to the governor,</w:t>
            </w:r>
          </w:p>
          <w:p w:rsidR="0014584F" w:rsidRPr="004764BD" w:rsidRDefault="0014584F" w:rsidP="00B311C5">
            <w:pPr>
              <w:pStyle w:val="EngHang"/>
            </w:pPr>
            <w:r w:rsidRPr="004764BD">
              <w:t>They worked great wonders,</w:t>
            </w:r>
          </w:p>
          <w:p w:rsidR="00382E0C" w:rsidRDefault="0014584F" w:rsidP="00D513BF">
            <w:pPr>
              <w:pStyle w:val="EngHangEnd"/>
            </w:pPr>
            <w:r w:rsidRPr="004764BD">
              <w:t>And signs on the way.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 holy Theodota,</w:t>
            </w:r>
          </w:p>
          <w:p w:rsidR="0014584F" w:rsidRPr="004764BD" w:rsidRDefault="0014584F" w:rsidP="00B311C5">
            <w:pPr>
              <w:pStyle w:val="EngHang"/>
            </w:pPr>
            <w:r w:rsidRPr="004764BD">
              <w:t>Their blessed and holy mother,</w:t>
            </w:r>
          </w:p>
          <w:p w:rsidR="0014584F" w:rsidRPr="004764BD" w:rsidRDefault="0014584F" w:rsidP="00B311C5">
            <w:pPr>
              <w:pStyle w:val="EngHang"/>
            </w:pPr>
            <w:r w:rsidRPr="004764BD">
              <w:t>Was confirming them in the faith,</w:t>
            </w:r>
          </w:p>
          <w:p w:rsidR="00382E0C" w:rsidRDefault="0014584F" w:rsidP="00D513BF">
            <w:pPr>
              <w:pStyle w:val="EngHangEnd"/>
            </w:pPr>
            <w:r w:rsidRPr="004764BD">
              <w:t>On the name of Jesus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“In the Name” vs “On the name”.</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For when they stood,</w:t>
            </w:r>
          </w:p>
          <w:p w:rsidR="0014584F" w:rsidRPr="004764BD" w:rsidRDefault="0014584F" w:rsidP="00B311C5">
            <w:pPr>
              <w:pStyle w:val="EngHang"/>
            </w:pPr>
            <w:r w:rsidRPr="004764BD">
              <w:t>Before the governor,</w:t>
            </w:r>
          </w:p>
          <w:p w:rsidR="0014584F" w:rsidRPr="004764BD" w:rsidRDefault="0014584F" w:rsidP="00B311C5">
            <w:pPr>
              <w:pStyle w:val="EngHang"/>
            </w:pPr>
            <w:r w:rsidRPr="004764BD">
              <w:t>They gave the confession</w:t>
            </w:r>
          </w:p>
          <w:p w:rsidR="00382E0C" w:rsidRDefault="0014584F" w:rsidP="00D513BF">
            <w:pPr>
              <w:pStyle w:val="EngHangEnd"/>
            </w:pPr>
            <w:r w:rsidRPr="004764BD">
              <w:t>In a great declaration.</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With this they wore the unfading crowns,</w:t>
            </w:r>
          </w:p>
          <w:p w:rsidR="0014584F" w:rsidRPr="004764BD" w:rsidRDefault="0014584F" w:rsidP="00B311C5">
            <w:pPr>
              <w:pStyle w:val="EngHang"/>
            </w:pPr>
            <w:r w:rsidRPr="004764BD">
              <w:t>Of martyrdom,</w:t>
            </w:r>
          </w:p>
          <w:p w:rsidR="0014584F" w:rsidRPr="004764BD" w:rsidRDefault="0014584F" w:rsidP="00B311C5">
            <w:pPr>
              <w:pStyle w:val="EngHang"/>
            </w:pPr>
            <w:r w:rsidRPr="004764BD">
              <w:t>They kept a feast with Christ,</w:t>
            </w:r>
          </w:p>
          <w:p w:rsidR="00382E0C" w:rsidRDefault="0014584F" w:rsidP="00D513BF">
            <w:pPr>
              <w:pStyle w:val="EngHangEnd"/>
            </w:pPr>
            <w:r w:rsidRPr="004764BD">
              <w:t>In the region of the living.</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“and they kept a feast with Christ” to be consistent with doxology of Prime.</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struggle-bearers the martyrs,</w:t>
            </w:r>
          </w:p>
          <w:p w:rsidR="0014584F" w:rsidRPr="004764BD" w:rsidRDefault="0014584F" w:rsidP="00B311C5">
            <w:pPr>
              <w:pStyle w:val="EngHang"/>
            </w:pPr>
            <w:r w:rsidRPr="004764BD">
              <w:t>Cosmas, his brothers and their mother,</w:t>
            </w:r>
          </w:p>
          <w:p w:rsidR="00382E0C" w:rsidRDefault="0014584F"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770" w:name="_Toc308441995"/>
      <w:r>
        <w:lastRenderedPageBreak/>
        <w:t>The Doxology of Abba Serapamon the Bishop of Nikiou</w:t>
      </w:r>
      <w:bookmarkEnd w:id="7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O great star,</w:t>
            </w:r>
          </w:p>
          <w:p w:rsidR="0014584F" w:rsidRPr="004764BD" w:rsidRDefault="0014584F" w:rsidP="00B311C5">
            <w:pPr>
              <w:pStyle w:val="EngHang"/>
            </w:pPr>
            <w:r w:rsidRPr="004764BD">
              <w:t>The holy shepherd,</w:t>
            </w:r>
          </w:p>
          <w:p w:rsidR="0014584F" w:rsidRPr="004764BD" w:rsidRDefault="0014584F" w:rsidP="00B311C5">
            <w:pPr>
              <w:pStyle w:val="EngHang"/>
            </w:pPr>
            <w:r w:rsidRPr="004764BD">
              <w:t>Abba Serapamon the bishop,</w:t>
            </w:r>
          </w:p>
          <w:p w:rsidR="00382E0C" w:rsidRDefault="0014584F" w:rsidP="00D513BF">
            <w:pPr>
              <w:pStyle w:val="EngHangEnd"/>
            </w:pPr>
            <w:r w:rsidRPr="004764BD">
              <w:t>And elect martyr.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“O” instead of “the” in 2</w:t>
            </w:r>
            <w:r w:rsidRPr="00012A04">
              <w:rPr>
                <w:vertAlign w:val="superscript"/>
              </w:rPr>
              <w:t>nd</w:t>
            </w:r>
            <w:r>
              <w:t xml:space="preserve"> line? “The” instead of “and” in 4</w:t>
            </w:r>
            <w:r w:rsidRPr="00012A04">
              <w:rPr>
                <w:vertAlign w:val="superscript"/>
              </w:rPr>
              <w:t>th</w:t>
            </w:r>
            <w:r>
              <w: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This is he that sprung forth,</w:t>
            </w:r>
          </w:p>
          <w:p w:rsidR="0014584F" w:rsidRPr="004764BD" w:rsidRDefault="0014584F" w:rsidP="00B311C5">
            <w:pPr>
              <w:pStyle w:val="EngHang"/>
            </w:pPr>
            <w:r w:rsidRPr="004764BD">
              <w:t>From the blessed root,</w:t>
            </w:r>
          </w:p>
          <w:p w:rsidR="0014584F" w:rsidRPr="004764BD" w:rsidRDefault="0014584F" w:rsidP="00B311C5">
            <w:pPr>
              <w:pStyle w:val="EngHang"/>
            </w:pPr>
            <w:r w:rsidRPr="004764BD">
              <w:t>Of the great Steven</w:t>
            </w:r>
          </w:p>
          <w:p w:rsidR="00382E0C" w:rsidRDefault="0014584F" w:rsidP="00D513BF">
            <w:pPr>
              <w:pStyle w:val="EngHangEnd"/>
            </w:pPr>
            <w:r w:rsidRPr="004764BD">
              <w:t>The first martyr.</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He who became a master</w:t>
            </w:r>
            <w:r w:rsidRPr="004764BD">
              <w:rPr>
                <w:rStyle w:val="FootnoteReference"/>
              </w:rPr>
              <w:footnoteReference w:id="85"/>
            </w:r>
            <w:r w:rsidRPr="004764BD">
              <w:t>,</w:t>
            </w:r>
          </w:p>
          <w:p w:rsidR="0014584F" w:rsidRPr="004764BD" w:rsidRDefault="0014584F" w:rsidP="00B311C5">
            <w:pPr>
              <w:pStyle w:val="EngHang"/>
            </w:pPr>
            <w:r w:rsidRPr="004764BD">
              <w:t>And interpreted the holy scriptures</w:t>
            </w:r>
            <w:r w:rsidRPr="004764BD">
              <w:rPr>
                <w:rStyle w:val="FootnoteReference"/>
              </w:rPr>
              <w:footnoteReference w:id="86"/>
            </w:r>
            <w:r w:rsidRPr="004764BD">
              <w:t>,</w:t>
            </w:r>
          </w:p>
          <w:p w:rsidR="0014584F" w:rsidRPr="004764BD" w:rsidRDefault="0014584F" w:rsidP="00B311C5">
            <w:pPr>
              <w:pStyle w:val="EngHang"/>
            </w:pPr>
            <w:r w:rsidRPr="004764BD">
              <w:t>By the Holy Spirit;</w:t>
            </w:r>
          </w:p>
          <w:p w:rsidR="00382E0C" w:rsidRDefault="0014584F" w:rsidP="00D513BF">
            <w:pPr>
              <w:pStyle w:val="EngHangEnd"/>
            </w:pPr>
            <w:r w:rsidRPr="004764BD">
              <w:t>They called him the shepherd.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D513BF" w:rsidP="00057E53">
            <w:r>
              <w:t>Became learned?</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Through his confession</w:t>
            </w:r>
          </w:p>
          <w:p w:rsidR="0014584F" w:rsidRPr="004764BD" w:rsidRDefault="0014584F" w:rsidP="00B311C5">
            <w:pPr>
              <w:pStyle w:val="EngHang"/>
            </w:pPr>
            <w:r w:rsidRPr="004764BD">
              <w:t>Of Christ our Saviour,</w:t>
            </w:r>
          </w:p>
          <w:p w:rsidR="0014584F" w:rsidRPr="004764BD" w:rsidRDefault="0014584F" w:rsidP="00B311C5">
            <w:pPr>
              <w:pStyle w:val="EngHang"/>
            </w:pPr>
            <w:r w:rsidRPr="004764BD">
              <w:t>He became worthy of the unfading crown,</w:t>
            </w:r>
          </w:p>
          <w:p w:rsidR="00382E0C" w:rsidRDefault="0014584F" w:rsidP="00D513BF">
            <w:pPr>
              <w:pStyle w:val="EngHangEnd"/>
            </w:pPr>
            <w:r w:rsidRPr="004764BD">
              <w:t>Of martyrdom.</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He kept a feast with the martyrs,</w:t>
            </w:r>
          </w:p>
          <w:p w:rsidR="0014584F" w:rsidRPr="004764BD" w:rsidRDefault="0014584F" w:rsidP="00B311C5">
            <w:pPr>
              <w:pStyle w:val="EngHang"/>
            </w:pPr>
            <w:r w:rsidRPr="004764BD">
              <w:t>In the kingdom of the heavens,</w:t>
            </w:r>
          </w:p>
          <w:p w:rsidR="0014584F" w:rsidRPr="004764BD" w:rsidRDefault="0014584F" w:rsidP="00B311C5">
            <w:pPr>
              <w:pStyle w:val="EngHang"/>
            </w:pPr>
            <w:r w:rsidRPr="004764BD">
              <w:t>He rejoiced with Christ,</w:t>
            </w:r>
          </w:p>
          <w:p w:rsidR="00382E0C" w:rsidRDefault="0014584F" w:rsidP="00D513BF">
            <w:pPr>
              <w:pStyle w:val="EngHangEnd"/>
            </w:pPr>
            <w:r w:rsidRPr="004764BD">
              <w:t>In the region</w:t>
            </w:r>
            <w:r w:rsidRPr="004764BD">
              <w:rPr>
                <w:rStyle w:val="FootnoteReference"/>
              </w:rPr>
              <w:footnoteReference w:id="87"/>
            </w:r>
            <w:r w:rsidRPr="004764BD">
              <w:t xml:space="preserve"> of the living.</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Capitalize kingdom and heavens.</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Likewise, we exalt you,</w:t>
            </w:r>
          </w:p>
          <w:p w:rsidR="0014584F" w:rsidRPr="004764BD" w:rsidRDefault="0014584F" w:rsidP="00B311C5">
            <w:pPr>
              <w:pStyle w:val="EngHang"/>
            </w:pPr>
            <w:r w:rsidRPr="004764BD">
              <w:t>With David the Psalmist,</w:t>
            </w:r>
          </w:p>
          <w:p w:rsidR="0014584F" w:rsidRPr="004764BD" w:rsidRDefault="0014584F" w:rsidP="00B311C5">
            <w:pPr>
              <w:pStyle w:val="EngHang"/>
            </w:pPr>
            <w:r w:rsidRPr="004764BD">
              <w:t>You are a priest forever,</w:t>
            </w:r>
          </w:p>
          <w:p w:rsidR="00382E0C" w:rsidRDefault="0014584F" w:rsidP="00D513BF">
            <w:pPr>
              <w:pStyle w:val="EngHangEnd"/>
            </w:pPr>
            <w:r w:rsidRPr="004764BD">
              <w:t>According to the order of Melchizedek.</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Through his acceptable prayers,</w:t>
            </w:r>
          </w:p>
          <w:p w:rsidR="0014584F" w:rsidRPr="004764BD" w:rsidRDefault="0014584F" w:rsidP="00B311C5">
            <w:pPr>
              <w:pStyle w:val="EngHang"/>
            </w:pPr>
            <w:r w:rsidRPr="004764BD">
              <w:t>Christ our Saviour,</w:t>
            </w:r>
          </w:p>
          <w:p w:rsidR="0014584F" w:rsidRPr="004764BD" w:rsidRDefault="0014584F" w:rsidP="00B311C5">
            <w:pPr>
              <w:pStyle w:val="EngHang"/>
            </w:pPr>
            <w:r w:rsidRPr="004764BD">
              <w:t>Grant  us Thy true peace,</w:t>
            </w:r>
          </w:p>
          <w:p w:rsidR="00382E0C" w:rsidRDefault="0014584F" w:rsidP="00D513BF">
            <w:pPr>
              <w:pStyle w:val="EngHangEnd"/>
            </w:pPr>
            <w:r w:rsidRPr="004764BD">
              <w:t>And the forgiveness of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“o” before “Christ”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struggle-bearer the martyr,</w:t>
            </w:r>
          </w:p>
          <w:p w:rsidR="0014584F" w:rsidRPr="004764BD" w:rsidRDefault="0014584F" w:rsidP="00B311C5">
            <w:pPr>
              <w:pStyle w:val="EngHang"/>
            </w:pPr>
            <w:r w:rsidRPr="004764BD">
              <w:t>Abba Serapamon the Bishop,</w:t>
            </w:r>
          </w:p>
          <w:p w:rsidR="00382E0C" w:rsidRDefault="0014584F" w:rsidP="00D513BF">
            <w:pPr>
              <w:pStyle w:val="EngHangEnd"/>
            </w:pPr>
            <w:r w:rsidRPr="004764BD">
              <w:t>That He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783" w:name="_Toc308441996"/>
      <w:r>
        <w:t>The Doxology of Apakir and his brother, John</w:t>
      </w:r>
      <w:bookmarkEnd w:id="7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Apakir and his brother John,</w:t>
            </w:r>
          </w:p>
          <w:p w:rsidR="0014584F" w:rsidRPr="004764BD" w:rsidRDefault="0014584F" w:rsidP="00B311C5">
            <w:pPr>
              <w:pStyle w:val="EngHang"/>
            </w:pPr>
            <w:r w:rsidRPr="004764BD">
              <w:t>And their two blessed sisters,</w:t>
            </w:r>
          </w:p>
          <w:p w:rsidR="0014584F" w:rsidRPr="004764BD" w:rsidRDefault="0014584F" w:rsidP="00B311C5">
            <w:pPr>
              <w:pStyle w:val="EngHang"/>
            </w:pPr>
            <w:r w:rsidRPr="004764BD">
              <w:t>The soldiers of Christ,</w:t>
            </w:r>
          </w:p>
          <w:p w:rsidR="00382E0C" w:rsidRDefault="0014584F" w:rsidP="00D513BF">
            <w:pPr>
              <w:pStyle w:val="EngHangEnd"/>
            </w:pPr>
            <w:r w:rsidRPr="004764BD">
              <w:t>Loved Him exceedingly.</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“who” before “loved Him” at the least to make flow. Or:</w:t>
            </w:r>
          </w:p>
          <w:p w:rsidR="00012A04" w:rsidRDefault="00012A04" w:rsidP="00057E53">
            <w:r>
              <w:t>“Apakir and his brother John,/The soldiers of Christ,/And their two blessed si</w:t>
            </w:r>
            <w:r>
              <w:t>s</w:t>
            </w:r>
            <w:r>
              <w:t>ters/Loved Him exceedingly?”</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They hated the whole world,</w:t>
            </w:r>
          </w:p>
          <w:p w:rsidR="0014584F" w:rsidRPr="004764BD" w:rsidRDefault="0014584F" w:rsidP="00B311C5">
            <w:pPr>
              <w:pStyle w:val="EngHang"/>
            </w:pPr>
            <w:r w:rsidRPr="004764BD">
              <w:t>And its wealth and all things,</w:t>
            </w:r>
          </w:p>
          <w:p w:rsidR="0014584F" w:rsidRPr="004764BD" w:rsidRDefault="0014584F" w:rsidP="00B311C5">
            <w:pPr>
              <w:pStyle w:val="EngHang"/>
            </w:pPr>
            <w:r w:rsidRPr="004764BD">
              <w:t>Because of their constant</w:t>
            </w:r>
            <w:r w:rsidRPr="004764BD">
              <w:rPr>
                <w:rStyle w:val="FootnoteReference"/>
              </w:rPr>
              <w:footnoteReference w:id="88"/>
            </w:r>
            <w:r w:rsidRPr="004764BD">
              <w:t xml:space="preserve"> love,</w:t>
            </w:r>
          </w:p>
          <w:p w:rsidR="00382E0C" w:rsidRDefault="0014584F" w:rsidP="00D513BF">
            <w:pPr>
              <w:pStyle w:val="EngHangEnd"/>
            </w:pPr>
            <w:r w:rsidRPr="004764BD">
              <w:t>And their faith in Christ.</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012A04" w:rsidP="00057E53">
            <w:r>
              <w:t>“all things” sounds funny.</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They suffered in their bodies,</w:t>
            </w:r>
          </w:p>
          <w:p w:rsidR="0014584F" w:rsidRPr="004764BD" w:rsidRDefault="0014584F" w:rsidP="00B311C5">
            <w:pPr>
              <w:pStyle w:val="EngHang"/>
            </w:pPr>
            <w:r w:rsidRPr="004764BD">
              <w:t>Through great tortures,</w:t>
            </w:r>
          </w:p>
          <w:p w:rsidR="0014584F" w:rsidRPr="004764BD" w:rsidRDefault="0014584F" w:rsidP="00B311C5">
            <w:pPr>
              <w:pStyle w:val="EngHang"/>
            </w:pPr>
            <w:r w:rsidRPr="004764BD">
              <w:t>For the faith of Christ,</w:t>
            </w:r>
          </w:p>
          <w:p w:rsidR="00382E0C" w:rsidRDefault="0014584F" w:rsidP="00D513BF">
            <w:pPr>
              <w:pStyle w:val="EngHangEnd"/>
            </w:pPr>
            <w:r w:rsidRPr="004764BD">
              <w:t>They did not surrender</w:t>
            </w:r>
            <w:r w:rsidRPr="004764BD">
              <w:rPr>
                <w:rStyle w:val="FootnoteReference"/>
              </w:rPr>
              <w:footnoteReference w:id="89"/>
            </w:r>
            <w:r w:rsidRPr="004764BD">
              <w:t xml:space="preserve"> to them.</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They received unfading crowns,</w:t>
            </w:r>
          </w:p>
          <w:p w:rsidR="0014584F" w:rsidRPr="004764BD" w:rsidRDefault="0014584F" w:rsidP="00B311C5">
            <w:pPr>
              <w:pStyle w:val="EngHang"/>
            </w:pPr>
            <w:r w:rsidRPr="004764BD">
              <w:t>Of martyrdom,</w:t>
            </w:r>
          </w:p>
          <w:p w:rsidR="0014584F" w:rsidRPr="004764BD" w:rsidRDefault="0014584F" w:rsidP="00B311C5">
            <w:pPr>
              <w:pStyle w:val="EngHang"/>
            </w:pPr>
            <w:r w:rsidRPr="004764BD">
              <w:t>They kept a feast with all the holy,</w:t>
            </w:r>
          </w:p>
          <w:p w:rsidR="00382E0C" w:rsidRDefault="0014584F" w:rsidP="00D513BF">
            <w:pPr>
              <w:pStyle w:val="EngHangEnd"/>
            </w:pPr>
            <w:r w:rsidRPr="004764BD">
              <w:t>In the region of the living</w:t>
            </w:r>
            <w:r w:rsidRPr="004764BD">
              <w:rPr>
                <w:rStyle w:val="FootnoteReference"/>
              </w:rPr>
              <w:footnoteReference w:id="90"/>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012A04" w:rsidP="00057E53">
            <w:r>
              <w:t>“the saints” or “the holy”. I prefer holy, but I think Abouna will want saints here.</w:t>
            </w:r>
          </w:p>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Hail to the two holy brothers,</w:t>
            </w:r>
          </w:p>
          <w:p w:rsidR="0014584F" w:rsidRPr="004764BD" w:rsidRDefault="0014584F" w:rsidP="00B311C5">
            <w:pPr>
              <w:pStyle w:val="EngHang"/>
            </w:pPr>
            <w:r w:rsidRPr="004764BD">
              <w:t>Apakir, and John his brother,</w:t>
            </w:r>
          </w:p>
          <w:p w:rsidR="0014584F" w:rsidRPr="004764BD" w:rsidRDefault="0014584F" w:rsidP="00B311C5">
            <w:pPr>
              <w:pStyle w:val="EngHang"/>
            </w:pPr>
            <w:r w:rsidRPr="004764BD">
              <w:t>Hail to the two martyrs,</w:t>
            </w:r>
          </w:p>
          <w:p w:rsidR="00382E0C" w:rsidRDefault="0014584F" w:rsidP="00D513BF">
            <w:pPr>
              <w:pStyle w:val="EngHangEnd"/>
            </w:pPr>
            <w:r w:rsidRPr="004764BD">
              <w:t>The spiritual physicians.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struggle-bearers the martyrs,</w:t>
            </w:r>
          </w:p>
          <w:p w:rsidR="0014584F" w:rsidRPr="004764BD" w:rsidRDefault="0014584F" w:rsidP="00B311C5">
            <w:pPr>
              <w:pStyle w:val="EngHang"/>
            </w:pPr>
            <w:r w:rsidRPr="004764BD">
              <w:t>Apakir and his brother John,</w:t>
            </w:r>
          </w:p>
          <w:p w:rsidR="00382E0C" w:rsidRDefault="0014584F" w:rsidP="00D513BF">
            <w:pPr>
              <w:pStyle w:val="EngHangEnd"/>
            </w:pPr>
            <w:r w:rsidRPr="004764BD">
              <w:t>That he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382E0C" w:rsidRPr="00382E0C" w:rsidRDefault="00382E0C" w:rsidP="00382E0C"/>
    <w:p w:rsidR="008C4469" w:rsidRDefault="008C4469" w:rsidP="00382E0C">
      <w:pPr>
        <w:pStyle w:val="Heading3"/>
      </w:pPr>
      <w:bookmarkStart w:id="793" w:name="_Toc308441997"/>
      <w:r>
        <w:t>The Doxology of Saint Victor</w:t>
      </w:r>
      <w:bookmarkEnd w:id="7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Tell</w:t>
            </w:r>
            <w:r w:rsidRPr="004764BD">
              <w:rPr>
                <w:rStyle w:val="FootnoteReference"/>
              </w:rPr>
              <w:footnoteReference w:id="91"/>
            </w:r>
            <w:r w:rsidRPr="004764BD">
              <w:t xml:space="preserve"> me, where are you going,</w:t>
            </w:r>
          </w:p>
          <w:p w:rsidR="0014584F" w:rsidRPr="004764BD" w:rsidRDefault="0014584F" w:rsidP="00B311C5">
            <w:pPr>
              <w:pStyle w:val="EngHang"/>
            </w:pPr>
            <w:r w:rsidRPr="004764BD">
              <w:t>O Victor, my beloved son?</w:t>
            </w:r>
          </w:p>
          <w:p w:rsidR="0014584F" w:rsidRPr="004764BD" w:rsidRDefault="0014584F" w:rsidP="00B311C5">
            <w:pPr>
              <w:pStyle w:val="EngHang"/>
            </w:pPr>
            <w:r w:rsidRPr="004764BD">
              <w:t>For the muzzle is put on your mouth,</w:t>
            </w:r>
          </w:p>
          <w:p w:rsidR="00382E0C" w:rsidRDefault="0014584F" w:rsidP="00D513BF">
            <w:pPr>
              <w:pStyle w:val="EngHangEnd"/>
            </w:pPr>
            <w:r w:rsidRPr="004764BD">
              <w:t>And the fetters on your hands.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DE4425" w:rsidP="00057E53">
            <w:r>
              <w:t>Consider omitting “put”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He said, “I go to the land</w:t>
            </w:r>
          </w:p>
          <w:p w:rsidR="0014584F" w:rsidRPr="004764BD" w:rsidRDefault="0014584F" w:rsidP="00B311C5">
            <w:pPr>
              <w:pStyle w:val="EngHang"/>
            </w:pPr>
            <w:r w:rsidRPr="004764BD">
              <w:t>Of Egypt, to Armenius</w:t>
            </w:r>
            <w:r w:rsidRPr="004764BD">
              <w:rPr>
                <w:rStyle w:val="FootnoteReference"/>
              </w:rPr>
              <w:footnoteReference w:id="92"/>
            </w:r>
            <w:r w:rsidRPr="004764BD">
              <w:t>,</w:t>
            </w:r>
          </w:p>
          <w:p w:rsidR="00382E0C" w:rsidRDefault="0014584F" w:rsidP="00B311C5">
            <w:pPr>
              <w:pStyle w:val="EngHang"/>
            </w:pPr>
            <w:r w:rsidRPr="004764BD">
              <w:t>That I may die in the name of my Saviour,</w:t>
            </w:r>
          </w:p>
          <w:p w:rsidR="0014584F" w:rsidRDefault="0014584F" w:rsidP="00D513BF">
            <w:pPr>
              <w:pStyle w:val="EngHangEnd"/>
            </w:pPr>
            <w:r>
              <w:t>That He may forgive me my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The month after that,</w:t>
            </w:r>
          </w:p>
          <w:p w:rsidR="0014584F" w:rsidRPr="004764BD" w:rsidRDefault="0014584F" w:rsidP="00B311C5">
            <w:pPr>
              <w:pStyle w:val="EngHang"/>
            </w:pPr>
            <w:r w:rsidRPr="004764BD">
              <w:t>O Victor, my beloved son,</w:t>
            </w:r>
          </w:p>
          <w:p w:rsidR="0014584F" w:rsidRPr="004764BD" w:rsidRDefault="0014584F" w:rsidP="00B311C5">
            <w:pPr>
              <w:pStyle w:val="EngHang"/>
            </w:pPr>
            <w:r w:rsidRPr="004764BD">
              <w:t>I am ready to give you your bride,</w:t>
            </w:r>
          </w:p>
          <w:p w:rsidR="00382E0C" w:rsidRDefault="0014584F" w:rsidP="00D513BF">
            <w:pPr>
              <w:pStyle w:val="EngHangEnd"/>
            </w:pPr>
            <w:r w:rsidRPr="004764BD">
              <w:t>And to give you great riches.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14584F" w:rsidRPr="004764BD" w:rsidRDefault="0014584F" w:rsidP="00B311C5">
            <w:pPr>
              <w:pStyle w:val="EngHang"/>
            </w:pPr>
            <w:r w:rsidRPr="004764BD">
              <w:t>For me, my time, and my bride are left</w:t>
            </w:r>
            <w:r w:rsidRPr="004764BD">
              <w:rPr>
                <w:rStyle w:val="FootnoteReference"/>
              </w:rPr>
              <w:footnoteReference w:id="93"/>
            </w:r>
            <w:r w:rsidRPr="004764BD">
              <w:t>,</w:t>
            </w:r>
          </w:p>
          <w:p w:rsidR="0014584F" w:rsidRPr="004764BD" w:rsidRDefault="0014584F" w:rsidP="00B311C5">
            <w:pPr>
              <w:pStyle w:val="EngHang"/>
            </w:pPr>
            <w:r w:rsidRPr="004764BD">
              <w:t>O Martha, my beloved mother.</w:t>
            </w:r>
          </w:p>
          <w:p w:rsidR="0014584F" w:rsidRPr="004764BD" w:rsidRDefault="0014584F" w:rsidP="00B311C5">
            <w:pPr>
              <w:pStyle w:val="EngHang"/>
            </w:pPr>
            <w:r w:rsidRPr="004764BD">
              <w:t>My bride is the Church,</w:t>
            </w:r>
          </w:p>
          <w:p w:rsidR="00382E0C" w:rsidRDefault="0014584F" w:rsidP="00D513BF">
            <w:pPr>
              <w:pStyle w:val="EngHangEnd"/>
            </w:pPr>
            <w:r w:rsidRPr="004764BD">
              <w:t>My bridegroom is my Saviour.</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pPr>
            <w:r w:rsidRPr="004764BD">
              <w:t>Hail to you O martyr,</w:t>
            </w:r>
          </w:p>
          <w:p w:rsidR="0014584F" w:rsidRPr="004764BD" w:rsidRDefault="0014584F" w:rsidP="00B311C5">
            <w:pPr>
              <w:pStyle w:val="EngHang"/>
            </w:pPr>
            <w:r w:rsidRPr="004764BD">
              <w:t>Of our Lord Jesus Christ,</w:t>
            </w:r>
          </w:p>
          <w:p w:rsidR="0014584F" w:rsidRPr="004764BD" w:rsidRDefault="0014584F" w:rsidP="00B311C5">
            <w:pPr>
              <w:pStyle w:val="EngHang"/>
            </w:pPr>
            <w:r w:rsidRPr="004764BD">
              <w:t>Hail to the noble athlete,</w:t>
            </w:r>
          </w:p>
          <w:p w:rsidR="00382E0C" w:rsidRDefault="0014584F" w:rsidP="00D513BF">
            <w:pPr>
              <w:pStyle w:val="EngHangEnd"/>
            </w:pPr>
            <w:r w:rsidRPr="004764BD">
              <w:t>The holy Abba Victor.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pPr>
            <w:r w:rsidRPr="004764BD">
              <w:t>Pray to the Lord on our behalf,</w:t>
            </w:r>
          </w:p>
          <w:p w:rsidR="0014584F" w:rsidRPr="004764BD" w:rsidRDefault="0014584F" w:rsidP="00B311C5">
            <w:pPr>
              <w:pStyle w:val="EngHang"/>
            </w:pPr>
            <w:r w:rsidRPr="004764BD">
              <w:t>O holy Abba Victor,</w:t>
            </w:r>
          </w:p>
          <w:p w:rsidR="0014584F" w:rsidRPr="004764BD" w:rsidRDefault="0014584F" w:rsidP="00B311C5">
            <w:pPr>
              <w:pStyle w:val="EngHang"/>
            </w:pPr>
            <w:r w:rsidRPr="004764BD">
              <w:t>Remember us before the Lord,</w:t>
            </w:r>
          </w:p>
          <w:p w:rsidR="00382E0C" w:rsidRDefault="0014584F" w:rsidP="00D513BF">
            <w:pPr>
              <w:pStyle w:val="EngHangEnd"/>
            </w:pPr>
            <w:r w:rsidRPr="004764BD">
              <w:t>That He may forgive us</w:t>
            </w:r>
            <w:r>
              <w:t xml:space="preserve">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04" w:name="_Toc308441998"/>
      <w:r>
        <w:t>The Doxology of Saint Demiana</w:t>
      </w:r>
      <w:bookmarkEnd w:id="8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The wise virgin maiden,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The elect true lady,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The bride of Christ, </w:t>
            </w:r>
          </w:p>
          <w:p w:rsidR="00382E0C" w:rsidRDefault="0014584F" w:rsidP="00D513BF">
            <w:pPr>
              <w:pStyle w:val="EngHangEnd"/>
            </w:pPr>
            <w:r w:rsidRPr="004764BD">
              <w:rPr>
                <w:rFonts w:eastAsiaTheme="minorEastAsia"/>
                <w:lang w:eastAsia="ja-JP"/>
              </w:rPr>
              <w:t>Saint Demiana,</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Who, since her youth,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Was filled with wisdom.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She despised worldly things, </w:t>
            </w:r>
          </w:p>
          <w:p w:rsidR="00382E0C" w:rsidRDefault="0014584F" w:rsidP="00D513BF">
            <w:pPr>
              <w:pStyle w:val="EngHangEnd"/>
            </w:pPr>
            <w:r w:rsidRPr="004764BD">
              <w:rPr>
                <w:rFonts w:eastAsiaTheme="minorEastAsia"/>
                <w:lang w:eastAsia="ja-JP"/>
              </w:rPr>
              <w:t>And loved virginity.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She became a matron,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And a haven of salvation,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And a mother to forty virgins, </w:t>
            </w:r>
          </w:p>
          <w:p w:rsidR="00382E0C" w:rsidRDefault="0014584F" w:rsidP="00D513BF">
            <w:pPr>
              <w:pStyle w:val="EngHangEnd"/>
            </w:pPr>
            <w:r w:rsidRPr="004764BD">
              <w:rPr>
                <w:rFonts w:eastAsiaTheme="minorEastAsia"/>
                <w:lang w:eastAsia="ja-JP"/>
              </w:rPr>
              <w:t>In the palace her father built.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And when he rejected Christ,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His daughter Demiana,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Who loved him, restored him, </w:t>
            </w:r>
          </w:p>
          <w:p w:rsidR="00382E0C" w:rsidRDefault="0014584F" w:rsidP="00D513BF">
            <w:pPr>
              <w:pStyle w:val="EngHangEnd"/>
            </w:pPr>
            <w:r w:rsidRPr="004764BD">
              <w:rPr>
                <w:rFonts w:eastAsiaTheme="minorEastAsia"/>
                <w:lang w:eastAsia="ja-JP"/>
              </w:rPr>
              <w:t>And he obtained martyrdom.</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Therefore the king sent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His orders to torment her.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She received great afflictions, </w:t>
            </w:r>
          </w:p>
          <w:p w:rsidR="00382E0C" w:rsidRDefault="0014584F" w:rsidP="00D513BF">
            <w:pPr>
              <w:pStyle w:val="EngHangEnd"/>
            </w:pPr>
            <w:r w:rsidRPr="004764BD">
              <w:rPr>
                <w:rFonts w:eastAsiaTheme="minorEastAsia"/>
                <w:lang w:eastAsia="ja-JP"/>
              </w:rPr>
              <w:t>And obtained martyrdom.</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And the forty virgins,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Who were with her in the palace,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Obtained martyrdom with her, </w:t>
            </w:r>
          </w:p>
          <w:p w:rsidR="00382E0C" w:rsidRDefault="0014584F" w:rsidP="00D513BF">
            <w:pPr>
              <w:pStyle w:val="EngHangEnd"/>
            </w:pPr>
            <w:r w:rsidRPr="004764BD">
              <w:rPr>
                <w:rFonts w:eastAsiaTheme="minorEastAsia"/>
                <w:lang w:eastAsia="ja-JP"/>
              </w:rPr>
              <w:t>On the same day.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Blessed are you, O Demiana,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The bride of the Bridegroom,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The virgin nun, </w:t>
            </w:r>
          </w:p>
          <w:p w:rsidR="00382E0C" w:rsidRDefault="0014584F" w:rsidP="00D513BF">
            <w:pPr>
              <w:pStyle w:val="EngHangEnd"/>
            </w:pPr>
            <w:r w:rsidRPr="004764BD">
              <w:rPr>
                <w:rFonts w:eastAsiaTheme="minorEastAsia"/>
                <w:lang w:eastAsia="ja-JP"/>
              </w:rPr>
              <w:t>The elect true martyr.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14584F" w:rsidRPr="004764BD" w:rsidRDefault="0014584F" w:rsidP="00B311C5">
            <w:pPr>
              <w:pStyle w:val="EngHang"/>
              <w:rPr>
                <w:rFonts w:eastAsiaTheme="minorEastAsia"/>
                <w:lang w:eastAsia="ja-JP"/>
              </w:rPr>
            </w:pPr>
            <w:r w:rsidRPr="004764BD">
              <w:rPr>
                <w:rFonts w:eastAsiaTheme="minorEastAsia"/>
                <w:lang w:eastAsia="ja-JP"/>
              </w:rPr>
              <w:t xml:space="preserve">Pray to the Lord on our behalf,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O bride of Christ, </w:t>
            </w:r>
          </w:p>
          <w:p w:rsidR="0014584F" w:rsidRPr="004764BD" w:rsidRDefault="0014584F" w:rsidP="00B311C5">
            <w:pPr>
              <w:pStyle w:val="EngHang"/>
              <w:rPr>
                <w:rFonts w:eastAsiaTheme="minorEastAsia"/>
                <w:lang w:eastAsia="ja-JP"/>
              </w:rPr>
            </w:pPr>
            <w:r w:rsidRPr="004764BD">
              <w:rPr>
                <w:rFonts w:eastAsiaTheme="minorEastAsia"/>
                <w:lang w:eastAsia="ja-JP"/>
              </w:rPr>
              <w:t xml:space="preserve">Saint Demiana, </w:t>
            </w:r>
          </w:p>
          <w:p w:rsidR="00382E0C" w:rsidRDefault="0014584F" w:rsidP="00D513BF">
            <w:pPr>
              <w:pStyle w:val="EngHangEnd"/>
            </w:pPr>
            <w:r w:rsidRPr="004764BD">
              <w:rPr>
                <w:rFonts w:eastAsiaTheme="minorEastAsia"/>
                <w:lang w:eastAsia="ja-JP"/>
              </w:rPr>
              <w:t>That He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05" w:name="_Toc308441999"/>
      <w:r>
        <w:t>The Doxology of Saints Barbara and Juliana</w:t>
      </w:r>
      <w:bookmarkEnd w:id="805"/>
    </w:p>
    <w:p w:rsidR="007D6C69" w:rsidRPr="007D6C69" w:rsidRDefault="007D6C69" w:rsidP="007D6C69">
      <w:pPr>
        <w:pStyle w:val="Heading3non-TOC"/>
      </w:pPr>
      <w:r w:rsidRPr="007D6C69">
        <w:t>Ⲇⲟⲝⲟⲗⲟⲅⲓⲁ ⲉⲑⲃⲉ ⲑⲏⲉ</w:t>
      </w:r>
      <w:r w:rsidRPr="007D6C69">
        <w:rPr>
          <w:rFonts w:ascii="Times New Roman" w:hAnsi="Times New Roman" w:cs="Times New Roman"/>
        </w:rPr>
        <w:t>̅</w:t>
      </w:r>
      <w:r w:rsidRPr="007D6C69">
        <w:t>ⲑ</w:t>
      </w:r>
      <w:r w:rsidRPr="007D6C69">
        <w:rPr>
          <w:rFonts w:ascii="Times New Roman" w:hAnsi="Times New Roman" w:cs="Times New Roman"/>
        </w:rPr>
        <w:t>̅</w:t>
      </w:r>
      <w:r w:rsidRPr="007D6C69">
        <w:t>ⲩ</w:t>
      </w:r>
      <w:r w:rsidRPr="007D6C69">
        <w:rPr>
          <w:rFonts w:ascii="Times New Roman" w:hAnsi="Times New Roman" w:cs="Times New Roman"/>
        </w:rPr>
        <w:t>̅</w:t>
      </w:r>
      <w:r w:rsidRPr="007D6C69">
        <w:t xml:space="preserve"> Ⲃⲁⲣⲃⲁⲣⲁ ⲛⲉⲙ Ⲓⲱⲗⲓⲁⲛⲏ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The light of the Holy Trinity,</w:t>
            </w:r>
          </w:p>
          <w:p w:rsidR="008047A6" w:rsidRPr="004764BD" w:rsidRDefault="008047A6" w:rsidP="00B311C5">
            <w:pPr>
              <w:pStyle w:val="EngHang"/>
            </w:pPr>
            <w:r w:rsidRPr="004764BD">
              <w:t>Has shone upon this virgin,</w:t>
            </w:r>
          </w:p>
          <w:p w:rsidR="008047A6" w:rsidRPr="004764BD" w:rsidRDefault="008047A6" w:rsidP="00B311C5">
            <w:pPr>
              <w:pStyle w:val="EngHang"/>
            </w:pPr>
            <w:r w:rsidRPr="004764BD">
              <w:t>The holy Barbara,</w:t>
            </w:r>
          </w:p>
          <w:p w:rsidR="00382E0C" w:rsidRDefault="008047A6" w:rsidP="00D513BF">
            <w:pPr>
              <w:pStyle w:val="EngHangEnd"/>
            </w:pPr>
            <w:r w:rsidRPr="004764BD">
              <w:t>The bride of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Ⲡⲓⲟⲩⲱⲓⲛⲓ ⲛ</w:t>
            </w:r>
            <w:r w:rsidRPr="007D6C69">
              <w:rPr>
                <w:rFonts w:ascii="Times New Roman" w:hAnsi="Times New Roman" w:cs="Times New Roman"/>
              </w:rPr>
              <w:t>̀ϯ</w:t>
            </w:r>
            <w:r w:rsidRPr="007D6C69">
              <w:t>ⲧⲣⲓⲁⲥ ⲉ</w:t>
            </w:r>
            <w:r w:rsidRPr="007D6C69">
              <w:rPr>
                <w:rFonts w:ascii="Times New Roman" w:hAnsi="Times New Roman" w:cs="Times New Roman"/>
              </w:rPr>
              <w:t>̅</w:t>
            </w:r>
            <w:r w:rsidRPr="007D6C69">
              <w:t>ⲑ</w:t>
            </w:r>
            <w:r w:rsidRPr="007D6C69">
              <w:rPr>
                <w:rFonts w:ascii="Times New Roman" w:hAnsi="Times New Roman" w:cs="Times New Roman"/>
              </w:rPr>
              <w:t>̅</w:t>
            </w:r>
            <w:r w:rsidRPr="007D6C69">
              <w:t>ⲩ</w:t>
            </w:r>
            <w:r w:rsidRPr="007D6C69">
              <w:rPr>
                <w:rFonts w:ascii="Times New Roman" w:hAnsi="Times New Roman" w:cs="Times New Roman"/>
              </w:rPr>
              <w:t>̅</w:t>
            </w:r>
          </w:p>
          <w:p w:rsidR="007D6C69" w:rsidRDefault="007D6C69" w:rsidP="007D6C69">
            <w:pPr>
              <w:pStyle w:val="CopticVersemulti-line"/>
            </w:pPr>
            <w:r w:rsidRPr="007D6C69">
              <w:t>ⲁ</w:t>
            </w:r>
            <w:r w:rsidRPr="007D6C69">
              <w:rPr>
                <w:rFonts w:ascii="Times New Roman" w:hAnsi="Times New Roman" w:cs="Times New Roman"/>
              </w:rPr>
              <w:t>ϥϣ</w:t>
            </w:r>
            <w:r w:rsidRPr="007D6C69">
              <w:t>ⲁⲓ ⲉ</w:t>
            </w:r>
            <w:r w:rsidRPr="007D6C69">
              <w:rPr>
                <w:rFonts w:ascii="Times New Roman" w:hAnsi="Times New Roman" w:cs="Times New Roman"/>
              </w:rPr>
              <w:t>ϫ</w:t>
            </w:r>
            <w:r w:rsidRPr="007D6C69">
              <w:t>ⲉⲛ ⲧⲁⲓⲡⲁⲣⲑⲉⲛⲟⲥ</w:t>
            </w:r>
          </w:p>
          <w:p w:rsidR="007D6C69" w:rsidRDefault="007D6C69" w:rsidP="007D6C69">
            <w:pPr>
              <w:pStyle w:val="CopticVersemulti-line"/>
            </w:pPr>
            <w:r w:rsidRPr="007D6C69">
              <w:rPr>
                <w:rFonts w:ascii="Times New Roman" w:hAnsi="Times New Roman" w:cs="Times New Roman"/>
              </w:rPr>
              <w:t>ϯ</w:t>
            </w:r>
            <w:r w:rsidRPr="007D6C69">
              <w:t>ⲁⲅⲓⲁ Ⲃⲁⲣⲃⲁⲣⲁ</w:t>
            </w:r>
          </w:p>
          <w:p w:rsidR="00382E0C" w:rsidRDefault="007D6C69" w:rsidP="007D6C69">
            <w:pPr>
              <w:pStyle w:val="CopticVerse"/>
            </w:pPr>
            <w:r w:rsidRPr="007D6C69">
              <w:rPr>
                <w:rFonts w:ascii="Times New Roman" w:hAnsi="Times New Roman" w:cs="Times New Roman"/>
              </w:rPr>
              <w:t>ϯϣ</w:t>
            </w:r>
            <w:r w:rsidRPr="007D6C69">
              <w:t>ⲉⲗⲉⲧ ⲛ</w:t>
            </w:r>
            <w:r w:rsidRPr="007D6C69">
              <w:rPr>
                <w:rFonts w:ascii="Times New Roman" w:hAnsi="Times New Roman" w:cs="Times New Roman"/>
              </w:rPr>
              <w:t>̀</w:t>
            </w:r>
            <w:r w:rsidRPr="007D6C69">
              <w:t>ⲧⲉ Ⲡⲭ</w:t>
            </w:r>
            <w:r w:rsidRPr="007D6C69">
              <w:rPr>
                <w:rFonts w:ascii="Times New Roman" w:hAnsi="Times New Roman" w:cs="Times New Roman"/>
              </w:rPr>
              <w:t>̅</w:t>
            </w:r>
            <w:r w:rsidRPr="007D6C69">
              <w:t>ⲥ</w:t>
            </w:r>
            <w:r w:rsidRPr="007D6C69">
              <w:rPr>
                <w:rFonts w:ascii="Times New Roman" w:hAnsi="Times New Roman" w:cs="Times New Roman"/>
              </w:rPr>
              <w:t>̅</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8047A6" w:rsidRPr="004764BD" w:rsidRDefault="008047A6" w:rsidP="00B311C5">
            <w:pPr>
              <w:pStyle w:val="EngHang"/>
            </w:pPr>
            <w:r w:rsidRPr="004764BD">
              <w:t>She loved the Holy Trinity,</w:t>
            </w:r>
          </w:p>
          <w:p w:rsidR="008047A6" w:rsidRPr="004764BD" w:rsidRDefault="008047A6" w:rsidP="00B311C5">
            <w:pPr>
              <w:pStyle w:val="EngHang"/>
            </w:pPr>
            <w:r w:rsidRPr="004764BD">
              <w:t>And despised her father,</w:t>
            </w:r>
          </w:p>
          <w:p w:rsidR="008047A6" w:rsidRPr="004764BD" w:rsidRDefault="008047A6" w:rsidP="00B311C5">
            <w:pPr>
              <w:pStyle w:val="EngHang"/>
            </w:pPr>
            <w:r w:rsidRPr="004764BD">
              <w:t>The lawless man that beheaded her,</w:t>
            </w:r>
          </w:p>
          <w:p w:rsidR="00382E0C" w:rsidRDefault="008047A6" w:rsidP="00D513BF">
            <w:pPr>
              <w:pStyle w:val="EngHangEnd"/>
            </w:pPr>
            <w:r w:rsidRPr="004764BD">
              <w:t>By his own hand.</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Ⲉⲥⲙⲉⲛⲣⲉ ⲛ̀ϯⲧⲣⲓⲁⲥ ⲉ̅ⲑ̅ⲩ̅</w:t>
            </w:r>
          </w:p>
          <w:p w:rsidR="007D6C69" w:rsidRDefault="007D6C69" w:rsidP="007D6C69">
            <w:pPr>
              <w:pStyle w:val="CopticVersemulti-line"/>
            </w:pPr>
            <w:r w:rsidRPr="007D6C69">
              <w:t>ⲟⲩⲟϩ ⲉⲑⲙⲟⲥϯ</w:t>
            </w:r>
            <w:r>
              <w:t xml:space="preserve"> </w:t>
            </w:r>
            <w:r w:rsidRPr="007D6C69">
              <w:t>ⲅⲁⲣ ⲙ̀ⲡⲉⲥⲓⲱⲧ</w:t>
            </w:r>
          </w:p>
          <w:p w:rsidR="007D6C69" w:rsidRDefault="007D6C69" w:rsidP="007D6C69">
            <w:pPr>
              <w:pStyle w:val="CopticVersemulti-line"/>
            </w:pPr>
            <w:r w:rsidRPr="007D6C69">
              <w:t>ⲡⲓⲣⲱⲙⲓ ⲛ̀ⲁⲛⲟⲙⲟⲥ ⲉⲧⲁϥϣⲁⲧ</w:t>
            </w:r>
          </w:p>
          <w:p w:rsidR="00382E0C" w:rsidRDefault="007D6C69" w:rsidP="007D6C69">
            <w:pPr>
              <w:pStyle w:val="CopticVerse"/>
            </w:pPr>
            <w:r w:rsidRPr="007D6C69">
              <w:t>ⲛ̀ⲧⲉⲥⲁⲫⲉ ϧⲉⲛ ⲧⲉϥϫⲓϫ</w:t>
            </w:r>
          </w:p>
        </w:tc>
      </w:tr>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Rejoice O righteous bride,</w:t>
            </w:r>
          </w:p>
          <w:p w:rsidR="008047A6" w:rsidRPr="004764BD" w:rsidRDefault="008047A6" w:rsidP="00B311C5">
            <w:pPr>
              <w:pStyle w:val="EngHang"/>
            </w:pPr>
            <w:r w:rsidRPr="004764BD">
              <w:t>Who has became a sanctuary,</w:t>
            </w:r>
          </w:p>
          <w:p w:rsidR="008047A6" w:rsidRPr="004764BD" w:rsidRDefault="008047A6" w:rsidP="00B311C5">
            <w:pPr>
              <w:pStyle w:val="EngHang"/>
            </w:pPr>
            <w:r w:rsidRPr="004764BD">
              <w:t>For the Holy Spirit,</w:t>
            </w:r>
          </w:p>
          <w:p w:rsidR="00382E0C" w:rsidRDefault="008047A6" w:rsidP="00D513BF">
            <w:pPr>
              <w:pStyle w:val="EngHangEnd"/>
            </w:pPr>
            <w:r w:rsidRPr="004764BD">
              <w:t>Since her childhood.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Ⲣⲁϣⲓ ⲱ ϯϣⲉⲗⲉⲧ ⲙ̀ⲙⲏⲓ</w:t>
            </w:r>
          </w:p>
          <w:p w:rsidR="007D6C69" w:rsidRDefault="007D6C69" w:rsidP="007D6C69">
            <w:pPr>
              <w:pStyle w:val="CopticVersemulti-line"/>
            </w:pPr>
            <w:r w:rsidRPr="007D6C69">
              <w:t>ⲑⲏⲉⲧⲁⲥϣⲱⲡⲓ ⲛ̀ⲟⲩⲉⲣⲫⲉⲓ</w:t>
            </w:r>
            <w:r>
              <w:t xml:space="preserve"> </w:t>
            </w:r>
          </w:p>
          <w:p w:rsidR="007D6C69" w:rsidRDefault="007D6C69" w:rsidP="007D6C69">
            <w:pPr>
              <w:pStyle w:val="CopticVersemulti-line"/>
            </w:pPr>
            <w:r w:rsidRPr="007D6C69">
              <w:t>ⲛ</w:t>
            </w:r>
            <w:r>
              <w:t>̀</w:t>
            </w:r>
            <w:r w:rsidRPr="007D6C69">
              <w:t>ⲧⲉ ⲡⲓⲡ̅ⲛ̅ⲁ̅ ⲉ̅ⲑ̅ⲩ̅</w:t>
            </w:r>
          </w:p>
          <w:p w:rsidR="00382E0C" w:rsidRDefault="007D6C69" w:rsidP="007D6C69">
            <w:pPr>
              <w:pStyle w:val="CopticVerse"/>
            </w:pPr>
            <w:r w:rsidRPr="007D6C69">
              <w:t>ⲓⲥϫⲉⲛ ⲧⲉⲥⲙⲉⲧⲕⲟⲩϫⲓ ⲛ̀ⲁⲗⲟⲩ</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4764BD" w:rsidRDefault="008047A6" w:rsidP="00B311C5">
            <w:pPr>
              <w:pStyle w:val="EngHang"/>
            </w:pPr>
            <w:r w:rsidRPr="004764BD">
              <w:t>For you became,</w:t>
            </w:r>
          </w:p>
          <w:p w:rsidR="008047A6" w:rsidRPr="004764BD" w:rsidRDefault="008047A6" w:rsidP="00B311C5">
            <w:pPr>
              <w:pStyle w:val="EngHang"/>
            </w:pPr>
            <w:r w:rsidRPr="004764BD">
              <w:t>A daughter of the Heavenly Father,</w:t>
            </w:r>
          </w:p>
          <w:p w:rsidR="008047A6" w:rsidRPr="004764BD" w:rsidRDefault="008047A6" w:rsidP="00B311C5">
            <w:pPr>
              <w:pStyle w:val="EngHang"/>
            </w:pPr>
            <w:r w:rsidRPr="004764BD">
              <w:t>And became a daughter,</w:t>
            </w:r>
          </w:p>
          <w:p w:rsidR="00382E0C" w:rsidRDefault="008047A6" w:rsidP="00D513BF">
            <w:pPr>
              <w:pStyle w:val="EngHangEnd"/>
            </w:pPr>
            <w:r w:rsidRPr="004764BD">
              <w:t>Of Mary the Virgin.</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Ⲉⲣⲉϣⲱⲡⲓ ⲅⲁⲣ ⲛ̀ⲑⲟ</w:t>
            </w:r>
          </w:p>
          <w:p w:rsidR="007D6C69" w:rsidRDefault="007D6C69" w:rsidP="007D6C69">
            <w:pPr>
              <w:pStyle w:val="CopticVersemulti-line"/>
            </w:pPr>
            <w:r w:rsidRPr="007D6C69">
              <w:t>ⲧ̀ϣⲉⲣⲓ ⲙ̀ⲫ̀ⲓⲱⲧ ⲉⲧϧⲉⲛ ⲛⲓⲫⲏⲟⲩⲓ</w:t>
            </w:r>
          </w:p>
          <w:p w:rsidR="007D6C69" w:rsidRDefault="007D6C69" w:rsidP="007D6C69">
            <w:pPr>
              <w:pStyle w:val="CopticVersemulti-line"/>
            </w:pPr>
            <w:r w:rsidRPr="007D6C69">
              <w:t>ⲟⲩⲟϩ ⲉⲣⲉϣⲱⲡⲓ ⲅⲁⲣ ⲛ̀ⲟⲩϣⲉⲣⲓ</w:t>
            </w:r>
          </w:p>
          <w:p w:rsidR="00382E0C" w:rsidRDefault="007D6C69" w:rsidP="007D6C69">
            <w:pPr>
              <w:pStyle w:val="CopticVerse"/>
            </w:pPr>
            <w:r w:rsidRPr="007D6C69">
              <w:t>ⲙ̀Ⲙⲁⲣⲓⲁ ϯⲡⲁⲣⲑⲉⲛⲟⲥ</w:t>
            </w:r>
          </w:p>
        </w:tc>
      </w:tr>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We honour you with joyfulness,</w:t>
            </w:r>
          </w:p>
          <w:p w:rsidR="008047A6" w:rsidRPr="004764BD" w:rsidRDefault="008047A6" w:rsidP="00B311C5">
            <w:pPr>
              <w:pStyle w:val="EngHang"/>
            </w:pPr>
            <w:r w:rsidRPr="004764BD">
              <w:t>O brides of Christ:</w:t>
            </w:r>
          </w:p>
          <w:p w:rsidR="008047A6" w:rsidRPr="004764BD" w:rsidRDefault="008047A6" w:rsidP="00B311C5">
            <w:pPr>
              <w:pStyle w:val="EngHang"/>
            </w:pPr>
            <w:r w:rsidRPr="004764BD">
              <w:t>The holy Barbara</w:t>
            </w:r>
          </w:p>
          <w:p w:rsidR="00382E0C" w:rsidRDefault="008047A6" w:rsidP="00D513BF">
            <w:pPr>
              <w:pStyle w:val="EngHangEnd"/>
            </w:pPr>
            <w:r w:rsidRPr="004764BD">
              <w:t>And the holy Juliana.</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7D6C69" w:rsidRDefault="007D6C69" w:rsidP="007D6C69">
            <w:pPr>
              <w:pStyle w:val="CopticVersemulti-line"/>
            </w:pPr>
            <w:r w:rsidRPr="007D6C69">
              <w:t>Ⲧⲉⲛⲧⲁⲓⲟ ⲙ̀ⲙⲱⲧⲉⲛ ϧⲉⲛ ⲟⲩⲟⲩⲛⲟϥ</w:t>
            </w:r>
          </w:p>
          <w:p w:rsidR="007D6C69" w:rsidRDefault="007D6C69" w:rsidP="007D6C69">
            <w:pPr>
              <w:pStyle w:val="CopticVersemulti-line"/>
            </w:pPr>
            <w:r w:rsidRPr="007D6C69">
              <w:rPr>
                <w:highlight w:val="yellow"/>
              </w:rPr>
              <w:t>ⲱ</w:t>
            </w:r>
            <w:r w:rsidRPr="007D6C69">
              <w:t xml:space="preserve"> ⲛⲓϣⲉⲗⲉⲧ ⲛ̀ⲧⲉ Ⲡⲭ̅ⲥ̅</w:t>
            </w:r>
          </w:p>
          <w:p w:rsidR="007D6C69" w:rsidRDefault="007D6C69" w:rsidP="007D6C69">
            <w:pPr>
              <w:pStyle w:val="CopticVersemulti-line"/>
            </w:pPr>
            <w:r w:rsidRPr="007D6C69">
              <w:t>ϯⲁⲅⲓⲁ Ⲃⲁⲣⲃⲁⲣⲁ</w:t>
            </w:r>
          </w:p>
          <w:p w:rsidR="00382E0C" w:rsidRDefault="007D6C69" w:rsidP="007D6C69">
            <w:pPr>
              <w:pStyle w:val="CopticVerse"/>
            </w:pPr>
            <w:r w:rsidRPr="007D6C69">
              <w:t>ⲛⲉⲙ ϯⲁⲅⲓⲁ Ⲓⲱⲗⲓⲁⲛⲏ</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4764BD" w:rsidRDefault="008047A6" w:rsidP="00B311C5">
            <w:pPr>
              <w:pStyle w:val="EngHang"/>
            </w:pPr>
            <w:r w:rsidRPr="004764BD">
              <w:t>Pray to the Lord on our behalf,</w:t>
            </w:r>
          </w:p>
          <w:p w:rsidR="008047A6" w:rsidRPr="004764BD" w:rsidRDefault="008047A6" w:rsidP="00B311C5">
            <w:pPr>
              <w:pStyle w:val="EngHang"/>
            </w:pPr>
            <w:r w:rsidRPr="004764BD">
              <w:t>O brides of Christ,</w:t>
            </w:r>
          </w:p>
          <w:p w:rsidR="008047A6" w:rsidRPr="004764BD" w:rsidRDefault="008047A6" w:rsidP="00B311C5">
            <w:pPr>
              <w:pStyle w:val="EngHang"/>
            </w:pPr>
            <w:r w:rsidRPr="004764BD">
              <w:t>Barbara and Juliana,</w:t>
            </w:r>
          </w:p>
          <w:p w:rsidR="00382E0C" w:rsidRDefault="008047A6"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7D6C69" w:rsidRDefault="007D6C69" w:rsidP="007D6C69">
            <w:pPr>
              <w:pStyle w:val="CopticVersemulti-line"/>
            </w:pPr>
            <w:r w:rsidRPr="007D6C69">
              <w:t>Ⲧⲱⲃϩ ⲙ̀ⲡⲟ̅ⲥ̅ ⲉϩ̀ⲣⲏⲓ ⲉϫⲱⲛ</w:t>
            </w:r>
          </w:p>
          <w:p w:rsidR="007D6C69" w:rsidRDefault="007D6C69" w:rsidP="007D6C69">
            <w:pPr>
              <w:pStyle w:val="CopticVersemulti-line"/>
            </w:pPr>
            <w:r w:rsidRPr="007D6C69">
              <w:rPr>
                <w:highlight w:val="yellow"/>
              </w:rPr>
              <w:t>ⲱ</w:t>
            </w:r>
            <w:r w:rsidRPr="007D6C69">
              <w:t xml:space="preserve"> ⲛⲓϣⲉⲗⲉⲧ ⲛ̀ⲧⲉ Ⲡⲭ̅ⲥ̅</w:t>
            </w:r>
          </w:p>
          <w:p w:rsidR="007D6C69" w:rsidRDefault="007D6C69" w:rsidP="007D6C69">
            <w:pPr>
              <w:pStyle w:val="CopticVersemulti-line"/>
            </w:pPr>
            <w:r w:rsidRPr="007D6C69">
              <w:t>Ⲃⲁⲣⲃⲁⲣⲁ ⲛⲉⲙ Ⲓⲱⲗⲓⲁⲛⲏ</w:t>
            </w:r>
          </w:p>
          <w:p w:rsidR="00382E0C" w:rsidRDefault="007D6C69" w:rsidP="007D6C69">
            <w:pPr>
              <w:pStyle w:val="CopticVerse"/>
            </w:pPr>
            <w:r w:rsidRPr="007D6C69">
              <w:t>ⲛ̀ⲧⲉϥⲭⲁ ⲛⲉⲛⲛⲟⲃⲓ ⲛⲁⲛ ⲉⲃⲟⲗ</w:t>
            </w:r>
          </w:p>
        </w:tc>
      </w:tr>
    </w:tbl>
    <w:p w:rsidR="008C4469" w:rsidRDefault="008C4469" w:rsidP="00382E0C">
      <w:pPr>
        <w:pStyle w:val="Heading3"/>
      </w:pPr>
      <w:bookmarkStart w:id="806" w:name="_Toc308442000"/>
      <w:r>
        <w:t>The Doxology of Saint Marina</w:t>
      </w:r>
      <w:bookmarkEnd w:id="806"/>
    </w:p>
    <w:p w:rsidR="00A04AB0" w:rsidRPr="00A04AB0" w:rsidRDefault="00A04AB0" w:rsidP="00A04AB0">
      <w:pPr>
        <w:pStyle w:val="Heading3non-TOC"/>
      </w:pPr>
      <w:r w:rsidRPr="00A04AB0">
        <w:rPr>
          <w:rFonts w:ascii="Times New Roman" w:hAnsi="Times New Roman" w:cs="Times New Roman"/>
        </w:rPr>
        <w:t>Ϯ</w:t>
      </w:r>
      <w:r w:rsidRPr="00A04AB0">
        <w:t>ⲁⲅⲓⲁ Ⲙⲁⲣⲓⲛⲏ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The virgin daughter,</w:t>
            </w:r>
          </w:p>
          <w:p w:rsidR="008047A6" w:rsidRPr="004764BD" w:rsidRDefault="008047A6" w:rsidP="00B311C5">
            <w:pPr>
              <w:pStyle w:val="EngHang"/>
            </w:pPr>
            <w:r w:rsidRPr="004764BD">
              <w:t>Who was great in her strength,</w:t>
            </w:r>
          </w:p>
          <w:p w:rsidR="008047A6" w:rsidRPr="004764BD" w:rsidRDefault="008047A6" w:rsidP="00B311C5">
            <w:pPr>
              <w:pStyle w:val="EngHang"/>
            </w:pPr>
            <w:r w:rsidRPr="004764BD">
              <w:t>Better than the strong youths,</w:t>
            </w:r>
          </w:p>
          <w:p w:rsidR="00382E0C" w:rsidRDefault="00012A04" w:rsidP="00D513BF">
            <w:pPr>
              <w:pStyle w:val="EngHangEnd"/>
            </w:pPr>
            <w:r w:rsidRPr="004764BD">
              <w:t>Performing</w:t>
            </w:r>
            <w:r w:rsidR="008047A6" w:rsidRPr="004764BD">
              <w:t xml:space="preserve"> great powers.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t>Ⲧ</w:t>
            </w:r>
            <w:r w:rsidRPr="00A04AB0">
              <w:rPr>
                <w:rFonts w:ascii="Times New Roman" w:hAnsi="Times New Roman" w:cs="Times New Roman"/>
              </w:rPr>
              <w:t>̀ϣ</w:t>
            </w:r>
            <w:r w:rsidRPr="00A04AB0">
              <w:t>ⲉⲣⲓ ⲇⲉ ⲙ</w:t>
            </w:r>
            <w:r w:rsidRPr="00A04AB0">
              <w:rPr>
                <w:rFonts w:ascii="Times New Roman" w:hAnsi="Times New Roman" w:cs="Times New Roman"/>
              </w:rPr>
              <w:t>̀</w:t>
            </w:r>
            <w:r w:rsidRPr="00A04AB0">
              <w:t>ⲡⲁⲣⲑⲉⲛⲟⲥ</w:t>
            </w:r>
          </w:p>
          <w:p w:rsidR="00A04AB0" w:rsidRDefault="00A04AB0" w:rsidP="00A04AB0">
            <w:pPr>
              <w:pStyle w:val="CopticVersemulti-line"/>
            </w:pPr>
            <w:r w:rsidRPr="00A04AB0">
              <w:t>ⲉⲥⲟⲓ ⲛ</w:t>
            </w:r>
            <w:r w:rsidRPr="00A04AB0">
              <w:rPr>
                <w:rFonts w:ascii="Times New Roman" w:hAnsi="Times New Roman" w:cs="Times New Roman"/>
              </w:rPr>
              <w:t>̀</w:t>
            </w:r>
            <w:r w:rsidRPr="00A04AB0">
              <w:t>ⲛⲓ</w:t>
            </w:r>
            <w:r w:rsidRPr="00A04AB0">
              <w:rPr>
                <w:rFonts w:ascii="Times New Roman" w:hAnsi="Times New Roman" w:cs="Times New Roman"/>
              </w:rPr>
              <w:t>ϣϯ</w:t>
            </w:r>
            <w:r w:rsidRPr="00A04AB0">
              <w:t xml:space="preserve"> </w:t>
            </w:r>
            <w:r w:rsidRPr="00A04AB0">
              <w:rPr>
                <w:rFonts w:ascii="Times New Roman" w:hAnsi="Times New Roman" w:cs="Times New Roman"/>
              </w:rPr>
              <w:t>ϧ</w:t>
            </w:r>
            <w:r w:rsidRPr="00A04AB0">
              <w:t>ⲉⲛ ⲧⲉⲥ</w:t>
            </w:r>
            <w:r w:rsidRPr="00A04AB0">
              <w:rPr>
                <w:rFonts w:ascii="Times New Roman" w:hAnsi="Times New Roman" w:cs="Times New Roman"/>
              </w:rPr>
              <w:t>ϫ</w:t>
            </w:r>
            <w:r w:rsidRPr="00A04AB0">
              <w:t>ⲟⲙ</w:t>
            </w:r>
          </w:p>
          <w:p w:rsidR="00A04AB0" w:rsidRDefault="00A04AB0" w:rsidP="00A04AB0">
            <w:pPr>
              <w:pStyle w:val="CopticVersemulti-line"/>
            </w:pPr>
            <w:r w:rsidRPr="00A04AB0">
              <w:t>ⲉ</w:t>
            </w:r>
            <w:r w:rsidRPr="00A04AB0">
              <w:rPr>
                <w:rFonts w:ascii="Times New Roman" w:hAnsi="Times New Roman" w:cs="Times New Roman"/>
              </w:rPr>
              <w:t>̀ϩ</w:t>
            </w:r>
            <w:r w:rsidRPr="00A04AB0">
              <w:t>ⲟⲧⲉ ⲛⲓ</w:t>
            </w:r>
            <w:r w:rsidRPr="00A04AB0">
              <w:rPr>
                <w:rFonts w:ascii="Times New Roman" w:hAnsi="Times New Roman" w:cs="Times New Roman"/>
              </w:rPr>
              <w:t>ϫ</w:t>
            </w:r>
            <w:r w:rsidRPr="00A04AB0">
              <w:t>ⲱⲣⲓ ⲛ</w:t>
            </w:r>
            <w:r w:rsidRPr="00A04AB0">
              <w:rPr>
                <w:rFonts w:ascii="Times New Roman" w:hAnsi="Times New Roman" w:cs="Times New Roman"/>
              </w:rPr>
              <w:t>̀ϧ</w:t>
            </w:r>
            <w:r w:rsidRPr="00A04AB0">
              <w:t>ⲉⲗ</w:t>
            </w:r>
            <w:r w:rsidRPr="00A04AB0">
              <w:rPr>
                <w:rFonts w:ascii="Times New Roman" w:hAnsi="Times New Roman" w:cs="Times New Roman"/>
              </w:rPr>
              <w:t>ϣ</w:t>
            </w:r>
            <w:r w:rsidRPr="00A04AB0">
              <w:t>ⲓⲣⲓ</w:t>
            </w:r>
          </w:p>
          <w:p w:rsidR="00382E0C" w:rsidRDefault="00A04AB0" w:rsidP="00A04AB0">
            <w:pPr>
              <w:pStyle w:val="CopticVerse"/>
            </w:pPr>
            <w:r w:rsidRPr="00A04AB0">
              <w:t>ⲉⲥⲓ</w:t>
            </w:r>
            <w:r w:rsidRPr="00A04AB0">
              <w:rPr>
                <w:rFonts w:ascii="Times New Roman" w:hAnsi="Times New Roman" w:cs="Times New Roman"/>
              </w:rPr>
              <w:t>̀</w:t>
            </w:r>
            <w:r w:rsidRPr="00A04AB0">
              <w:t>ⲣⲓ ⲛ</w:t>
            </w:r>
            <w:r w:rsidRPr="00A04AB0">
              <w:rPr>
                <w:rFonts w:ascii="Times New Roman" w:hAnsi="Times New Roman" w:cs="Times New Roman"/>
              </w:rPr>
              <w:t>̀ϩ</w:t>
            </w:r>
            <w:r w:rsidRPr="00A04AB0">
              <w:t>ⲁⲛⲛⲓ</w:t>
            </w:r>
            <w:r w:rsidRPr="00A04AB0">
              <w:rPr>
                <w:rFonts w:ascii="Times New Roman" w:hAnsi="Times New Roman" w:cs="Times New Roman"/>
              </w:rPr>
              <w:t>ϣϯ</w:t>
            </w:r>
            <w:r w:rsidRPr="00A04AB0">
              <w:t xml:space="preserve"> ⲛ</w:t>
            </w:r>
            <w:r w:rsidRPr="00A04AB0">
              <w:rPr>
                <w:rFonts w:ascii="Times New Roman" w:hAnsi="Times New Roman" w:cs="Times New Roman"/>
              </w:rPr>
              <w:t>̀ϫ</w:t>
            </w:r>
            <w:r w:rsidRPr="00A04AB0">
              <w:t>ⲟⲙ</w:t>
            </w:r>
          </w:p>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8047A6" w:rsidRPr="004764BD" w:rsidRDefault="008047A6" w:rsidP="00B311C5">
            <w:pPr>
              <w:pStyle w:val="EngHang"/>
            </w:pPr>
            <w:r w:rsidRPr="004764BD">
              <w:t>This is the elect holy one,</w:t>
            </w:r>
          </w:p>
          <w:p w:rsidR="008047A6" w:rsidRPr="004764BD" w:rsidRDefault="008047A6" w:rsidP="00B311C5">
            <w:pPr>
              <w:pStyle w:val="EngHang"/>
            </w:pPr>
            <w:r w:rsidRPr="004764BD">
              <w:t>The virgin, Marina,</w:t>
            </w:r>
          </w:p>
          <w:p w:rsidR="008047A6" w:rsidRPr="004764BD" w:rsidRDefault="008047A6" w:rsidP="00B311C5">
            <w:pPr>
              <w:pStyle w:val="EngHang"/>
            </w:pPr>
            <w:r w:rsidRPr="004764BD">
              <w:t>She was victorious over Satan,</w:t>
            </w:r>
          </w:p>
          <w:p w:rsidR="00382E0C" w:rsidRDefault="008047A6" w:rsidP="00D513BF">
            <w:pPr>
              <w:pStyle w:val="EngHangEnd"/>
            </w:pPr>
            <w:r w:rsidRPr="004764BD">
              <w:t>And she shamed</w:t>
            </w:r>
            <w:r w:rsidRPr="004764BD">
              <w:rPr>
                <w:rStyle w:val="FootnoteReference"/>
              </w:rPr>
              <w:footnoteReference w:id="94"/>
            </w:r>
            <w:r w:rsidRPr="004764BD">
              <w:t xml:space="preserve"> kings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A04AB0" w:rsidRDefault="00A04AB0" w:rsidP="00A04AB0">
            <w:pPr>
              <w:pStyle w:val="CopticVersemulti-line"/>
            </w:pPr>
            <w:r w:rsidRPr="00A04AB0">
              <w:t>Ⲉ̀ⲧⲉϯⲥⲱⲧⲡ ⲛ̀ⲁ̀ⲅⲓⲁ</w:t>
            </w:r>
          </w:p>
          <w:p w:rsidR="00A04AB0" w:rsidRDefault="00A04AB0" w:rsidP="00A04AB0">
            <w:pPr>
              <w:pStyle w:val="CopticVersemulti-line"/>
            </w:pPr>
            <w:r w:rsidRPr="00A04AB0">
              <w:t>ϯⲡⲁⲣⲑⲉⲛⲟⲥ Ⲙⲁⲣⲓⲛⲏ</w:t>
            </w:r>
          </w:p>
          <w:p w:rsidR="00A04AB0" w:rsidRDefault="00A04AB0" w:rsidP="00A04AB0">
            <w:pPr>
              <w:pStyle w:val="CopticVersemulti-line"/>
            </w:pPr>
            <w:r w:rsidRPr="00A04AB0">
              <w:t>ⲉⲥϭⲓ ϭ̀ⲣⲟ ⲙ̀ⲡ̀ⲥⲁⲧⲁⲛⲁⲥ</w:t>
            </w:r>
          </w:p>
          <w:p w:rsidR="00382E0C" w:rsidRDefault="00A04AB0" w:rsidP="00A04AB0">
            <w:pPr>
              <w:pStyle w:val="CopticVerse"/>
            </w:pPr>
            <w:r w:rsidRPr="00A04AB0">
              <w:t>ⲉⲥϯϭⲓⲡⲓ ⲛ̀ⲛⲓⲟⲩⲣⲱⲟⲩ</w:t>
            </w:r>
          </w:p>
        </w:tc>
      </w:tr>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She loved Christ,</w:t>
            </w:r>
          </w:p>
          <w:p w:rsidR="008047A6" w:rsidRPr="004764BD" w:rsidRDefault="008047A6" w:rsidP="00B311C5">
            <w:pPr>
              <w:pStyle w:val="EngHang"/>
            </w:pPr>
            <w:r w:rsidRPr="004764BD">
              <w:t>Since her childhood,</w:t>
            </w:r>
          </w:p>
          <w:p w:rsidR="008047A6" w:rsidRPr="004764BD" w:rsidRDefault="008047A6" w:rsidP="00B311C5">
            <w:pPr>
              <w:pStyle w:val="EngHang"/>
            </w:pPr>
            <w:r w:rsidRPr="004764BD">
              <w:t>Christ gave to her,</w:t>
            </w:r>
          </w:p>
          <w:p w:rsidR="00382E0C" w:rsidRDefault="008047A6" w:rsidP="00D513BF">
            <w:pPr>
              <w:pStyle w:val="EngHangEnd"/>
            </w:pPr>
            <w:r w:rsidRPr="004764BD">
              <w:t>His grace and exalted power.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t>Ⲉⲥⲙⲉⲛⲣⲉ ⲙ̀Ⲡⲭ̅ⲥ̅</w:t>
            </w:r>
          </w:p>
          <w:p w:rsidR="00A04AB0" w:rsidRDefault="00A04AB0" w:rsidP="00A04AB0">
            <w:pPr>
              <w:pStyle w:val="CopticVersemulti-line"/>
            </w:pPr>
            <w:r w:rsidRPr="00A04AB0">
              <w:t>ⲓⲥϫⲉⲛ ⲧⲉⲥⲙⲉⲧⲕⲟⲩϫⲓ ⲛ̀ⲁⲗⲟⲩ</w:t>
            </w:r>
          </w:p>
          <w:p w:rsidR="00A04AB0" w:rsidRDefault="00A04AB0" w:rsidP="00A04AB0">
            <w:pPr>
              <w:pStyle w:val="CopticVersemulti-line"/>
            </w:pPr>
            <w:r w:rsidRPr="00A04AB0">
              <w:t>ⲁϥϯⲛⲁⲥ ⲛ̀ϫⲉ Ⲡⲭ̅ⲥ̅</w:t>
            </w:r>
          </w:p>
          <w:p w:rsidR="00382E0C" w:rsidRDefault="00A04AB0" w:rsidP="00A04AB0">
            <w:pPr>
              <w:pStyle w:val="CopticVerse"/>
            </w:pPr>
            <w:r w:rsidRPr="00A04AB0">
              <w:t>ⲡⲉϥϩ̀ⲙⲟⲧ ⲛⲉⲙ ⲧⲉϥϫⲟⲙ ⲉⲧϭⲟⲥⲓ</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4764BD" w:rsidRDefault="008047A6" w:rsidP="00B311C5">
            <w:pPr>
              <w:pStyle w:val="EngHang"/>
            </w:pPr>
            <w:r w:rsidRPr="004764BD">
              <w:t>That she be patient,</w:t>
            </w:r>
          </w:p>
          <w:p w:rsidR="008047A6" w:rsidRPr="004764BD" w:rsidRDefault="008047A6" w:rsidP="00B311C5">
            <w:pPr>
              <w:pStyle w:val="EngHang"/>
            </w:pPr>
            <w:r w:rsidRPr="004764BD">
              <w:t>Through the numerous tortures;</w:t>
            </w:r>
          </w:p>
          <w:p w:rsidR="008047A6" w:rsidRPr="004764BD" w:rsidRDefault="008047A6" w:rsidP="00B311C5">
            <w:pPr>
              <w:pStyle w:val="EngHang"/>
            </w:pPr>
            <w:r w:rsidRPr="004764BD">
              <w:t>She received the unfading crown,</w:t>
            </w:r>
          </w:p>
          <w:p w:rsidR="00382E0C" w:rsidRDefault="008047A6" w:rsidP="00D513BF">
            <w:pPr>
              <w:pStyle w:val="EngHangEnd"/>
            </w:pPr>
            <w:r w:rsidRPr="004764BD">
              <w:t>Of martyrdom.</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A04AB0" w:rsidRDefault="00A04AB0" w:rsidP="00A04AB0">
            <w:pPr>
              <w:pStyle w:val="CopticVersemulti-line"/>
            </w:pPr>
            <w:r w:rsidRPr="00A04AB0">
              <w:t>Ϣⲁⲛⲧⲉⲥ ⲉⲣϩⲩⲡⲟⲙⲟⲛⲏ</w:t>
            </w:r>
          </w:p>
          <w:p w:rsidR="00A04AB0" w:rsidRDefault="00A04AB0" w:rsidP="00A04AB0">
            <w:pPr>
              <w:pStyle w:val="CopticVersemulti-line"/>
            </w:pPr>
            <w:r w:rsidRPr="00A04AB0">
              <w:t>ⲓⲥϫⲉⲛ ⲛⲓⲃⲁⲥⲁⲛⲟⲥ ⲉⲧⲟϣ</w:t>
            </w:r>
          </w:p>
          <w:p w:rsidR="00A04AB0" w:rsidRDefault="00A04AB0" w:rsidP="00A04AB0">
            <w:pPr>
              <w:pStyle w:val="CopticVersemulti-line"/>
            </w:pPr>
            <w:r w:rsidRPr="00A04AB0">
              <w:t>ⲁⲥϭⲓ ⲙ̀ⲡⲓⲭ̀ⲗⲟⲙ ⲛ̀ⲁⲧⲗⲱⲙ</w:t>
            </w:r>
          </w:p>
          <w:p w:rsidR="00382E0C" w:rsidRDefault="00A04AB0" w:rsidP="00A04AB0">
            <w:pPr>
              <w:pStyle w:val="CopticVerse"/>
            </w:pPr>
            <w:r w:rsidRPr="00A04AB0">
              <w:t>ⲛ̀ⲧⲉ ϯⲙⲉⲧ⳥</w:t>
            </w:r>
          </w:p>
        </w:tc>
      </w:tr>
      <w:tr w:rsidR="00382E0C" w:rsidTr="00232EAB">
        <w:trPr>
          <w:cantSplit/>
          <w:jc w:val="center"/>
        </w:trPr>
        <w:tc>
          <w:tcPr>
            <w:tcW w:w="288" w:type="dxa"/>
          </w:tcPr>
          <w:p w:rsidR="00382E0C" w:rsidRDefault="00382E0C" w:rsidP="00232EAB">
            <w:pPr>
              <w:pStyle w:val="CopticCross"/>
            </w:pPr>
          </w:p>
        </w:tc>
        <w:tc>
          <w:tcPr>
            <w:tcW w:w="3960" w:type="dxa"/>
          </w:tcPr>
          <w:p w:rsidR="008047A6" w:rsidRPr="004764BD" w:rsidRDefault="008047A6" w:rsidP="00B311C5">
            <w:pPr>
              <w:pStyle w:val="EngHang"/>
            </w:pPr>
            <w:r w:rsidRPr="004764BD">
              <w:t>Be comforted</w:t>
            </w:r>
            <w:r w:rsidRPr="004764BD">
              <w:rPr>
                <w:rStyle w:val="FootnoteReference"/>
              </w:rPr>
              <w:footnoteReference w:id="95"/>
            </w:r>
            <w:r w:rsidRPr="004764BD">
              <w:t xml:space="preserve"> O virgins,</w:t>
            </w:r>
          </w:p>
          <w:p w:rsidR="008047A6" w:rsidRPr="004764BD" w:rsidRDefault="008047A6" w:rsidP="00B311C5">
            <w:pPr>
              <w:pStyle w:val="EngHang"/>
            </w:pPr>
            <w:r w:rsidRPr="004764BD">
              <w:t>Who have received martyrdom,</w:t>
            </w:r>
          </w:p>
          <w:p w:rsidR="008047A6" w:rsidRPr="004764BD" w:rsidRDefault="008047A6" w:rsidP="00B311C5">
            <w:pPr>
              <w:pStyle w:val="EngHang"/>
            </w:pPr>
            <w:r w:rsidRPr="004764BD">
              <w:t>With the holy Marina,</w:t>
            </w:r>
          </w:p>
          <w:p w:rsidR="00382E0C" w:rsidRDefault="008047A6" w:rsidP="00D513BF">
            <w:pPr>
              <w:pStyle w:val="EngHangEnd"/>
            </w:pPr>
            <w:r w:rsidRPr="004764BD">
              <w:t>The bride of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A04AB0" w:rsidRDefault="00A04AB0" w:rsidP="00A04AB0">
            <w:pPr>
              <w:pStyle w:val="CopticVersemulti-line"/>
            </w:pPr>
            <w:r w:rsidRPr="00A04AB0">
              <w:t>Ⲯⲟⲗⲥⲉⲗ ⲱ̀ ⲛⲓⲡⲁⲣⲑⲉⲛⲟⲥ</w:t>
            </w:r>
          </w:p>
          <w:p w:rsidR="00A04AB0" w:rsidRDefault="00A04AB0" w:rsidP="00A04AB0">
            <w:pPr>
              <w:pStyle w:val="CopticVersemulti-line"/>
            </w:pPr>
            <w:r w:rsidRPr="00A04AB0">
              <w:t>ⲉⲧⲁⲩϭⲓ ⲛ̀ϯⲙⲉⲧ⳥</w:t>
            </w:r>
          </w:p>
          <w:p w:rsidR="00A04AB0" w:rsidRDefault="00A04AB0" w:rsidP="00A04AB0">
            <w:pPr>
              <w:pStyle w:val="CopticVersemulti-line"/>
            </w:pPr>
            <w:r w:rsidRPr="00A04AB0">
              <w:t>ⲛⲉⲙ ϯⲁⲅⲓⲁ Ⲙⲁⲣⲓⲛⲏ</w:t>
            </w:r>
          </w:p>
          <w:p w:rsidR="00382E0C" w:rsidRDefault="00A04AB0" w:rsidP="00A04AB0">
            <w:pPr>
              <w:pStyle w:val="CopticVerse"/>
            </w:pPr>
            <w:r w:rsidRPr="00A04AB0">
              <w:t>ϯϣⲉⲗⲉⲧ ⲛ̀ⲧⲉ Ⲡⲭ̅ⲥ̅</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4764BD" w:rsidRDefault="008047A6" w:rsidP="00B311C5">
            <w:pPr>
              <w:pStyle w:val="EngHang"/>
            </w:pPr>
            <w:r w:rsidRPr="004764BD">
              <w:t>Pray to the Lord on our behalf,</w:t>
            </w:r>
          </w:p>
          <w:p w:rsidR="008047A6" w:rsidRPr="004764BD" w:rsidRDefault="008047A6" w:rsidP="00B311C5">
            <w:pPr>
              <w:pStyle w:val="EngHang"/>
            </w:pPr>
            <w:r w:rsidRPr="004764BD">
              <w:t>O Bride of Christ,</w:t>
            </w:r>
          </w:p>
          <w:p w:rsidR="008047A6" w:rsidRPr="004764BD" w:rsidRDefault="008047A6" w:rsidP="00B311C5">
            <w:pPr>
              <w:pStyle w:val="EngHang"/>
            </w:pPr>
            <w:r w:rsidRPr="004764BD">
              <w:t>The holy Marina,</w:t>
            </w:r>
          </w:p>
          <w:p w:rsidR="00382E0C" w:rsidRDefault="008047A6" w:rsidP="00D513BF">
            <w:pPr>
              <w:pStyle w:val="EngHangEnd"/>
            </w:pPr>
            <w:r w:rsidRPr="004764BD">
              <w:t>That He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A04AB0" w:rsidRDefault="00A04AB0" w:rsidP="00A04AB0">
            <w:pPr>
              <w:pStyle w:val="CopticVersemulti-line"/>
            </w:pPr>
            <w:r w:rsidRPr="00A04AB0">
              <w:t>Ⲧⲱⲃϩ ⲙ̀Ⲡ̀ⲟ̅ⲥ̅ ⲉ̀ϩ̀ⲣⲏⲓ ⲉϫⲱⲛ</w:t>
            </w:r>
          </w:p>
          <w:p w:rsidR="00A04AB0" w:rsidRDefault="00A04AB0" w:rsidP="00A04AB0">
            <w:pPr>
              <w:pStyle w:val="CopticVersemulti-line"/>
            </w:pPr>
            <w:r w:rsidRPr="00A04AB0">
              <w:t xml:space="preserve">ⲱ̀ ϯϣⲉⲗⲉⲧ ⲛ̀ⲧⲉ Ⲡⲭⲥ̅ </w:t>
            </w:r>
          </w:p>
          <w:p w:rsidR="00A04AB0" w:rsidRDefault="007D6C69" w:rsidP="00A04AB0">
            <w:pPr>
              <w:pStyle w:val="CopticVersemulti-line"/>
            </w:pPr>
            <w:r w:rsidRPr="007D6C69">
              <w:t>ϯ</w:t>
            </w:r>
            <w:r w:rsidR="00A04AB0" w:rsidRPr="00A04AB0">
              <w:t>ⲁⲅⲓⲁ Ⲙⲁⲣⲓⲛⲏ</w:t>
            </w:r>
          </w:p>
          <w:p w:rsidR="00382E0C" w:rsidRDefault="00A04AB0" w:rsidP="007D6C69">
            <w:pPr>
              <w:pStyle w:val="CopticVerse"/>
            </w:pPr>
            <w:r w:rsidRPr="00A04AB0">
              <w:t>ⲛ̀ⲧⲉϥⲭⲁ ⲛⲉⲛⲛⲟⲃⲓ ⲛⲁⲛ ⲉⲃⲟⲗ</w:t>
            </w:r>
          </w:p>
        </w:tc>
      </w:tr>
    </w:tbl>
    <w:p w:rsidR="008C4469" w:rsidRDefault="008C4469" w:rsidP="00382E0C">
      <w:pPr>
        <w:pStyle w:val="Heading3"/>
      </w:pPr>
      <w:bookmarkStart w:id="822" w:name="_Toc308442001"/>
      <w:r>
        <w:t>The Doxology of Abba Antony the Great</w:t>
      </w:r>
      <w:bookmarkEnd w:id="8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8047A6" w:rsidRPr="00735DD6" w:rsidRDefault="008047A6" w:rsidP="00B311C5">
            <w:pPr>
              <w:pStyle w:val="EngHang"/>
            </w:pPr>
            <w:r w:rsidRPr="00735DD6">
              <w:t>Chase away from your hearts</w:t>
            </w:r>
          </w:p>
          <w:p w:rsidR="008047A6" w:rsidRPr="00735DD6" w:rsidRDefault="008047A6" w:rsidP="00B311C5">
            <w:pPr>
              <w:pStyle w:val="EngHang"/>
            </w:pPr>
            <w:r w:rsidRPr="00735DD6">
              <w:t>The thoughts of darkness,</w:t>
            </w:r>
          </w:p>
          <w:p w:rsidR="008047A6" w:rsidRPr="00735DD6" w:rsidRDefault="008047A6" w:rsidP="00B311C5">
            <w:pPr>
              <w:pStyle w:val="EngHang"/>
            </w:pPr>
            <w:r w:rsidRPr="00735DD6">
              <w:t xml:space="preserve"> And the memories that deceive</w:t>
            </w:r>
          </w:p>
          <w:p w:rsidR="00382E0C" w:rsidRDefault="008047A6" w:rsidP="00D513BF">
            <w:pPr>
              <w:pStyle w:val="EngHangEnd"/>
            </w:pPr>
            <w:r w:rsidRPr="00735DD6">
              <w:t>And darken the mind.</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8047A6" w:rsidRPr="00735DD6" w:rsidRDefault="008047A6" w:rsidP="00B311C5">
            <w:pPr>
              <w:pStyle w:val="EngHang"/>
            </w:pPr>
            <w:r w:rsidRPr="00735DD6">
              <w:t>Consider with heed</w:t>
            </w:r>
          </w:p>
          <w:p w:rsidR="008047A6" w:rsidRPr="00735DD6" w:rsidRDefault="008047A6" w:rsidP="00B311C5">
            <w:pPr>
              <w:pStyle w:val="EngHang"/>
            </w:pPr>
            <w:r w:rsidRPr="00735DD6">
              <w:t>The exalted righteousness</w:t>
            </w:r>
          </w:p>
          <w:p w:rsidR="008047A6" w:rsidRPr="00735DD6" w:rsidRDefault="008047A6" w:rsidP="00B311C5">
            <w:pPr>
              <w:pStyle w:val="EngHang"/>
            </w:pPr>
            <w:r w:rsidRPr="00735DD6">
              <w:t>Of our blessed father</w:t>
            </w:r>
          </w:p>
          <w:p w:rsidR="00382E0C" w:rsidRDefault="008047A6" w:rsidP="00D513BF">
            <w:pPr>
              <w:pStyle w:val="EngHangEnd"/>
            </w:pPr>
            <w:r w:rsidRPr="00735DD6">
              <w:t>My lord the great Abba Antony.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8047A6" w:rsidRPr="00735DD6" w:rsidRDefault="008047A6" w:rsidP="00B311C5">
            <w:pPr>
              <w:pStyle w:val="EngHang"/>
              <w:rPr>
                <w:rFonts w:cs="Antonious Normal"/>
                <w:szCs w:val="28"/>
              </w:rPr>
            </w:pPr>
            <w:r w:rsidRPr="00735DD6">
              <w:rPr>
                <w:rFonts w:cs="Antonious Normal"/>
                <w:szCs w:val="28"/>
              </w:rPr>
              <w:t>This is he who became a guide for us,</w:t>
            </w:r>
          </w:p>
          <w:p w:rsidR="008047A6" w:rsidRPr="00735DD6" w:rsidRDefault="008047A6" w:rsidP="00B311C5">
            <w:pPr>
              <w:pStyle w:val="EngHang"/>
              <w:rPr>
                <w:rFonts w:cs="Antonious Normal"/>
                <w:szCs w:val="28"/>
              </w:rPr>
            </w:pPr>
            <w:r w:rsidRPr="00735DD6">
              <w:rPr>
                <w:rFonts w:cs="Antonious Normal"/>
                <w:szCs w:val="28"/>
              </w:rPr>
              <w:t>A harbour of salvation,</w:t>
            </w:r>
          </w:p>
          <w:p w:rsidR="008047A6" w:rsidRPr="00735DD6" w:rsidRDefault="008047A6" w:rsidP="00B311C5">
            <w:pPr>
              <w:pStyle w:val="EngHang"/>
              <w:rPr>
                <w:rFonts w:cs="Antonious Normal"/>
                <w:szCs w:val="28"/>
              </w:rPr>
            </w:pPr>
            <w:r w:rsidRPr="00735DD6">
              <w:rPr>
                <w:rFonts w:cs="Antonious Normal"/>
                <w:szCs w:val="28"/>
              </w:rPr>
              <w:t>He called us all gladly,</w:t>
            </w:r>
          </w:p>
          <w:p w:rsidR="00382E0C" w:rsidRDefault="008047A6" w:rsidP="00D513BF">
            <w:pPr>
              <w:pStyle w:val="EngHangEnd"/>
            </w:pPr>
            <w:r w:rsidRPr="00735DD6">
              <w:t>To enter into eternal life</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 vs , after 2</w:t>
            </w:r>
            <w:r w:rsidRPr="00012A04">
              <w:rPr>
                <w:vertAlign w:val="superscript"/>
              </w:rPr>
              <w:t>nd</w:t>
            </w:r>
            <w:r>
              <w: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735DD6" w:rsidRDefault="008047A6" w:rsidP="00B311C5">
            <w:pPr>
              <w:pStyle w:val="EngHang"/>
              <w:rPr>
                <w:rFonts w:cs="Antonious"/>
                <w:szCs w:val="28"/>
              </w:rPr>
            </w:pPr>
            <w:r w:rsidRPr="00735DD6">
              <w:rPr>
                <w:rFonts w:cs="Antonious"/>
                <w:szCs w:val="28"/>
              </w:rPr>
              <w:t>The fragrance of his virtues,</w:t>
            </w:r>
          </w:p>
          <w:p w:rsidR="008047A6" w:rsidRPr="00735DD6" w:rsidRDefault="008047A6" w:rsidP="00B311C5">
            <w:pPr>
              <w:pStyle w:val="EngHang"/>
              <w:rPr>
                <w:rFonts w:cs="Antonious"/>
                <w:szCs w:val="28"/>
              </w:rPr>
            </w:pPr>
            <w:r w:rsidRPr="00735DD6">
              <w:rPr>
                <w:rFonts w:cs="Antonious"/>
                <w:szCs w:val="28"/>
              </w:rPr>
              <w:t>Gave joy to our souls,</w:t>
            </w:r>
          </w:p>
          <w:p w:rsidR="008047A6" w:rsidRPr="00735DD6" w:rsidRDefault="008047A6" w:rsidP="00B311C5">
            <w:pPr>
              <w:pStyle w:val="EngHang"/>
              <w:rPr>
                <w:rFonts w:cs="Antonious"/>
                <w:szCs w:val="28"/>
              </w:rPr>
            </w:pPr>
            <w:r w:rsidRPr="00735DD6">
              <w:rPr>
                <w:rFonts w:cs="Antonious"/>
                <w:szCs w:val="28"/>
              </w:rPr>
              <w:t>Like the aroma</w:t>
            </w:r>
          </w:p>
          <w:p w:rsidR="00382E0C" w:rsidRDefault="008047A6" w:rsidP="00D513BF">
            <w:pPr>
              <w:pStyle w:val="EngHangEnd"/>
            </w:pPr>
            <w:r w:rsidRPr="00735DD6">
              <w:t>That blossoms in paradise.</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8047A6" w:rsidRPr="00735DD6" w:rsidRDefault="008047A6" w:rsidP="00B311C5">
            <w:pPr>
              <w:pStyle w:val="EngHang"/>
              <w:rPr>
                <w:rFonts w:cs="Antonious Normal"/>
                <w:szCs w:val="28"/>
              </w:rPr>
            </w:pPr>
            <w:r w:rsidRPr="00735DD6">
              <w:rPr>
                <w:rFonts w:cs="Antonious Normal"/>
                <w:szCs w:val="28"/>
              </w:rPr>
              <w:t xml:space="preserve">Let us in truth be confirmed </w:t>
            </w:r>
          </w:p>
          <w:p w:rsidR="008047A6" w:rsidRPr="00735DD6" w:rsidRDefault="008047A6" w:rsidP="00B311C5">
            <w:pPr>
              <w:pStyle w:val="EngHang"/>
              <w:rPr>
                <w:rFonts w:cs="Antonious Normal"/>
                <w:szCs w:val="28"/>
              </w:rPr>
            </w:pPr>
            <w:r w:rsidRPr="00735DD6">
              <w:rPr>
                <w:rFonts w:cs="Antonious Normal"/>
                <w:szCs w:val="28"/>
              </w:rPr>
              <w:t>In the upright faith,</w:t>
            </w:r>
          </w:p>
          <w:p w:rsidR="008047A6" w:rsidRPr="00735DD6" w:rsidRDefault="008047A6" w:rsidP="00B311C5">
            <w:pPr>
              <w:pStyle w:val="EngHang"/>
              <w:rPr>
                <w:rFonts w:cs="Antonious Normal"/>
                <w:szCs w:val="28"/>
              </w:rPr>
            </w:pPr>
            <w:r w:rsidRPr="00735DD6">
              <w:rPr>
                <w:rFonts w:cs="Antonious Normal"/>
                <w:szCs w:val="28"/>
              </w:rPr>
              <w:t>Of the great Antony,</w:t>
            </w:r>
          </w:p>
          <w:p w:rsidR="00382E0C" w:rsidRDefault="008047A6" w:rsidP="00D513BF">
            <w:pPr>
              <w:pStyle w:val="EngHangEnd"/>
            </w:pPr>
            <w:r w:rsidRPr="00735DD6">
              <w:t>Proclaiming and saying:</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735DD6" w:rsidRDefault="008047A6" w:rsidP="00B311C5">
            <w:pPr>
              <w:pStyle w:val="EngHang"/>
              <w:rPr>
                <w:rFonts w:cs="Antonious Normal"/>
                <w:szCs w:val="28"/>
              </w:rPr>
            </w:pPr>
            <w:r w:rsidRPr="00735DD6">
              <w:rPr>
                <w:szCs w:val="28"/>
              </w:rPr>
              <w:t>“</w:t>
            </w:r>
            <w:r w:rsidRPr="00735DD6">
              <w:rPr>
                <w:rFonts w:cs="Antonious Normal"/>
                <w:szCs w:val="28"/>
              </w:rPr>
              <w:t>I have sought and I found,</w:t>
            </w:r>
          </w:p>
          <w:p w:rsidR="008047A6" w:rsidRPr="00735DD6" w:rsidRDefault="008047A6" w:rsidP="00B311C5">
            <w:pPr>
              <w:pStyle w:val="EngHang"/>
              <w:rPr>
                <w:rFonts w:cs="Antonious Normal"/>
                <w:szCs w:val="28"/>
              </w:rPr>
            </w:pPr>
            <w:r w:rsidRPr="00735DD6">
              <w:rPr>
                <w:rFonts w:cs="Antonious Normal"/>
                <w:szCs w:val="28"/>
              </w:rPr>
              <w:t>I asked and I received,</w:t>
            </w:r>
          </w:p>
          <w:p w:rsidR="008047A6" w:rsidRPr="00735DD6" w:rsidRDefault="008047A6" w:rsidP="00B311C5">
            <w:pPr>
              <w:pStyle w:val="EngHang"/>
              <w:rPr>
                <w:rFonts w:cs="Antonious Normal"/>
                <w:szCs w:val="28"/>
              </w:rPr>
            </w:pPr>
            <w:r w:rsidRPr="00735DD6">
              <w:rPr>
                <w:rFonts w:cs="Antonious Normal"/>
                <w:szCs w:val="28"/>
              </w:rPr>
              <w:t>I knocked and I believe,</w:t>
            </w:r>
          </w:p>
          <w:p w:rsidR="00382E0C" w:rsidRDefault="008047A6" w:rsidP="00D513BF">
            <w:pPr>
              <w:pStyle w:val="EngHangEnd"/>
            </w:pPr>
            <w:r w:rsidRPr="00735DD6">
              <w:t>That it will be opened for me.”</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8047A6" w:rsidRPr="00735DD6" w:rsidRDefault="008047A6" w:rsidP="00B311C5">
            <w:pPr>
              <w:pStyle w:val="EngHang"/>
              <w:rPr>
                <w:rFonts w:cs="Antonious Normal"/>
                <w:szCs w:val="28"/>
              </w:rPr>
            </w:pPr>
            <w:r w:rsidRPr="00735DD6">
              <w:rPr>
                <w:rFonts w:cs="Antonious Normal"/>
                <w:szCs w:val="28"/>
              </w:rPr>
              <w:t>Hail to our father, Antony,</w:t>
            </w:r>
          </w:p>
          <w:p w:rsidR="008047A6" w:rsidRPr="00735DD6" w:rsidRDefault="008047A6" w:rsidP="00B311C5">
            <w:pPr>
              <w:pStyle w:val="EngHang"/>
              <w:rPr>
                <w:rFonts w:cs="Antonious Normal"/>
                <w:szCs w:val="28"/>
              </w:rPr>
            </w:pPr>
            <w:r w:rsidRPr="00735DD6">
              <w:rPr>
                <w:rFonts w:cs="Antonious Normal"/>
                <w:szCs w:val="28"/>
              </w:rPr>
              <w:t>The lamp of monasticism;</w:t>
            </w:r>
          </w:p>
          <w:p w:rsidR="008047A6" w:rsidRPr="00735DD6" w:rsidRDefault="008047A6" w:rsidP="00B311C5">
            <w:pPr>
              <w:pStyle w:val="EngHang"/>
              <w:rPr>
                <w:rFonts w:cs="Antonious Normal"/>
                <w:szCs w:val="28"/>
              </w:rPr>
            </w:pPr>
            <w:r w:rsidRPr="00735DD6">
              <w:rPr>
                <w:rFonts w:cs="Antonious Normal"/>
                <w:szCs w:val="28"/>
              </w:rPr>
              <w:t>Hail to our father Abba Paul,</w:t>
            </w:r>
          </w:p>
          <w:p w:rsidR="00382E0C" w:rsidRDefault="008047A6" w:rsidP="00D513BF">
            <w:pPr>
              <w:pStyle w:val="EngHangEnd"/>
            </w:pPr>
            <w:r w:rsidRPr="00735DD6">
              <w:t>The beloved of Christ.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8047A6" w:rsidRPr="00735DD6" w:rsidRDefault="008047A6" w:rsidP="00B311C5">
            <w:pPr>
              <w:pStyle w:val="EngHang"/>
              <w:rPr>
                <w:rFonts w:cs="Antonious Normal"/>
                <w:szCs w:val="28"/>
              </w:rPr>
            </w:pPr>
            <w:r w:rsidRPr="00735DD6">
              <w:rPr>
                <w:rFonts w:cs="Antonious Normal"/>
                <w:szCs w:val="28"/>
              </w:rPr>
              <w:t>Pray to the Lord on our behalf,</w:t>
            </w:r>
          </w:p>
          <w:p w:rsidR="008047A6" w:rsidRPr="00735DD6" w:rsidRDefault="008047A6" w:rsidP="00B311C5">
            <w:pPr>
              <w:pStyle w:val="EngHang"/>
              <w:rPr>
                <w:rFonts w:cs="Antonious Normal"/>
                <w:szCs w:val="28"/>
              </w:rPr>
            </w:pPr>
            <w:r w:rsidRPr="00735DD6">
              <w:rPr>
                <w:rFonts w:cs="Antonious Normal"/>
                <w:szCs w:val="28"/>
              </w:rPr>
              <w:t>My lords and fathers who love their children,</w:t>
            </w:r>
          </w:p>
          <w:p w:rsidR="008047A6" w:rsidRPr="00735DD6" w:rsidRDefault="008047A6" w:rsidP="00B311C5">
            <w:pPr>
              <w:pStyle w:val="EngHang"/>
              <w:rPr>
                <w:rFonts w:cs="Antonious Normal"/>
                <w:szCs w:val="28"/>
              </w:rPr>
            </w:pPr>
            <w:r w:rsidRPr="00735DD6">
              <w:rPr>
                <w:rFonts w:cs="Antonious Normal"/>
                <w:szCs w:val="28"/>
              </w:rPr>
              <w:t>Abba Antony and Abba Paul,</w:t>
            </w:r>
          </w:p>
          <w:p w:rsidR="00382E0C" w:rsidRDefault="008047A6" w:rsidP="00D513BF">
            <w:pPr>
              <w:pStyle w:val="EngHangEnd"/>
            </w:pPr>
            <w:r w:rsidRPr="00735DD6">
              <w:t>That he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012A04" w:rsidP="00057E53">
            <w:r>
              <w:t>Fred wants “O” here.</w:t>
            </w:r>
          </w:p>
        </w:tc>
      </w:tr>
    </w:tbl>
    <w:p w:rsidR="008C4469" w:rsidRDefault="008C4469" w:rsidP="00382E0C">
      <w:pPr>
        <w:pStyle w:val="Heading3"/>
      </w:pPr>
      <w:bookmarkStart w:id="823" w:name="_Toc308442002"/>
      <w:r>
        <w:lastRenderedPageBreak/>
        <w:t>The Doxology of Abba Paul the Anchorite</w:t>
      </w:r>
      <w:bookmarkEnd w:id="8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9609D3" w:rsidRPr="00076790" w:rsidRDefault="009609D3" w:rsidP="00B311C5">
            <w:pPr>
              <w:pStyle w:val="EngHang"/>
            </w:pPr>
            <w:r w:rsidRPr="00076790">
              <w:t>Our holy father Abba Paul</w:t>
            </w:r>
          </w:p>
          <w:p w:rsidR="009609D3" w:rsidRPr="00076790" w:rsidRDefault="009609D3" w:rsidP="00B311C5">
            <w:pPr>
              <w:pStyle w:val="EngHang"/>
            </w:pPr>
            <w:r w:rsidRPr="00076790">
              <w:t>Became the first in the wilderness,</w:t>
            </w:r>
          </w:p>
          <w:p w:rsidR="009609D3" w:rsidRPr="00076790" w:rsidRDefault="009609D3" w:rsidP="00B311C5">
            <w:pPr>
              <w:pStyle w:val="EngHang"/>
            </w:pPr>
            <w:r w:rsidRPr="00076790">
              <w:t xml:space="preserve">Striving unceasingly </w:t>
            </w:r>
          </w:p>
          <w:p w:rsidR="00382E0C" w:rsidRDefault="009609D3" w:rsidP="00D513BF">
            <w:pPr>
              <w:pStyle w:val="EngHangEnd"/>
            </w:pPr>
            <w:r w:rsidRPr="00076790">
              <w:t>By day and by night.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012A04" w:rsidP="00057E53">
            <w:r>
              <w:t>“became” or “was”</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076790" w:rsidRDefault="009609D3" w:rsidP="00B311C5">
            <w:pPr>
              <w:pStyle w:val="EngHang"/>
            </w:pPr>
            <w:r w:rsidRPr="00076790">
              <w:t>He ran in the stadium</w:t>
            </w:r>
          </w:p>
          <w:p w:rsidR="009609D3" w:rsidRPr="00076790" w:rsidRDefault="009609D3" w:rsidP="00B311C5">
            <w:pPr>
              <w:pStyle w:val="EngHang"/>
            </w:pPr>
            <w:r w:rsidRPr="00076790">
              <w:t>Of godliness</w:t>
            </w:r>
          </w:p>
          <w:p w:rsidR="009609D3" w:rsidRPr="00076790" w:rsidRDefault="009609D3" w:rsidP="00B311C5">
            <w:pPr>
              <w:pStyle w:val="EngHang"/>
            </w:pPr>
            <w:r w:rsidRPr="00076790">
              <w:t>He received the prize of victory</w:t>
            </w:r>
          </w:p>
          <w:p w:rsidR="00382E0C" w:rsidRDefault="009609D3" w:rsidP="00D513BF">
            <w:pPr>
              <w:pStyle w:val="EngHangEnd"/>
            </w:pPr>
            <w:r w:rsidRPr="00076790">
              <w:t>Through the power of Christ.</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A36961" w:rsidP="00057E53">
            <w:r>
              <w:t>Period after 2</w:t>
            </w:r>
            <w:r w:rsidRPr="00A36961">
              <w:rPr>
                <w:vertAlign w:val="superscript"/>
              </w:rPr>
              <w:t>nd</w:t>
            </w:r>
            <w:r>
              <w:t xml:space="preserve"> </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076790" w:rsidRDefault="009609D3" w:rsidP="00B311C5">
            <w:pPr>
              <w:pStyle w:val="EngHang"/>
            </w:pPr>
            <w:r w:rsidRPr="00076790">
              <w:t>Proclaiming and saying</w:t>
            </w:r>
          </w:p>
          <w:p w:rsidR="009609D3" w:rsidRPr="00076790" w:rsidRDefault="009609D3" w:rsidP="00B311C5">
            <w:pPr>
              <w:pStyle w:val="EngHang"/>
            </w:pPr>
            <w:r w:rsidRPr="00076790">
              <w:t>Like the wise Paul,</w:t>
            </w:r>
          </w:p>
          <w:p w:rsidR="009609D3" w:rsidRPr="00076790" w:rsidRDefault="009609D3" w:rsidP="00B311C5">
            <w:pPr>
              <w:pStyle w:val="EngHang"/>
            </w:pPr>
            <w:r w:rsidRPr="00076790">
              <w:t>Before our righteous father,</w:t>
            </w:r>
          </w:p>
          <w:p w:rsidR="00382E0C" w:rsidRDefault="009609D3" w:rsidP="00D513BF">
            <w:pPr>
              <w:pStyle w:val="EngHangEnd"/>
            </w:pPr>
            <w:r w:rsidRPr="00076790">
              <w:t>The holy Antony the Great: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076790" w:rsidRDefault="009609D3" w:rsidP="00B311C5">
            <w:pPr>
              <w:pStyle w:val="EngHang"/>
            </w:pPr>
            <w:r w:rsidRPr="00076790">
              <w:t>I have fought</w:t>
            </w:r>
          </w:p>
          <w:p w:rsidR="009609D3" w:rsidRPr="00076790" w:rsidRDefault="009609D3" w:rsidP="00B311C5">
            <w:pPr>
              <w:pStyle w:val="EngHang"/>
            </w:pPr>
            <w:r w:rsidRPr="00076790">
              <w:t>The good fight</w:t>
            </w:r>
          </w:p>
          <w:p w:rsidR="009609D3" w:rsidRPr="00076790" w:rsidRDefault="009609D3" w:rsidP="00B311C5">
            <w:pPr>
              <w:pStyle w:val="EngHang"/>
            </w:pPr>
            <w:r w:rsidRPr="00076790">
              <w:t>I have finished my course,</w:t>
            </w:r>
          </w:p>
          <w:p w:rsidR="00382E0C" w:rsidRDefault="009609D3" w:rsidP="00D513BF">
            <w:pPr>
              <w:pStyle w:val="EngHangEnd"/>
            </w:pPr>
            <w:r w:rsidRPr="00076790">
              <w:t>I have kept the faith.</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A36961" w:rsidP="00057E53">
            <w:r>
              <w:t>Period after 2</w:t>
            </w:r>
            <w:r w:rsidRPr="00A36961">
              <w:rPr>
                <w:vertAlign w:val="superscript"/>
              </w:rPr>
              <w:t>nd</w:t>
            </w:r>
            <w:r>
              <w:t>.</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076790" w:rsidRDefault="009609D3" w:rsidP="00B311C5">
            <w:pPr>
              <w:pStyle w:val="EngHang"/>
            </w:pPr>
            <w:r w:rsidRPr="00076790">
              <w:t>Wherefore, for me is appointed,</w:t>
            </w:r>
          </w:p>
          <w:p w:rsidR="009609D3" w:rsidRPr="00076790" w:rsidRDefault="009609D3" w:rsidP="00B311C5">
            <w:pPr>
              <w:pStyle w:val="EngHang"/>
            </w:pPr>
            <w:r w:rsidRPr="00076790">
              <w:t>The crown of righteousness,</w:t>
            </w:r>
          </w:p>
          <w:p w:rsidR="009609D3" w:rsidRPr="00076790" w:rsidRDefault="009609D3" w:rsidP="00B311C5">
            <w:pPr>
              <w:pStyle w:val="EngHang"/>
            </w:pPr>
            <w:r w:rsidRPr="00076790">
              <w:t>Which the Lord will give me</w:t>
            </w:r>
          </w:p>
          <w:p w:rsidR="00382E0C" w:rsidRDefault="009609D3" w:rsidP="00D513BF">
            <w:pPr>
              <w:pStyle w:val="EngHangEnd"/>
            </w:pPr>
            <w:r w:rsidRPr="00076790">
              <w:t>In that day</w:t>
            </w:r>
            <w:r>
              <w:t>.</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076790" w:rsidRDefault="009609D3" w:rsidP="00B311C5">
            <w:pPr>
              <w:pStyle w:val="EngHang"/>
            </w:pPr>
            <w:r w:rsidRPr="00076790">
              <w:t>Pray to the Lord on our behalf,</w:t>
            </w:r>
          </w:p>
          <w:p w:rsidR="009609D3" w:rsidRPr="00076790" w:rsidRDefault="009609D3" w:rsidP="00B311C5">
            <w:pPr>
              <w:pStyle w:val="EngHang"/>
            </w:pPr>
            <w:r w:rsidRPr="00076790">
              <w:t>O great and holy Abba Paul,</w:t>
            </w:r>
          </w:p>
          <w:p w:rsidR="009609D3" w:rsidRPr="00076790" w:rsidRDefault="009609D3" w:rsidP="00B311C5">
            <w:pPr>
              <w:pStyle w:val="EngHang"/>
            </w:pPr>
            <w:r w:rsidRPr="00076790">
              <w:t>That your beloved Lord,</w:t>
            </w:r>
          </w:p>
          <w:p w:rsidR="00382E0C" w:rsidRDefault="009609D3" w:rsidP="00D513BF">
            <w:pPr>
              <w:pStyle w:val="EngHangEnd"/>
            </w:pPr>
            <w:r w:rsidRPr="00076790">
              <w:t>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24" w:name="_Toc308442003"/>
      <w:r>
        <w:lastRenderedPageBreak/>
        <w:t>The Doxology of Abba Antony and Abba Paul</w:t>
      </w:r>
      <w:bookmarkEnd w:id="8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The two luminous pillars,</w:t>
            </w:r>
          </w:p>
          <w:p w:rsidR="009609D3" w:rsidRPr="004764BD" w:rsidRDefault="009609D3" w:rsidP="00B311C5">
            <w:pPr>
              <w:pStyle w:val="EngHang"/>
            </w:pPr>
            <w:r w:rsidRPr="004764BD">
              <w:t>The two shining stars,</w:t>
            </w:r>
          </w:p>
          <w:p w:rsidR="009609D3" w:rsidRPr="004764BD" w:rsidRDefault="009609D3" w:rsidP="00B311C5">
            <w:pPr>
              <w:pStyle w:val="EngHang"/>
            </w:pPr>
            <w:r w:rsidRPr="004764BD">
              <w:t>That give light to our souls</w:t>
            </w:r>
          </w:p>
          <w:p w:rsidR="00382E0C" w:rsidRDefault="009609D3" w:rsidP="00D513BF">
            <w:pPr>
              <w:pStyle w:val="EngHangEnd"/>
            </w:pPr>
            <w:r w:rsidRPr="004764BD">
              <w:t>Through their holy virtues: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Abba Antony and Abba Paul,</w:t>
            </w:r>
          </w:p>
          <w:p w:rsidR="009609D3" w:rsidRPr="004764BD" w:rsidRDefault="009609D3" w:rsidP="00B311C5">
            <w:pPr>
              <w:pStyle w:val="EngHang"/>
            </w:pPr>
            <w:r w:rsidRPr="004764BD">
              <w:t>Who adorned their lives</w:t>
            </w:r>
          </w:p>
          <w:p w:rsidR="009609D3" w:rsidRPr="004764BD" w:rsidRDefault="009609D3" w:rsidP="00B311C5">
            <w:pPr>
              <w:pStyle w:val="EngHang"/>
            </w:pPr>
            <w:r w:rsidRPr="004764BD">
              <w:t>With fasting and prayer,</w:t>
            </w:r>
          </w:p>
          <w:p w:rsidR="00382E0C" w:rsidRDefault="009609D3" w:rsidP="00D513BF">
            <w:pPr>
              <w:pStyle w:val="EngHangEnd"/>
            </w:pPr>
            <w:r w:rsidRPr="004764BD">
              <w:t>And great purity;</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Inhabiting the wilderness,</w:t>
            </w:r>
          </w:p>
          <w:p w:rsidR="009609D3" w:rsidRPr="004764BD" w:rsidRDefault="009609D3" w:rsidP="00B311C5">
            <w:pPr>
              <w:pStyle w:val="EngHang"/>
            </w:pPr>
            <w:r w:rsidRPr="004764BD">
              <w:t>Praising God incessantly,</w:t>
            </w:r>
          </w:p>
          <w:p w:rsidR="009609D3" w:rsidRPr="004764BD" w:rsidRDefault="009609D3" w:rsidP="00B311C5">
            <w:pPr>
              <w:pStyle w:val="EngHang"/>
            </w:pPr>
            <w:r w:rsidRPr="004764BD">
              <w:t>Resting not day and night,</w:t>
            </w:r>
          </w:p>
          <w:p w:rsidR="00382E0C" w:rsidRDefault="009609D3" w:rsidP="00D513BF">
            <w:pPr>
              <w:pStyle w:val="EngHangEnd"/>
            </w:pPr>
            <w:r w:rsidRPr="004764BD">
              <w:t>Like unto the angels.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They perfected their lives,</w:t>
            </w:r>
          </w:p>
          <w:p w:rsidR="009609D3" w:rsidRPr="004764BD" w:rsidRDefault="009609D3" w:rsidP="00B311C5">
            <w:pPr>
              <w:pStyle w:val="EngHang"/>
            </w:pPr>
            <w:r w:rsidRPr="004764BD">
              <w:t>In joy and rejoicing,</w:t>
            </w:r>
          </w:p>
          <w:p w:rsidR="009609D3" w:rsidRPr="004764BD" w:rsidRDefault="009609D3" w:rsidP="00B311C5">
            <w:pPr>
              <w:pStyle w:val="EngHang"/>
            </w:pPr>
            <w:r w:rsidRPr="004764BD">
              <w:t>And did win the unfading crown,</w:t>
            </w:r>
          </w:p>
          <w:p w:rsidR="00382E0C" w:rsidRDefault="009609D3" w:rsidP="00D513BF">
            <w:pPr>
              <w:pStyle w:val="EngHangEnd"/>
            </w:pPr>
            <w:r w:rsidRPr="004764BD">
              <w:t>In the heavenly Jerusalem;</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Praising with the angels</w:t>
            </w:r>
          </w:p>
          <w:p w:rsidR="009609D3" w:rsidRPr="004764BD" w:rsidRDefault="009609D3" w:rsidP="00B311C5">
            <w:pPr>
              <w:pStyle w:val="EngHang"/>
            </w:pPr>
            <w:r w:rsidRPr="004764BD">
              <w:t>And the heavenly orders,</w:t>
            </w:r>
          </w:p>
          <w:p w:rsidR="009609D3" w:rsidRPr="004764BD" w:rsidRDefault="009609D3" w:rsidP="00B311C5">
            <w:pPr>
              <w:pStyle w:val="EngHang"/>
            </w:pPr>
            <w:r w:rsidRPr="004764BD">
              <w:t>And the choir of the saints,</w:t>
            </w:r>
          </w:p>
          <w:p w:rsidR="00382E0C" w:rsidRDefault="009609D3" w:rsidP="00D513BF">
            <w:pPr>
              <w:pStyle w:val="EngHangEnd"/>
            </w:pPr>
            <w:r w:rsidRPr="004764BD">
              <w:t>In perfect harmony;</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Glorifying the Trinity,</w:t>
            </w:r>
          </w:p>
          <w:p w:rsidR="009609D3" w:rsidRPr="004764BD" w:rsidRDefault="009609D3" w:rsidP="00B311C5">
            <w:pPr>
              <w:pStyle w:val="EngHang"/>
            </w:pPr>
            <w:r w:rsidRPr="004764BD">
              <w:t>The Holy and Co-Essential,</w:t>
            </w:r>
          </w:p>
          <w:p w:rsidR="009609D3" w:rsidRPr="004764BD" w:rsidRDefault="009609D3" w:rsidP="00B311C5">
            <w:pPr>
              <w:pStyle w:val="EngHang"/>
            </w:pPr>
            <w:r w:rsidRPr="004764BD">
              <w:t>The beginning and the end</w:t>
            </w:r>
          </w:p>
          <w:p w:rsidR="00382E0C" w:rsidRDefault="009609D3" w:rsidP="00D513BF">
            <w:pPr>
              <w:pStyle w:val="EngHangEnd"/>
            </w:pPr>
            <w:r w:rsidRPr="004764BD">
              <w:t>Of all good things.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Pray to the Lord on our behalf,</w:t>
            </w:r>
          </w:p>
          <w:p w:rsidR="009609D3" w:rsidRPr="004764BD" w:rsidRDefault="009609D3" w:rsidP="00B311C5">
            <w:pPr>
              <w:pStyle w:val="EngHang"/>
            </w:pPr>
            <w:r w:rsidRPr="004764BD">
              <w:t>My lords and fathers who love their children,</w:t>
            </w:r>
          </w:p>
          <w:p w:rsidR="009609D3" w:rsidRPr="004764BD" w:rsidRDefault="009609D3" w:rsidP="00B311C5">
            <w:pPr>
              <w:pStyle w:val="EngHang"/>
            </w:pPr>
            <w:r w:rsidRPr="004764BD">
              <w:t>Abba Antony and Abba Paul,</w:t>
            </w:r>
          </w:p>
          <w:p w:rsidR="00382E0C" w:rsidRDefault="009609D3" w:rsidP="00D513BF">
            <w:pPr>
              <w:pStyle w:val="EngHangEnd"/>
            </w:pPr>
            <w:r w:rsidRPr="004764BD">
              <w:t>That He may forgive us our sins.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9609D3" w:rsidP="00057E53">
            <w:r>
              <w:t>Fred wants ‘O’ here</w:t>
            </w:r>
          </w:p>
        </w:tc>
      </w:tr>
    </w:tbl>
    <w:p w:rsidR="008C4469" w:rsidRDefault="008C4469" w:rsidP="00382E0C">
      <w:pPr>
        <w:pStyle w:val="Heading3"/>
      </w:pPr>
      <w:bookmarkStart w:id="825" w:name="_Toc308442004"/>
      <w:r>
        <w:t>The Doxology of Saint Macarius the Great</w:t>
      </w:r>
      <w:bookmarkEnd w:id="8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Hail to the Great Abba Macarius,</w:t>
            </w:r>
          </w:p>
          <w:p w:rsidR="009609D3" w:rsidRPr="004764BD" w:rsidRDefault="009609D3" w:rsidP="00B311C5">
            <w:pPr>
              <w:pStyle w:val="EngHang"/>
            </w:pPr>
            <w:r w:rsidRPr="004764BD">
              <w:t>The lamp of monasticism,</w:t>
            </w:r>
          </w:p>
          <w:p w:rsidR="009609D3" w:rsidRPr="004764BD" w:rsidRDefault="009609D3" w:rsidP="00B311C5">
            <w:pPr>
              <w:pStyle w:val="EngHang"/>
            </w:pPr>
            <w:r w:rsidRPr="004764BD">
              <w:t>Who became a golden candlestick,</w:t>
            </w:r>
          </w:p>
          <w:p w:rsidR="00382E0C" w:rsidRDefault="009609D3" w:rsidP="00D513BF">
            <w:pPr>
              <w:pStyle w:val="EngHangEnd"/>
            </w:pPr>
            <w:r w:rsidRPr="004764BD">
              <w:t>More luminous than the sun.</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For your soul is illumined,</w:t>
            </w:r>
          </w:p>
          <w:p w:rsidR="009609D3" w:rsidRPr="004764BD" w:rsidRDefault="009609D3" w:rsidP="00B311C5">
            <w:pPr>
              <w:pStyle w:val="EngHang"/>
            </w:pPr>
            <w:r w:rsidRPr="004764BD">
              <w:t>In the heavenly Jerusalem</w:t>
            </w:r>
            <w:r w:rsidRPr="004764BD">
              <w:rPr>
                <w:rStyle w:val="FootnoteReference"/>
              </w:rPr>
              <w:footnoteReference w:id="96"/>
            </w:r>
            <w:r w:rsidRPr="004764BD">
              <w:t>,</w:t>
            </w:r>
          </w:p>
          <w:p w:rsidR="009609D3" w:rsidRPr="004764BD" w:rsidRDefault="009609D3" w:rsidP="00B311C5">
            <w:pPr>
              <w:pStyle w:val="EngHang"/>
            </w:pPr>
            <w:r w:rsidRPr="004764BD">
              <w:t>And your body is shining,</w:t>
            </w:r>
          </w:p>
          <w:p w:rsidR="00382E0C" w:rsidRDefault="009609D3" w:rsidP="00D513BF">
            <w:pPr>
              <w:pStyle w:val="EngHangEnd"/>
            </w:pPr>
            <w:r w:rsidRPr="004764BD">
              <w:t>In your church.</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A36961" w:rsidP="00057E53">
            <w:r>
              <w:t>“illumined” or “illuminated”?</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Yes, we believe that you are with us:</w:t>
            </w:r>
          </w:p>
          <w:p w:rsidR="009609D3" w:rsidRPr="004764BD" w:rsidRDefault="009609D3" w:rsidP="00B311C5">
            <w:pPr>
              <w:pStyle w:val="EngHang"/>
            </w:pPr>
            <w:r w:rsidRPr="004764BD">
              <w:t>Soul, body, and spirit,</w:t>
            </w:r>
          </w:p>
          <w:p w:rsidR="009609D3" w:rsidRPr="004764BD" w:rsidRDefault="009609D3" w:rsidP="00B311C5">
            <w:pPr>
              <w:pStyle w:val="EngHang"/>
            </w:pPr>
            <w:r w:rsidRPr="004764BD">
              <w:t>You became for us a comforter,</w:t>
            </w:r>
          </w:p>
          <w:p w:rsidR="00382E0C" w:rsidRDefault="009609D3" w:rsidP="00D513BF">
            <w:pPr>
              <w:pStyle w:val="EngHangEnd"/>
            </w:pPr>
            <w:r w:rsidRPr="004764BD">
              <w:t>And consolation to our souls.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474242" w:rsidP="00057E53">
            <w:r>
              <w:t>‘.’ After 2</w:t>
            </w:r>
            <w:r w:rsidRPr="00474242">
              <w:rPr>
                <w:vertAlign w:val="superscript"/>
              </w:rPr>
              <w:t>nd</w:t>
            </w:r>
            <w:r>
              <w: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All you, the monastics</w:t>
            </w:r>
            <w:r w:rsidRPr="004764BD">
              <w:rPr>
                <w:rStyle w:val="FootnoteReference"/>
              </w:rPr>
              <w:footnoteReference w:id="97"/>
            </w:r>
            <w:r w:rsidRPr="004764BD">
              <w:t>,</w:t>
            </w:r>
          </w:p>
          <w:p w:rsidR="009609D3" w:rsidRPr="004764BD" w:rsidRDefault="009609D3" w:rsidP="00B311C5">
            <w:pPr>
              <w:pStyle w:val="EngHang"/>
            </w:pPr>
            <w:r w:rsidRPr="004764BD">
              <w:t>Praise and bless God,</w:t>
            </w:r>
          </w:p>
          <w:p w:rsidR="009609D3" w:rsidRPr="004764BD" w:rsidRDefault="009609D3" w:rsidP="00B311C5">
            <w:pPr>
              <w:pStyle w:val="EngHang"/>
            </w:pPr>
            <w:r w:rsidRPr="004764BD">
              <w:t>For your coming to us,</w:t>
            </w:r>
          </w:p>
          <w:p w:rsidR="00382E0C" w:rsidRDefault="009609D3" w:rsidP="00D513BF">
            <w:pPr>
              <w:pStyle w:val="EngHangEnd"/>
            </w:pPr>
            <w:r w:rsidRPr="004764BD">
              <w:t>Our holy father Abba Macarius.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74242" w:rsidP="00057E53">
            <w:r>
              <w:t>Ascetics or monastics? I don’t know. “O” at start of last line.</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Hence we entreat you,</w:t>
            </w:r>
          </w:p>
          <w:p w:rsidR="009609D3" w:rsidRPr="004764BD" w:rsidRDefault="009609D3" w:rsidP="00B311C5">
            <w:pPr>
              <w:pStyle w:val="EngHang"/>
            </w:pPr>
            <w:r w:rsidRPr="004764BD">
              <w:t>As sons of your prayers,</w:t>
            </w:r>
          </w:p>
          <w:p w:rsidR="009609D3" w:rsidRPr="004764BD" w:rsidRDefault="009609D3" w:rsidP="00B311C5">
            <w:pPr>
              <w:pStyle w:val="EngHang"/>
            </w:pPr>
            <w:r w:rsidRPr="004764BD">
              <w:t>Ask the Lord on our behalf,</w:t>
            </w:r>
          </w:p>
          <w:p w:rsidR="00382E0C" w:rsidRDefault="009609D3" w:rsidP="00D513BF">
            <w:pPr>
              <w:pStyle w:val="EngHangEnd"/>
            </w:pPr>
            <w:r w:rsidRPr="004764BD">
              <w:t>That He may have mercy on our souls.</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lastRenderedPageBreak/>
              <w:t>¿</w:t>
            </w:r>
          </w:p>
        </w:tc>
        <w:tc>
          <w:tcPr>
            <w:tcW w:w="3960" w:type="dxa"/>
          </w:tcPr>
          <w:p w:rsidR="009609D3" w:rsidRPr="004764BD" w:rsidRDefault="009609D3" w:rsidP="00B311C5">
            <w:pPr>
              <w:pStyle w:val="EngHang"/>
            </w:pPr>
            <w:r w:rsidRPr="004764BD">
              <w:t>Pray to the Lord on our behalf,</w:t>
            </w:r>
          </w:p>
          <w:p w:rsidR="009609D3" w:rsidRPr="004764BD" w:rsidRDefault="009609D3" w:rsidP="00B311C5">
            <w:pPr>
              <w:pStyle w:val="EngHang"/>
            </w:pPr>
            <w:r w:rsidRPr="004764BD">
              <w:t>O my lord and father Abba Macarius,</w:t>
            </w:r>
          </w:p>
          <w:p w:rsidR="009609D3" w:rsidRPr="004764BD" w:rsidRDefault="009609D3" w:rsidP="00B311C5">
            <w:pPr>
              <w:pStyle w:val="EngHang"/>
            </w:pPr>
            <w:r w:rsidRPr="004764BD">
              <w:t>And his children the crossbearers,</w:t>
            </w:r>
          </w:p>
          <w:p w:rsidR="00382E0C" w:rsidRDefault="009609D3"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474242" w:rsidP="00057E53">
            <w:r>
              <w:t>Is crossbearers one word?</w:t>
            </w:r>
          </w:p>
        </w:tc>
      </w:tr>
    </w:tbl>
    <w:p w:rsidR="008C4469" w:rsidRDefault="008C4469" w:rsidP="00382E0C">
      <w:pPr>
        <w:pStyle w:val="Heading3"/>
      </w:pPr>
      <w:bookmarkStart w:id="832" w:name="_Toc308442005"/>
      <w:r>
        <w:t>The Doxology of Saint Macarius the Alexandrian</w:t>
      </w:r>
      <w:bookmarkEnd w:id="8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The dark caves,</w:t>
            </w:r>
          </w:p>
          <w:p w:rsidR="009609D3" w:rsidRPr="004764BD" w:rsidRDefault="009609D3" w:rsidP="00B311C5">
            <w:pPr>
              <w:pStyle w:val="EngHang"/>
            </w:pPr>
            <w:r w:rsidRPr="004764BD">
              <w:t>That you dwelt in</w:t>
            </w:r>
            <w:r w:rsidRPr="004764BD">
              <w:rPr>
                <w:rStyle w:val="FootnoteReference"/>
              </w:rPr>
              <w:footnoteReference w:id="98"/>
            </w:r>
            <w:r w:rsidRPr="004764BD">
              <w:t>,</w:t>
            </w:r>
          </w:p>
          <w:p w:rsidR="009609D3" w:rsidRPr="004764BD" w:rsidRDefault="009609D3" w:rsidP="00B311C5">
            <w:pPr>
              <w:pStyle w:val="EngHang"/>
            </w:pPr>
            <w:r w:rsidRPr="004764BD">
              <w:t>Testify in truth concerning you,</w:t>
            </w:r>
          </w:p>
          <w:p w:rsidR="00382E0C" w:rsidRDefault="009609D3" w:rsidP="00D513BF">
            <w:pPr>
              <w:pStyle w:val="EngHangEnd"/>
            </w:pPr>
            <w:r w:rsidRPr="004764BD">
              <w:t>Abba Macarius the presbyter.</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9609D3" w:rsidP="00057E53">
            <w:r>
              <w:t>“In which you dwelt”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And so you were worthy,</w:t>
            </w:r>
          </w:p>
          <w:p w:rsidR="009609D3" w:rsidRPr="004764BD" w:rsidRDefault="009609D3" w:rsidP="00B311C5">
            <w:pPr>
              <w:pStyle w:val="EngHang"/>
            </w:pPr>
            <w:r w:rsidRPr="004764BD">
              <w:t>To stand before the Lord;</w:t>
            </w:r>
          </w:p>
          <w:p w:rsidR="009609D3" w:rsidRPr="004764BD" w:rsidRDefault="009609D3" w:rsidP="00B311C5">
            <w:pPr>
              <w:pStyle w:val="EngHang"/>
            </w:pPr>
            <w:r w:rsidRPr="004764BD">
              <w:t>For five days and fight nights,</w:t>
            </w:r>
          </w:p>
          <w:p w:rsidR="00382E0C" w:rsidRDefault="009609D3" w:rsidP="00D513BF">
            <w:pPr>
              <w:pStyle w:val="EngHangEnd"/>
            </w:pPr>
            <w:r w:rsidRPr="004764BD">
              <w:t>Your mind was in the heavens.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CF61B8" w:rsidP="00057E53">
            <w:r>
              <w:t>“with your mind in the heavens”</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You praised with the angels,</w:t>
            </w:r>
          </w:p>
          <w:p w:rsidR="009609D3" w:rsidRPr="004764BD" w:rsidRDefault="009609D3" w:rsidP="00B311C5">
            <w:pPr>
              <w:pStyle w:val="EngHang"/>
            </w:pPr>
            <w:r w:rsidRPr="004764BD">
              <w:t>And the heavenly orders,</w:t>
            </w:r>
          </w:p>
          <w:p w:rsidR="009609D3" w:rsidRPr="004764BD" w:rsidRDefault="009609D3" w:rsidP="00B311C5">
            <w:pPr>
              <w:pStyle w:val="EngHang"/>
            </w:pPr>
            <w:r w:rsidRPr="004764BD">
              <w:t>And the whole choir of the saints,</w:t>
            </w:r>
          </w:p>
          <w:p w:rsidR="00382E0C" w:rsidRDefault="009609D3" w:rsidP="00D513BF">
            <w:pPr>
              <w:pStyle w:val="EngHangEnd"/>
            </w:pPr>
            <w:r w:rsidRPr="004764BD">
              <w:t>You glorified the Trinity.</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E8288B" w:rsidP="00057E53">
            <w:r>
              <w:t>‘.’ After 4</w:t>
            </w:r>
            <w:r w:rsidRPr="00E8288B">
              <w:rPr>
                <w:vertAlign w:val="superscript"/>
              </w:rPr>
              <w:t>th</w:t>
            </w:r>
            <w:r>
              <w:t>?</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Pray to the Lord on our behalf,</w:t>
            </w:r>
          </w:p>
          <w:p w:rsidR="009609D3" w:rsidRPr="004764BD" w:rsidRDefault="009609D3" w:rsidP="00B311C5">
            <w:pPr>
              <w:pStyle w:val="EngHang"/>
            </w:pPr>
            <w:r w:rsidRPr="004764BD">
              <w:t>O Abba Macarius the presbyter,</w:t>
            </w:r>
          </w:p>
          <w:p w:rsidR="009609D3" w:rsidRPr="004764BD" w:rsidRDefault="009609D3" w:rsidP="00B311C5">
            <w:pPr>
              <w:pStyle w:val="EngHang"/>
            </w:pPr>
            <w:r w:rsidRPr="004764BD">
              <w:t xml:space="preserve">And his children the </w:t>
            </w:r>
            <w:r w:rsidR="00D513BF" w:rsidRPr="004764BD">
              <w:t>cross bearers</w:t>
            </w:r>
            <w:r w:rsidRPr="004764BD">
              <w:t>,</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E8288B" w:rsidP="00057E53">
            <w:r>
              <w:t>Shouldn’t it be “and your children” if it’s addressed to him?</w:t>
            </w:r>
          </w:p>
        </w:tc>
      </w:tr>
    </w:tbl>
    <w:p w:rsidR="008C4469" w:rsidRDefault="008C4469" w:rsidP="00382E0C">
      <w:pPr>
        <w:pStyle w:val="Heading3"/>
      </w:pPr>
      <w:bookmarkStart w:id="835" w:name="_Toc308442006"/>
      <w:r>
        <w:lastRenderedPageBreak/>
        <w:t>The Doxology of Saint Macarius the Birhop</w:t>
      </w:r>
      <w:bookmarkEnd w:id="8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What shall they call you,</w:t>
            </w:r>
          </w:p>
          <w:p w:rsidR="009609D3" w:rsidRPr="004764BD" w:rsidRDefault="009609D3" w:rsidP="00B311C5">
            <w:pPr>
              <w:pStyle w:val="EngHang"/>
            </w:pPr>
            <w:r w:rsidRPr="004764BD">
              <w:t>Your people that you pastored</w:t>
            </w:r>
            <w:r w:rsidRPr="004764BD">
              <w:rPr>
                <w:rStyle w:val="FootnoteReference"/>
              </w:rPr>
              <w:footnoteReference w:id="99"/>
            </w:r>
            <w:r w:rsidRPr="004764BD">
              <w:t>,</w:t>
            </w:r>
          </w:p>
          <w:p w:rsidR="009609D3" w:rsidRPr="004764BD" w:rsidRDefault="009609D3" w:rsidP="00B311C5">
            <w:pPr>
              <w:pStyle w:val="EngHang"/>
            </w:pPr>
            <w:r w:rsidRPr="004764BD">
              <w:t>In purity and righteousness,</w:t>
            </w:r>
          </w:p>
          <w:p w:rsidR="00382E0C" w:rsidRDefault="009609D3" w:rsidP="00D513BF">
            <w:pPr>
              <w:pStyle w:val="EngHangEnd"/>
            </w:pPr>
            <w:r w:rsidRPr="004764BD">
              <w:t>Abba Macarius the Bishop?</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E8288B" w:rsidP="00057E53">
            <w:r>
              <w:t>2</w:t>
            </w:r>
            <w:r w:rsidRPr="00E8288B">
              <w:rPr>
                <w:vertAlign w:val="superscript"/>
              </w:rPr>
              <w:t>nd</w:t>
            </w:r>
            <w:r>
              <w:t xml:space="preserve"> line “they whom you pastored” or “they that you pastored”.</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If I call you an angel,</w:t>
            </w:r>
          </w:p>
          <w:p w:rsidR="009609D3" w:rsidRPr="004764BD" w:rsidRDefault="009609D3" w:rsidP="00B311C5">
            <w:pPr>
              <w:pStyle w:val="EngHang"/>
            </w:pPr>
            <w:r w:rsidRPr="004764BD">
              <w:t>Or a shepherd or a martyr,</w:t>
            </w:r>
          </w:p>
          <w:p w:rsidR="009609D3" w:rsidRPr="004764BD" w:rsidRDefault="009609D3" w:rsidP="00B311C5">
            <w:pPr>
              <w:pStyle w:val="EngHang"/>
            </w:pPr>
            <w:r w:rsidRPr="004764BD">
              <w:t>These you have truly perfected,</w:t>
            </w:r>
          </w:p>
          <w:p w:rsidR="00382E0C" w:rsidRDefault="009609D3" w:rsidP="00D513BF">
            <w:pPr>
              <w:pStyle w:val="EngHangEnd"/>
            </w:pPr>
            <w:r w:rsidRPr="004764BD">
              <w:t>In deed and word of truth.</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E8288B" w:rsidP="00057E53">
            <w:r>
              <w:t>Shepherd or pastor? Comma before or on 2nrd line?</w:t>
            </w:r>
          </w:p>
          <w:p w:rsidR="00E8288B" w:rsidRDefault="00E8288B" w:rsidP="00057E53">
            <w:r>
              <w:t>Makes little sense.</w:t>
            </w:r>
          </w:p>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I call you</w:t>
            </w:r>
            <w:r w:rsidRPr="004764BD">
              <w:rPr>
                <w:rStyle w:val="FootnoteReference"/>
              </w:rPr>
              <w:footnoteReference w:id="100"/>
            </w:r>
            <w:r w:rsidRPr="004764BD">
              <w:t xml:space="preserve"> an angel,</w:t>
            </w:r>
          </w:p>
          <w:p w:rsidR="009609D3" w:rsidRPr="004764BD" w:rsidRDefault="009609D3" w:rsidP="00B311C5">
            <w:pPr>
              <w:pStyle w:val="EngHang"/>
            </w:pPr>
            <w:r w:rsidRPr="004764BD">
              <w:t>For you have left your body,</w:t>
            </w:r>
          </w:p>
          <w:p w:rsidR="009609D3" w:rsidRPr="004764BD" w:rsidRDefault="009609D3" w:rsidP="00B311C5">
            <w:pPr>
              <w:pStyle w:val="EngHang"/>
            </w:pPr>
            <w:r w:rsidRPr="004764BD">
              <w:t>I call you a shepherd,</w:t>
            </w:r>
          </w:p>
          <w:p w:rsidR="00382E0C" w:rsidRDefault="009609D3" w:rsidP="00D513BF">
            <w:pPr>
              <w:pStyle w:val="EngHangEnd"/>
            </w:pPr>
            <w:r w:rsidRPr="004764BD">
              <w:t>For you gave your life</w:t>
            </w:r>
            <w:r w:rsidRPr="004764BD">
              <w:rPr>
                <w:rStyle w:val="FootnoteReference"/>
              </w:rPr>
              <w:footnoteReference w:id="101"/>
            </w:r>
            <w:r w:rsidRPr="004764BD">
              <w:t xml:space="preserve"> for your sheep.</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E8288B" w:rsidP="00057E53">
            <w:r>
              <w:t>Shepherd or pastor?</w:t>
            </w:r>
          </w:p>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I call you a martyr,</w:t>
            </w:r>
          </w:p>
          <w:p w:rsidR="009609D3" w:rsidRPr="004764BD" w:rsidRDefault="009609D3" w:rsidP="00B311C5">
            <w:pPr>
              <w:pStyle w:val="EngHang"/>
            </w:pPr>
            <w:r w:rsidRPr="004764BD">
              <w:t>For you gave your head for Christ,</w:t>
            </w:r>
          </w:p>
          <w:p w:rsidR="009609D3" w:rsidRPr="004764BD" w:rsidRDefault="009609D3" w:rsidP="00B311C5">
            <w:pPr>
              <w:pStyle w:val="EngHang"/>
            </w:pPr>
            <w:r w:rsidRPr="004764BD">
              <w:t>He Who was martyred for us,</w:t>
            </w:r>
          </w:p>
          <w:p w:rsidR="00382E0C" w:rsidRDefault="009609D3" w:rsidP="00D513BF">
            <w:pPr>
              <w:pStyle w:val="EngHangEnd"/>
            </w:pPr>
            <w:r w:rsidRPr="004764BD">
              <w:t>Before Pontius Pilate.</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r w:rsidR="00382E0C" w:rsidTr="00232EAB">
        <w:trPr>
          <w:cantSplit/>
          <w:jc w:val="center"/>
        </w:trPr>
        <w:tc>
          <w:tcPr>
            <w:tcW w:w="288" w:type="dxa"/>
          </w:tcPr>
          <w:p w:rsidR="00382E0C" w:rsidRDefault="00382E0C" w:rsidP="00232EAB">
            <w:pPr>
              <w:pStyle w:val="CopticCross"/>
            </w:pPr>
          </w:p>
        </w:tc>
        <w:tc>
          <w:tcPr>
            <w:tcW w:w="3960" w:type="dxa"/>
          </w:tcPr>
          <w:p w:rsidR="009609D3" w:rsidRPr="004764BD" w:rsidRDefault="009609D3" w:rsidP="00B311C5">
            <w:pPr>
              <w:pStyle w:val="EngHang"/>
            </w:pPr>
            <w:r w:rsidRPr="004764BD">
              <w:t>You fulfilled your priesthood,</w:t>
            </w:r>
          </w:p>
          <w:p w:rsidR="009609D3" w:rsidRPr="004764BD" w:rsidRDefault="009609D3" w:rsidP="00B311C5">
            <w:pPr>
              <w:pStyle w:val="EngHang"/>
            </w:pPr>
            <w:r w:rsidRPr="004764BD">
              <w:t>You kept the faith for us,</w:t>
            </w:r>
          </w:p>
          <w:p w:rsidR="009609D3" w:rsidRPr="004764BD" w:rsidRDefault="009609D3" w:rsidP="00B311C5">
            <w:pPr>
              <w:pStyle w:val="EngHang"/>
            </w:pPr>
            <w:r w:rsidRPr="004764BD">
              <w:t>You wore the unfading crown,</w:t>
            </w:r>
          </w:p>
          <w:p w:rsidR="00382E0C" w:rsidRDefault="009609D3" w:rsidP="00D513BF">
            <w:pPr>
              <w:pStyle w:val="EngHangEnd"/>
            </w:pPr>
            <w:r w:rsidRPr="004764BD">
              <w:t>Of martyrdom.</w:t>
            </w:r>
          </w:p>
        </w:tc>
        <w:tc>
          <w:tcPr>
            <w:tcW w:w="288" w:type="dxa"/>
          </w:tcPr>
          <w:p w:rsidR="00382E0C" w:rsidRDefault="00382E0C" w:rsidP="00057E53"/>
        </w:tc>
        <w:tc>
          <w:tcPr>
            <w:tcW w:w="288" w:type="dxa"/>
          </w:tcPr>
          <w:p w:rsidR="00382E0C" w:rsidRDefault="00382E0C" w:rsidP="00232EAB">
            <w:pPr>
              <w:pStyle w:val="CopticCross"/>
            </w:pPr>
          </w:p>
        </w:tc>
        <w:tc>
          <w:tcPr>
            <w:tcW w:w="3960" w:type="dxa"/>
          </w:tcPr>
          <w:p w:rsidR="00382E0C" w:rsidRDefault="00382E0C" w:rsidP="00057E53"/>
        </w:tc>
      </w:tr>
      <w:tr w:rsidR="00382E0C" w:rsidTr="00232EAB">
        <w:trPr>
          <w:cantSplit/>
          <w:jc w:val="center"/>
        </w:trPr>
        <w:tc>
          <w:tcPr>
            <w:tcW w:w="288" w:type="dxa"/>
          </w:tcPr>
          <w:p w:rsidR="00382E0C" w:rsidRDefault="00DE4425" w:rsidP="00232EAB">
            <w:pPr>
              <w:pStyle w:val="CopticCross"/>
            </w:pPr>
            <w:r w:rsidRPr="00FB5ACB">
              <w:t>¿</w:t>
            </w:r>
          </w:p>
        </w:tc>
        <w:tc>
          <w:tcPr>
            <w:tcW w:w="3960" w:type="dxa"/>
          </w:tcPr>
          <w:p w:rsidR="009609D3" w:rsidRPr="004764BD" w:rsidRDefault="009609D3" w:rsidP="00B311C5">
            <w:pPr>
              <w:pStyle w:val="EngHang"/>
            </w:pPr>
            <w:r w:rsidRPr="004764BD">
              <w:t>Pray to the Lord on our behalf,</w:t>
            </w:r>
          </w:p>
          <w:p w:rsidR="009609D3" w:rsidRPr="004764BD" w:rsidRDefault="009609D3" w:rsidP="00B311C5">
            <w:pPr>
              <w:pStyle w:val="EngHang"/>
            </w:pPr>
            <w:r w:rsidRPr="004764BD">
              <w:t>O my Lord and ascetic father,</w:t>
            </w:r>
          </w:p>
          <w:p w:rsidR="009609D3" w:rsidRPr="004764BD" w:rsidRDefault="009609D3" w:rsidP="00B311C5">
            <w:pPr>
              <w:pStyle w:val="EngHang"/>
            </w:pPr>
            <w:r w:rsidRPr="004764BD">
              <w:t>Abba Macarius the Bishop,</w:t>
            </w:r>
          </w:p>
          <w:p w:rsidR="00382E0C" w:rsidRDefault="009609D3"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DE4425" w:rsidP="00232EAB">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46" w:name="_Toc308442007"/>
      <w:r>
        <w:lastRenderedPageBreak/>
        <w:t>The Doxology of Abba Isadore the Priest</w:t>
      </w:r>
      <w:bookmarkEnd w:id="8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You are a servant,</w:t>
            </w:r>
          </w:p>
          <w:p w:rsidR="009609D3" w:rsidRPr="004764BD" w:rsidRDefault="009609D3" w:rsidP="005F3B89">
            <w:pPr>
              <w:pStyle w:val="EngHang"/>
            </w:pPr>
            <w:r w:rsidRPr="004764BD">
              <w:t>Our holy father Abba Isidore,</w:t>
            </w:r>
          </w:p>
          <w:p w:rsidR="009609D3" w:rsidRPr="004764BD" w:rsidRDefault="009609D3" w:rsidP="005F3B89">
            <w:pPr>
              <w:pStyle w:val="EngHang"/>
            </w:pPr>
            <w:r w:rsidRPr="004764BD">
              <w:t>You received honour and blessing,</w:t>
            </w:r>
          </w:p>
          <w:p w:rsidR="00382E0C" w:rsidRDefault="009609D3" w:rsidP="00D513BF">
            <w:pPr>
              <w:pStyle w:val="EngHangEnd"/>
            </w:pPr>
            <w:r w:rsidRPr="004764BD">
              <w:t>From our Lord Jesus.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Your remembrance, O holy one,</w:t>
            </w:r>
          </w:p>
          <w:p w:rsidR="009609D3" w:rsidRPr="004764BD" w:rsidRDefault="009609D3" w:rsidP="005F3B89">
            <w:pPr>
              <w:pStyle w:val="EngHang"/>
            </w:pPr>
            <w:r w:rsidRPr="004764BD">
              <w:t>And our holy and righteous father,</w:t>
            </w:r>
          </w:p>
          <w:p w:rsidR="009609D3" w:rsidRPr="004764BD" w:rsidRDefault="009609D3" w:rsidP="005F3B89">
            <w:pPr>
              <w:pStyle w:val="EngHang"/>
            </w:pPr>
            <w:r w:rsidRPr="004764BD">
              <w:t>The strong Abba Moses the martyr,</w:t>
            </w:r>
          </w:p>
          <w:p w:rsidR="00382E0C" w:rsidRDefault="009609D3" w:rsidP="00D513BF">
            <w:pPr>
              <w:pStyle w:val="EngHangEnd"/>
            </w:pPr>
            <w:r w:rsidRPr="004764BD">
              <w:t>Has spread throughout the whole world.</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Great is your inheritance,</w:t>
            </w:r>
          </w:p>
          <w:p w:rsidR="009609D3" w:rsidRPr="004764BD" w:rsidRDefault="009609D3" w:rsidP="005F3B89">
            <w:pPr>
              <w:pStyle w:val="EngHang"/>
            </w:pPr>
            <w:r w:rsidRPr="004764BD">
              <w:t>Our holy father Abba Isidore,</w:t>
            </w:r>
          </w:p>
          <w:p w:rsidR="009609D3" w:rsidRPr="004764BD" w:rsidRDefault="009609D3" w:rsidP="005F3B89">
            <w:pPr>
              <w:pStyle w:val="EngHang"/>
            </w:pPr>
            <w:r w:rsidRPr="004764BD">
              <w:t>For you rejoice with Christ,</w:t>
            </w:r>
          </w:p>
          <w:p w:rsidR="00382E0C" w:rsidRDefault="009609D3" w:rsidP="00D513BF">
            <w:pPr>
              <w:pStyle w:val="EngHangEnd"/>
            </w:pPr>
            <w:r w:rsidRPr="004764BD">
              <w:t>In the region of the holy</w:t>
            </w:r>
            <w:r w:rsidRPr="004764BD">
              <w:rPr>
                <w:rStyle w:val="FootnoteReference"/>
              </w:rPr>
              <w:footnoteReference w:id="102"/>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E8288B" w:rsidP="00057E53">
            <w:r>
              <w:t>“O” before “Our holyu”</w:t>
            </w:r>
          </w:p>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Blessed are you, truly,</w:t>
            </w:r>
          </w:p>
          <w:p w:rsidR="009609D3" w:rsidRPr="004764BD" w:rsidRDefault="009609D3" w:rsidP="005F3B89">
            <w:pPr>
              <w:pStyle w:val="EngHang"/>
            </w:pPr>
            <w:r w:rsidRPr="004764BD">
              <w:t>Our holy and wise father,</w:t>
            </w:r>
          </w:p>
          <w:p w:rsidR="009609D3" w:rsidRPr="004764BD" w:rsidRDefault="009609D3" w:rsidP="005F3B89">
            <w:pPr>
              <w:pStyle w:val="EngHang"/>
            </w:pPr>
            <w:r w:rsidRPr="004764BD">
              <w:t>Abba Isidore the Priest,</w:t>
            </w:r>
          </w:p>
          <w:p w:rsidR="00382E0C" w:rsidRDefault="009609D3" w:rsidP="00D513BF">
            <w:pPr>
              <w:pStyle w:val="EngHangEnd"/>
            </w:pPr>
            <w:r w:rsidRPr="004764BD">
              <w:t>The beloved of Christ.</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E8288B" w:rsidP="00057E53">
            <w:r>
              <w:t>“O” our</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you, O holy one,</w:t>
            </w:r>
          </w:p>
          <w:p w:rsidR="009609D3" w:rsidRPr="004764BD" w:rsidRDefault="009609D3" w:rsidP="005F3B89">
            <w:pPr>
              <w:pStyle w:val="EngHang"/>
            </w:pPr>
            <w:r w:rsidRPr="004764BD">
              <w:t>Of our Lord Jesus Christ,</w:t>
            </w:r>
          </w:p>
          <w:p w:rsidR="009609D3" w:rsidRPr="004764BD" w:rsidRDefault="009609D3" w:rsidP="005F3B89">
            <w:pPr>
              <w:pStyle w:val="EngHang"/>
            </w:pPr>
            <w:r w:rsidRPr="004764BD">
              <w:t>Hail to the great presbyter,</w:t>
            </w:r>
          </w:p>
          <w:p w:rsidR="00382E0C" w:rsidRDefault="009609D3" w:rsidP="00D513BF">
            <w:pPr>
              <w:pStyle w:val="EngHangEnd"/>
            </w:pPr>
            <w:r w:rsidRPr="004764BD">
              <w:t>Our holy father Abba Isidore.</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E8288B" w:rsidP="00057E53">
            <w:r>
              <w:t>“O saint”?</w:t>
            </w:r>
          </w:p>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Our holy and righteous father,</w:t>
            </w:r>
          </w:p>
          <w:p w:rsidR="009609D3" w:rsidRPr="004764BD" w:rsidRDefault="009609D3" w:rsidP="005F3B89">
            <w:pPr>
              <w:pStyle w:val="EngHang"/>
            </w:pPr>
            <w:r w:rsidRPr="004764BD">
              <w:t>Abba Isidore the presbyter,</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50" w:name="_Toc308442008"/>
      <w:r>
        <w:lastRenderedPageBreak/>
        <w:t>The Doxology of the Strong Saint Moses</w:t>
      </w:r>
      <w:bookmarkEnd w:id="8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 first holy martyr,</w:t>
            </w:r>
          </w:p>
          <w:p w:rsidR="009609D3" w:rsidRPr="004764BD" w:rsidRDefault="009609D3" w:rsidP="005F3B89">
            <w:pPr>
              <w:pStyle w:val="EngHang"/>
            </w:pPr>
            <w:r w:rsidRPr="004764BD">
              <w:t>Who was truly perfected,</w:t>
            </w:r>
          </w:p>
          <w:p w:rsidR="009609D3" w:rsidRPr="004764BD" w:rsidRDefault="009609D3" w:rsidP="005F3B89">
            <w:pPr>
              <w:pStyle w:val="EngHang"/>
            </w:pPr>
            <w:r w:rsidRPr="004764BD">
              <w:t>In the desert</w:t>
            </w:r>
            <w:r w:rsidRPr="004764BD">
              <w:rPr>
                <w:rStyle w:val="FootnoteReference"/>
              </w:rPr>
              <w:footnoteReference w:id="103"/>
            </w:r>
            <w:r w:rsidRPr="004764BD">
              <w:t xml:space="preserve"> of </w:t>
            </w:r>
            <w:r>
              <w:t>Shiheet</w:t>
            </w:r>
            <w:r w:rsidRPr="004764BD">
              <w:t>:</w:t>
            </w:r>
          </w:p>
          <w:p w:rsidR="00382E0C" w:rsidRDefault="009609D3" w:rsidP="00D513BF">
            <w:pPr>
              <w:pStyle w:val="EngHangEnd"/>
            </w:pPr>
            <w:r w:rsidRPr="004764BD">
              <w:t>Our father the holy Abba Moses.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He became a fighter,</w:t>
            </w:r>
          </w:p>
          <w:p w:rsidR="009609D3" w:rsidRPr="004764BD" w:rsidRDefault="009609D3" w:rsidP="005F3B89">
            <w:pPr>
              <w:pStyle w:val="EngHang"/>
            </w:pPr>
            <w:r w:rsidRPr="004764BD">
              <w:t>Whom the demons fear,</w:t>
            </w:r>
          </w:p>
          <w:p w:rsidR="009609D3" w:rsidRPr="004764BD" w:rsidRDefault="009609D3" w:rsidP="005F3B89">
            <w:pPr>
              <w:pStyle w:val="EngHang"/>
            </w:pPr>
            <w:r w:rsidRPr="004764BD">
              <w:t>He stood upon the rock,</w:t>
            </w:r>
          </w:p>
          <w:p w:rsidR="00382E0C" w:rsidRDefault="009609D3" w:rsidP="00D513BF">
            <w:pPr>
              <w:pStyle w:val="EngHangEnd"/>
            </w:pPr>
            <w:r w:rsidRPr="004764BD">
              <w:t>As a type of the cross,</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Through his great patience,</w:t>
            </w:r>
          </w:p>
          <w:p w:rsidR="009609D3" w:rsidRPr="004764BD" w:rsidRDefault="009609D3" w:rsidP="005F3B89">
            <w:pPr>
              <w:pStyle w:val="EngHang"/>
            </w:pPr>
            <w:r w:rsidRPr="004764BD">
              <w:t>And the suffering of tortures</w:t>
            </w:r>
            <w:r w:rsidRPr="004764BD">
              <w:rPr>
                <w:rStyle w:val="FootnoteReference"/>
              </w:rPr>
              <w:footnoteReference w:id="104"/>
            </w:r>
            <w:r w:rsidRPr="004764BD">
              <w:t>,</w:t>
            </w:r>
          </w:p>
          <w:p w:rsidR="009609D3" w:rsidRPr="004764BD" w:rsidRDefault="009609D3" w:rsidP="005F3B89">
            <w:pPr>
              <w:pStyle w:val="EngHang"/>
            </w:pPr>
            <w:r w:rsidRPr="004764BD">
              <w:t>He wore the crown,</w:t>
            </w:r>
          </w:p>
          <w:p w:rsidR="00382E0C" w:rsidRDefault="009609D3" w:rsidP="00D513BF">
            <w:pPr>
              <w:pStyle w:val="EngHangEnd"/>
            </w:pPr>
            <w:r w:rsidRPr="004764BD">
              <w:t>Of martyrdom.</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He flew to the heights in the spirit,</w:t>
            </w:r>
          </w:p>
          <w:p w:rsidR="009609D3" w:rsidRPr="004764BD" w:rsidRDefault="009609D3" w:rsidP="005F3B89">
            <w:pPr>
              <w:pStyle w:val="EngHang"/>
            </w:pPr>
            <w:r w:rsidRPr="004764BD">
              <w:t>To his place of rest,</w:t>
            </w:r>
          </w:p>
          <w:p w:rsidR="009609D3" w:rsidRPr="004764BD" w:rsidRDefault="009609D3" w:rsidP="005F3B89">
            <w:pPr>
              <w:pStyle w:val="EngHang"/>
            </w:pPr>
            <w:r w:rsidRPr="004764BD">
              <w:t>Which the Lord has prepared,</w:t>
            </w:r>
          </w:p>
          <w:p w:rsidR="00382E0C" w:rsidRDefault="009609D3" w:rsidP="00D513BF">
            <w:pPr>
              <w:pStyle w:val="EngHangEnd"/>
            </w:pPr>
            <w:r w:rsidRPr="004764BD">
              <w:t>For those who love His Holy Name.</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He bequeathed to us his body,</w:t>
            </w:r>
          </w:p>
          <w:p w:rsidR="009609D3" w:rsidRPr="004764BD" w:rsidRDefault="009609D3" w:rsidP="005F3B89">
            <w:pPr>
              <w:pStyle w:val="EngHang"/>
            </w:pPr>
            <w:r w:rsidRPr="004764BD">
              <w:t>And his holy cave,</w:t>
            </w:r>
          </w:p>
          <w:p w:rsidR="009609D3" w:rsidRPr="004764BD" w:rsidRDefault="009609D3" w:rsidP="005F3B89">
            <w:pPr>
              <w:pStyle w:val="EngHang"/>
            </w:pPr>
            <w:r w:rsidRPr="004764BD">
              <w:t>That we may fulfill in it,</w:t>
            </w:r>
          </w:p>
          <w:p w:rsidR="00382E0C" w:rsidRDefault="009609D3" w:rsidP="00D513BF">
            <w:pPr>
              <w:pStyle w:val="EngHangEnd"/>
            </w:pPr>
            <w:r w:rsidRPr="004764BD">
              <w:t>His honoured remembrance.</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Proclaiming and saying,</w:t>
            </w:r>
          </w:p>
          <w:p w:rsidR="009609D3" w:rsidRPr="004764BD" w:rsidRDefault="009609D3" w:rsidP="005F3B89">
            <w:pPr>
              <w:pStyle w:val="EngHang"/>
            </w:pPr>
            <w:r w:rsidRPr="004764BD">
              <w:t>O God of Abba Moses,</w:t>
            </w:r>
          </w:p>
          <w:p w:rsidR="009609D3" w:rsidRPr="004764BD" w:rsidRDefault="009609D3" w:rsidP="005F3B89">
            <w:pPr>
              <w:pStyle w:val="EngHang"/>
            </w:pPr>
            <w:r w:rsidRPr="004764BD">
              <w:t>And those who were perfected with him,</w:t>
            </w:r>
          </w:p>
          <w:p w:rsidR="00382E0C" w:rsidRDefault="009609D3" w:rsidP="00D513BF">
            <w:pPr>
              <w:pStyle w:val="EngHangEnd"/>
            </w:pPr>
            <w:r w:rsidRPr="004764BD">
              <w:t>Have mercy with</w:t>
            </w:r>
            <w:r w:rsidRPr="004764BD">
              <w:rPr>
                <w:rStyle w:val="FootnoteReference"/>
              </w:rPr>
              <w:footnoteReference w:id="105"/>
            </w:r>
            <w:r w:rsidRPr="004764BD">
              <w:t xml:space="preserve"> our souls.</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E8288B" w:rsidP="00057E53">
            <w:r>
              <w:t>“upon our souls”</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That we may obtain the promises,</w:t>
            </w:r>
          </w:p>
          <w:p w:rsidR="009609D3" w:rsidRPr="004764BD" w:rsidRDefault="009609D3" w:rsidP="005F3B89">
            <w:pPr>
              <w:pStyle w:val="EngHang"/>
            </w:pPr>
            <w:r w:rsidRPr="004764BD">
              <w:t>That He prepared for the holy,</w:t>
            </w:r>
          </w:p>
          <w:p w:rsidR="009609D3" w:rsidRPr="004764BD" w:rsidRDefault="009609D3" w:rsidP="005F3B89">
            <w:pPr>
              <w:pStyle w:val="EngHang"/>
            </w:pPr>
            <w:r w:rsidRPr="004764BD">
              <w:t>Who have pleased him since the beginning,</w:t>
            </w:r>
          </w:p>
          <w:p w:rsidR="00382E0C" w:rsidRDefault="009609D3" w:rsidP="00D513BF">
            <w:pPr>
              <w:pStyle w:val="EngHangEnd"/>
            </w:pPr>
            <w:r w:rsidRPr="004764BD">
              <w:t>Because of their love for Him.</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 xml:space="preserve">O My lord and father Abba Moses, </w:t>
            </w:r>
          </w:p>
          <w:p w:rsidR="009609D3" w:rsidRPr="004764BD" w:rsidRDefault="009609D3" w:rsidP="005F3B89">
            <w:pPr>
              <w:pStyle w:val="EngHang"/>
            </w:pPr>
            <w:r w:rsidRPr="004764BD">
              <w:t>And his children the cross-bearers,</w:t>
            </w:r>
          </w:p>
          <w:p w:rsidR="00382E0C" w:rsidRDefault="009609D3"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61" w:name="_Toc308442009"/>
      <w:r>
        <w:t>The Doxology of Saint John the Short</w:t>
      </w:r>
      <w:bookmarkEnd w:id="8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For you became a star,</w:t>
            </w:r>
          </w:p>
          <w:p w:rsidR="009609D3" w:rsidRPr="004764BD" w:rsidRDefault="009609D3" w:rsidP="005F3B89">
            <w:pPr>
              <w:pStyle w:val="EngHang"/>
            </w:pPr>
            <w:r w:rsidRPr="004764BD">
              <w:t>Shining upon the earth</w:t>
            </w:r>
            <w:r w:rsidRPr="004764BD">
              <w:rPr>
                <w:rStyle w:val="FootnoteReference"/>
              </w:rPr>
              <w:footnoteReference w:id="106"/>
            </w:r>
            <w:r w:rsidRPr="004764BD">
              <w:t>,</w:t>
            </w:r>
          </w:p>
          <w:p w:rsidR="009609D3" w:rsidRPr="004764BD" w:rsidRDefault="009609D3" w:rsidP="005F3B89">
            <w:pPr>
              <w:pStyle w:val="EngHang"/>
            </w:pPr>
            <w:r w:rsidRPr="004764BD">
              <w:t>O blessed and holy one,</w:t>
            </w:r>
          </w:p>
          <w:p w:rsidR="00382E0C" w:rsidRDefault="009609D3" w:rsidP="00D513BF">
            <w:pPr>
              <w:pStyle w:val="EngHangEnd"/>
            </w:pPr>
            <w:r w:rsidRPr="004764BD">
              <w:t>My Lord and father Abba John.</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t>¿</w:t>
            </w:r>
          </w:p>
        </w:tc>
        <w:tc>
          <w:tcPr>
            <w:tcW w:w="3960" w:type="dxa"/>
          </w:tcPr>
          <w:p w:rsidR="009609D3" w:rsidRPr="004764BD" w:rsidRDefault="009609D3" w:rsidP="005F3B89">
            <w:pPr>
              <w:pStyle w:val="EngHang"/>
            </w:pPr>
            <w:r w:rsidRPr="004764BD">
              <w:t>That through your humility,</w:t>
            </w:r>
          </w:p>
          <w:p w:rsidR="009609D3" w:rsidRPr="004764BD" w:rsidRDefault="009609D3" w:rsidP="005F3B89">
            <w:pPr>
              <w:pStyle w:val="EngHang"/>
            </w:pPr>
            <w:r w:rsidRPr="004764BD">
              <w:t>And your angelic life,</w:t>
            </w:r>
          </w:p>
          <w:p w:rsidR="009609D3" w:rsidRPr="004764BD" w:rsidRDefault="009609D3" w:rsidP="005F3B89">
            <w:pPr>
              <w:pStyle w:val="EngHang"/>
            </w:pPr>
            <w:r w:rsidRPr="004764BD">
              <w:t>You suspended</w:t>
            </w:r>
            <w:r w:rsidRPr="004764BD">
              <w:rPr>
                <w:rStyle w:val="FootnoteReference"/>
              </w:rPr>
              <w:footnoteReference w:id="107"/>
            </w:r>
            <w:r w:rsidRPr="004764BD">
              <w:t xml:space="preserve"> all </w:t>
            </w:r>
            <w:r>
              <w:t>Shiheet</w:t>
            </w:r>
            <w:r w:rsidRPr="004764BD">
              <w:t xml:space="preserve"> by your finger,</w:t>
            </w:r>
          </w:p>
          <w:p w:rsidR="00382E0C" w:rsidRDefault="009609D3" w:rsidP="00D513BF">
            <w:pPr>
              <w:pStyle w:val="EngHangEnd"/>
            </w:pPr>
            <w:r w:rsidRPr="004764BD">
              <w:t>Like a drop of water.</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DE4425" w:rsidP="00057E53">
            <w:r>
              <w:t>Is “Shiheet” the best transliteration?</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And you subdued your body,</w:t>
            </w:r>
          </w:p>
          <w:p w:rsidR="009609D3" w:rsidRPr="004764BD" w:rsidRDefault="009609D3" w:rsidP="005F3B89">
            <w:pPr>
              <w:pStyle w:val="EngHang"/>
            </w:pPr>
            <w:r w:rsidRPr="004764BD">
              <w:t>With ascetic labours,</w:t>
            </w:r>
          </w:p>
          <w:p w:rsidR="009609D3" w:rsidRPr="004764BD" w:rsidRDefault="009609D3" w:rsidP="005F3B89">
            <w:pPr>
              <w:pStyle w:val="EngHang"/>
            </w:pPr>
            <w:r w:rsidRPr="004764BD">
              <w:t>So that you may be blameless,</w:t>
            </w:r>
          </w:p>
          <w:p w:rsidR="00382E0C" w:rsidRDefault="009609D3" w:rsidP="00D513BF">
            <w:pPr>
              <w:pStyle w:val="EngHangEnd"/>
            </w:pPr>
            <w:r w:rsidRPr="004764BD">
              <w:t>In the day of judgment</w:t>
            </w:r>
            <w:r w:rsidRPr="004764BD">
              <w:rPr>
                <w:rStyle w:val="FootnoteReference"/>
              </w:rPr>
              <w:footnoteReference w:id="108"/>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DE4425" w:rsidP="001341D0">
            <w:pPr>
              <w:pStyle w:val="CopticCross"/>
            </w:pPr>
            <w:r w:rsidRPr="00FB5ACB">
              <w:lastRenderedPageBreak/>
              <w:t>¿</w:t>
            </w:r>
          </w:p>
        </w:tc>
        <w:tc>
          <w:tcPr>
            <w:tcW w:w="3960" w:type="dxa"/>
          </w:tcPr>
          <w:p w:rsidR="009609D3" w:rsidRPr="004764BD" w:rsidRDefault="009609D3" w:rsidP="005F3B89">
            <w:pPr>
              <w:pStyle w:val="EngHang"/>
            </w:pPr>
            <w:r w:rsidRPr="004764BD">
              <w:t>You became a harbour of salvation,</w:t>
            </w:r>
          </w:p>
          <w:p w:rsidR="009609D3" w:rsidRPr="004764BD" w:rsidRDefault="009609D3" w:rsidP="005F3B89">
            <w:pPr>
              <w:pStyle w:val="EngHang"/>
            </w:pPr>
            <w:r w:rsidRPr="004764BD">
              <w:t>The dead, you raised them,</w:t>
            </w:r>
          </w:p>
          <w:p w:rsidR="009609D3" w:rsidRPr="004764BD" w:rsidRDefault="009609D3" w:rsidP="005F3B89">
            <w:pPr>
              <w:pStyle w:val="EngHang"/>
            </w:pPr>
            <w:r w:rsidRPr="004764BD">
              <w:t>The demons, you cast  them out,</w:t>
            </w:r>
          </w:p>
          <w:p w:rsidR="00382E0C" w:rsidRDefault="009609D3" w:rsidP="00D513BF">
            <w:pPr>
              <w:pStyle w:val="EngHangEnd"/>
            </w:pPr>
            <w:r w:rsidRPr="004764BD">
              <w:t>The sick, you healed them.</w:t>
            </w:r>
          </w:p>
        </w:tc>
        <w:tc>
          <w:tcPr>
            <w:tcW w:w="288" w:type="dxa"/>
          </w:tcPr>
          <w:p w:rsidR="00382E0C" w:rsidRDefault="00382E0C" w:rsidP="00057E53"/>
        </w:tc>
        <w:tc>
          <w:tcPr>
            <w:tcW w:w="288" w:type="dxa"/>
          </w:tcPr>
          <w:p w:rsidR="00382E0C" w:rsidRDefault="00DE4425" w:rsidP="001341D0">
            <w:pPr>
              <w:pStyle w:val="CopticCross"/>
            </w:pPr>
            <w:r w:rsidRPr="00FB5ACB">
              <w:t>¿</w:t>
            </w:r>
          </w:p>
        </w:tc>
        <w:tc>
          <w:tcPr>
            <w:tcW w:w="3960" w:type="dxa"/>
          </w:tcPr>
          <w:p w:rsidR="00382E0C" w:rsidRDefault="00E8288B" w:rsidP="00E8288B">
            <w:r>
              <w:t>Is the order of the last three verses nece</w:t>
            </w:r>
            <w:r>
              <w:t>s</w:t>
            </w:r>
            <w:r>
              <w:t>sary? “you raised the day, you cast out deamons, you healed the sick” would be much more natural. There are other places where we keep this kind of ordering though, so I don’t know.</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And also you were made worthy,</w:t>
            </w:r>
          </w:p>
          <w:p w:rsidR="009609D3" w:rsidRPr="004764BD" w:rsidRDefault="009609D3" w:rsidP="005F3B89">
            <w:pPr>
              <w:pStyle w:val="EngHang"/>
            </w:pPr>
            <w:r w:rsidRPr="004764BD">
              <w:t>My Lord and father Abba John,</w:t>
            </w:r>
          </w:p>
          <w:p w:rsidR="009609D3" w:rsidRPr="004764BD" w:rsidRDefault="009609D3" w:rsidP="005F3B89">
            <w:pPr>
              <w:pStyle w:val="EngHang"/>
            </w:pPr>
            <w:r w:rsidRPr="004764BD">
              <w:t>To sit with the Apostles,</w:t>
            </w:r>
          </w:p>
          <w:p w:rsidR="00382E0C" w:rsidRDefault="009609D3" w:rsidP="00D513BF">
            <w:pPr>
              <w:pStyle w:val="EngHangEnd"/>
            </w:pPr>
            <w:r w:rsidRPr="004764BD">
              <w:t>And to judge your generation</w:t>
            </w:r>
            <w:r w:rsidRPr="004764BD">
              <w:rPr>
                <w:rStyle w:val="FootnoteReference"/>
              </w:rPr>
              <w:footnoteReference w:id="109"/>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Of my Lord and father Abba John,</w:t>
            </w:r>
          </w:p>
          <w:p w:rsidR="009609D3" w:rsidRPr="004764BD" w:rsidRDefault="009609D3" w:rsidP="005F3B89">
            <w:pPr>
              <w:pStyle w:val="EngHang"/>
            </w:pPr>
            <w:r w:rsidRPr="004764BD">
              <w:t>The little/small/short hegomen,</w:t>
            </w:r>
          </w:p>
          <w:p w:rsidR="00382E0C" w:rsidRDefault="009609D3"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D513BF" w:rsidP="00057E53">
            <w:r>
              <w:t>Is there a reason not to just go with short like always?</w:t>
            </w:r>
          </w:p>
        </w:tc>
      </w:tr>
    </w:tbl>
    <w:p w:rsidR="008C4469" w:rsidRDefault="008C4469" w:rsidP="00382E0C">
      <w:pPr>
        <w:pStyle w:val="Heading3"/>
      </w:pPr>
      <w:bookmarkStart w:id="875" w:name="_Toc308442010"/>
      <w:r>
        <w:t>The Doxology of Saint Pishoy</w:t>
      </w:r>
      <w:bookmarkEnd w:id="8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Let us gather, O my beloved,</w:t>
            </w:r>
          </w:p>
          <w:p w:rsidR="009609D3" w:rsidRPr="004764BD" w:rsidRDefault="009609D3" w:rsidP="005F3B89">
            <w:pPr>
              <w:pStyle w:val="EngHang"/>
            </w:pPr>
            <w:r w:rsidRPr="004764BD">
              <w:t>That we may praise Christ the Lord,</w:t>
            </w:r>
          </w:p>
          <w:p w:rsidR="009609D3" w:rsidRPr="004764BD" w:rsidRDefault="009609D3" w:rsidP="005F3B89">
            <w:pPr>
              <w:pStyle w:val="EngHang"/>
            </w:pPr>
            <w:r w:rsidRPr="004764BD">
              <w:t>And honour in various ways,</w:t>
            </w:r>
          </w:p>
          <w:p w:rsidR="00382E0C" w:rsidRDefault="009609D3" w:rsidP="00D513BF">
            <w:pPr>
              <w:pStyle w:val="EngHangEnd"/>
            </w:pPr>
            <w:r w:rsidRPr="004764BD">
              <w:t>The righteous Abba Pishoy the great.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E8288B" w:rsidP="00057E53">
            <w:r>
              <w:t>Lose the O for flow?</w:t>
            </w:r>
          </w:p>
          <w:p w:rsidR="00E8288B" w:rsidRDefault="00E8288B"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This is he who disdained this world,</w:t>
            </w:r>
          </w:p>
          <w:p w:rsidR="009609D3" w:rsidRPr="004764BD" w:rsidRDefault="009609D3" w:rsidP="005F3B89">
            <w:pPr>
              <w:pStyle w:val="EngHang"/>
            </w:pPr>
            <w:r w:rsidRPr="004764BD">
              <w:t>And his life filled with travail,</w:t>
            </w:r>
          </w:p>
          <w:p w:rsidR="009609D3" w:rsidRPr="004764BD" w:rsidRDefault="009609D3" w:rsidP="005F3B89">
            <w:pPr>
              <w:pStyle w:val="EngHang"/>
            </w:pPr>
            <w:r w:rsidRPr="004764BD">
              <w:t>And followed after Christ,</w:t>
            </w:r>
          </w:p>
          <w:p w:rsidR="00382E0C" w:rsidRDefault="009609D3" w:rsidP="00D513BF">
            <w:pPr>
              <w:pStyle w:val="EngHangEnd"/>
            </w:pPr>
            <w:r w:rsidRPr="004764BD">
              <w:t>For He is the hope of the righteous</w:t>
            </w:r>
            <w:r w:rsidRPr="004764BD">
              <w:rPr>
                <w:rStyle w:val="FootnoteReference"/>
              </w:rPr>
              <w:footnoteReference w:id="110"/>
            </w:r>
            <w:r w:rsidRPr="004764BD">
              <w: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E8288B" w:rsidP="00057E53">
            <w:r>
              <w:t>“and filled his life with travails”… The last line needs work. If it means what it seems in your translation “</w:t>
            </w:r>
            <w:r w:rsidR="00F47062">
              <w:t>the hope of the righteous” would be better. If it means what you say in your footnote, something like “hoping in His goodness”?</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Let us all cry out,</w:t>
            </w:r>
          </w:p>
          <w:p w:rsidR="009609D3" w:rsidRPr="004764BD" w:rsidRDefault="009609D3" w:rsidP="005F3B89">
            <w:pPr>
              <w:pStyle w:val="EngHang"/>
            </w:pPr>
            <w:r w:rsidRPr="004764BD">
              <w:t>In songs and psalms</w:t>
            </w:r>
            <w:r w:rsidRPr="004764BD">
              <w:rPr>
                <w:rStyle w:val="FootnoteReference"/>
              </w:rPr>
              <w:footnoteReference w:id="111"/>
            </w:r>
            <w:r w:rsidRPr="004764BD">
              <w:t>,</w:t>
            </w:r>
          </w:p>
          <w:p w:rsidR="009609D3" w:rsidRPr="004764BD" w:rsidRDefault="009609D3" w:rsidP="005F3B89">
            <w:pPr>
              <w:pStyle w:val="EngHang"/>
            </w:pPr>
            <w:r w:rsidRPr="004764BD">
              <w:t>Blessed are you O righteous one,</w:t>
            </w:r>
          </w:p>
          <w:p w:rsidR="00382E0C" w:rsidRDefault="009609D3" w:rsidP="00D513BF">
            <w:pPr>
              <w:pStyle w:val="EngHangEnd"/>
            </w:pPr>
            <w:r w:rsidRPr="004764BD">
              <w:t>Our holy father Abba Pishoy.</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Blessed are you O righteous one,</w:t>
            </w:r>
          </w:p>
          <w:p w:rsidR="009609D3" w:rsidRPr="004764BD" w:rsidRDefault="009609D3" w:rsidP="005F3B89">
            <w:pPr>
              <w:pStyle w:val="EngHang"/>
            </w:pPr>
            <w:r w:rsidRPr="004764BD">
              <w:t>Abba Pishoy the chosen perfect one,</w:t>
            </w:r>
          </w:p>
          <w:p w:rsidR="009609D3" w:rsidRPr="004764BD" w:rsidRDefault="009609D3" w:rsidP="005F3B89">
            <w:pPr>
              <w:pStyle w:val="EngHang"/>
            </w:pPr>
            <w:r w:rsidRPr="004764BD">
              <w:t>Who spoke with Christ,</w:t>
            </w:r>
          </w:p>
          <w:p w:rsidR="00382E0C" w:rsidRDefault="009609D3" w:rsidP="00D513BF">
            <w:pPr>
              <w:pStyle w:val="EngHangEnd"/>
            </w:pPr>
            <w:r w:rsidRPr="004764BD">
              <w:t>Like Moses the lawgiver.</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0004B4" w:rsidP="00057E53">
            <w:r>
              <w:t>Consider elect rather than chosen. I feel like it’s more consistent with something else, but I don’t remember what.</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Blessed are you O God-bearer,</w:t>
            </w:r>
          </w:p>
          <w:p w:rsidR="009609D3" w:rsidRPr="004764BD" w:rsidRDefault="009609D3" w:rsidP="005F3B89">
            <w:pPr>
              <w:pStyle w:val="EngHang"/>
            </w:pPr>
            <w:r w:rsidRPr="004764BD">
              <w:t>The great perfect man,</w:t>
            </w:r>
          </w:p>
          <w:p w:rsidR="009609D3" w:rsidRPr="004764BD" w:rsidRDefault="009609D3" w:rsidP="005F3B89">
            <w:pPr>
              <w:pStyle w:val="EngHang"/>
            </w:pPr>
            <w:r w:rsidRPr="004764BD">
              <w:t>The friend of the angels,</w:t>
            </w:r>
          </w:p>
          <w:p w:rsidR="00382E0C" w:rsidRDefault="009609D3" w:rsidP="00D513BF">
            <w:pPr>
              <w:pStyle w:val="EngHangEnd"/>
            </w:pPr>
            <w:r w:rsidRPr="004764BD">
              <w:t>The elect holy Abba Pishoy.</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Blessed are you o ascetic one,</w:t>
            </w:r>
          </w:p>
          <w:p w:rsidR="009609D3" w:rsidRPr="004764BD" w:rsidRDefault="009609D3" w:rsidP="005F3B89">
            <w:pPr>
              <w:pStyle w:val="EngHang"/>
            </w:pPr>
            <w:r w:rsidRPr="004764BD">
              <w:t>And the elect God-fearing one,</w:t>
            </w:r>
          </w:p>
          <w:p w:rsidR="009609D3" w:rsidRPr="004764BD" w:rsidRDefault="009609D3" w:rsidP="005F3B89">
            <w:pPr>
              <w:pStyle w:val="EngHang"/>
            </w:pPr>
            <w:r w:rsidRPr="004764BD">
              <w:t>The victor in struggle,</w:t>
            </w:r>
          </w:p>
          <w:p w:rsidR="00382E0C" w:rsidRDefault="009609D3" w:rsidP="00D513BF">
            <w:pPr>
              <w:pStyle w:val="EngHangEnd"/>
            </w:pPr>
            <w:r w:rsidRPr="004764BD">
              <w:t>Our holy father Abba Pishoy.</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F47062" w:rsidP="00057E53">
            <w:r>
              <w:t>Capitalize “O”</w:t>
            </w:r>
          </w:p>
          <w:p w:rsidR="00F47062" w:rsidRDefault="00F47062" w:rsidP="00057E53">
            <w:r>
              <w:t>Blessed are you O ascetic,</w:t>
            </w:r>
          </w:p>
          <w:p w:rsidR="00F47062" w:rsidRDefault="00F47062" w:rsidP="00057E53">
            <w:r>
              <w:t>and elect God-fearing one,</w:t>
            </w:r>
          </w:p>
          <w:p w:rsidR="00F47062" w:rsidRDefault="00F47062" w:rsidP="00057E53">
            <w:r>
              <w:t>The victor in struggle,</w:t>
            </w:r>
          </w:p>
          <w:p w:rsidR="00F47062" w:rsidRDefault="00F47062" w:rsidP="00057E53">
            <w:r>
              <w:t>Our holy father Abba Pishoy. ?</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our father Abba Pishoy,</w:t>
            </w:r>
          </w:p>
          <w:p w:rsidR="009609D3" w:rsidRPr="004764BD" w:rsidRDefault="009609D3" w:rsidP="005F3B89">
            <w:pPr>
              <w:pStyle w:val="EngHang"/>
            </w:pPr>
            <w:r w:rsidRPr="004764BD">
              <w:t>The righteous and perfect man,</w:t>
            </w:r>
          </w:p>
          <w:p w:rsidR="009609D3" w:rsidRPr="004764BD" w:rsidRDefault="009609D3" w:rsidP="005F3B89">
            <w:pPr>
              <w:pStyle w:val="EngHang"/>
            </w:pPr>
            <w:r w:rsidRPr="004764BD">
              <w:t>Who was worthy to wash,</w:t>
            </w:r>
          </w:p>
          <w:p w:rsidR="00382E0C" w:rsidRDefault="009609D3" w:rsidP="00D513BF">
            <w:pPr>
              <w:pStyle w:val="EngHangEnd"/>
            </w:pPr>
            <w:r w:rsidRPr="004764BD">
              <w:t>The feet of Christ.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my Lord and righteous father,</w:t>
            </w:r>
          </w:p>
          <w:p w:rsidR="009609D3" w:rsidRPr="004764BD" w:rsidRDefault="009609D3" w:rsidP="005F3B89">
            <w:pPr>
              <w:pStyle w:val="EngHang"/>
            </w:pPr>
            <w:r w:rsidRPr="004764BD">
              <w:t>Abba Pishoy the perfect man,</w:t>
            </w:r>
          </w:p>
          <w:p w:rsidR="00382E0C" w:rsidRDefault="009609D3" w:rsidP="00D513BF">
            <w:pPr>
              <w:pStyle w:val="EngHangEnd"/>
            </w:pPr>
            <w:r w:rsidRPr="004764BD">
              <w:t>That He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885" w:name="_Toc308442011"/>
      <w:r>
        <w:t>The Doxology of Abba Pishoy and Abba Paul</w:t>
      </w:r>
      <w:bookmarkEnd w:id="8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O Joseph, the high priest</w:t>
            </w:r>
          </w:p>
          <w:p w:rsidR="009609D3" w:rsidRPr="004764BD" w:rsidRDefault="009609D3" w:rsidP="005F3B89">
            <w:pPr>
              <w:pStyle w:val="EngHang"/>
            </w:pPr>
            <w:r w:rsidRPr="004764BD">
              <w:t>Of the great city, Alexandria;</w:t>
            </w:r>
          </w:p>
          <w:p w:rsidR="009609D3" w:rsidRPr="004764BD" w:rsidRDefault="009609D3" w:rsidP="005F3B89">
            <w:pPr>
              <w:pStyle w:val="EngHang"/>
            </w:pPr>
            <w:r w:rsidRPr="004764BD">
              <w:t>The pure celibate,</w:t>
            </w:r>
          </w:p>
          <w:p w:rsidR="00382E0C" w:rsidRDefault="009609D3" w:rsidP="00D513BF">
            <w:pPr>
              <w:pStyle w:val="EngHangEnd"/>
            </w:pPr>
            <w:r w:rsidRPr="004764BD">
              <w:t>Adorned with true humility;</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In the blessed days</w:t>
            </w:r>
          </w:p>
          <w:p w:rsidR="009609D3" w:rsidRPr="004764BD" w:rsidRDefault="009609D3" w:rsidP="005F3B89">
            <w:pPr>
              <w:pStyle w:val="EngHang"/>
            </w:pPr>
            <w:r w:rsidRPr="004764BD">
              <w:t>Of your high-priesthood,</w:t>
            </w:r>
          </w:p>
          <w:p w:rsidR="009609D3" w:rsidRPr="004764BD" w:rsidRDefault="009609D3" w:rsidP="005F3B89">
            <w:pPr>
              <w:pStyle w:val="EngHang"/>
            </w:pPr>
            <w:r w:rsidRPr="004764BD">
              <w:t>We, the undeserving,</w:t>
            </w:r>
          </w:p>
          <w:p w:rsidR="00382E0C" w:rsidRDefault="009609D3" w:rsidP="00D513BF">
            <w:pPr>
              <w:pStyle w:val="EngHangEnd"/>
            </w:pPr>
            <w:r w:rsidRPr="004764BD">
              <w:t>Received a blessing:</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 coming of our fathers,</w:t>
            </w:r>
          </w:p>
          <w:p w:rsidR="009609D3" w:rsidRPr="004764BD" w:rsidRDefault="009609D3" w:rsidP="005F3B89">
            <w:pPr>
              <w:pStyle w:val="EngHang"/>
            </w:pPr>
            <w:r w:rsidRPr="004764BD">
              <w:t>The cross-bearers,</w:t>
            </w:r>
          </w:p>
          <w:p w:rsidR="009609D3" w:rsidRPr="004764BD" w:rsidRDefault="009609D3" w:rsidP="005F3B89">
            <w:pPr>
              <w:pStyle w:val="EngHang"/>
            </w:pPr>
            <w:r w:rsidRPr="004764BD">
              <w:t>The shining stars,</w:t>
            </w:r>
          </w:p>
          <w:p w:rsidR="00382E0C" w:rsidRDefault="009609D3" w:rsidP="00D513BF">
            <w:pPr>
              <w:pStyle w:val="EngHangEnd"/>
            </w:pPr>
            <w:r w:rsidRPr="004764BD">
              <w:t>Abba Pishoy and Abba Paul;</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Who became unto us</w:t>
            </w:r>
          </w:p>
          <w:p w:rsidR="009609D3" w:rsidRPr="004764BD" w:rsidRDefault="009609D3" w:rsidP="005F3B89">
            <w:pPr>
              <w:pStyle w:val="EngHang"/>
            </w:pPr>
            <w:r w:rsidRPr="004764BD">
              <w:t>A haven of salvation,</w:t>
            </w:r>
          </w:p>
          <w:p w:rsidR="009609D3" w:rsidRPr="004764BD" w:rsidRDefault="009609D3" w:rsidP="005F3B89">
            <w:pPr>
              <w:pStyle w:val="EngHang"/>
            </w:pPr>
            <w:r w:rsidRPr="004764BD">
              <w:t>And gave light to our souls</w:t>
            </w:r>
          </w:p>
          <w:p w:rsidR="00382E0C" w:rsidRDefault="009609D3" w:rsidP="00D513BF">
            <w:pPr>
              <w:pStyle w:val="EngHangEnd"/>
            </w:pPr>
            <w:r w:rsidRPr="004764BD">
              <w:t>Through their holy bodies.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our father Abba Pishoy,</w:t>
            </w:r>
          </w:p>
          <w:p w:rsidR="009609D3" w:rsidRPr="004764BD" w:rsidRDefault="009609D3" w:rsidP="005F3B89">
            <w:pPr>
              <w:pStyle w:val="EngHang"/>
            </w:pPr>
            <w:r w:rsidRPr="004764BD">
              <w:t>The perfect and righteous man.</w:t>
            </w:r>
          </w:p>
          <w:p w:rsidR="009609D3" w:rsidRPr="004764BD" w:rsidRDefault="009609D3" w:rsidP="005F3B89">
            <w:pPr>
              <w:pStyle w:val="EngHang"/>
            </w:pPr>
            <w:r w:rsidRPr="004764BD">
              <w:t>Hail to our father Abba Paul,</w:t>
            </w:r>
          </w:p>
          <w:p w:rsidR="00382E0C" w:rsidRDefault="009609D3" w:rsidP="00D513BF">
            <w:pPr>
              <w:pStyle w:val="EngHangEnd"/>
            </w:pPr>
            <w:r w:rsidRPr="004764BD">
              <w:t>The beloved of Christ.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My lords and fathers who love their children,</w:t>
            </w:r>
          </w:p>
          <w:p w:rsidR="009609D3" w:rsidRPr="004764BD" w:rsidRDefault="009609D3" w:rsidP="005F3B89">
            <w:pPr>
              <w:pStyle w:val="EngHang"/>
            </w:pPr>
            <w:r w:rsidRPr="004764BD">
              <w:t>Abba Pishoy and Abba Paul,</w:t>
            </w:r>
          </w:p>
          <w:p w:rsidR="00382E0C" w:rsidRDefault="009609D3" w:rsidP="00D513BF">
            <w:pPr>
              <w:pStyle w:val="EngHangEnd"/>
            </w:pPr>
            <w:r w:rsidRPr="004764BD">
              <w:t>That He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9609D3" w:rsidP="000004B4">
            <w:r>
              <w:t>Fred wants ‘O’ here.</w:t>
            </w:r>
            <w:r w:rsidR="000004B4">
              <w:t xml:space="preserve"> Can we write a doxology for Abba Frederick the lover of rhetoric, and translate it into Coptic?</w:t>
            </w:r>
          </w:p>
        </w:tc>
      </w:tr>
    </w:tbl>
    <w:p w:rsidR="008C4469" w:rsidRDefault="008C4469" w:rsidP="00382E0C">
      <w:pPr>
        <w:pStyle w:val="Heading3"/>
      </w:pPr>
      <w:bookmarkStart w:id="886" w:name="_Toc308442012"/>
      <w:r>
        <w:t>The Doxology of Saint Shenoute</w:t>
      </w:r>
      <w:bookmarkEnd w:id="8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You are blessed,</w:t>
            </w:r>
          </w:p>
          <w:p w:rsidR="009609D3" w:rsidRPr="004764BD" w:rsidRDefault="009609D3" w:rsidP="005F3B89">
            <w:pPr>
              <w:pStyle w:val="EngHang"/>
            </w:pPr>
            <w:r w:rsidRPr="004764BD">
              <w:t>Our holy father Abba Shenoute,</w:t>
            </w:r>
          </w:p>
          <w:p w:rsidR="009609D3" w:rsidRPr="004764BD" w:rsidRDefault="009609D3" w:rsidP="005F3B89">
            <w:pPr>
              <w:pStyle w:val="EngHang"/>
            </w:pPr>
            <w:r w:rsidRPr="004764BD">
              <w:t>For you became both an apostle</w:t>
            </w:r>
          </w:p>
          <w:p w:rsidR="00382E0C" w:rsidRDefault="009609D3" w:rsidP="00D513BF">
            <w:pPr>
              <w:pStyle w:val="EngHangEnd"/>
            </w:pPr>
            <w:r w:rsidRPr="004764BD">
              <w:t>And a prophet</w:t>
            </w:r>
            <w:r w:rsidRPr="004764BD">
              <w:rPr>
                <w:rStyle w:val="FootnoteReference"/>
              </w:rPr>
              <w:footnoteReference w:id="112"/>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O our holy.</w:t>
            </w:r>
          </w:p>
          <w:p w:rsidR="00F47062" w:rsidRDefault="00F47062" w:rsidP="00057E53">
            <w:r>
              <w:t>I think it sounds fine as is without your footnote change…</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For you established a rite for us,</w:t>
            </w:r>
          </w:p>
          <w:p w:rsidR="009609D3" w:rsidRPr="004764BD" w:rsidRDefault="009609D3" w:rsidP="005F3B89">
            <w:pPr>
              <w:pStyle w:val="EngHang"/>
            </w:pPr>
            <w:r w:rsidRPr="004764BD">
              <w:t>For perfect virtues,</w:t>
            </w:r>
          </w:p>
          <w:p w:rsidR="009609D3" w:rsidRPr="004764BD" w:rsidRDefault="009609D3" w:rsidP="005F3B89">
            <w:pPr>
              <w:pStyle w:val="EngHang"/>
            </w:pPr>
            <w:r w:rsidRPr="004764BD">
              <w:t>You kept the written commandments,</w:t>
            </w:r>
          </w:p>
          <w:p w:rsidR="00382E0C" w:rsidRDefault="009609D3" w:rsidP="00D513BF">
            <w:pPr>
              <w:pStyle w:val="EngHangEnd"/>
            </w:pPr>
            <w:r w:rsidRPr="004764BD">
              <w:t>In the gospel.</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F47062" w:rsidP="00057E53">
            <w:r>
              <w:t>Is rite the best word?</w:t>
            </w:r>
          </w:p>
          <w:p w:rsidR="00F47062" w:rsidRDefault="00F47062" w:rsidP="00057E53">
            <w:r>
              <w:t>To perfect virtues, or to perfect virtue?</w:t>
            </w:r>
          </w:p>
          <w:p w:rsidR="00F47062" w:rsidRDefault="00F47062" w:rsidP="00057E53">
            <w:r>
              <w:t>Period after 2</w:t>
            </w:r>
            <w:r w:rsidRPr="00F47062">
              <w:rPr>
                <w:vertAlign w:val="superscript"/>
              </w:rPr>
              <w:t>nd</w:t>
            </w:r>
            <w:r>
              <w:t>. You kept the comman</w:t>
            </w:r>
            <w:r>
              <w:t>d</w:t>
            </w:r>
            <w:r>
              <w:t>ments written,/in the Gospel.</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Those who walk in them,</w:t>
            </w:r>
          </w:p>
          <w:p w:rsidR="009609D3" w:rsidRPr="004764BD" w:rsidRDefault="009609D3" w:rsidP="005F3B89">
            <w:pPr>
              <w:pStyle w:val="EngHang"/>
            </w:pPr>
            <w:r w:rsidRPr="004764BD">
              <w:t>God will watch over,</w:t>
            </w:r>
          </w:p>
          <w:p w:rsidR="009609D3" w:rsidRPr="004764BD" w:rsidRDefault="009609D3" w:rsidP="005F3B89">
            <w:pPr>
              <w:pStyle w:val="EngHang"/>
            </w:pPr>
            <w:r w:rsidRPr="004764BD">
              <w:t>His angels walk with them,</w:t>
            </w:r>
          </w:p>
          <w:p w:rsidR="00382E0C" w:rsidRDefault="009609D3" w:rsidP="00D513BF">
            <w:pPr>
              <w:pStyle w:val="EngHangEnd"/>
            </w:pPr>
            <w:r w:rsidRPr="004764BD">
              <w:t>In the heavenly Jerusalem.</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God will watch over,</w:t>
            </w:r>
          </w:p>
          <w:p w:rsidR="00F47062" w:rsidRDefault="00F47062" w:rsidP="00057E53">
            <w:r>
              <w:t>Those who walk in them.</w:t>
            </w:r>
          </w:p>
          <w:p w:rsidR="00F47062" w:rsidRDefault="00F47062" w:rsidP="00057E53">
            <w:r>
              <w:t>{And?} His angels will walk with them,</w:t>
            </w:r>
          </w:p>
          <w:p w:rsidR="00F47062" w:rsidRDefault="00F47062" w:rsidP="00057E53">
            <w:r>
              <w:t>In the heavenly Jerusalem.</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The fragrance of his virtues,</w:t>
            </w:r>
          </w:p>
          <w:p w:rsidR="009609D3" w:rsidRPr="004764BD" w:rsidRDefault="009609D3" w:rsidP="005F3B89">
            <w:pPr>
              <w:pStyle w:val="EngHang"/>
            </w:pPr>
            <w:r w:rsidRPr="004764BD">
              <w:t>Gave joy to our souls,</w:t>
            </w:r>
          </w:p>
          <w:p w:rsidR="009609D3" w:rsidRPr="004764BD" w:rsidRDefault="009609D3" w:rsidP="005F3B89">
            <w:pPr>
              <w:pStyle w:val="EngHang"/>
            </w:pPr>
            <w:r w:rsidRPr="004764BD">
              <w:t>Like the aroma,</w:t>
            </w:r>
          </w:p>
          <w:p w:rsidR="00382E0C" w:rsidRDefault="009609D3" w:rsidP="00D513BF">
            <w:pPr>
              <w:pStyle w:val="EngHangEnd"/>
            </w:pPr>
            <w:r w:rsidRPr="004764BD">
              <w:t>That blossoms</w:t>
            </w:r>
            <w:r w:rsidRPr="004764BD">
              <w:rPr>
                <w:rStyle w:val="FootnoteReference"/>
              </w:rPr>
              <w:footnoteReference w:id="113"/>
            </w:r>
            <w:r w:rsidRPr="004764BD">
              <w:t xml:space="preserve"> in paradise.</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Truly you were greatly exalted,</w:t>
            </w:r>
          </w:p>
          <w:p w:rsidR="009609D3" w:rsidRPr="004764BD" w:rsidRDefault="009609D3" w:rsidP="005F3B89">
            <w:pPr>
              <w:pStyle w:val="EngHang"/>
            </w:pPr>
            <w:r w:rsidRPr="004764BD">
              <w:t>In the midst of the Council,</w:t>
            </w:r>
          </w:p>
          <w:p w:rsidR="009609D3" w:rsidRPr="004764BD" w:rsidRDefault="009609D3" w:rsidP="005F3B89">
            <w:pPr>
              <w:pStyle w:val="EngHang"/>
            </w:pPr>
            <w:r w:rsidRPr="004764BD">
              <w:t>Of our Orthodox fathers,</w:t>
            </w:r>
          </w:p>
          <w:p w:rsidR="00382E0C" w:rsidRDefault="009609D3" w:rsidP="00D513BF">
            <w:pPr>
              <w:pStyle w:val="EngHangEnd"/>
            </w:pPr>
            <w:r w:rsidRPr="004764BD">
              <w:t>In the city of Ephesus.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You shamed</w:t>
            </w:r>
            <w:r w:rsidRPr="004764BD">
              <w:rPr>
                <w:rStyle w:val="FootnoteReference"/>
              </w:rPr>
              <w:footnoteReference w:id="114"/>
            </w:r>
            <w:r w:rsidRPr="004764BD">
              <w:t xml:space="preserve"> Nestorius,</w:t>
            </w:r>
          </w:p>
          <w:p w:rsidR="009609D3" w:rsidRPr="004764BD" w:rsidRDefault="009609D3" w:rsidP="005F3B89">
            <w:pPr>
              <w:pStyle w:val="EngHang"/>
            </w:pPr>
            <w:r w:rsidRPr="004764BD">
              <w:t>The ungodly patriarch,</w:t>
            </w:r>
          </w:p>
          <w:p w:rsidR="009609D3" w:rsidRPr="004764BD" w:rsidRDefault="009609D3" w:rsidP="005F3B89">
            <w:pPr>
              <w:pStyle w:val="EngHang"/>
            </w:pPr>
            <w:r w:rsidRPr="004764BD">
              <w:t>And you confessed,</w:t>
            </w:r>
          </w:p>
          <w:p w:rsidR="00382E0C" w:rsidRDefault="009609D3" w:rsidP="00D513BF">
            <w:pPr>
              <w:pStyle w:val="EngHangEnd"/>
            </w:pPr>
            <w:r w:rsidRPr="004764BD">
              <w:t>The good confession.</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F47062" w:rsidP="00057E53">
            <w:r>
              <w:t>Humiliated matches better with the 3 long prayers… no idea if same word.</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In unity is the Trinity,</w:t>
            </w:r>
          </w:p>
          <w:p w:rsidR="009609D3" w:rsidRPr="004764BD" w:rsidRDefault="009609D3" w:rsidP="005F3B89">
            <w:pPr>
              <w:pStyle w:val="EngHang"/>
            </w:pPr>
            <w:r w:rsidRPr="004764BD">
              <w:t>Lifegiving and coessential:</w:t>
            </w:r>
          </w:p>
          <w:p w:rsidR="009609D3" w:rsidRPr="004764BD" w:rsidRDefault="009609D3" w:rsidP="005F3B89">
            <w:pPr>
              <w:pStyle w:val="EngHang"/>
            </w:pPr>
            <w:r w:rsidRPr="004764BD">
              <w:t>Father and Son and Holy Spirit,</w:t>
            </w:r>
          </w:p>
          <w:p w:rsidR="00382E0C" w:rsidRDefault="009609D3" w:rsidP="00D513BF">
            <w:pPr>
              <w:pStyle w:val="EngHangEnd"/>
            </w:pPr>
            <w:r w:rsidRPr="004764BD">
              <w:t>Three names; one God.</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First line not sure…</w:t>
            </w:r>
          </w:p>
          <w:p w:rsidR="00F47062" w:rsidRDefault="00F47062" w:rsidP="00057E53">
            <w:r>
              <w:t>Hyphenate and capitalize</w:t>
            </w:r>
          </w:p>
          <w:p w:rsidR="00F47062" w:rsidRDefault="00F47062" w:rsidP="00057E53">
            <w:r>
              <w:t>Capitalize names.</w:t>
            </w:r>
          </w:p>
          <w:p w:rsidR="00F47062" w:rsidRDefault="00F47062" w:rsidP="00057E53">
            <w:r>
              <w:t>The Trinity is one/The Life-Giving and Co-Essential:/Father and Son and Holy Spirit,/Three Names; one God.?</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And you heard the voice cry out</w:t>
            </w:r>
          </w:p>
          <w:p w:rsidR="009609D3" w:rsidRPr="004764BD" w:rsidRDefault="009609D3" w:rsidP="005F3B89">
            <w:pPr>
              <w:pStyle w:val="EngHang"/>
            </w:pPr>
            <w:r w:rsidRPr="004764BD">
              <w:t>From heaven saying,</w:t>
            </w:r>
          </w:p>
          <w:p w:rsidR="009609D3" w:rsidRPr="004764BD" w:rsidRDefault="009609D3" w:rsidP="005F3B89">
            <w:pPr>
              <w:pStyle w:val="EngHang"/>
            </w:pPr>
            <w:r w:rsidRPr="004764BD">
              <w:t>You are hallowed</w:t>
            </w:r>
            <w:r w:rsidRPr="004764BD">
              <w:rPr>
                <w:rStyle w:val="FootnoteReference"/>
              </w:rPr>
              <w:footnoteReference w:id="115"/>
            </w:r>
          </w:p>
          <w:p w:rsidR="00382E0C" w:rsidRDefault="009609D3" w:rsidP="00D513BF">
            <w:pPr>
              <w:pStyle w:val="EngHangEnd"/>
            </w:pPr>
            <w:r w:rsidRPr="004764BD">
              <w:t>Shenoute the Archimandrite!</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D513BF" w:rsidP="00057E53">
            <w:r>
              <w:t>Why “!”?</w:t>
            </w:r>
          </w:p>
        </w:tc>
      </w:tr>
      <w:tr w:rsidR="009609D3" w:rsidTr="001341D0">
        <w:trPr>
          <w:cantSplit/>
          <w:jc w:val="center"/>
        </w:trPr>
        <w:tc>
          <w:tcPr>
            <w:tcW w:w="288" w:type="dxa"/>
          </w:tcPr>
          <w:p w:rsidR="009609D3" w:rsidRDefault="009609D3" w:rsidP="001341D0">
            <w:pPr>
              <w:pStyle w:val="CopticCross"/>
            </w:pPr>
          </w:p>
        </w:tc>
        <w:tc>
          <w:tcPr>
            <w:tcW w:w="3960" w:type="dxa"/>
          </w:tcPr>
          <w:p w:rsidR="009609D3" w:rsidRPr="004764BD" w:rsidRDefault="009609D3" w:rsidP="005F3B89">
            <w:pPr>
              <w:pStyle w:val="EngHang"/>
            </w:pPr>
            <w:r w:rsidRPr="004764BD">
              <w:t>You are blessed, O righteous one,</w:t>
            </w:r>
          </w:p>
          <w:p w:rsidR="009609D3" w:rsidRPr="004764BD" w:rsidRDefault="009609D3" w:rsidP="005F3B89">
            <w:pPr>
              <w:pStyle w:val="EngHang"/>
            </w:pPr>
            <w:r w:rsidRPr="004764BD">
              <w:t>Abba Shenoute the Archimandrite,</w:t>
            </w:r>
          </w:p>
          <w:p w:rsidR="009609D3" w:rsidRPr="004764BD" w:rsidRDefault="009609D3" w:rsidP="005F3B89">
            <w:pPr>
              <w:pStyle w:val="EngHang"/>
            </w:pPr>
            <w:r w:rsidRPr="004764BD">
              <w:t>For you spoke with Christ,</w:t>
            </w:r>
          </w:p>
          <w:p w:rsidR="009609D3" w:rsidRPr="004764BD" w:rsidRDefault="009609D3" w:rsidP="00D513BF">
            <w:pPr>
              <w:pStyle w:val="EngHangEnd"/>
            </w:pPr>
            <w:r w:rsidRPr="004764BD">
              <w:t>Like Moses the lawgiver.</w:t>
            </w:r>
          </w:p>
        </w:tc>
        <w:tc>
          <w:tcPr>
            <w:tcW w:w="288" w:type="dxa"/>
          </w:tcPr>
          <w:p w:rsidR="009609D3" w:rsidRDefault="009609D3" w:rsidP="00057E53"/>
        </w:tc>
        <w:tc>
          <w:tcPr>
            <w:tcW w:w="288" w:type="dxa"/>
          </w:tcPr>
          <w:p w:rsidR="009609D3" w:rsidRDefault="009609D3" w:rsidP="001341D0">
            <w:pPr>
              <w:pStyle w:val="CopticCross"/>
            </w:pPr>
          </w:p>
        </w:tc>
        <w:tc>
          <w:tcPr>
            <w:tcW w:w="3960" w:type="dxa"/>
          </w:tcPr>
          <w:p w:rsidR="009609D3" w:rsidRDefault="009609D3" w:rsidP="00057E53"/>
        </w:tc>
      </w:tr>
      <w:tr w:rsidR="009609D3" w:rsidTr="001341D0">
        <w:trPr>
          <w:cantSplit/>
          <w:jc w:val="center"/>
        </w:trPr>
        <w:tc>
          <w:tcPr>
            <w:tcW w:w="288" w:type="dxa"/>
          </w:tcPr>
          <w:p w:rsidR="009609D3"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my lord and ascetic father,</w:t>
            </w:r>
          </w:p>
          <w:p w:rsidR="009609D3" w:rsidRPr="004764BD" w:rsidRDefault="009609D3" w:rsidP="005F3B89">
            <w:pPr>
              <w:pStyle w:val="EngHang"/>
            </w:pPr>
            <w:r w:rsidRPr="004764BD">
              <w:t>Abba Shenoute the Archimandrite,</w:t>
            </w:r>
          </w:p>
          <w:p w:rsidR="009609D3" w:rsidRPr="004764BD" w:rsidRDefault="009609D3" w:rsidP="00D513BF">
            <w:pPr>
              <w:pStyle w:val="EngHangEnd"/>
            </w:pPr>
            <w:r w:rsidRPr="004764BD">
              <w:t>That He</w:t>
            </w:r>
            <w:r>
              <w:t xml:space="preserve"> may forgive us our sins.</w:t>
            </w:r>
          </w:p>
        </w:tc>
        <w:tc>
          <w:tcPr>
            <w:tcW w:w="288" w:type="dxa"/>
          </w:tcPr>
          <w:p w:rsidR="009609D3" w:rsidRDefault="009609D3" w:rsidP="00057E53"/>
        </w:tc>
        <w:tc>
          <w:tcPr>
            <w:tcW w:w="288" w:type="dxa"/>
          </w:tcPr>
          <w:p w:rsidR="009609D3" w:rsidRDefault="000004B4" w:rsidP="001341D0">
            <w:pPr>
              <w:pStyle w:val="CopticCross"/>
            </w:pPr>
            <w:r w:rsidRPr="00FB5ACB">
              <w:t>¿</w:t>
            </w:r>
          </w:p>
        </w:tc>
        <w:tc>
          <w:tcPr>
            <w:tcW w:w="3960" w:type="dxa"/>
          </w:tcPr>
          <w:p w:rsidR="009609D3" w:rsidRDefault="009609D3" w:rsidP="00057E53"/>
        </w:tc>
      </w:tr>
    </w:tbl>
    <w:p w:rsidR="008C4469" w:rsidRDefault="008C4469" w:rsidP="00382E0C">
      <w:pPr>
        <w:pStyle w:val="Heading3"/>
      </w:pPr>
      <w:bookmarkStart w:id="899" w:name="_Toc308442013"/>
      <w:r>
        <w:t>The Doxology of Saint Pachomius and Theodore his Disciple</w:t>
      </w:r>
      <w:bookmarkEnd w:id="8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You are blessed,</w:t>
            </w:r>
          </w:p>
          <w:p w:rsidR="009609D3" w:rsidRPr="004764BD" w:rsidRDefault="009609D3" w:rsidP="005F3B89">
            <w:pPr>
              <w:pStyle w:val="EngHang"/>
            </w:pPr>
            <w:r w:rsidRPr="004764BD">
              <w:t>Our holy father Abba Pachom,</w:t>
            </w:r>
          </w:p>
          <w:p w:rsidR="009609D3" w:rsidRPr="004764BD" w:rsidRDefault="009609D3" w:rsidP="005F3B89">
            <w:pPr>
              <w:pStyle w:val="EngHang"/>
            </w:pPr>
            <w:r w:rsidRPr="004764BD">
              <w:t>You inherited the blessing,</w:t>
            </w:r>
          </w:p>
          <w:p w:rsidR="00382E0C" w:rsidRDefault="009609D3" w:rsidP="00D513BF">
            <w:pPr>
              <w:pStyle w:val="EngHangEnd"/>
            </w:pPr>
            <w:r w:rsidRPr="004764BD">
              <w:t>From the Lord God.</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Period after 2</w:t>
            </w:r>
            <w:r w:rsidRPr="00F47062">
              <w:rPr>
                <w:vertAlign w:val="superscript"/>
              </w:rPr>
              <w:t>nd</w:t>
            </w:r>
            <w:r>
              <w:t xml:space="preserve">. </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Our holy father Abba Pachom,</w:t>
            </w:r>
          </w:p>
          <w:p w:rsidR="009609D3" w:rsidRPr="004764BD" w:rsidRDefault="009609D3" w:rsidP="005F3B89">
            <w:pPr>
              <w:pStyle w:val="EngHang"/>
            </w:pPr>
            <w:r w:rsidRPr="004764BD">
              <w:t>Was worthy many times,</w:t>
            </w:r>
          </w:p>
          <w:p w:rsidR="009609D3" w:rsidRPr="004764BD" w:rsidRDefault="009609D3" w:rsidP="005F3B89">
            <w:pPr>
              <w:pStyle w:val="EngHang"/>
            </w:pPr>
            <w:r w:rsidRPr="004764BD">
              <w:t>To behold the Lord,</w:t>
            </w:r>
          </w:p>
          <w:p w:rsidR="00382E0C" w:rsidRDefault="009609D3" w:rsidP="00D513BF">
            <w:pPr>
              <w:pStyle w:val="EngHangEnd"/>
            </w:pPr>
            <w:r w:rsidRPr="004764BD">
              <w:t>And his holy angels.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Our holy father Abba Pachom,</w:t>
            </w:r>
          </w:p>
          <w:p w:rsidR="009609D3" w:rsidRPr="004764BD" w:rsidRDefault="009609D3" w:rsidP="005F3B89">
            <w:pPr>
              <w:pStyle w:val="EngHang"/>
            </w:pPr>
            <w:r w:rsidRPr="004764BD">
              <w:t>You interpreted the commandments of God,</w:t>
            </w:r>
          </w:p>
          <w:p w:rsidR="009609D3" w:rsidRPr="004764BD" w:rsidRDefault="009609D3" w:rsidP="005F3B89">
            <w:pPr>
              <w:pStyle w:val="EngHang"/>
            </w:pPr>
            <w:r w:rsidRPr="004764BD">
              <w:t>You perfected all the virtues,</w:t>
            </w:r>
          </w:p>
          <w:p w:rsidR="00382E0C" w:rsidRDefault="009609D3" w:rsidP="00D513BF">
            <w:pPr>
              <w:pStyle w:val="EngHangEnd"/>
            </w:pPr>
            <w:r w:rsidRPr="004764BD">
              <w:t>And you pleased Christ.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“O Our holy” 2</w:t>
            </w:r>
            <w:r w:rsidRPr="00F47062">
              <w:rPr>
                <w:vertAlign w:val="superscript"/>
              </w:rPr>
              <w:t>nd</w:t>
            </w:r>
            <w:r>
              <w:t xml:space="preserve"> “.” Or “;”?</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The comfort of the ascetics,</w:t>
            </w:r>
          </w:p>
          <w:p w:rsidR="009609D3" w:rsidRPr="004764BD" w:rsidRDefault="009609D3" w:rsidP="005F3B89">
            <w:pPr>
              <w:pStyle w:val="EngHang"/>
            </w:pPr>
            <w:r w:rsidRPr="004764BD">
              <w:t>Is our holy father Theodore,</w:t>
            </w:r>
          </w:p>
          <w:p w:rsidR="009609D3" w:rsidRPr="004764BD" w:rsidRDefault="009609D3" w:rsidP="005F3B89">
            <w:pPr>
              <w:pStyle w:val="EngHang"/>
            </w:pPr>
            <w:r w:rsidRPr="004764BD">
              <w:t>For you became the successor,</w:t>
            </w:r>
          </w:p>
          <w:p w:rsidR="00382E0C" w:rsidRDefault="009609D3" w:rsidP="00D513BF">
            <w:pPr>
              <w:pStyle w:val="EngHangEnd"/>
            </w:pPr>
            <w:r w:rsidRPr="004764BD">
              <w:t>Of your father Pachomius.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You made the brothers zealous,</w:t>
            </w:r>
          </w:p>
          <w:p w:rsidR="009609D3" w:rsidRPr="004764BD" w:rsidRDefault="009609D3" w:rsidP="005F3B89">
            <w:pPr>
              <w:pStyle w:val="EngHang"/>
            </w:pPr>
            <w:r w:rsidRPr="004764BD">
              <w:t>Toward godliness,</w:t>
            </w:r>
          </w:p>
          <w:p w:rsidR="009609D3" w:rsidRPr="004764BD" w:rsidRDefault="009609D3" w:rsidP="005F3B89">
            <w:pPr>
              <w:pStyle w:val="EngHang"/>
            </w:pPr>
            <w:r w:rsidRPr="004764BD">
              <w:t>And you instructed them,</w:t>
            </w:r>
          </w:p>
          <w:p w:rsidR="00382E0C" w:rsidRDefault="009609D3" w:rsidP="00D513BF">
            <w:pPr>
              <w:pStyle w:val="EngHangEnd"/>
            </w:pPr>
            <w:r w:rsidRPr="004764BD">
              <w:t>With your sweet words.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You comforted the weak</w:t>
            </w:r>
            <w:r w:rsidRPr="004764BD">
              <w:rPr>
                <w:rStyle w:val="FootnoteReference"/>
              </w:rPr>
              <w:footnoteReference w:id="116"/>
            </w:r>
            <w:r w:rsidRPr="004764BD">
              <w:t>,</w:t>
            </w:r>
          </w:p>
          <w:p w:rsidR="009609D3" w:rsidRPr="004764BD" w:rsidRDefault="009609D3" w:rsidP="005F3B89">
            <w:pPr>
              <w:pStyle w:val="EngHang"/>
            </w:pPr>
            <w:r w:rsidRPr="004764BD">
              <w:t>And the feeble hearted,</w:t>
            </w:r>
          </w:p>
          <w:p w:rsidR="009609D3" w:rsidRPr="004764BD" w:rsidRDefault="009609D3" w:rsidP="005F3B89">
            <w:pPr>
              <w:pStyle w:val="EngHang"/>
            </w:pPr>
            <w:r w:rsidRPr="004764BD">
              <w:t>In perfect love,</w:t>
            </w:r>
          </w:p>
          <w:p w:rsidR="00382E0C" w:rsidRDefault="009609D3" w:rsidP="00D513BF">
            <w:pPr>
              <w:pStyle w:val="EngHangEnd"/>
            </w:pPr>
            <w:r w:rsidRPr="004764BD">
              <w:t>Through our Lord Jesus Christ.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9609D3" w:rsidTr="001341D0">
        <w:trPr>
          <w:cantSplit/>
          <w:jc w:val="center"/>
        </w:trPr>
        <w:tc>
          <w:tcPr>
            <w:tcW w:w="288" w:type="dxa"/>
          </w:tcPr>
          <w:p w:rsidR="009609D3" w:rsidRDefault="009609D3" w:rsidP="001341D0">
            <w:pPr>
              <w:pStyle w:val="CopticCross"/>
            </w:pPr>
          </w:p>
        </w:tc>
        <w:tc>
          <w:tcPr>
            <w:tcW w:w="3960" w:type="dxa"/>
          </w:tcPr>
          <w:p w:rsidR="009609D3" w:rsidRPr="004764BD" w:rsidRDefault="009609D3" w:rsidP="005F3B89">
            <w:pPr>
              <w:pStyle w:val="EngHang"/>
            </w:pPr>
            <w:r w:rsidRPr="004764BD">
              <w:t>Hail to my lords and holy fathers,</w:t>
            </w:r>
          </w:p>
          <w:p w:rsidR="009609D3" w:rsidRPr="004764BD" w:rsidRDefault="009609D3" w:rsidP="005F3B89">
            <w:pPr>
              <w:pStyle w:val="EngHang"/>
            </w:pPr>
            <w:r w:rsidRPr="004764BD">
              <w:t>Abba Pachom of the Koinonia,</w:t>
            </w:r>
          </w:p>
          <w:p w:rsidR="009609D3" w:rsidRPr="004764BD" w:rsidRDefault="009609D3" w:rsidP="005F3B89">
            <w:pPr>
              <w:pStyle w:val="EngHang"/>
            </w:pPr>
            <w:r w:rsidRPr="004764BD">
              <w:t>And Theodore his disciple,</w:t>
            </w:r>
          </w:p>
          <w:p w:rsidR="009609D3" w:rsidRPr="004764BD" w:rsidRDefault="009609D3" w:rsidP="00D513BF">
            <w:pPr>
              <w:pStyle w:val="EngHangEnd"/>
            </w:pPr>
            <w:r w:rsidRPr="004764BD">
              <w:t>The beloved of Christ.</w:t>
            </w:r>
          </w:p>
        </w:tc>
        <w:tc>
          <w:tcPr>
            <w:tcW w:w="288" w:type="dxa"/>
          </w:tcPr>
          <w:p w:rsidR="009609D3" w:rsidRDefault="009609D3" w:rsidP="00057E53"/>
        </w:tc>
        <w:tc>
          <w:tcPr>
            <w:tcW w:w="288" w:type="dxa"/>
          </w:tcPr>
          <w:p w:rsidR="009609D3" w:rsidRDefault="009609D3" w:rsidP="001341D0">
            <w:pPr>
              <w:pStyle w:val="CopticCross"/>
            </w:pPr>
          </w:p>
        </w:tc>
        <w:tc>
          <w:tcPr>
            <w:tcW w:w="3960" w:type="dxa"/>
          </w:tcPr>
          <w:p w:rsidR="009609D3" w:rsidRDefault="009609D3"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 xml:space="preserve">Pray to the Lord on our behalf, </w:t>
            </w:r>
          </w:p>
          <w:p w:rsidR="009609D3" w:rsidRPr="004764BD" w:rsidRDefault="009609D3" w:rsidP="005F3B89">
            <w:pPr>
              <w:pStyle w:val="EngHang"/>
            </w:pPr>
            <w:r w:rsidRPr="004764BD">
              <w:t>Abba Pachom of the Koinonia,</w:t>
            </w:r>
          </w:p>
          <w:p w:rsidR="009609D3" w:rsidRPr="004764BD" w:rsidRDefault="009609D3" w:rsidP="005F3B89">
            <w:pPr>
              <w:pStyle w:val="EngHang"/>
            </w:pPr>
            <w:r w:rsidRPr="004764BD">
              <w:t>And Theodore his disciple,</w:t>
            </w:r>
          </w:p>
          <w:p w:rsidR="00382E0C" w:rsidRDefault="009609D3" w:rsidP="00D513BF">
            <w:pPr>
              <w:pStyle w:val="EngHangEnd"/>
            </w:pPr>
            <w:r w:rsidRPr="004764BD">
              <w:t>That He may</w:t>
            </w:r>
            <w:r>
              <w:t xml:space="preserve">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03" w:name="_Toc308442014"/>
      <w:r>
        <w:t>The Doxology of Saints Maximus an</w:t>
      </w:r>
      <w:r w:rsidR="001341D0">
        <w:t>d</w:t>
      </w:r>
      <w:r>
        <w:t xml:space="preserve"> Domatius</w:t>
      </w:r>
      <w:bookmarkEnd w:id="9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 stars of truth</w:t>
            </w:r>
            <w:r w:rsidRPr="004764BD">
              <w:rPr>
                <w:rStyle w:val="FootnoteReference"/>
              </w:rPr>
              <w:footnoteReference w:id="117"/>
            </w:r>
            <w:r w:rsidRPr="004764BD">
              <w:t>,</w:t>
            </w:r>
          </w:p>
          <w:p w:rsidR="009609D3" w:rsidRPr="004764BD" w:rsidRDefault="009609D3" w:rsidP="005F3B89">
            <w:pPr>
              <w:pStyle w:val="EngHang"/>
            </w:pPr>
            <w:r w:rsidRPr="004764BD">
              <w:t>And the great princes,</w:t>
            </w:r>
          </w:p>
          <w:p w:rsidR="009609D3" w:rsidRPr="004764BD" w:rsidRDefault="009609D3" w:rsidP="005F3B89">
            <w:pPr>
              <w:pStyle w:val="EngHang"/>
            </w:pPr>
            <w:r w:rsidRPr="004764BD">
              <w:t>Of our holy synod,</w:t>
            </w:r>
          </w:p>
          <w:p w:rsidR="00382E0C" w:rsidRDefault="009609D3" w:rsidP="00D513BF">
            <w:pPr>
              <w:pStyle w:val="EngHangEnd"/>
            </w:pPr>
            <w:r w:rsidRPr="004764BD">
              <w:t>Maximus and Domadios.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D513BF" w:rsidP="00057E53">
            <w:r>
              <w:t>Consistent spelling of their names!!!</w:t>
            </w:r>
          </w:p>
          <w:p w:rsidR="00F47062" w:rsidRDefault="00F47062" w:rsidP="00057E53"/>
          <w:p w:rsidR="00F47062" w:rsidRDefault="00F47062" w:rsidP="00057E53">
            <w:r>
              <w:t>What is the meaning of synod here?</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These in whose name we have been gathered,</w:t>
            </w:r>
          </w:p>
          <w:p w:rsidR="009609D3" w:rsidRPr="004764BD" w:rsidRDefault="009609D3" w:rsidP="005F3B89">
            <w:pPr>
              <w:pStyle w:val="EngHang"/>
            </w:pPr>
            <w:r w:rsidRPr="004764BD">
              <w:t>By the Life-giving Trinity,</w:t>
            </w:r>
          </w:p>
          <w:p w:rsidR="009609D3" w:rsidRPr="004764BD" w:rsidRDefault="009609D3" w:rsidP="005F3B89">
            <w:pPr>
              <w:pStyle w:val="EngHang"/>
            </w:pPr>
            <w:r w:rsidRPr="004764BD">
              <w:t>That we may follow their footprint,</w:t>
            </w:r>
          </w:p>
          <w:p w:rsidR="00382E0C" w:rsidRDefault="009609D3" w:rsidP="00D513BF">
            <w:pPr>
              <w:pStyle w:val="EngHangEnd"/>
            </w:pPr>
            <w:r w:rsidRPr="004764BD">
              <w:t>And wear their holy schema</w:t>
            </w:r>
            <w:r w:rsidRPr="004764BD">
              <w:rPr>
                <w:rStyle w:val="FootnoteReference"/>
              </w:rPr>
              <w:footnoteReference w:id="118"/>
            </w:r>
            <w:r w:rsidRPr="004764BD">
              <w: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F47062" w:rsidP="00057E53">
            <w:r>
              <w:t>“footsteps” rather than “footprint”? plural either way.</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They gave to us the promises,</w:t>
            </w:r>
          </w:p>
          <w:p w:rsidR="009609D3" w:rsidRPr="004764BD" w:rsidRDefault="009609D3" w:rsidP="005F3B89">
            <w:pPr>
              <w:pStyle w:val="EngHang"/>
            </w:pPr>
            <w:r w:rsidRPr="004764BD">
              <w:t>Written in the Gospel:</w:t>
            </w:r>
          </w:p>
          <w:p w:rsidR="009609D3" w:rsidRPr="004764BD" w:rsidRDefault="009609D3" w:rsidP="005F3B89">
            <w:pPr>
              <w:pStyle w:val="EngHang"/>
            </w:pPr>
            <w:r w:rsidRPr="004764BD">
              <w:t>Which is brotherly love,</w:t>
            </w:r>
          </w:p>
          <w:p w:rsidR="00382E0C" w:rsidRDefault="009609D3" w:rsidP="00D513BF">
            <w:pPr>
              <w:pStyle w:val="EngHangEnd"/>
            </w:pPr>
            <w:r w:rsidRPr="004764BD">
              <w:t>The perfection of all virtues</w:t>
            </w:r>
            <w:r w:rsidRPr="004764BD">
              <w:rPr>
                <w:rStyle w:val="FootnoteReference"/>
              </w:rPr>
              <w:footnoteReference w:id="119"/>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F47062" w:rsidP="00057E53">
            <w:r>
              <w:t>The promises is brotherly love?</w:t>
            </w:r>
            <w:r w:rsidR="002D1484">
              <w:t xml:space="preserve"> (pl</w:t>
            </w:r>
            <w:r w:rsidR="002D1484">
              <w:t>u</w:t>
            </w:r>
            <w:r w:rsidR="002D1484">
              <w:t>ral/singular)</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We keep a feast in their church,</w:t>
            </w:r>
          </w:p>
          <w:p w:rsidR="009609D3" w:rsidRPr="004764BD" w:rsidRDefault="009609D3" w:rsidP="005F3B89">
            <w:pPr>
              <w:pStyle w:val="EngHang"/>
            </w:pPr>
            <w:r w:rsidRPr="004764BD">
              <w:t>And complete their remembrance,</w:t>
            </w:r>
          </w:p>
          <w:p w:rsidR="009609D3" w:rsidRPr="004764BD" w:rsidRDefault="009609D3" w:rsidP="005F3B89">
            <w:pPr>
              <w:pStyle w:val="EngHang"/>
            </w:pPr>
            <w:r w:rsidRPr="004764BD">
              <w:t>We glorify the Trinity,</w:t>
            </w:r>
          </w:p>
          <w:p w:rsidR="00382E0C" w:rsidRDefault="009609D3" w:rsidP="00D513BF">
            <w:pPr>
              <w:pStyle w:val="EngHangEnd"/>
            </w:pPr>
            <w:r w:rsidRPr="004764BD">
              <w:t>By day and by night.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2D1484" w:rsidP="00057E53">
            <w:r>
              <w:t>2</w:t>
            </w:r>
            <w:r w:rsidRPr="002D1484">
              <w:rPr>
                <w:vertAlign w:val="superscript"/>
              </w:rPr>
              <w:t>nd</w:t>
            </w:r>
            <w:r>
              <w:t xml:space="preserve"> “;” or “.”</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you O righteous ones,</w:t>
            </w:r>
          </w:p>
          <w:p w:rsidR="009609D3" w:rsidRPr="004764BD" w:rsidRDefault="009609D3" w:rsidP="005F3B89">
            <w:pPr>
              <w:pStyle w:val="EngHang"/>
            </w:pPr>
            <w:r w:rsidRPr="004764BD">
              <w:t>Hail to the Spirit-bearers,</w:t>
            </w:r>
          </w:p>
          <w:p w:rsidR="009609D3" w:rsidRPr="004764BD" w:rsidRDefault="009609D3" w:rsidP="005F3B89">
            <w:pPr>
              <w:pStyle w:val="EngHang"/>
            </w:pPr>
            <w:r w:rsidRPr="004764BD">
              <w:t>Hail to our holy Roman fathers,</w:t>
            </w:r>
          </w:p>
          <w:p w:rsidR="00382E0C" w:rsidRDefault="009609D3" w:rsidP="00D513BF">
            <w:pPr>
              <w:pStyle w:val="EngHangEnd"/>
            </w:pPr>
            <w:r w:rsidRPr="004764BD">
              <w:t>Maximus and Domadios.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our holy Roman fathers,</w:t>
            </w:r>
          </w:p>
          <w:p w:rsidR="009609D3" w:rsidRPr="004764BD" w:rsidRDefault="009609D3" w:rsidP="005F3B89">
            <w:pPr>
              <w:pStyle w:val="EngHang"/>
            </w:pPr>
            <w:r w:rsidRPr="004764BD">
              <w:t>Maximus and Domadios,</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16" w:name="_Toc308442015"/>
      <w:r>
        <w:t>The Doxology of Saint John Kami</w:t>
      </w:r>
      <w:bookmarkEnd w:id="9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 fragrance has spread,</w:t>
            </w:r>
          </w:p>
          <w:p w:rsidR="009609D3" w:rsidRPr="004764BD" w:rsidRDefault="009609D3" w:rsidP="005F3B89">
            <w:pPr>
              <w:pStyle w:val="EngHang"/>
            </w:pPr>
            <w:r w:rsidRPr="004764BD">
              <w:t>Of your perfect purity,</w:t>
            </w:r>
          </w:p>
          <w:p w:rsidR="009609D3" w:rsidRPr="004764BD" w:rsidRDefault="009609D3" w:rsidP="005F3B89">
            <w:pPr>
              <w:pStyle w:val="EngHang"/>
            </w:pPr>
            <w:r w:rsidRPr="004764BD">
              <w:t>And your temperance, forever,</w:t>
            </w:r>
          </w:p>
          <w:p w:rsidR="00382E0C" w:rsidRDefault="009609D3" w:rsidP="00D513BF">
            <w:pPr>
              <w:pStyle w:val="EngHangEnd"/>
            </w:pPr>
            <w:r w:rsidRPr="004764BD">
              <w:t>Our father Abba John Kami.</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2D1484" w:rsidP="00057E53">
            <w:r>
              <w:t>The fragrance of your purity,</w:t>
            </w:r>
          </w:p>
          <w:p w:rsidR="002D1484" w:rsidRDefault="002D1484" w:rsidP="00057E53">
            <w:r>
              <w:t>And your temperance</w:t>
            </w:r>
          </w:p>
          <w:p w:rsidR="002D1484" w:rsidRDefault="002D1484" w:rsidP="00057E53">
            <w:r>
              <w:t>Has spread forever,</w:t>
            </w:r>
          </w:p>
          <w:p w:rsidR="002D1484" w:rsidRDefault="002D1484" w:rsidP="00057E53">
            <w:r>
              <w:t>O Our father Abba John Kami.</w:t>
            </w:r>
          </w:p>
          <w:p w:rsidR="002D1484" w:rsidRDefault="002D1484" w:rsidP="00057E53"/>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The wise</w:t>
            </w:r>
            <w:r w:rsidRPr="004764BD">
              <w:rPr>
                <w:rStyle w:val="FootnoteReference"/>
              </w:rPr>
              <w:footnoteReference w:id="120"/>
            </w:r>
            <w:r w:rsidRPr="004764BD">
              <w:t xml:space="preserve"> have smelled it,</w:t>
            </w:r>
          </w:p>
          <w:p w:rsidR="009609D3" w:rsidRPr="004764BD" w:rsidRDefault="009609D3" w:rsidP="005F3B89">
            <w:pPr>
              <w:pStyle w:val="EngHang"/>
            </w:pPr>
            <w:r w:rsidRPr="004764BD">
              <w:t>And envied your elect way,</w:t>
            </w:r>
          </w:p>
          <w:p w:rsidR="009609D3" w:rsidRPr="004764BD" w:rsidRDefault="009609D3" w:rsidP="005F3B89">
            <w:pPr>
              <w:pStyle w:val="EngHang"/>
            </w:pPr>
            <w:r w:rsidRPr="004764BD">
              <w:t>For through your purity,</w:t>
            </w:r>
          </w:p>
          <w:p w:rsidR="00382E0C" w:rsidRDefault="009609D3" w:rsidP="00D513BF">
            <w:pPr>
              <w:pStyle w:val="EngHangEnd"/>
            </w:pPr>
            <w:r w:rsidRPr="004764BD">
              <w:t>And your unblemished celibacy,</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The Lord grew a grapevine,</w:t>
            </w:r>
          </w:p>
          <w:p w:rsidR="009609D3" w:rsidRPr="004764BD" w:rsidRDefault="009609D3" w:rsidP="005F3B89">
            <w:pPr>
              <w:pStyle w:val="EngHang"/>
            </w:pPr>
            <w:r w:rsidRPr="004764BD">
              <w:t>Which gave shade to your bride chamber,</w:t>
            </w:r>
          </w:p>
          <w:p w:rsidR="009609D3" w:rsidRPr="004764BD" w:rsidRDefault="009609D3" w:rsidP="005F3B89">
            <w:pPr>
              <w:pStyle w:val="EngHang"/>
            </w:pPr>
            <w:r w:rsidRPr="004764BD">
              <w:t>A sign to reveal and testify of</w:t>
            </w:r>
          </w:p>
          <w:p w:rsidR="00382E0C" w:rsidRDefault="009609D3" w:rsidP="00D513BF">
            <w:pPr>
              <w:pStyle w:val="EngHangEnd"/>
            </w:pPr>
            <w:r w:rsidRPr="004764BD">
              <w:t>Your angelic purity.</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Your honoured remembrance,</w:t>
            </w:r>
          </w:p>
          <w:p w:rsidR="009609D3" w:rsidRPr="004764BD" w:rsidRDefault="009609D3" w:rsidP="005F3B89">
            <w:pPr>
              <w:pStyle w:val="EngHang"/>
            </w:pPr>
            <w:r w:rsidRPr="004764BD">
              <w:t>And that of your virgin wife,</w:t>
            </w:r>
          </w:p>
          <w:p w:rsidR="009609D3" w:rsidRPr="004764BD" w:rsidRDefault="009609D3" w:rsidP="005F3B89">
            <w:pPr>
              <w:pStyle w:val="EngHang"/>
            </w:pPr>
            <w:r w:rsidRPr="004764BD">
              <w:t>The bride of Christ,</w:t>
            </w:r>
          </w:p>
          <w:p w:rsidR="00382E0C" w:rsidRDefault="009609D3" w:rsidP="00D513BF">
            <w:pPr>
              <w:pStyle w:val="EngHangEnd"/>
            </w:pPr>
            <w:r w:rsidRPr="004764BD">
              <w:t>Has spread throughout the whole world.</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Wherefore they came to you,</w:t>
            </w:r>
          </w:p>
          <w:p w:rsidR="009609D3" w:rsidRPr="004764BD" w:rsidRDefault="009609D3" w:rsidP="005F3B89">
            <w:pPr>
              <w:pStyle w:val="EngHang"/>
            </w:pPr>
            <w:r w:rsidRPr="004764BD">
              <w:t>Those who seek after the Lord,</w:t>
            </w:r>
          </w:p>
          <w:p w:rsidR="009609D3" w:rsidRPr="004764BD" w:rsidRDefault="009609D3" w:rsidP="005F3B89">
            <w:pPr>
              <w:pStyle w:val="EngHang"/>
            </w:pPr>
            <w:r w:rsidRPr="004764BD">
              <w:t>O shepherdly priest,</w:t>
            </w:r>
          </w:p>
          <w:p w:rsidR="00382E0C" w:rsidRDefault="009609D3" w:rsidP="00D513BF">
            <w:pPr>
              <w:pStyle w:val="EngHangEnd"/>
            </w:pPr>
            <w:r w:rsidRPr="004764BD">
              <w:t>Of the flock of Christ.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D513BF" w:rsidP="00057E53">
            <w:r>
              <w:t>Pastoral is a word. Shepherdly… not so much</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You taught them monasticism,</w:t>
            </w:r>
          </w:p>
          <w:p w:rsidR="009609D3" w:rsidRPr="004764BD" w:rsidRDefault="009609D3" w:rsidP="005F3B89">
            <w:pPr>
              <w:pStyle w:val="EngHang"/>
            </w:pPr>
            <w:r w:rsidRPr="004764BD">
              <w:t>According to the order of the angels,</w:t>
            </w:r>
          </w:p>
          <w:p w:rsidR="009609D3" w:rsidRPr="004764BD" w:rsidRDefault="009609D3" w:rsidP="005F3B89">
            <w:pPr>
              <w:pStyle w:val="EngHang"/>
            </w:pPr>
            <w:r w:rsidRPr="004764BD">
              <w:t>You raised an acceptable sacrifice,</w:t>
            </w:r>
          </w:p>
          <w:p w:rsidR="00382E0C" w:rsidRDefault="009609D3" w:rsidP="00D513BF">
            <w:pPr>
              <w:pStyle w:val="EngHangEnd"/>
            </w:pPr>
            <w:r w:rsidRPr="004764BD">
              <w:t>Before God the Father.</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2D1484" w:rsidP="00057E53">
            <w:r>
              <w:t>2</w:t>
            </w:r>
            <w:r w:rsidRPr="002D1484">
              <w:rPr>
                <w:vertAlign w:val="superscript"/>
              </w:rPr>
              <w:t>nd</w:t>
            </w:r>
            <w:r>
              <w:t xml:space="preserve"> “.” Or “;”?</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You received honours and crowns,</w:t>
            </w:r>
          </w:p>
          <w:p w:rsidR="009609D3" w:rsidRPr="004764BD" w:rsidRDefault="009609D3" w:rsidP="005F3B89">
            <w:pPr>
              <w:pStyle w:val="EngHang"/>
            </w:pPr>
            <w:r w:rsidRPr="004764BD">
              <w:t>From Christ the King,</w:t>
            </w:r>
          </w:p>
          <w:p w:rsidR="009609D3" w:rsidRPr="004764BD" w:rsidRDefault="009609D3" w:rsidP="005F3B89">
            <w:pPr>
              <w:pStyle w:val="EngHang"/>
            </w:pPr>
            <w:r w:rsidRPr="004764BD">
              <w:t>You rejoiced with the holy,</w:t>
            </w:r>
          </w:p>
          <w:p w:rsidR="00382E0C" w:rsidRDefault="009609D3" w:rsidP="00D513BF">
            <w:pPr>
              <w:pStyle w:val="EngHangEnd"/>
            </w:pPr>
            <w:r w:rsidRPr="004764BD">
              <w:t>In His kingdom.</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2D1484" w:rsidP="00057E53">
            <w:r>
              <w:t>2</w:t>
            </w:r>
            <w:r w:rsidRPr="002D1484">
              <w:rPr>
                <w:vertAlign w:val="superscript"/>
              </w:rPr>
              <w:t>nd</w:t>
            </w:r>
            <w:r>
              <w:t xml:space="preserve"> “;”?</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pure celibate one,</w:t>
            </w:r>
          </w:p>
          <w:p w:rsidR="009609D3" w:rsidRPr="004764BD" w:rsidRDefault="009609D3" w:rsidP="005F3B89">
            <w:pPr>
              <w:pStyle w:val="EngHang"/>
            </w:pPr>
            <w:r w:rsidRPr="004764BD">
              <w:t>Our father Abba John Kami,</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23" w:name="_Toc308442016"/>
      <w:r>
        <w:t>The Doxology of Saint Samuel the Confessor</w:t>
      </w:r>
      <w:bookmarkEnd w:id="9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our father Abba Samuel,</w:t>
            </w:r>
          </w:p>
          <w:p w:rsidR="009609D3" w:rsidRPr="004764BD" w:rsidRDefault="009609D3" w:rsidP="005F3B89">
            <w:pPr>
              <w:pStyle w:val="EngHang"/>
            </w:pPr>
            <w:r w:rsidRPr="004764BD">
              <w:t>The great among the holy,</w:t>
            </w:r>
          </w:p>
          <w:p w:rsidR="009609D3" w:rsidRPr="004764BD" w:rsidRDefault="009609D3" w:rsidP="005F3B89">
            <w:pPr>
              <w:pStyle w:val="EngHang"/>
            </w:pPr>
            <w:r w:rsidRPr="004764BD">
              <w:t>Who has worked great virtues,</w:t>
            </w:r>
          </w:p>
          <w:p w:rsidR="00382E0C" w:rsidRDefault="009609D3" w:rsidP="00D513BF">
            <w:pPr>
              <w:pStyle w:val="EngHangEnd"/>
            </w:pPr>
            <w:r w:rsidRPr="004764BD">
              <w:t xml:space="preserve">In the desert of </w:t>
            </w:r>
            <w:r>
              <w:t>Shiheet</w:t>
            </w:r>
            <w:r w:rsidRPr="004764BD">
              <w:rPr>
                <w:rStyle w:val="FootnoteReference"/>
              </w:rPr>
              <w:footnoteReference w:id="121"/>
            </w:r>
            <w:r w:rsidRPr="004764BD">
              <w:t>.</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2D1484" w:rsidP="00057E53">
            <w:r>
              <w:t>Worked virtues doesn’t make much sense. Worked wonders or cultivated virtues?</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Hail to our father Abba Samuel,</w:t>
            </w:r>
          </w:p>
          <w:p w:rsidR="009609D3" w:rsidRPr="004764BD" w:rsidRDefault="009609D3" w:rsidP="005F3B89">
            <w:pPr>
              <w:pStyle w:val="EngHang"/>
            </w:pPr>
            <w:r w:rsidRPr="004764BD">
              <w:t>Who tore the Tome of Leo,</w:t>
            </w:r>
          </w:p>
          <w:p w:rsidR="009609D3" w:rsidRPr="004764BD" w:rsidRDefault="009609D3" w:rsidP="005F3B89">
            <w:pPr>
              <w:pStyle w:val="EngHang"/>
            </w:pPr>
            <w:r w:rsidRPr="004764BD">
              <w:t>And confirmed his brother,</w:t>
            </w:r>
          </w:p>
          <w:p w:rsidR="00382E0C" w:rsidRDefault="009609D3" w:rsidP="00D513BF">
            <w:pPr>
              <w:pStyle w:val="EngHangEnd"/>
            </w:pPr>
            <w:r w:rsidRPr="004764BD">
              <w:t>In the Orthodox faith.</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Wherefore  the ungodly Makis Atrianos</w:t>
            </w:r>
            <w:r w:rsidRPr="004764BD">
              <w:rPr>
                <w:rStyle w:val="FootnoteReference"/>
              </w:rPr>
              <w:footnoteReference w:id="122"/>
            </w:r>
          </w:p>
          <w:p w:rsidR="009609D3" w:rsidRPr="004764BD" w:rsidRDefault="009609D3" w:rsidP="005F3B89">
            <w:pPr>
              <w:pStyle w:val="EngHang"/>
            </w:pPr>
            <w:r w:rsidRPr="004764BD">
              <w:t>Pursued after him,</w:t>
            </w:r>
          </w:p>
          <w:p w:rsidR="009609D3" w:rsidRPr="004764BD" w:rsidRDefault="009609D3" w:rsidP="005F3B89">
            <w:pPr>
              <w:pStyle w:val="EngHang"/>
            </w:pPr>
            <w:r w:rsidRPr="004764BD">
              <w:t>He came to the desert of Kalamon,</w:t>
            </w:r>
          </w:p>
          <w:p w:rsidR="00382E0C" w:rsidRDefault="009609D3" w:rsidP="00D513BF">
            <w:pPr>
              <w:pStyle w:val="EngHangEnd"/>
            </w:pPr>
            <w:r w:rsidRPr="004764BD">
              <w:t>With four chosen monks.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Abba Samuel the confessor,</w:t>
            </w:r>
          </w:p>
          <w:p w:rsidR="009609D3" w:rsidRPr="004764BD" w:rsidRDefault="009609D3" w:rsidP="005F3B89">
            <w:pPr>
              <w:pStyle w:val="EngHang"/>
            </w:pPr>
            <w:r w:rsidRPr="004764BD">
              <w:t>He was endurant</w:t>
            </w:r>
            <w:r w:rsidRPr="004764BD">
              <w:rPr>
                <w:rStyle w:val="FootnoteReference"/>
              </w:rPr>
              <w:footnoteReference w:id="123"/>
            </w:r>
            <w:r w:rsidRPr="004764BD">
              <w:t>,</w:t>
            </w:r>
          </w:p>
          <w:p w:rsidR="009609D3" w:rsidRPr="004764BD" w:rsidRDefault="009609D3" w:rsidP="005F3B89">
            <w:pPr>
              <w:pStyle w:val="EngHang"/>
            </w:pPr>
            <w:r w:rsidRPr="004764BD">
              <w:t>Through the travails of persecution,</w:t>
            </w:r>
          </w:p>
          <w:p w:rsidR="00382E0C" w:rsidRDefault="009609D3" w:rsidP="00D513BF">
            <w:pPr>
              <w:pStyle w:val="EngHangEnd"/>
            </w:pPr>
            <w:r w:rsidRPr="004764BD">
              <w:t>And the captivity of the Barbarians.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0004B4" w:rsidP="00057E53">
            <w:r>
              <w:t>“He was perseverant” “He endured”, etc.</w:t>
            </w:r>
          </w:p>
          <w:p w:rsidR="002D1484" w:rsidRDefault="002D1484" w:rsidP="00057E53">
            <w:r>
              <w:t>Drop “He”</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our father Abba Samuel,</w:t>
            </w:r>
          </w:p>
          <w:p w:rsidR="009609D3" w:rsidRPr="004764BD" w:rsidRDefault="009609D3" w:rsidP="005F3B89">
            <w:pPr>
              <w:pStyle w:val="EngHang"/>
            </w:pPr>
            <w:r w:rsidRPr="004764BD">
              <w:t>Who worked great signs and wonders,</w:t>
            </w:r>
          </w:p>
          <w:p w:rsidR="009609D3" w:rsidRPr="004764BD" w:rsidRDefault="009609D3" w:rsidP="005F3B89">
            <w:pPr>
              <w:pStyle w:val="EngHang"/>
            </w:pPr>
            <w:r w:rsidRPr="004764BD">
              <w:t>And healed the sick,</w:t>
            </w:r>
          </w:p>
          <w:p w:rsidR="00382E0C" w:rsidRDefault="009609D3" w:rsidP="00D513BF">
            <w:pPr>
              <w:pStyle w:val="EngHangEnd"/>
            </w:pPr>
            <w:r w:rsidRPr="004764BD">
              <w:t>In the monastery and city of the Barbarians.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2D1484" w:rsidP="00057E53">
            <w:r>
              <w:t>The city</w:t>
            </w:r>
          </w:p>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Hail to our father Abba Samuel,</w:t>
            </w:r>
          </w:p>
          <w:p w:rsidR="009609D3" w:rsidRPr="004764BD" w:rsidRDefault="009609D3" w:rsidP="005F3B89">
            <w:pPr>
              <w:pStyle w:val="EngHang"/>
            </w:pPr>
            <w:r w:rsidRPr="004764BD">
              <w:t>Who became a compassionate father,</w:t>
            </w:r>
          </w:p>
          <w:p w:rsidR="009609D3" w:rsidRPr="004764BD" w:rsidRDefault="009609D3" w:rsidP="005F3B89">
            <w:pPr>
              <w:pStyle w:val="EngHang"/>
            </w:pPr>
            <w:r w:rsidRPr="004764BD">
              <w:t>And a good teacher,</w:t>
            </w:r>
          </w:p>
          <w:p w:rsidR="00382E0C" w:rsidRDefault="009609D3" w:rsidP="00D513BF">
            <w:pPr>
              <w:pStyle w:val="EngHangEnd"/>
            </w:pPr>
            <w:r w:rsidRPr="004764BD">
              <w:t>To his monastic sons.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our father Abba Samuel,</w:t>
            </w:r>
          </w:p>
          <w:p w:rsidR="009609D3" w:rsidRPr="004764BD" w:rsidRDefault="009609D3" w:rsidP="005F3B89">
            <w:pPr>
              <w:pStyle w:val="EngHang"/>
            </w:pPr>
            <w:r w:rsidRPr="004764BD">
              <w:t>Who became very great,</w:t>
            </w:r>
          </w:p>
          <w:p w:rsidR="009609D3" w:rsidRPr="004764BD" w:rsidRDefault="009609D3" w:rsidP="005F3B89">
            <w:pPr>
              <w:pStyle w:val="EngHang"/>
            </w:pPr>
            <w:r w:rsidRPr="004764BD">
              <w:t>In heaven and on the earth,</w:t>
            </w:r>
          </w:p>
          <w:p w:rsidR="00382E0C" w:rsidRDefault="009609D3" w:rsidP="00D513BF">
            <w:pPr>
              <w:pStyle w:val="EngHangEnd"/>
            </w:pPr>
            <w:r w:rsidRPr="004764BD">
              <w:t>Before God and men.</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our holy father Abba Samuel,</w:t>
            </w:r>
          </w:p>
          <w:p w:rsidR="009609D3" w:rsidRPr="004764BD" w:rsidRDefault="009609D3" w:rsidP="005F3B89">
            <w:pPr>
              <w:pStyle w:val="EngHang"/>
            </w:pPr>
            <w:r w:rsidRPr="004764BD">
              <w:t>And his sons the monks,</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37" w:name="_Toc308442017"/>
      <w:r>
        <w:t>The Doxology of Saints Apollo and Apip</w:t>
      </w:r>
      <w:bookmarkEnd w:id="9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Gather today, O believers,</w:t>
            </w:r>
          </w:p>
          <w:p w:rsidR="009609D3" w:rsidRPr="004764BD" w:rsidRDefault="009609D3" w:rsidP="005F3B89">
            <w:pPr>
              <w:pStyle w:val="EngHang"/>
            </w:pPr>
            <w:r w:rsidRPr="004764BD">
              <w:t>That we may praise Christ our King,</w:t>
            </w:r>
          </w:p>
          <w:p w:rsidR="009609D3" w:rsidRPr="004764BD" w:rsidRDefault="009609D3" w:rsidP="005F3B89">
            <w:pPr>
              <w:pStyle w:val="EngHang"/>
            </w:pPr>
            <w:r w:rsidRPr="004764BD">
              <w:t>And honour the righteous</w:t>
            </w:r>
          </w:p>
          <w:p w:rsidR="00382E0C" w:rsidRDefault="009609D3" w:rsidP="00D513BF">
            <w:pPr>
              <w:pStyle w:val="EngHangEnd"/>
            </w:pPr>
            <w:r w:rsidRPr="004764BD">
              <w:t>Abba Apollo and Abba Apip.</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They that loved purity,</w:t>
            </w:r>
          </w:p>
          <w:p w:rsidR="009609D3" w:rsidRPr="004764BD" w:rsidRDefault="009609D3" w:rsidP="005F3B89">
            <w:pPr>
              <w:pStyle w:val="EngHang"/>
            </w:pPr>
            <w:r w:rsidRPr="004764BD">
              <w:t>Because of their firm hope,</w:t>
            </w:r>
          </w:p>
          <w:p w:rsidR="009609D3" w:rsidRPr="004764BD" w:rsidRDefault="009609D3" w:rsidP="005F3B89">
            <w:pPr>
              <w:pStyle w:val="EngHang"/>
            </w:pPr>
            <w:r w:rsidRPr="004764BD">
              <w:t>In Christ the King of Glory,</w:t>
            </w:r>
          </w:p>
          <w:p w:rsidR="00382E0C" w:rsidRDefault="009609D3" w:rsidP="00D513BF">
            <w:pPr>
              <w:pStyle w:val="EngHangEnd"/>
            </w:pPr>
            <w:r w:rsidRPr="004764BD">
              <w:t>The Co-Essential with the Father.</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2D1484" w:rsidP="00057E53">
            <w:r>
              <w:t>Drop they, and change period of previous verse to “,”? This is a sentence fragment as is.</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Let us all cry out,</w:t>
            </w:r>
          </w:p>
          <w:p w:rsidR="009609D3" w:rsidRPr="004764BD" w:rsidRDefault="009609D3" w:rsidP="005F3B89">
            <w:pPr>
              <w:pStyle w:val="EngHang"/>
            </w:pPr>
            <w:r w:rsidRPr="004764BD">
              <w:t>In songs and psalms</w:t>
            </w:r>
            <w:r w:rsidRPr="004764BD">
              <w:rPr>
                <w:rStyle w:val="FootnoteReference"/>
              </w:rPr>
              <w:footnoteReference w:id="124"/>
            </w:r>
            <w:r w:rsidRPr="004764BD">
              <w:t>,</w:t>
            </w:r>
          </w:p>
          <w:p w:rsidR="009609D3" w:rsidRPr="004764BD" w:rsidRDefault="009609D3" w:rsidP="005F3B89">
            <w:pPr>
              <w:pStyle w:val="EngHang"/>
            </w:pPr>
            <w:r w:rsidRPr="004764BD">
              <w:t>Hail to our fathers the cross-bearers,</w:t>
            </w:r>
          </w:p>
          <w:p w:rsidR="00382E0C" w:rsidRDefault="009609D3" w:rsidP="00D513BF">
            <w:pPr>
              <w:pStyle w:val="EngHangEnd"/>
            </w:pPr>
            <w:r w:rsidRPr="004764BD">
              <w:t>Abba Apollo and Abba Apip.</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Hail to the elect ascetics,</w:t>
            </w:r>
          </w:p>
          <w:p w:rsidR="009609D3" w:rsidRPr="004764BD" w:rsidRDefault="009609D3" w:rsidP="005F3B89">
            <w:pPr>
              <w:pStyle w:val="EngHang"/>
            </w:pPr>
            <w:r w:rsidRPr="004764BD">
              <w:t>Abba Apollo and Abba Apip,</w:t>
            </w:r>
          </w:p>
          <w:p w:rsidR="009609D3" w:rsidRPr="004764BD" w:rsidRDefault="009609D3" w:rsidP="005F3B89">
            <w:pPr>
              <w:pStyle w:val="EngHang"/>
            </w:pPr>
            <w:r w:rsidRPr="004764BD">
              <w:t>Who ran in the stadium,</w:t>
            </w:r>
          </w:p>
          <w:p w:rsidR="00382E0C" w:rsidRDefault="009609D3" w:rsidP="00D513BF">
            <w:pPr>
              <w:pStyle w:val="EngHangEnd"/>
            </w:pPr>
            <w:r w:rsidRPr="004764BD">
              <w:t>Of monasticism.</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Blessed are they, the cross-bearers,</w:t>
            </w:r>
          </w:p>
          <w:p w:rsidR="009609D3" w:rsidRPr="004764BD" w:rsidRDefault="009609D3" w:rsidP="005F3B89">
            <w:pPr>
              <w:pStyle w:val="EngHang"/>
            </w:pPr>
            <w:r w:rsidRPr="004764BD">
              <w:t>Abba Apollo and Abba Apip,</w:t>
            </w:r>
          </w:p>
          <w:p w:rsidR="00382E0C" w:rsidRDefault="009609D3" w:rsidP="005F3B89">
            <w:pPr>
              <w:pStyle w:val="EngHang"/>
            </w:pPr>
            <w:r w:rsidRPr="004764BD">
              <w:t>Have mercy on us O our Lord in persecutions,</w:t>
            </w:r>
          </w:p>
          <w:p w:rsidR="009609D3" w:rsidRDefault="009609D3" w:rsidP="00D513BF">
            <w:pPr>
              <w:pStyle w:val="EngHangEnd"/>
            </w:pPr>
            <w:r w:rsidRPr="004764BD">
              <w:t>For the sake of the prayers</w:t>
            </w:r>
            <w:r w:rsidRPr="004764BD">
              <w:rPr>
                <w:rStyle w:val="FootnoteReference"/>
              </w:rPr>
              <w:footnoteReference w:id="125"/>
            </w:r>
            <w:r w:rsidRPr="004764BD">
              <w:t xml:space="preserve"> of the righteous.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behave,</w:t>
            </w:r>
          </w:p>
          <w:p w:rsidR="009609D3" w:rsidRPr="004764BD" w:rsidRDefault="009609D3" w:rsidP="005F3B89">
            <w:pPr>
              <w:pStyle w:val="EngHang"/>
            </w:pPr>
            <w:r w:rsidRPr="004764BD">
              <w:t>Our two elder fathers,</w:t>
            </w:r>
          </w:p>
          <w:p w:rsidR="009609D3" w:rsidRPr="004764BD" w:rsidRDefault="009609D3" w:rsidP="005F3B89">
            <w:pPr>
              <w:pStyle w:val="EngHang"/>
            </w:pPr>
            <w:r w:rsidRPr="004764BD">
              <w:t>Abba Apollo and Abba Apip,</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2D1484" w:rsidP="00057E53">
            <w:r>
              <w:t>“O”??</w:t>
            </w:r>
          </w:p>
        </w:tc>
      </w:tr>
    </w:tbl>
    <w:p w:rsidR="008C4469" w:rsidRDefault="008C4469" w:rsidP="00382E0C">
      <w:pPr>
        <w:pStyle w:val="Heading3"/>
      </w:pPr>
      <w:bookmarkStart w:id="947" w:name="_Toc308442018"/>
      <w:r>
        <w:t>The Doxology of Abba Arsenious</w:t>
      </w:r>
      <w:bookmarkEnd w:id="9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Arsenious the great teacher,</w:t>
            </w:r>
          </w:p>
          <w:p w:rsidR="009609D3" w:rsidRPr="004764BD" w:rsidRDefault="009609D3" w:rsidP="005F3B89">
            <w:pPr>
              <w:pStyle w:val="EngHang"/>
            </w:pPr>
            <w:r w:rsidRPr="004764BD">
              <w:t>Renounced the entire world,</w:t>
            </w:r>
          </w:p>
          <w:p w:rsidR="009609D3" w:rsidRPr="004764BD" w:rsidRDefault="009609D3" w:rsidP="005F3B89">
            <w:pPr>
              <w:pStyle w:val="EngHang"/>
            </w:pPr>
            <w:r w:rsidRPr="004764BD">
              <w:t>And his perishable glory,</w:t>
            </w:r>
          </w:p>
          <w:p w:rsidR="00382E0C" w:rsidRDefault="009609D3" w:rsidP="00D513BF">
            <w:pPr>
              <w:pStyle w:val="EngHangEnd"/>
            </w:pPr>
            <w:r w:rsidRPr="004764BD">
              <w:t>And listened to the Divine voice:</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2D1484" w:rsidP="00057E53">
            <w:r>
              <w:t>It’s perishable glory?</w:t>
            </w:r>
          </w:p>
        </w:tc>
      </w:tr>
      <w:tr w:rsidR="00382E0C" w:rsidTr="001341D0">
        <w:trPr>
          <w:cantSplit/>
          <w:jc w:val="center"/>
        </w:trPr>
        <w:tc>
          <w:tcPr>
            <w:tcW w:w="288" w:type="dxa"/>
          </w:tcPr>
          <w:p w:rsidR="00382E0C" w:rsidRDefault="000004B4" w:rsidP="001341D0">
            <w:pPr>
              <w:pStyle w:val="CopticCross"/>
            </w:pPr>
            <w:r w:rsidRPr="00FB5ACB">
              <w:lastRenderedPageBreak/>
              <w:t>¿</w:t>
            </w:r>
          </w:p>
        </w:tc>
        <w:tc>
          <w:tcPr>
            <w:tcW w:w="3960" w:type="dxa"/>
          </w:tcPr>
          <w:p w:rsidR="009609D3" w:rsidRPr="004764BD" w:rsidRDefault="009609D3" w:rsidP="005F3B89">
            <w:pPr>
              <w:pStyle w:val="EngHang"/>
            </w:pPr>
            <w:r w:rsidRPr="004764BD">
              <w:t>“Flee from men,</w:t>
            </w:r>
          </w:p>
          <w:p w:rsidR="009609D3" w:rsidRPr="004764BD" w:rsidRDefault="009609D3" w:rsidP="005F3B89">
            <w:pPr>
              <w:pStyle w:val="EngHang"/>
            </w:pPr>
            <w:r w:rsidRPr="004764BD">
              <w:t>And you will save your soul”</w:t>
            </w:r>
          </w:p>
          <w:p w:rsidR="009609D3" w:rsidRPr="004764BD" w:rsidRDefault="009609D3" w:rsidP="005F3B89">
            <w:pPr>
              <w:pStyle w:val="EngHang"/>
            </w:pPr>
            <w:r w:rsidRPr="004764BD">
              <w:t>Arsenious flew to the wilderness,</w:t>
            </w:r>
          </w:p>
          <w:p w:rsidR="00382E0C" w:rsidRDefault="009609D3" w:rsidP="00D513BF">
            <w:pPr>
              <w:pStyle w:val="EngHangEnd"/>
            </w:pPr>
            <w:r w:rsidRPr="004764BD">
              <w:t>He suffered greatly for the sake of Christ.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2D1484" w:rsidP="00057E53">
            <w:r>
              <w:t>“.” After 2</w:t>
            </w:r>
            <w:r w:rsidRPr="002D1484">
              <w:rPr>
                <w:vertAlign w:val="superscript"/>
              </w:rPr>
              <w:t>nd</w:t>
            </w:r>
            <w:r>
              <w:t>. “And suffered..”</w:t>
            </w:r>
          </w:p>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 xml:space="preserve">Your fragrance has dispersed, </w:t>
            </w:r>
          </w:p>
          <w:p w:rsidR="009609D3" w:rsidRPr="004764BD" w:rsidRDefault="009609D3" w:rsidP="005F3B89">
            <w:pPr>
              <w:pStyle w:val="EngHang"/>
            </w:pPr>
            <w:r w:rsidRPr="004764BD">
              <w:t>Your fame promulgated</w:t>
            </w:r>
            <w:r w:rsidRPr="004764BD">
              <w:rPr>
                <w:rStyle w:val="FootnoteReference"/>
              </w:rPr>
              <w:footnoteReference w:id="126"/>
            </w:r>
            <w:r w:rsidRPr="004764BD">
              <w:t>,</w:t>
            </w:r>
          </w:p>
          <w:p w:rsidR="009609D3" w:rsidRPr="004764BD" w:rsidRDefault="009609D3" w:rsidP="005F3B89">
            <w:pPr>
              <w:pStyle w:val="EngHang"/>
            </w:pPr>
            <w:r w:rsidRPr="004764BD">
              <w:t>Because of your continual prayers,</w:t>
            </w:r>
          </w:p>
          <w:p w:rsidR="00382E0C" w:rsidRDefault="009609D3" w:rsidP="00D513BF">
            <w:pPr>
              <w:pStyle w:val="EngHangEnd"/>
            </w:pPr>
            <w:r w:rsidRPr="004764BD">
              <w:t>Your silence and your tears.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The choir of the monks,</w:t>
            </w:r>
          </w:p>
          <w:p w:rsidR="009609D3" w:rsidRPr="004764BD" w:rsidRDefault="009609D3" w:rsidP="005F3B89">
            <w:pPr>
              <w:pStyle w:val="EngHang"/>
            </w:pPr>
            <w:r w:rsidRPr="004764BD">
              <w:t>And all the holy with them,</w:t>
            </w:r>
          </w:p>
          <w:p w:rsidR="009609D3" w:rsidRPr="004764BD" w:rsidRDefault="009609D3" w:rsidP="005F3B89">
            <w:pPr>
              <w:pStyle w:val="EngHang"/>
            </w:pPr>
            <w:r w:rsidRPr="004764BD">
              <w:t>Boast of your toils,</w:t>
            </w:r>
          </w:p>
          <w:p w:rsidR="00382E0C" w:rsidRDefault="009609D3" w:rsidP="00D513BF">
            <w:pPr>
              <w:pStyle w:val="EngHangEnd"/>
            </w:pPr>
            <w:r w:rsidRPr="004764BD">
              <w:t>That you accepted for the sake of Christ.</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r w:rsidR="00382E0C" w:rsidTr="001341D0">
        <w:trPr>
          <w:cantSplit/>
          <w:jc w:val="center"/>
        </w:trPr>
        <w:tc>
          <w:tcPr>
            <w:tcW w:w="288" w:type="dxa"/>
          </w:tcPr>
          <w:p w:rsidR="00382E0C" w:rsidRDefault="00382E0C" w:rsidP="001341D0">
            <w:pPr>
              <w:pStyle w:val="CopticCross"/>
            </w:pPr>
          </w:p>
        </w:tc>
        <w:tc>
          <w:tcPr>
            <w:tcW w:w="3960" w:type="dxa"/>
          </w:tcPr>
          <w:p w:rsidR="009609D3" w:rsidRPr="004764BD" w:rsidRDefault="009609D3" w:rsidP="005F3B89">
            <w:pPr>
              <w:pStyle w:val="EngHang"/>
            </w:pPr>
            <w:r w:rsidRPr="004764BD">
              <w:t>Hail to you O cross-bearer,</w:t>
            </w:r>
          </w:p>
          <w:p w:rsidR="009609D3" w:rsidRPr="004764BD" w:rsidRDefault="009609D3" w:rsidP="005F3B89">
            <w:pPr>
              <w:pStyle w:val="EngHang"/>
            </w:pPr>
            <w:r w:rsidRPr="004764BD">
              <w:t>Hail to the good fighter,</w:t>
            </w:r>
          </w:p>
          <w:p w:rsidR="009609D3" w:rsidRPr="004764BD" w:rsidRDefault="009609D3" w:rsidP="005F3B89">
            <w:pPr>
              <w:pStyle w:val="EngHang"/>
            </w:pPr>
            <w:r w:rsidRPr="004764BD">
              <w:t>Hail to the beloved of Christ,</w:t>
            </w:r>
          </w:p>
          <w:p w:rsidR="00382E0C" w:rsidRDefault="009609D3" w:rsidP="00D513BF">
            <w:pPr>
              <w:pStyle w:val="EngHangEnd"/>
            </w:pPr>
            <w:r w:rsidRPr="004764BD">
              <w:t>Our holy father Abba Arsenious.</w:t>
            </w:r>
          </w:p>
        </w:tc>
        <w:tc>
          <w:tcPr>
            <w:tcW w:w="288" w:type="dxa"/>
          </w:tcPr>
          <w:p w:rsidR="00382E0C" w:rsidRDefault="00382E0C" w:rsidP="00057E53"/>
        </w:tc>
        <w:tc>
          <w:tcPr>
            <w:tcW w:w="288" w:type="dxa"/>
          </w:tcPr>
          <w:p w:rsidR="00382E0C" w:rsidRDefault="00382E0C" w:rsidP="001341D0">
            <w:pPr>
              <w:pStyle w:val="CopticCross"/>
            </w:pPr>
          </w:p>
        </w:tc>
        <w:tc>
          <w:tcPr>
            <w:tcW w:w="3960" w:type="dxa"/>
          </w:tcPr>
          <w:p w:rsidR="00382E0C" w:rsidRDefault="00382E0C" w:rsidP="00057E53"/>
        </w:tc>
      </w:tr>
      <w:tr w:rsidR="00382E0C" w:rsidTr="001341D0">
        <w:trPr>
          <w:cantSplit/>
          <w:jc w:val="center"/>
        </w:trPr>
        <w:tc>
          <w:tcPr>
            <w:tcW w:w="288" w:type="dxa"/>
          </w:tcPr>
          <w:p w:rsidR="00382E0C" w:rsidRDefault="000004B4" w:rsidP="001341D0">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Our holy and righteous,</w:t>
            </w:r>
          </w:p>
          <w:p w:rsidR="009609D3" w:rsidRPr="004764BD" w:rsidRDefault="009609D3" w:rsidP="005F3B89">
            <w:pPr>
              <w:pStyle w:val="EngHang"/>
            </w:pPr>
            <w:r w:rsidRPr="004764BD">
              <w:t>Abba Arsenious the teacher of kings,</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1341D0">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53" w:name="_Toc308442019"/>
      <w:r>
        <w:t>The Doxology of Abba Teji (Abba Reweis)</w:t>
      </w:r>
      <w:bookmarkEnd w:id="9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For truly you were worthy,</w:t>
            </w:r>
          </w:p>
          <w:p w:rsidR="009609D3" w:rsidRPr="004764BD" w:rsidRDefault="009609D3" w:rsidP="005F3B89">
            <w:pPr>
              <w:pStyle w:val="EngHang"/>
            </w:pPr>
            <w:r w:rsidRPr="004764BD">
              <w:t>To be taken by the angels,</w:t>
            </w:r>
          </w:p>
          <w:p w:rsidR="009609D3" w:rsidRPr="004764BD" w:rsidRDefault="009609D3" w:rsidP="005F3B89">
            <w:pPr>
              <w:pStyle w:val="EngHang"/>
            </w:pPr>
            <w:r w:rsidRPr="004764BD">
              <w:t>To the heavenly Jerusalem,</w:t>
            </w:r>
          </w:p>
          <w:p w:rsidR="00382E0C" w:rsidRDefault="009609D3" w:rsidP="00D513BF">
            <w:pPr>
              <w:pStyle w:val="EngHangEnd"/>
            </w:pPr>
            <w:r w:rsidRPr="004764BD">
              <w:t>Abba Teji, beholder of God,</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9609D3" w:rsidRPr="004764BD" w:rsidRDefault="009609D3" w:rsidP="005F3B89">
            <w:pPr>
              <w:pStyle w:val="EngHang"/>
            </w:pPr>
            <w:r w:rsidRPr="004764BD">
              <w:t>Because of your many toils,</w:t>
            </w:r>
          </w:p>
          <w:p w:rsidR="009609D3" w:rsidRPr="004764BD" w:rsidRDefault="009609D3" w:rsidP="005F3B89">
            <w:pPr>
              <w:pStyle w:val="EngHang"/>
            </w:pPr>
            <w:r w:rsidRPr="004764BD">
              <w:t>That you inflicted on your body</w:t>
            </w:r>
            <w:r w:rsidRPr="004764BD">
              <w:rPr>
                <w:rStyle w:val="FootnoteReference"/>
              </w:rPr>
              <w:footnoteReference w:id="127"/>
            </w:r>
            <w:r w:rsidRPr="004764BD">
              <w:t>,</w:t>
            </w:r>
          </w:p>
          <w:p w:rsidR="009609D3" w:rsidRPr="004764BD" w:rsidRDefault="009609D3" w:rsidP="005F3B89">
            <w:pPr>
              <w:pStyle w:val="EngHang"/>
            </w:pPr>
            <w:r w:rsidRPr="004764BD">
              <w:t>To cause your soul to become,</w:t>
            </w:r>
          </w:p>
          <w:p w:rsidR="00382E0C" w:rsidRDefault="009609D3" w:rsidP="00D513BF">
            <w:pPr>
              <w:pStyle w:val="EngHangEnd"/>
            </w:pPr>
            <w:r w:rsidRPr="004764BD">
              <w:t>A sanctuary of the Holy Spirit.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2D1484" w:rsidP="00057E53">
            <w:r>
              <w:t>“Because of the many toils,/That you inflicted..”</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Your holy name has spread,</w:t>
            </w:r>
          </w:p>
          <w:p w:rsidR="009609D3" w:rsidRPr="004764BD" w:rsidRDefault="009609D3" w:rsidP="005F3B89">
            <w:pPr>
              <w:pStyle w:val="EngHang"/>
            </w:pPr>
            <w:r w:rsidRPr="004764BD">
              <w:t>Throughout the borders of the lands of Egypt,</w:t>
            </w:r>
          </w:p>
          <w:p w:rsidR="009609D3" w:rsidRPr="004764BD" w:rsidRDefault="009609D3" w:rsidP="005F3B89">
            <w:pPr>
              <w:pStyle w:val="EngHang"/>
            </w:pPr>
            <w:r w:rsidRPr="004764BD">
              <w:t>Because of the signs and wonders,</w:t>
            </w:r>
          </w:p>
          <w:p w:rsidR="00382E0C" w:rsidRDefault="009609D3" w:rsidP="00D513BF">
            <w:pPr>
              <w:pStyle w:val="EngHangEnd"/>
            </w:pPr>
            <w:r w:rsidRPr="004764BD">
              <w:t>That God worked through you.</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The prints of your holy feet,</w:t>
            </w:r>
          </w:p>
          <w:p w:rsidR="009609D3" w:rsidRPr="004764BD" w:rsidRDefault="009609D3" w:rsidP="005F3B89">
            <w:pPr>
              <w:pStyle w:val="EngHang"/>
            </w:pPr>
            <w:r w:rsidRPr="004764BD">
              <w:t>Testify to us of your wonders,</w:t>
            </w:r>
          </w:p>
          <w:p w:rsidR="009609D3" w:rsidRPr="004764BD" w:rsidRDefault="009609D3" w:rsidP="005F3B89">
            <w:pPr>
              <w:pStyle w:val="EngHang"/>
            </w:pPr>
            <w:r w:rsidRPr="004764BD">
              <w:t>That you performed in the land of Egypt,</w:t>
            </w:r>
          </w:p>
          <w:p w:rsidR="00382E0C" w:rsidRDefault="009609D3" w:rsidP="00D513BF">
            <w:pPr>
              <w:pStyle w:val="EngHangEnd"/>
            </w:pPr>
            <w:r w:rsidRPr="004764BD">
              <w:t>By the power of Christ.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2D1484" w:rsidP="00057E53">
            <w:r>
              <w:t>“the wonders”</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For the light of your body,</w:t>
            </w:r>
          </w:p>
          <w:p w:rsidR="009609D3" w:rsidRPr="004764BD" w:rsidRDefault="009609D3" w:rsidP="005F3B89">
            <w:pPr>
              <w:pStyle w:val="EngHang"/>
            </w:pPr>
            <w:r w:rsidRPr="004764BD">
              <w:t>Enlightens our bodies,</w:t>
            </w:r>
          </w:p>
          <w:p w:rsidR="009609D3" w:rsidRPr="004764BD" w:rsidRDefault="009609D3" w:rsidP="005F3B89">
            <w:pPr>
              <w:pStyle w:val="EngHang"/>
            </w:pPr>
            <w:r w:rsidRPr="004764BD">
              <w:t>And your holy soul,</w:t>
            </w:r>
          </w:p>
          <w:p w:rsidR="00382E0C" w:rsidRDefault="009609D3" w:rsidP="00D513BF">
            <w:pPr>
              <w:pStyle w:val="EngHangEnd"/>
            </w:pPr>
            <w:r w:rsidRPr="004764BD">
              <w:t>Prays on behalf of our souls.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Your life is a wonder,</w:t>
            </w:r>
          </w:p>
          <w:p w:rsidR="009609D3" w:rsidRPr="004764BD" w:rsidRDefault="009609D3" w:rsidP="005F3B89">
            <w:pPr>
              <w:pStyle w:val="EngHang"/>
            </w:pPr>
            <w:r w:rsidRPr="004764BD">
              <w:t>Your struggle is great,</w:t>
            </w:r>
          </w:p>
          <w:p w:rsidR="009609D3" w:rsidRPr="004764BD" w:rsidRDefault="009609D3" w:rsidP="005F3B89">
            <w:pPr>
              <w:pStyle w:val="EngHang"/>
            </w:pPr>
            <w:r w:rsidRPr="004764BD">
              <w:t>Your glory is exceedingly exalted,</w:t>
            </w:r>
          </w:p>
          <w:p w:rsidR="00382E0C" w:rsidRDefault="009609D3" w:rsidP="00D513BF">
            <w:pPr>
              <w:pStyle w:val="EngHangEnd"/>
            </w:pPr>
            <w:r w:rsidRPr="004764BD">
              <w:t>In the midst of the ascetics.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Blessed are you, truly,</w:t>
            </w:r>
          </w:p>
          <w:p w:rsidR="009609D3" w:rsidRPr="004764BD" w:rsidRDefault="009609D3" w:rsidP="005F3B89">
            <w:pPr>
              <w:pStyle w:val="EngHang"/>
            </w:pPr>
            <w:r w:rsidRPr="004764BD">
              <w:t>Our holy and righteous father,</w:t>
            </w:r>
          </w:p>
          <w:p w:rsidR="009609D3" w:rsidRPr="004764BD" w:rsidRDefault="009609D3" w:rsidP="005F3B89">
            <w:pPr>
              <w:pStyle w:val="EngHang"/>
            </w:pPr>
            <w:r w:rsidRPr="004764BD">
              <w:t>Abba Teji the beholder of God,</w:t>
            </w:r>
          </w:p>
          <w:p w:rsidR="00382E0C" w:rsidRDefault="009609D3" w:rsidP="00D513BF">
            <w:pPr>
              <w:pStyle w:val="EngHangEnd"/>
            </w:pPr>
            <w:r w:rsidRPr="004764BD">
              <w:t>The beloved of Christ.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2D1484" w:rsidP="00057E53">
            <w:r>
              <w:t>“blessed are you indeed”</w:t>
            </w:r>
          </w:p>
          <w:p w:rsidR="002D1484" w:rsidRDefault="002D1484" w:rsidP="00057E53">
            <w:r>
              <w:t>“O”</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Our holy and righteous father,</w:t>
            </w:r>
          </w:p>
          <w:p w:rsidR="009609D3" w:rsidRPr="004764BD" w:rsidRDefault="009609D3" w:rsidP="005F3B89">
            <w:pPr>
              <w:pStyle w:val="EngHang"/>
            </w:pPr>
            <w:r w:rsidRPr="004764BD">
              <w:t>Abba Teji, the beholder of God,</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61" w:name="_Toc308442020"/>
      <w:r>
        <w:t>The Doxology of Abba Parsoma</w:t>
      </w:r>
      <w:bookmarkEnd w:id="9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Let us gather, O my beloved,</w:t>
            </w:r>
          </w:p>
          <w:p w:rsidR="009609D3" w:rsidRPr="004764BD" w:rsidRDefault="009609D3" w:rsidP="005F3B89">
            <w:pPr>
              <w:pStyle w:val="EngHang"/>
            </w:pPr>
            <w:r w:rsidRPr="004764BD">
              <w:t>To honour in one accord</w:t>
            </w:r>
            <w:r w:rsidRPr="004764BD">
              <w:rPr>
                <w:rStyle w:val="FootnoteReference"/>
              </w:rPr>
              <w:footnoteReference w:id="128"/>
            </w:r>
            <w:r w:rsidRPr="004764BD">
              <w:t>,</w:t>
            </w:r>
          </w:p>
          <w:p w:rsidR="009609D3" w:rsidRPr="004764BD" w:rsidRDefault="009609D3" w:rsidP="005F3B89">
            <w:pPr>
              <w:pStyle w:val="EngHang"/>
            </w:pPr>
            <w:r w:rsidRPr="004764BD">
              <w:t>This righteous father,</w:t>
            </w:r>
          </w:p>
          <w:p w:rsidR="00382E0C" w:rsidRDefault="009609D3" w:rsidP="00D513BF">
            <w:pPr>
              <w:pStyle w:val="EngHangEnd"/>
            </w:pPr>
            <w:r w:rsidRPr="004764BD">
              <w:t>Our holy father Abba Parsoma,</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He who disdained</w:t>
            </w:r>
            <w:r w:rsidRPr="004764BD">
              <w:rPr>
                <w:rStyle w:val="FootnoteReference"/>
              </w:rPr>
              <w:footnoteReference w:id="129"/>
            </w:r>
            <w:r w:rsidRPr="004764BD">
              <w:t xml:space="preserve"> the world,</w:t>
            </w:r>
          </w:p>
          <w:p w:rsidR="009609D3" w:rsidRPr="004764BD" w:rsidRDefault="009609D3" w:rsidP="005F3B89">
            <w:pPr>
              <w:pStyle w:val="EngHang"/>
            </w:pPr>
            <w:r w:rsidRPr="004764BD">
              <w:t>And his life filled with travails,</w:t>
            </w:r>
          </w:p>
          <w:p w:rsidR="009609D3" w:rsidRPr="004764BD" w:rsidRDefault="009609D3" w:rsidP="005F3B89">
            <w:pPr>
              <w:pStyle w:val="EngHang"/>
            </w:pPr>
            <w:r w:rsidRPr="004764BD">
              <w:t>In great patience,</w:t>
            </w:r>
          </w:p>
          <w:p w:rsidR="00382E0C" w:rsidRDefault="009609D3" w:rsidP="00D513BF">
            <w:pPr>
              <w:pStyle w:val="EngHangEnd"/>
            </w:pPr>
            <w:r w:rsidRPr="004764BD">
              <w:t>He loved Christ his Lord.</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2D1484" w:rsidP="00057E53">
            <w:r>
              <w:t>…“and filled his life with travails”…</w:t>
            </w:r>
          </w:p>
          <w:p w:rsidR="002D1484" w:rsidRDefault="002D1484" w:rsidP="00057E53">
            <w:r>
              <w:t>“For He loved Christ his Lord.”</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His name has spread,</w:t>
            </w:r>
          </w:p>
          <w:p w:rsidR="009609D3" w:rsidRPr="004764BD" w:rsidRDefault="009609D3" w:rsidP="005F3B89">
            <w:pPr>
              <w:pStyle w:val="EngHang"/>
            </w:pPr>
            <w:r w:rsidRPr="004764BD">
              <w:t>In the whole world,</w:t>
            </w:r>
          </w:p>
          <w:p w:rsidR="009609D3" w:rsidRPr="004764BD" w:rsidRDefault="009609D3" w:rsidP="005F3B89">
            <w:pPr>
              <w:pStyle w:val="EngHang"/>
            </w:pPr>
            <w:r w:rsidRPr="004764BD">
              <w:t>Because of his high virtues,</w:t>
            </w:r>
          </w:p>
          <w:p w:rsidR="00382E0C" w:rsidRDefault="009609D3" w:rsidP="00D513BF">
            <w:pPr>
              <w:pStyle w:val="EngHangEnd"/>
            </w:pPr>
            <w:r w:rsidRPr="004764BD">
              <w:t>And his angelic purity.</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2D1484" w:rsidP="00057E53">
            <w:r>
              <w:t>Through the whole world</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He would strengthen everyone,</w:t>
            </w:r>
          </w:p>
          <w:p w:rsidR="009609D3" w:rsidRPr="004764BD" w:rsidRDefault="009609D3" w:rsidP="005F3B89">
            <w:pPr>
              <w:pStyle w:val="EngHang"/>
            </w:pPr>
            <w:r w:rsidRPr="004764BD">
              <w:t>That came to him from every place,</w:t>
            </w:r>
          </w:p>
          <w:p w:rsidR="009609D3" w:rsidRPr="004764BD" w:rsidRDefault="009609D3" w:rsidP="005F3B89">
            <w:pPr>
              <w:pStyle w:val="EngHang"/>
            </w:pPr>
            <w:r w:rsidRPr="004764BD">
              <w:t>In perfect love,</w:t>
            </w:r>
          </w:p>
          <w:p w:rsidR="00382E0C" w:rsidRDefault="009609D3" w:rsidP="00D513BF">
            <w:pPr>
              <w:pStyle w:val="EngHangEnd"/>
            </w:pPr>
            <w:r w:rsidRPr="004764BD">
              <w:t>And long suffering.</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2D1484" w:rsidP="00057E53">
            <w:r>
              <w:t>Is long-suffering hyphenated? Longsuffering or one word?</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Blessed are you, truly,</w:t>
            </w:r>
          </w:p>
          <w:p w:rsidR="009609D3" w:rsidRPr="004764BD" w:rsidRDefault="009609D3" w:rsidP="005F3B89">
            <w:pPr>
              <w:pStyle w:val="EngHang"/>
            </w:pPr>
            <w:r w:rsidRPr="004764BD">
              <w:t>Our holy father Abba Parsoma,</w:t>
            </w:r>
          </w:p>
          <w:p w:rsidR="009609D3" w:rsidRPr="004764BD" w:rsidRDefault="009609D3" w:rsidP="005F3B89">
            <w:pPr>
              <w:pStyle w:val="EngHang"/>
            </w:pPr>
            <w:r w:rsidRPr="004764BD">
              <w:t>For you fulfilled the words,</w:t>
            </w:r>
          </w:p>
          <w:p w:rsidR="00382E0C" w:rsidRDefault="009609D3" w:rsidP="00D513BF">
            <w:pPr>
              <w:pStyle w:val="EngHangEnd"/>
            </w:pPr>
            <w:r w:rsidRPr="004764BD">
              <w:t>Of our good Saviour.</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2D1484" w:rsidP="00057E53">
            <w:r>
              <w:t>Blessed are you ineed</w:t>
            </w:r>
          </w:p>
          <w:p w:rsidR="002D1484" w:rsidRDefault="002D1484" w:rsidP="00057E53">
            <w:r>
              <w:t>“O”</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my Lord and ascetic father,</w:t>
            </w:r>
          </w:p>
          <w:p w:rsidR="009609D3" w:rsidRPr="004764BD" w:rsidRDefault="009609D3" w:rsidP="005F3B89">
            <w:pPr>
              <w:pStyle w:val="EngHang"/>
            </w:pPr>
            <w:r w:rsidRPr="004764BD">
              <w:t>Abba Parsoma the naked,</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bl>
    <w:p w:rsidR="008C4469" w:rsidRDefault="008C4469" w:rsidP="00382E0C">
      <w:pPr>
        <w:pStyle w:val="Heading3"/>
      </w:pPr>
      <w:bookmarkStart w:id="969" w:name="_Toc308442021"/>
      <w:r>
        <w:t>The Doxology of Saint Takle Haymanot</w:t>
      </w:r>
      <w:bookmarkEnd w:id="9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The Spirit of comfort,</w:t>
            </w:r>
          </w:p>
          <w:p w:rsidR="009609D3" w:rsidRPr="004764BD" w:rsidRDefault="009609D3" w:rsidP="005F3B89">
            <w:pPr>
              <w:pStyle w:val="EngHang"/>
            </w:pPr>
            <w:r w:rsidRPr="004764BD">
              <w:t>Came down from heaven,</w:t>
            </w:r>
          </w:p>
          <w:p w:rsidR="009609D3" w:rsidRPr="004764BD" w:rsidRDefault="009609D3" w:rsidP="005F3B89">
            <w:pPr>
              <w:pStyle w:val="EngHang"/>
            </w:pPr>
            <w:r w:rsidRPr="004764BD">
              <w:t>Upon the blessed father,</w:t>
            </w:r>
          </w:p>
          <w:p w:rsidR="00382E0C" w:rsidRDefault="009609D3" w:rsidP="00D513BF">
            <w:pPr>
              <w:pStyle w:val="EngHangEnd"/>
            </w:pPr>
            <w:r w:rsidRPr="004764BD">
              <w:t>The holy Takle Haymanot.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2D1484" w:rsidP="00057E53">
            <w:r>
              <w:t>Capitalize heaven? The heavens?</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On the third day,</w:t>
            </w:r>
          </w:p>
          <w:p w:rsidR="009609D3" w:rsidRPr="004764BD" w:rsidRDefault="009609D3" w:rsidP="005F3B89">
            <w:pPr>
              <w:pStyle w:val="EngHang"/>
            </w:pPr>
            <w:r w:rsidRPr="004764BD">
              <w:t>Of his blessed birth,</w:t>
            </w:r>
          </w:p>
          <w:p w:rsidR="009609D3" w:rsidRPr="004764BD" w:rsidRDefault="009609D3" w:rsidP="005F3B89">
            <w:pPr>
              <w:pStyle w:val="EngHang"/>
            </w:pPr>
            <w:r w:rsidRPr="004764BD">
              <w:t>He proclaimed that One is</w:t>
            </w:r>
          </w:p>
          <w:p w:rsidR="00382E0C" w:rsidRDefault="009609D3" w:rsidP="00D513BF">
            <w:pPr>
              <w:pStyle w:val="EngHangEnd"/>
            </w:pPr>
            <w:r w:rsidRPr="004764BD">
              <w:t>The Father and the Son and the Holy Spirit.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And since his youth,</w:t>
            </w:r>
          </w:p>
          <w:p w:rsidR="009609D3" w:rsidRPr="004764BD" w:rsidRDefault="009609D3" w:rsidP="005F3B89">
            <w:pPr>
              <w:pStyle w:val="EngHang"/>
            </w:pPr>
            <w:r w:rsidRPr="004764BD">
              <w:t>He was filled with the Holy Spirit,</w:t>
            </w:r>
          </w:p>
          <w:p w:rsidR="009609D3" w:rsidRPr="004764BD" w:rsidRDefault="009609D3" w:rsidP="005F3B89">
            <w:pPr>
              <w:pStyle w:val="EngHang"/>
            </w:pPr>
            <w:r w:rsidRPr="004764BD">
              <w:t>And the angels of heaven,</w:t>
            </w:r>
          </w:p>
          <w:p w:rsidR="00382E0C" w:rsidRDefault="009609D3" w:rsidP="00D513BF">
            <w:pPr>
              <w:pStyle w:val="EngHangEnd"/>
            </w:pPr>
            <w:r w:rsidRPr="004764BD">
              <w:t>Overshadowed him.</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Michael, the chief of the heavenly,</w:t>
            </w:r>
          </w:p>
          <w:p w:rsidR="009609D3" w:rsidRPr="004764BD" w:rsidRDefault="009609D3" w:rsidP="005F3B89">
            <w:pPr>
              <w:pStyle w:val="EngHang"/>
            </w:pPr>
            <w:r w:rsidRPr="004764BD">
              <w:t>Was with him continually,</w:t>
            </w:r>
          </w:p>
          <w:p w:rsidR="009609D3" w:rsidRPr="004764BD" w:rsidRDefault="009609D3" w:rsidP="005F3B89">
            <w:pPr>
              <w:pStyle w:val="EngHang"/>
            </w:pPr>
            <w:r w:rsidRPr="004764BD">
              <w:t>As was said by,</w:t>
            </w:r>
          </w:p>
          <w:p w:rsidR="00382E0C" w:rsidRDefault="009609D3" w:rsidP="00D513BF">
            <w:pPr>
              <w:pStyle w:val="EngHangEnd"/>
            </w:pPr>
            <w:r w:rsidRPr="004764BD">
              <w:t>David in the Psalms.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As david said/in the Psalm</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Christ was revealed to you,</w:t>
            </w:r>
          </w:p>
          <w:p w:rsidR="009609D3" w:rsidRPr="004764BD" w:rsidRDefault="009609D3" w:rsidP="005F3B89">
            <w:pPr>
              <w:pStyle w:val="EngHang"/>
            </w:pPr>
            <w:r w:rsidRPr="004764BD">
              <w:t>And He gave you the authority,</w:t>
            </w:r>
          </w:p>
          <w:p w:rsidR="009609D3" w:rsidRPr="004764BD" w:rsidRDefault="009609D3" w:rsidP="005F3B89">
            <w:pPr>
              <w:pStyle w:val="EngHang"/>
            </w:pPr>
            <w:r w:rsidRPr="004764BD">
              <w:t>The binding and the loosing,</w:t>
            </w:r>
          </w:p>
          <w:p w:rsidR="00382E0C" w:rsidRDefault="009609D3" w:rsidP="00D513BF">
            <w:pPr>
              <w:pStyle w:val="EngHangEnd"/>
            </w:pPr>
            <w:r w:rsidRPr="004764BD">
              <w:t>Like His apostles.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CC09DA" w:rsidP="00057E53">
            <w:r>
              <w:t>“of binding and losing”. Capitalize Apostles.</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9609D3" w:rsidRPr="004764BD" w:rsidRDefault="009609D3" w:rsidP="005F3B89">
            <w:pPr>
              <w:pStyle w:val="EngHang"/>
            </w:pPr>
            <w:r w:rsidRPr="004764BD">
              <w:t>You became an apostle,</w:t>
            </w:r>
          </w:p>
          <w:p w:rsidR="009609D3" w:rsidRPr="004764BD" w:rsidRDefault="009609D3" w:rsidP="005F3B89">
            <w:pPr>
              <w:pStyle w:val="EngHang"/>
            </w:pPr>
            <w:r w:rsidRPr="004764BD">
              <w:t>Chosen by Jesus Christ,</w:t>
            </w:r>
          </w:p>
          <w:p w:rsidR="009609D3" w:rsidRPr="004764BD" w:rsidRDefault="009609D3" w:rsidP="005F3B89">
            <w:pPr>
              <w:pStyle w:val="EngHang"/>
            </w:pPr>
            <w:r w:rsidRPr="004764BD">
              <w:t>High Priest of the Ethiopians,</w:t>
            </w:r>
          </w:p>
          <w:p w:rsidR="00382E0C" w:rsidRDefault="009609D3" w:rsidP="00D513BF">
            <w:pPr>
              <w:pStyle w:val="EngHangEnd"/>
            </w:pPr>
            <w:r w:rsidRPr="004764BD">
              <w:t>The father of the monks.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Capitalize apostle.</w:t>
            </w:r>
          </w:p>
          <w:p w:rsidR="00CC09DA" w:rsidRDefault="00CC09DA" w:rsidP="00057E53"/>
          <w:p w:rsidR="00CC09DA" w:rsidRDefault="00CC09DA" w:rsidP="00057E53">
            <w:r>
              <w:t>This seems funny since he wasn’t in the episcopate…</w:t>
            </w:r>
          </w:p>
        </w:tc>
      </w:tr>
      <w:tr w:rsidR="00382E0C" w:rsidTr="00DA18ED">
        <w:trPr>
          <w:cantSplit/>
          <w:jc w:val="center"/>
        </w:trPr>
        <w:tc>
          <w:tcPr>
            <w:tcW w:w="288" w:type="dxa"/>
          </w:tcPr>
          <w:p w:rsidR="00382E0C" w:rsidRDefault="00382E0C" w:rsidP="00DA18ED">
            <w:pPr>
              <w:pStyle w:val="CopticCross"/>
            </w:pPr>
          </w:p>
        </w:tc>
        <w:tc>
          <w:tcPr>
            <w:tcW w:w="3960" w:type="dxa"/>
          </w:tcPr>
          <w:p w:rsidR="009609D3" w:rsidRPr="004764BD" w:rsidRDefault="009609D3" w:rsidP="005F3B89">
            <w:pPr>
              <w:pStyle w:val="EngHang"/>
            </w:pPr>
            <w:r w:rsidRPr="004764BD">
              <w:t>Your name became sweet,</w:t>
            </w:r>
          </w:p>
          <w:p w:rsidR="009609D3" w:rsidRPr="004764BD" w:rsidRDefault="009609D3" w:rsidP="005F3B89">
            <w:pPr>
              <w:pStyle w:val="EngHang"/>
            </w:pPr>
            <w:r w:rsidRPr="004764BD">
              <w:t>In our mouths and the Ethiopians’,</w:t>
            </w:r>
          </w:p>
          <w:p w:rsidR="009609D3" w:rsidRPr="004764BD" w:rsidRDefault="009609D3" w:rsidP="005F3B89">
            <w:pPr>
              <w:pStyle w:val="EngHang"/>
            </w:pPr>
            <w:r w:rsidRPr="004764BD">
              <w:t>O God of the holy Takle Haymanot,</w:t>
            </w:r>
          </w:p>
          <w:p w:rsidR="00382E0C" w:rsidRDefault="009609D3" w:rsidP="00D513BF">
            <w:pPr>
              <w:pStyle w:val="EngHangEnd"/>
            </w:pPr>
            <w:r w:rsidRPr="004764BD">
              <w:t>Have compassion upon us.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9609D3" w:rsidRPr="004764BD" w:rsidRDefault="009609D3" w:rsidP="005F3B89">
            <w:pPr>
              <w:pStyle w:val="EngHang"/>
            </w:pPr>
            <w:r w:rsidRPr="004764BD">
              <w:t>Pray to the Lord on our behalf,</w:t>
            </w:r>
          </w:p>
          <w:p w:rsidR="009609D3" w:rsidRPr="004764BD" w:rsidRDefault="009609D3" w:rsidP="005F3B89">
            <w:pPr>
              <w:pStyle w:val="EngHang"/>
            </w:pPr>
            <w:r w:rsidRPr="004764BD">
              <w:t>O Ethiopian apostle,</w:t>
            </w:r>
          </w:p>
          <w:p w:rsidR="009609D3" w:rsidRPr="004764BD" w:rsidRDefault="009609D3" w:rsidP="005F3B89">
            <w:pPr>
              <w:pStyle w:val="EngHang"/>
            </w:pPr>
            <w:r w:rsidRPr="004764BD">
              <w:t>The holy Takle Haymanot,</w:t>
            </w:r>
          </w:p>
          <w:p w:rsidR="00382E0C" w:rsidRDefault="009609D3"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Capitalize Apostle</w:t>
            </w:r>
          </w:p>
        </w:tc>
      </w:tr>
    </w:tbl>
    <w:p w:rsidR="008C4469" w:rsidRDefault="008C4469" w:rsidP="00382E0C">
      <w:pPr>
        <w:pStyle w:val="Heading3"/>
      </w:pPr>
      <w:bookmarkStart w:id="970" w:name="_Toc308442022"/>
      <w:r>
        <w:t>The Doxology of the Patriarchs</w:t>
      </w:r>
      <w:bookmarkEnd w:id="9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Sing unto the Lord a new song,</w:t>
            </w:r>
          </w:p>
          <w:p w:rsidR="00B72A74" w:rsidRPr="004764BD" w:rsidRDefault="00B72A74" w:rsidP="005F3B89">
            <w:pPr>
              <w:pStyle w:val="EngHang"/>
            </w:pPr>
            <w:r w:rsidRPr="004764BD">
              <w:t>With myriads of psalms,</w:t>
            </w:r>
          </w:p>
          <w:p w:rsidR="00B72A74" w:rsidRPr="004764BD" w:rsidRDefault="00B72A74" w:rsidP="005F3B89">
            <w:pPr>
              <w:pStyle w:val="EngHang"/>
            </w:pPr>
            <w:r w:rsidRPr="004764BD">
              <w:t>For the remembrance of our lords and fathers,</w:t>
            </w:r>
          </w:p>
          <w:p w:rsidR="00382E0C" w:rsidRDefault="00B72A74" w:rsidP="00D513BF">
            <w:pPr>
              <w:pStyle w:val="EngHangEnd"/>
            </w:pPr>
            <w:r w:rsidRPr="004764BD">
              <w:t>Abraham, Isaac and Jacob.</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B72A74" w:rsidP="00057E53">
            <w:r>
              <w:t xml:space="preserve">Order: doesn’t OT come before NT? </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Grant unto us coolness, O Lord,</w:t>
            </w:r>
          </w:p>
          <w:p w:rsidR="00B72A74" w:rsidRPr="004764BD" w:rsidRDefault="00B72A74" w:rsidP="005F3B89">
            <w:pPr>
              <w:pStyle w:val="EngHang"/>
            </w:pPr>
            <w:r w:rsidRPr="004764BD">
              <w:t>In the bosom of our righteous fathers,</w:t>
            </w:r>
          </w:p>
          <w:p w:rsidR="00B72A74" w:rsidRPr="004764BD" w:rsidRDefault="00B72A74" w:rsidP="005F3B89">
            <w:pPr>
              <w:pStyle w:val="EngHang"/>
            </w:pPr>
            <w:r w:rsidRPr="004764BD">
              <w:t>Abraham, Isaac, and Jacob,</w:t>
            </w:r>
          </w:p>
          <w:p w:rsidR="00382E0C" w:rsidRDefault="00B72A74" w:rsidP="00D513BF">
            <w:pPr>
              <w:pStyle w:val="EngHangEnd"/>
            </w:pPr>
            <w:r w:rsidRPr="004764BD">
              <w:t>In paradise with their prayers</w:t>
            </w:r>
            <w:r w:rsidRPr="004764BD">
              <w:rPr>
                <w:rStyle w:val="FootnoteReference"/>
              </w:rPr>
              <w:footnoteReference w:id="130"/>
            </w:r>
            <w:r w:rsidRPr="004764BD">
              <w: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Through their prayers</w:t>
            </w:r>
          </w:p>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Forget not the covenant,</w:t>
            </w:r>
          </w:p>
          <w:p w:rsidR="00B72A74" w:rsidRPr="004764BD" w:rsidRDefault="00B72A74" w:rsidP="005F3B89">
            <w:pPr>
              <w:pStyle w:val="EngHang"/>
            </w:pPr>
            <w:r w:rsidRPr="004764BD">
              <w:t>Which Thou hast made with Abraham,</w:t>
            </w:r>
          </w:p>
          <w:p w:rsidR="00B72A74" w:rsidRPr="004764BD" w:rsidRDefault="00B72A74" w:rsidP="005F3B89">
            <w:pPr>
              <w:pStyle w:val="EngHang"/>
            </w:pPr>
            <w:r w:rsidRPr="004764BD">
              <w:t>And guarded it with Isaac,</w:t>
            </w:r>
          </w:p>
          <w:p w:rsidR="00382E0C" w:rsidRDefault="00B72A74" w:rsidP="00D513BF">
            <w:pPr>
              <w:pStyle w:val="EngHangEnd"/>
            </w:pPr>
            <w:r w:rsidRPr="004764BD">
              <w:t>And made it stand with Jacob.</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CC09DA" w:rsidP="00057E53">
            <w:r>
              <w:t>…“guarded with Isaac, and made stand with Jacob”.</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B72A74" w:rsidRPr="004764BD" w:rsidRDefault="00B72A74" w:rsidP="005F3B89">
            <w:pPr>
              <w:pStyle w:val="EngHang"/>
            </w:pPr>
            <w:r w:rsidRPr="004764BD">
              <w:t>Bless the Lord all ye nations,</w:t>
            </w:r>
          </w:p>
          <w:p w:rsidR="00B72A74" w:rsidRPr="004764BD" w:rsidRDefault="00B72A74" w:rsidP="005F3B89">
            <w:pPr>
              <w:pStyle w:val="EngHang"/>
            </w:pPr>
            <w:r w:rsidRPr="004764BD">
              <w:t>The tribes and all kinds of tongues,</w:t>
            </w:r>
          </w:p>
          <w:p w:rsidR="00B72A74" w:rsidRPr="004764BD" w:rsidRDefault="00B72A74" w:rsidP="005F3B89">
            <w:pPr>
              <w:pStyle w:val="EngHang"/>
            </w:pPr>
            <w:r w:rsidRPr="004764BD">
              <w:t>In the feast of the great and righteous,</w:t>
            </w:r>
          </w:p>
          <w:p w:rsidR="00382E0C" w:rsidRDefault="00B72A74" w:rsidP="00D513BF">
            <w:pPr>
              <w:pStyle w:val="EngHangEnd"/>
            </w:pPr>
            <w:r w:rsidRPr="004764BD">
              <w:t>Abraham, Isaac, and Jacob.</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You exceedingly exalted the holy,</w:t>
            </w:r>
          </w:p>
          <w:p w:rsidR="00B72A74" w:rsidRPr="004764BD" w:rsidRDefault="00B72A74" w:rsidP="005F3B89">
            <w:pPr>
              <w:pStyle w:val="EngHang"/>
            </w:pPr>
            <w:r w:rsidRPr="004764BD">
              <w:t>And the righteous and the just,</w:t>
            </w:r>
          </w:p>
          <w:p w:rsidR="00B72A74" w:rsidRPr="004764BD" w:rsidRDefault="00B72A74" w:rsidP="005F3B89">
            <w:pPr>
              <w:pStyle w:val="EngHang"/>
            </w:pPr>
            <w:r w:rsidRPr="004764BD">
              <w:t>Grant us O Lord our portion,</w:t>
            </w:r>
          </w:p>
          <w:p w:rsidR="00382E0C" w:rsidRDefault="00B72A74" w:rsidP="00D513BF">
            <w:pPr>
              <w:pStyle w:val="EngHangEnd"/>
            </w:pPr>
            <w:r w:rsidRPr="004764BD">
              <w:t>With Abraham, Isaac, and Jacob.</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 my Lords and righteous fathers,</w:t>
            </w:r>
          </w:p>
          <w:p w:rsidR="00B72A74" w:rsidRPr="004764BD" w:rsidRDefault="00B72A74" w:rsidP="005F3B89">
            <w:pPr>
              <w:pStyle w:val="EngHang"/>
            </w:pPr>
            <w:r w:rsidRPr="004764BD">
              <w:t>Abraham, Isaac, and Jacob,</w:t>
            </w:r>
          </w:p>
          <w:p w:rsidR="00382E0C" w:rsidRDefault="00B72A74"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bl>
    <w:p w:rsidR="00382E0C" w:rsidRDefault="00382E0C" w:rsidP="00382E0C">
      <w:pPr>
        <w:pStyle w:val="Heading3"/>
      </w:pPr>
      <w:bookmarkStart w:id="977" w:name="_Toc308442023"/>
      <w:r>
        <w:t>The Doxology of the Struggle-Bearers the Cross-Bearers</w:t>
      </w:r>
      <w:bookmarkEnd w:id="9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All the righteous that have completed,</w:t>
            </w:r>
          </w:p>
          <w:p w:rsidR="00B72A74" w:rsidRPr="004764BD" w:rsidRDefault="00B72A74" w:rsidP="005F3B89">
            <w:pPr>
              <w:pStyle w:val="EngHang"/>
            </w:pPr>
            <w:r w:rsidRPr="004764BD">
              <w:t>The labours of virtue,</w:t>
            </w:r>
          </w:p>
          <w:p w:rsidR="00B72A74" w:rsidRPr="004764BD" w:rsidRDefault="00B72A74" w:rsidP="005F3B89">
            <w:pPr>
              <w:pStyle w:val="EngHang"/>
            </w:pPr>
            <w:r w:rsidRPr="004764BD">
              <w:t>In distress and suffering,</w:t>
            </w:r>
          </w:p>
          <w:p w:rsidR="00382E0C" w:rsidRDefault="00B72A74" w:rsidP="00D513BF">
            <w:pPr>
              <w:pStyle w:val="EngHangEnd"/>
            </w:pPr>
            <w:r w:rsidRPr="004764BD">
              <w:t>Of whom the world was not worthy</w:t>
            </w:r>
            <w:r w:rsidRPr="004764BD">
              <w:rPr>
                <w:rStyle w:val="FootnoteReference"/>
              </w:rPr>
              <w:footnoteReference w:id="131"/>
            </w:r>
            <w:r w:rsidRPr="004764BD">
              <w: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CC09DA" w:rsidP="00057E53">
            <w:r>
              <w:t>Last line is awkward. Could improve flow by making last first. Who have completed.</w:t>
            </w:r>
          </w:p>
          <w:p w:rsidR="00CC09DA" w:rsidRDefault="00CC09DA" w:rsidP="00057E53">
            <w:r>
              <w:t>“The world was not worthy/ of all the righteous who have completed/ the labour of virtue/ in distress and sufferings.”</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They wandered in deserts,</w:t>
            </w:r>
          </w:p>
          <w:p w:rsidR="00B72A74" w:rsidRPr="004764BD" w:rsidRDefault="00B72A74" w:rsidP="005F3B89">
            <w:pPr>
              <w:pStyle w:val="EngHang"/>
            </w:pPr>
            <w:r w:rsidRPr="004764BD">
              <w:t>And in caves, and in the holes of the earth</w:t>
            </w:r>
            <w:r w:rsidRPr="004764BD">
              <w:rPr>
                <w:rStyle w:val="FootnoteReference"/>
              </w:rPr>
              <w:footnoteReference w:id="132"/>
            </w:r>
            <w:r w:rsidRPr="004764BD">
              <w:t>,</w:t>
            </w:r>
          </w:p>
          <w:p w:rsidR="00B72A74" w:rsidRPr="004764BD" w:rsidRDefault="00B72A74" w:rsidP="005F3B89">
            <w:pPr>
              <w:pStyle w:val="EngHang"/>
            </w:pPr>
            <w:r w:rsidRPr="004764BD">
              <w:t>These that testified</w:t>
            </w:r>
            <w:r w:rsidRPr="004764BD">
              <w:rPr>
                <w:rStyle w:val="FootnoteReference"/>
              </w:rPr>
              <w:footnoteReference w:id="133"/>
            </w:r>
            <w:r w:rsidRPr="004764BD">
              <w:t>,</w:t>
            </w:r>
          </w:p>
          <w:p w:rsidR="00382E0C" w:rsidRDefault="00B72A74" w:rsidP="00D513BF">
            <w:pPr>
              <w:pStyle w:val="EngHangEnd"/>
            </w:pPr>
            <w:r w:rsidRPr="004764BD">
              <w:t>Through their faith</w:t>
            </w:r>
            <w:r w:rsidR="00CC09DA">
              <w: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Could drop first and of second line.</w:t>
            </w:r>
          </w:p>
          <w:p w:rsidR="00CC09DA" w:rsidRDefault="00CC09DA" w:rsidP="00057E53">
            <w:r>
              <w:t xml:space="preserve">Could drop “these that” to sound smoother. Yes would make more awkward with tune, but manageable. </w:t>
            </w:r>
          </w:p>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CC09DA" w:rsidP="005F3B89">
            <w:pPr>
              <w:pStyle w:val="EngHang"/>
            </w:pPr>
            <w:r>
              <w:t>—</w:t>
            </w:r>
            <w:r w:rsidR="00B72A74" w:rsidRPr="004764BD">
              <w:t>and their patience.</w:t>
            </w:r>
            <w:r w:rsidR="00B72A74" w:rsidRPr="004764BD">
              <w:rPr>
                <w:rStyle w:val="FootnoteReference"/>
              </w:rPr>
              <w:footnoteReference w:id="134"/>
            </w:r>
          </w:p>
          <w:p w:rsidR="00B72A74" w:rsidRPr="004764BD" w:rsidRDefault="00B72A74" w:rsidP="005F3B89">
            <w:pPr>
              <w:pStyle w:val="EngHang"/>
            </w:pPr>
            <w:r w:rsidRPr="004764BD">
              <w:t>Let us run after their struggles,</w:t>
            </w:r>
          </w:p>
          <w:p w:rsidR="00B72A74" w:rsidRPr="004764BD" w:rsidRDefault="00B72A74" w:rsidP="005F3B89">
            <w:pPr>
              <w:pStyle w:val="EngHang"/>
            </w:pPr>
            <w:r w:rsidRPr="004764BD">
              <w:t>And look to the author of the faith,</w:t>
            </w:r>
          </w:p>
          <w:p w:rsidR="00382E0C" w:rsidRDefault="00B72A74" w:rsidP="00D513BF">
            <w:pPr>
              <w:pStyle w:val="EngHangEnd"/>
            </w:pPr>
            <w:r w:rsidRPr="004764BD">
              <w:t>And finisher: Jesus</w:t>
            </w:r>
            <w:r w:rsidRPr="004764BD">
              <w:rPr>
                <w:rStyle w:val="FootnoteReference"/>
              </w:rPr>
              <w:footnoteReference w:id="135"/>
            </w:r>
            <w:r w:rsidRPr="004764BD">
              <w: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B72A74" w:rsidP="00DA18ED">
            <w:r>
              <w:t>“completer” rather than “finisher”, which has different connotations.</w:t>
            </w:r>
            <w:r w:rsidR="00DA18ED">
              <w:t xml:space="preserve">  </w:t>
            </w:r>
          </w:p>
          <w:p w:rsidR="00CC09DA" w:rsidRDefault="00CC09DA" w:rsidP="00DA18ED">
            <w:r>
              <w:t>Drop the before faith. Or:</w:t>
            </w:r>
          </w:p>
          <w:p w:rsidR="00CC09DA" w:rsidRDefault="00CC09DA" w:rsidP="00DA18ED">
            <w:r>
              <w:t>…”and look to the author and finisher</w:t>
            </w:r>
          </w:p>
          <w:p w:rsidR="00CC09DA" w:rsidRDefault="00CC09DA" w:rsidP="00DA18ED">
            <w:r>
              <w:t>Of the faith: Jesus” is much smoother.</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 choir of the cross-bearers,</w:t>
            </w:r>
          </w:p>
          <w:p w:rsidR="00B72A74" w:rsidRPr="004764BD" w:rsidRDefault="00B72A74" w:rsidP="005F3B89">
            <w:pPr>
              <w:pStyle w:val="EngHang"/>
            </w:pPr>
            <w:r w:rsidRPr="004764BD">
              <w:t>Who were perfected in the wilderness,</w:t>
            </w:r>
          </w:p>
          <w:p w:rsidR="00382E0C" w:rsidRDefault="00B72A74"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bl>
    <w:p w:rsidR="00382E0C" w:rsidRDefault="00382E0C" w:rsidP="00382E0C">
      <w:pPr>
        <w:pStyle w:val="Heading3"/>
      </w:pPr>
      <w:bookmarkStart w:id="993" w:name="_Toc308442024"/>
      <w:r>
        <w:t>The Doxology of Abba Athanasius the Apostolic</w:t>
      </w:r>
      <w:bookmarkEnd w:id="9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O great Athanasius,</w:t>
            </w:r>
          </w:p>
          <w:p w:rsidR="00B72A74" w:rsidRPr="004764BD" w:rsidRDefault="00B72A74" w:rsidP="005F3B89">
            <w:pPr>
              <w:pStyle w:val="EngHang"/>
            </w:pPr>
            <w:r w:rsidRPr="004764BD">
              <w:t>The Pillar of the Church,</w:t>
            </w:r>
          </w:p>
          <w:p w:rsidR="00B72A74" w:rsidRPr="004764BD" w:rsidRDefault="00B72A74" w:rsidP="005F3B89">
            <w:pPr>
              <w:pStyle w:val="EngHang"/>
            </w:pPr>
            <w:r w:rsidRPr="004764BD">
              <w:t>The unyielding defender</w:t>
            </w:r>
          </w:p>
          <w:p w:rsidR="00382E0C" w:rsidRDefault="00B72A74" w:rsidP="00D513BF">
            <w:pPr>
              <w:pStyle w:val="EngHangEnd"/>
            </w:pPr>
            <w:r w:rsidRPr="004764BD">
              <w:t>Of the Orthodox Faith.</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B72A74" w:rsidP="00057E53">
            <w:r>
              <w:t>Didn’t you say you found an alternate longer doxology for St. Athanasius that we could use on feast days?</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The trusted shepherd</w:t>
            </w:r>
          </w:p>
          <w:p w:rsidR="00B72A74" w:rsidRPr="004764BD" w:rsidRDefault="00B72A74" w:rsidP="005F3B89">
            <w:pPr>
              <w:pStyle w:val="EngHang"/>
            </w:pPr>
            <w:r w:rsidRPr="004764BD">
              <w:t>Of the flock of Jesus Christ,</w:t>
            </w:r>
          </w:p>
          <w:p w:rsidR="00B72A74" w:rsidRPr="004764BD" w:rsidRDefault="00B72A74" w:rsidP="005F3B89">
            <w:pPr>
              <w:pStyle w:val="EngHang"/>
            </w:pPr>
            <w:r w:rsidRPr="004764BD">
              <w:t>The honoured patriarch,</w:t>
            </w:r>
          </w:p>
          <w:p w:rsidR="00382E0C" w:rsidRDefault="00B72A74" w:rsidP="00D513BF">
            <w:pPr>
              <w:pStyle w:val="EngHangEnd"/>
            </w:pPr>
            <w:r w:rsidRPr="004764BD">
              <w:t>Saint Athanasius the Apostolic.</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Blessed are you, indeed,</w:t>
            </w:r>
          </w:p>
          <w:p w:rsidR="00B72A74" w:rsidRPr="004764BD" w:rsidRDefault="00B72A74" w:rsidP="005F3B89">
            <w:pPr>
              <w:pStyle w:val="EngHang"/>
            </w:pPr>
            <w:r w:rsidRPr="004764BD">
              <w:t>Our saintly father, the patriarch,</w:t>
            </w:r>
          </w:p>
          <w:p w:rsidR="00B72A74" w:rsidRPr="004764BD" w:rsidRDefault="00B72A74" w:rsidP="005F3B89">
            <w:pPr>
              <w:pStyle w:val="EngHang"/>
            </w:pPr>
            <w:r w:rsidRPr="004764BD">
              <w:t>Saint Athanasius the Apostolic,</w:t>
            </w:r>
          </w:p>
          <w:p w:rsidR="00382E0C" w:rsidRDefault="00B72A74" w:rsidP="00D513BF">
            <w:pPr>
              <w:pStyle w:val="EngHangEnd"/>
            </w:pPr>
            <w:r w:rsidRPr="004764BD">
              <w:t>The beloved of Christ.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Our saintly father, the patriarch,</w:t>
            </w:r>
          </w:p>
          <w:p w:rsidR="00B72A74" w:rsidRPr="004764BD" w:rsidRDefault="00B72A74" w:rsidP="005F3B89">
            <w:pPr>
              <w:pStyle w:val="EngHang"/>
            </w:pPr>
            <w:r w:rsidRPr="004764BD">
              <w:t>Saint Athanasius the Apostolic,</w:t>
            </w:r>
          </w:p>
          <w:p w:rsidR="00382E0C" w:rsidRDefault="00B72A74" w:rsidP="00D513BF">
            <w:pPr>
              <w:pStyle w:val="EngHangEnd"/>
            </w:pPr>
            <w:r w:rsidRPr="004764BD">
              <w:t>That He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bl>
    <w:p w:rsidR="00382E0C" w:rsidRDefault="00382E0C" w:rsidP="00382E0C">
      <w:pPr>
        <w:pStyle w:val="Heading3"/>
      </w:pPr>
      <w:bookmarkStart w:id="994" w:name="_Toc308442025"/>
      <w:r>
        <w:lastRenderedPageBreak/>
        <w:t>The Doxology of Saint Severus of Antioch</w:t>
      </w:r>
      <w:bookmarkEnd w:id="9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The confirmed leader</w:t>
            </w:r>
            <w:r w:rsidRPr="004764BD">
              <w:rPr>
                <w:rStyle w:val="FootnoteReference"/>
              </w:rPr>
              <w:footnoteReference w:id="136"/>
            </w:r>
            <w:r w:rsidRPr="004764BD">
              <w:t>,</w:t>
            </w:r>
          </w:p>
          <w:p w:rsidR="00B72A74" w:rsidRPr="004764BD" w:rsidRDefault="00B72A74" w:rsidP="005F3B89">
            <w:pPr>
              <w:pStyle w:val="EngHang"/>
            </w:pPr>
            <w:r w:rsidRPr="004764BD">
              <w:t>The good fighter,</w:t>
            </w:r>
          </w:p>
          <w:p w:rsidR="00B72A74" w:rsidRPr="004764BD" w:rsidRDefault="00B72A74" w:rsidP="005F3B89">
            <w:pPr>
              <w:pStyle w:val="EngHang"/>
            </w:pPr>
            <w:r w:rsidRPr="004764BD">
              <w:t>The victor in wars,</w:t>
            </w:r>
          </w:p>
          <w:p w:rsidR="00382E0C" w:rsidRDefault="00B72A74" w:rsidP="00D513BF">
            <w:pPr>
              <w:pStyle w:val="EngHangEnd"/>
            </w:pPr>
            <w:r w:rsidRPr="004764BD">
              <w:t>The shining lamp.</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The pillar</w:t>
            </w:r>
            <w:r w:rsidRPr="004764BD">
              <w:rPr>
                <w:rStyle w:val="FootnoteReference"/>
              </w:rPr>
              <w:footnoteReference w:id="137"/>
            </w:r>
            <w:r w:rsidRPr="004764BD">
              <w:t xml:space="preserve"> of Orthodoxy,</w:t>
            </w:r>
          </w:p>
          <w:p w:rsidR="00B72A74" w:rsidRPr="004764BD" w:rsidRDefault="00B72A74" w:rsidP="005F3B89">
            <w:pPr>
              <w:pStyle w:val="EngHang"/>
            </w:pPr>
            <w:r w:rsidRPr="004764BD">
              <w:t>Is Severus the Patriarch,</w:t>
            </w:r>
          </w:p>
          <w:p w:rsidR="00B72A74" w:rsidRPr="004764BD" w:rsidRDefault="00B72A74" w:rsidP="005F3B89">
            <w:pPr>
              <w:pStyle w:val="EngHang"/>
            </w:pPr>
            <w:r w:rsidRPr="004764BD">
              <w:t>The eloquent</w:t>
            </w:r>
            <w:r w:rsidRPr="004764BD">
              <w:rPr>
                <w:rStyle w:val="FootnoteReference"/>
              </w:rPr>
              <w:footnoteReference w:id="138"/>
            </w:r>
            <w:r w:rsidRPr="004764BD">
              <w:t xml:space="preserve"> teacher of the flock,</w:t>
            </w:r>
          </w:p>
          <w:p w:rsidR="00382E0C" w:rsidRDefault="00B72A74" w:rsidP="00D513BF">
            <w:pPr>
              <w:pStyle w:val="EngHangEnd"/>
            </w:pPr>
            <w:r w:rsidRPr="004764BD">
              <w:t>Of Jesus Christ.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Your upright dogmas,</w:t>
            </w:r>
          </w:p>
          <w:p w:rsidR="00B72A74" w:rsidRPr="004764BD" w:rsidRDefault="00B72A74" w:rsidP="005F3B89">
            <w:pPr>
              <w:pStyle w:val="EngHang"/>
            </w:pPr>
            <w:r w:rsidRPr="004764BD">
              <w:t>Struck the heart of the heretics,</w:t>
            </w:r>
          </w:p>
          <w:p w:rsidR="00B72A74" w:rsidRPr="004764BD" w:rsidRDefault="00B72A74" w:rsidP="005F3B89">
            <w:pPr>
              <w:pStyle w:val="EngHang"/>
            </w:pPr>
            <w:r w:rsidRPr="004764BD">
              <w:t>Like a two-edged sword,</w:t>
            </w:r>
          </w:p>
          <w:p w:rsidR="00382E0C" w:rsidRDefault="00B72A74" w:rsidP="00D513BF">
            <w:pPr>
              <w:pStyle w:val="EngHangEnd"/>
            </w:pPr>
            <w:r w:rsidRPr="004764BD">
              <w:t>Through the power of the Trinity.</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Likewise we exalt you,</w:t>
            </w:r>
          </w:p>
          <w:p w:rsidR="00B72A74" w:rsidRPr="004764BD" w:rsidRDefault="00B72A74" w:rsidP="005F3B89">
            <w:pPr>
              <w:pStyle w:val="EngHang"/>
            </w:pPr>
            <w:r w:rsidRPr="004764BD">
              <w:t>With David the psalmist,</w:t>
            </w:r>
          </w:p>
          <w:p w:rsidR="00B72A74" w:rsidRPr="004764BD" w:rsidRDefault="00B72A74" w:rsidP="005F3B89">
            <w:pPr>
              <w:pStyle w:val="EngHang"/>
            </w:pPr>
            <w:r w:rsidRPr="004764BD">
              <w:t>You are a priest forever,</w:t>
            </w:r>
          </w:p>
          <w:p w:rsidR="00382E0C" w:rsidRDefault="00B72A74" w:rsidP="00D513BF">
            <w:pPr>
              <w:pStyle w:val="EngHangEnd"/>
            </w:pPr>
            <w:r w:rsidRPr="004764BD">
              <w:t>After the order of Melchizedek.</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Every knee bowed to the Lord,</w:t>
            </w:r>
          </w:p>
          <w:p w:rsidR="00B72A74" w:rsidRPr="004764BD" w:rsidRDefault="00B72A74" w:rsidP="005F3B89">
            <w:pPr>
              <w:pStyle w:val="EngHang"/>
            </w:pPr>
            <w:r w:rsidRPr="004764BD">
              <w:t>Every tongue praised Him,</w:t>
            </w:r>
          </w:p>
          <w:p w:rsidR="00B72A74" w:rsidRPr="004764BD" w:rsidRDefault="00B72A74" w:rsidP="005F3B89">
            <w:pPr>
              <w:pStyle w:val="EngHang"/>
            </w:pPr>
            <w:r w:rsidRPr="004764BD">
              <w:t>The glory of God has spread,</w:t>
            </w:r>
          </w:p>
          <w:p w:rsidR="00382E0C" w:rsidRDefault="00B72A74" w:rsidP="00D513BF">
            <w:pPr>
              <w:pStyle w:val="EngHangEnd"/>
            </w:pPr>
            <w:r w:rsidRPr="004764BD">
              <w:t>And filled the face of the universe.</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CC09DA" w:rsidP="00057E53">
            <w:r>
              <w:t xml:space="preserve">What word is here for universe? </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 Teacher of Orthodoxy,</w:t>
            </w:r>
          </w:p>
          <w:p w:rsidR="00B72A74" w:rsidRPr="004764BD" w:rsidRDefault="00B72A74" w:rsidP="005F3B89">
            <w:pPr>
              <w:pStyle w:val="EngHang"/>
            </w:pPr>
            <w:r w:rsidRPr="004764BD">
              <w:t>Severus and Dioscorus,</w:t>
            </w:r>
          </w:p>
          <w:p w:rsidR="00382E0C" w:rsidRDefault="00B72A74" w:rsidP="00D513BF">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5F3B89" w:rsidP="00057E53">
            <w:r>
              <w:t>Shouldn’t it be “teachers”</w:t>
            </w:r>
          </w:p>
        </w:tc>
      </w:tr>
    </w:tbl>
    <w:p w:rsidR="00382E0C" w:rsidRDefault="00382E0C" w:rsidP="00382E0C">
      <w:pPr>
        <w:pStyle w:val="Heading3"/>
      </w:pPr>
      <w:bookmarkStart w:id="1007" w:name="_Toc308442026"/>
      <w:r>
        <w:lastRenderedPageBreak/>
        <w:t>The Doxology of Saint Abraam</w:t>
      </w:r>
      <w:bookmarkEnd w:id="10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The shining lamp,</w:t>
            </w:r>
          </w:p>
          <w:p w:rsidR="00B72A74" w:rsidRPr="004764BD" w:rsidRDefault="00B72A74" w:rsidP="005F3B89">
            <w:pPr>
              <w:pStyle w:val="EngHang"/>
            </w:pPr>
            <w:r w:rsidRPr="004764BD">
              <w:t>In Fayoum and all Egypt,</w:t>
            </w:r>
          </w:p>
          <w:p w:rsidR="00B72A74" w:rsidRPr="004764BD" w:rsidRDefault="00B72A74" w:rsidP="005F3B89">
            <w:pPr>
              <w:pStyle w:val="EngHang"/>
            </w:pPr>
            <w:r w:rsidRPr="004764BD">
              <w:t>For his wonders and signs,</w:t>
            </w:r>
          </w:p>
          <w:p w:rsidR="00382E0C" w:rsidRDefault="00B72A74" w:rsidP="00D513BF">
            <w:pPr>
              <w:pStyle w:val="EngHangEnd"/>
            </w:pPr>
            <w:r w:rsidRPr="004764BD">
              <w:t>And his love for Christ.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CC09DA" w:rsidP="00057E53">
            <w:r>
              <w:t>“He is” at start</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He with the crown of pearls</w:t>
            </w:r>
            <w:r w:rsidRPr="004764BD">
              <w:rPr>
                <w:rStyle w:val="FootnoteReference"/>
              </w:rPr>
              <w:footnoteReference w:id="139"/>
            </w:r>
            <w:r w:rsidRPr="004764BD">
              <w:t>,</w:t>
            </w:r>
          </w:p>
          <w:p w:rsidR="00B72A74" w:rsidRPr="004764BD" w:rsidRDefault="00B72A74" w:rsidP="005F3B89">
            <w:pPr>
              <w:pStyle w:val="EngHang"/>
            </w:pPr>
            <w:r w:rsidRPr="004764BD">
              <w:t>The friend of the hermits,</w:t>
            </w:r>
          </w:p>
          <w:p w:rsidR="00B72A74" w:rsidRPr="004764BD" w:rsidRDefault="00B72A74" w:rsidP="005F3B89">
            <w:pPr>
              <w:pStyle w:val="EngHang"/>
            </w:pPr>
            <w:r w:rsidRPr="004764BD">
              <w:t>And the righteous and the prophets,</w:t>
            </w:r>
          </w:p>
          <w:p w:rsidR="00382E0C" w:rsidRDefault="00B72A74" w:rsidP="00D513BF">
            <w:pPr>
              <w:pStyle w:val="EngHangEnd"/>
            </w:pPr>
            <w:r w:rsidRPr="004764BD">
              <w:t>He who followed our Master.</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CC09DA" w:rsidP="00057E53">
            <w:r>
              <w:t>“He is the friend”</w:t>
            </w:r>
          </w:p>
          <w:p w:rsidR="00CC09DA" w:rsidRDefault="00CC09DA" w:rsidP="00057E53">
            <w:r>
              <w:t>Drop “He who” before followed.</w:t>
            </w:r>
          </w:p>
          <w:p w:rsidR="00CC09DA" w:rsidRDefault="00CC09DA" w:rsidP="00CC09DA">
            <w:r>
              <w:t>Or “With the crown of pearls,/the friend of the hermits,/and the righteous and the prophets,/followed our Master” is at least English if it matches the meaning ok..</w:t>
            </w:r>
          </w:p>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He is Abba Abraam,</w:t>
            </w:r>
          </w:p>
          <w:p w:rsidR="00B72A74" w:rsidRPr="004764BD" w:rsidRDefault="00B72A74" w:rsidP="005F3B89">
            <w:pPr>
              <w:pStyle w:val="EngHang"/>
            </w:pPr>
            <w:r w:rsidRPr="004764BD">
              <w:t>The Bishop of Fayoum,</w:t>
            </w:r>
          </w:p>
          <w:p w:rsidR="00B72A74" w:rsidRPr="004764BD" w:rsidRDefault="00B72A74" w:rsidP="005F3B89">
            <w:pPr>
              <w:pStyle w:val="EngHang"/>
            </w:pPr>
            <w:r w:rsidRPr="004764BD">
              <w:t>The true shepherd,</w:t>
            </w:r>
          </w:p>
          <w:p w:rsidR="00382E0C" w:rsidRDefault="00B72A74" w:rsidP="00D513BF">
            <w:pPr>
              <w:pStyle w:val="EngHangEnd"/>
            </w:pPr>
            <w:r w:rsidRPr="004764BD">
              <w:t>The teacher of virtues.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David told us in truth,</w:t>
            </w:r>
          </w:p>
          <w:p w:rsidR="00B72A74" w:rsidRPr="004764BD" w:rsidRDefault="00B72A74" w:rsidP="005F3B89">
            <w:pPr>
              <w:pStyle w:val="EngHang"/>
            </w:pPr>
            <w:r w:rsidRPr="004764BD">
              <w:t>“Blessed are they that consider</w:t>
            </w:r>
            <w:r w:rsidRPr="004764BD">
              <w:rPr>
                <w:rStyle w:val="FootnoteReference"/>
              </w:rPr>
              <w:footnoteReference w:id="140"/>
            </w:r>
            <w:r w:rsidRPr="004764BD">
              <w:t>,</w:t>
            </w:r>
          </w:p>
          <w:p w:rsidR="00B72A74" w:rsidRPr="004764BD" w:rsidRDefault="00B72A74" w:rsidP="005F3B89">
            <w:pPr>
              <w:pStyle w:val="EngHang"/>
            </w:pPr>
            <w:r w:rsidRPr="004764BD">
              <w:t>the feeble and poor:</w:t>
            </w:r>
          </w:p>
          <w:p w:rsidR="00382E0C" w:rsidRDefault="00B72A74" w:rsidP="00D513BF">
            <w:pPr>
              <w:pStyle w:val="EngHangEnd"/>
            </w:pPr>
            <w:r w:rsidRPr="004764BD">
              <w:t>God will deliver</w:t>
            </w:r>
            <w:r w:rsidRPr="004764BD">
              <w:rPr>
                <w:rStyle w:val="FootnoteReference"/>
              </w:rPr>
              <w:footnoteReference w:id="141"/>
            </w:r>
            <w:r w:rsidRPr="004764BD">
              <w:t xml:space="preserve"> them.</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113E24" w:rsidP="00057E53">
            <w:r>
              <w:t>Need to end quotes.</w:t>
            </w:r>
          </w:p>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Like our father Abraham,</w:t>
            </w:r>
          </w:p>
          <w:p w:rsidR="00B72A74" w:rsidRPr="004764BD" w:rsidRDefault="00B72A74" w:rsidP="005F3B89">
            <w:pPr>
              <w:pStyle w:val="EngHang"/>
            </w:pPr>
            <w:r w:rsidRPr="004764BD">
              <w:t>The father of Isaac and Jacob,</w:t>
            </w:r>
          </w:p>
          <w:p w:rsidR="00B72A74" w:rsidRPr="004764BD" w:rsidRDefault="00B72A74" w:rsidP="005F3B89">
            <w:pPr>
              <w:pStyle w:val="EngHang"/>
            </w:pPr>
            <w:r w:rsidRPr="004764BD">
              <w:t>You loved charity,</w:t>
            </w:r>
          </w:p>
          <w:p w:rsidR="00382E0C" w:rsidRDefault="00B72A74" w:rsidP="00D513BF">
            <w:pPr>
              <w:pStyle w:val="EngHangEnd"/>
            </w:pPr>
            <w:r w:rsidRPr="004764BD">
              <w:t>And fulfilled the commandments.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You witnessed to the truth,</w:t>
            </w:r>
          </w:p>
          <w:p w:rsidR="00B72A74" w:rsidRPr="004764BD" w:rsidRDefault="00B72A74" w:rsidP="005F3B89">
            <w:pPr>
              <w:pStyle w:val="EngHang"/>
            </w:pPr>
            <w:r w:rsidRPr="004764BD">
              <w:t>You ate with the poor,</w:t>
            </w:r>
          </w:p>
          <w:p w:rsidR="00B72A74" w:rsidRPr="004764BD" w:rsidRDefault="00B72A74" w:rsidP="005F3B89">
            <w:pPr>
              <w:pStyle w:val="EngHang"/>
            </w:pPr>
            <w:r w:rsidRPr="004764BD">
              <w:t>In great humility,</w:t>
            </w:r>
          </w:p>
          <w:p w:rsidR="00382E0C" w:rsidRDefault="00B72A74" w:rsidP="00D513BF">
            <w:pPr>
              <w:pStyle w:val="EngHangEnd"/>
            </w:pPr>
            <w:r w:rsidRPr="004764BD">
              <w:t>You loved your sheep.</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They that love the world,</w:t>
            </w:r>
          </w:p>
          <w:p w:rsidR="00B72A74" w:rsidRPr="004764BD" w:rsidRDefault="00B72A74" w:rsidP="005F3B89">
            <w:pPr>
              <w:pStyle w:val="EngHang"/>
            </w:pPr>
            <w:r w:rsidRPr="004764BD">
              <w:t>Sought after new buildings,</w:t>
            </w:r>
          </w:p>
          <w:p w:rsidR="00B72A74" w:rsidRPr="004764BD" w:rsidRDefault="00B72A74" w:rsidP="005F3B89">
            <w:pPr>
              <w:pStyle w:val="EngHang"/>
            </w:pPr>
            <w:r w:rsidRPr="004764BD">
              <w:t>But you built in the heavens,</w:t>
            </w:r>
          </w:p>
          <w:p w:rsidR="00382E0C" w:rsidRDefault="00B72A74" w:rsidP="00D513BF">
            <w:pPr>
              <w:pStyle w:val="EngHangEnd"/>
            </w:pPr>
            <w:r w:rsidRPr="004764BD">
              <w:t>Heavenly buildings.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113E24" w:rsidP="00057E53">
            <w:r>
              <w:t>“but you built/ buildings in the heavens”</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How many are your wonders:</w:t>
            </w:r>
          </w:p>
          <w:p w:rsidR="00B72A74" w:rsidRPr="004764BD" w:rsidRDefault="00B72A74" w:rsidP="005F3B89">
            <w:pPr>
              <w:pStyle w:val="EngHang"/>
            </w:pPr>
            <w:r w:rsidRPr="004764BD">
              <w:t>You healed the sick,</w:t>
            </w:r>
          </w:p>
          <w:p w:rsidR="00B72A74" w:rsidRPr="004764BD" w:rsidRDefault="00B72A74" w:rsidP="005F3B89">
            <w:pPr>
              <w:pStyle w:val="EngHang"/>
            </w:pPr>
            <w:r w:rsidRPr="004764BD">
              <w:t>You prophesied marvels,</w:t>
            </w:r>
          </w:p>
          <w:p w:rsidR="00382E0C" w:rsidRDefault="00B72A74" w:rsidP="00D513BF">
            <w:pPr>
              <w:pStyle w:val="EngHangEnd"/>
            </w:pPr>
            <w:r w:rsidRPr="004764BD">
              <w:t>The demons, you cast out.</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113E24" w:rsidP="00057E53">
            <w:r>
              <w:t>“You cast out demons.”</w:t>
            </w:r>
          </w:p>
        </w:tc>
      </w:tr>
      <w:tr w:rsidR="00B72A74" w:rsidTr="00DA18ED">
        <w:trPr>
          <w:cantSplit/>
          <w:jc w:val="center"/>
        </w:trPr>
        <w:tc>
          <w:tcPr>
            <w:tcW w:w="288" w:type="dxa"/>
          </w:tcPr>
          <w:p w:rsidR="00B72A74" w:rsidRDefault="00B72A74" w:rsidP="00DA18ED">
            <w:pPr>
              <w:pStyle w:val="CopticCross"/>
            </w:pPr>
          </w:p>
        </w:tc>
        <w:tc>
          <w:tcPr>
            <w:tcW w:w="3960" w:type="dxa"/>
          </w:tcPr>
          <w:p w:rsidR="00B72A74" w:rsidRPr="004764BD" w:rsidRDefault="00B72A74" w:rsidP="005F3B89">
            <w:pPr>
              <w:pStyle w:val="EngHang"/>
            </w:pPr>
            <w:r w:rsidRPr="004764BD">
              <w:t>You became a type for us,</w:t>
            </w:r>
          </w:p>
          <w:p w:rsidR="00B72A74" w:rsidRPr="004764BD" w:rsidRDefault="00B72A74" w:rsidP="005F3B89">
            <w:pPr>
              <w:pStyle w:val="EngHang"/>
            </w:pPr>
            <w:r w:rsidRPr="004764BD">
              <w:t>In your pure conduct,</w:t>
            </w:r>
          </w:p>
          <w:p w:rsidR="00B72A74" w:rsidRPr="004764BD" w:rsidRDefault="00B72A74" w:rsidP="005F3B89">
            <w:pPr>
              <w:pStyle w:val="EngHang"/>
            </w:pPr>
            <w:r w:rsidRPr="004764BD">
              <w:t>In love and charity</w:t>
            </w:r>
            <w:r w:rsidRPr="004764BD">
              <w:rPr>
                <w:rStyle w:val="FootnoteReference"/>
              </w:rPr>
              <w:footnoteReference w:id="142"/>
            </w:r>
            <w:r w:rsidRPr="004764BD">
              <w:t>,</w:t>
            </w:r>
          </w:p>
          <w:p w:rsidR="00B72A74" w:rsidRPr="004764BD" w:rsidRDefault="00B72A74" w:rsidP="00D513BF">
            <w:pPr>
              <w:pStyle w:val="EngHangEnd"/>
            </w:pPr>
            <w:r w:rsidRPr="004764BD">
              <w:t>And witness to the truth.</w:t>
            </w:r>
          </w:p>
        </w:tc>
        <w:tc>
          <w:tcPr>
            <w:tcW w:w="288" w:type="dxa"/>
          </w:tcPr>
          <w:p w:rsidR="00B72A74" w:rsidRDefault="00B72A74" w:rsidP="00057E53"/>
        </w:tc>
        <w:tc>
          <w:tcPr>
            <w:tcW w:w="288" w:type="dxa"/>
          </w:tcPr>
          <w:p w:rsidR="00B72A74" w:rsidRDefault="00B72A74" w:rsidP="00DA18ED">
            <w:pPr>
              <w:pStyle w:val="CopticCross"/>
            </w:pPr>
          </w:p>
        </w:tc>
        <w:tc>
          <w:tcPr>
            <w:tcW w:w="3960" w:type="dxa"/>
          </w:tcPr>
          <w:p w:rsidR="00B72A74" w:rsidRDefault="00113E24" w:rsidP="00057E53">
            <w:r>
              <w:t>“witnessing”… in love and charity and witnessing is consistent, witness doesn’t follow</w:t>
            </w:r>
          </w:p>
        </w:tc>
      </w:tr>
      <w:tr w:rsidR="00B72A74" w:rsidTr="00DA18ED">
        <w:trPr>
          <w:cantSplit/>
          <w:jc w:val="center"/>
        </w:trPr>
        <w:tc>
          <w:tcPr>
            <w:tcW w:w="288" w:type="dxa"/>
          </w:tcPr>
          <w:p w:rsidR="00B72A74" w:rsidRDefault="000004B4" w:rsidP="00DA18ED">
            <w:pPr>
              <w:pStyle w:val="CopticCross"/>
            </w:pPr>
            <w:r w:rsidRPr="00FB5ACB">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Our holy father Abba Abraam,</w:t>
            </w:r>
          </w:p>
          <w:p w:rsidR="00B72A74" w:rsidRPr="004764BD" w:rsidRDefault="00B72A74" w:rsidP="005F3B89">
            <w:pPr>
              <w:pStyle w:val="EngHang"/>
            </w:pPr>
            <w:r w:rsidRPr="004764BD">
              <w:t>The Bishop of Fayoum,</w:t>
            </w:r>
          </w:p>
          <w:p w:rsidR="00B72A74" w:rsidRPr="004764BD" w:rsidRDefault="00B72A74" w:rsidP="00D513BF">
            <w:pPr>
              <w:pStyle w:val="EngHangEnd"/>
            </w:pPr>
            <w:r w:rsidRPr="004764BD">
              <w:t>That He</w:t>
            </w:r>
            <w:r>
              <w:t xml:space="preserve"> may forgive us our sins.</w:t>
            </w:r>
          </w:p>
        </w:tc>
        <w:tc>
          <w:tcPr>
            <w:tcW w:w="288" w:type="dxa"/>
          </w:tcPr>
          <w:p w:rsidR="00B72A74" w:rsidRDefault="00B72A74" w:rsidP="00057E53"/>
        </w:tc>
        <w:tc>
          <w:tcPr>
            <w:tcW w:w="288" w:type="dxa"/>
          </w:tcPr>
          <w:p w:rsidR="00B72A74" w:rsidRDefault="000004B4" w:rsidP="00DA18ED">
            <w:pPr>
              <w:pStyle w:val="CopticCross"/>
            </w:pPr>
            <w:r w:rsidRPr="00FB5ACB">
              <w:t>¿</w:t>
            </w:r>
          </w:p>
        </w:tc>
        <w:tc>
          <w:tcPr>
            <w:tcW w:w="3960" w:type="dxa"/>
          </w:tcPr>
          <w:p w:rsidR="00B72A74" w:rsidRDefault="00113E24" w:rsidP="00057E53">
            <w:r>
              <w:t>Fredian “O”?</w:t>
            </w:r>
          </w:p>
        </w:tc>
      </w:tr>
    </w:tbl>
    <w:p w:rsidR="00382E0C" w:rsidRDefault="00382E0C" w:rsidP="00382E0C">
      <w:pPr>
        <w:pStyle w:val="Heading3"/>
      </w:pPr>
      <w:bookmarkStart w:id="1026" w:name="_Toc308442027"/>
      <w:r>
        <w:t>The Doxology for the Patriarch or Bishop (to be said in his presence in the Church)</w:t>
      </w:r>
      <w:bookmarkEnd w:id="10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You received the grace of Moses</w:t>
            </w:r>
            <w:r w:rsidRPr="004764BD">
              <w:rPr>
                <w:rStyle w:val="FootnoteReference"/>
              </w:rPr>
              <w:footnoteReference w:id="143"/>
            </w:r>
            <w:r w:rsidRPr="004764BD">
              <w:t>,</w:t>
            </w:r>
          </w:p>
          <w:p w:rsidR="00B72A74" w:rsidRPr="004764BD" w:rsidRDefault="00B72A74" w:rsidP="005F3B89">
            <w:pPr>
              <w:pStyle w:val="EngHang"/>
            </w:pPr>
            <w:r w:rsidRPr="004764BD">
              <w:t>The priesthood of Aaron</w:t>
            </w:r>
            <w:r w:rsidRPr="004764BD">
              <w:rPr>
                <w:rStyle w:val="FootnoteReference"/>
              </w:rPr>
              <w:footnoteReference w:id="144"/>
            </w:r>
            <w:r w:rsidRPr="004764BD">
              <w:t>,</w:t>
            </w:r>
          </w:p>
          <w:p w:rsidR="00B72A74" w:rsidRPr="004764BD" w:rsidRDefault="00B72A74" w:rsidP="005F3B89">
            <w:pPr>
              <w:pStyle w:val="EngHang"/>
            </w:pPr>
            <w:r w:rsidRPr="004764BD">
              <w:t>You received the honour of Peter,</w:t>
            </w:r>
          </w:p>
          <w:p w:rsidR="00382E0C" w:rsidRDefault="00B72A74" w:rsidP="000F1C8D">
            <w:pPr>
              <w:pStyle w:val="EngHangEnd"/>
            </w:pPr>
            <w:r w:rsidRPr="004764BD">
              <w:t>The chief of the apostles</w:t>
            </w:r>
            <w:r w:rsidRPr="004764BD">
              <w:rPr>
                <w:rStyle w:val="FootnoteReference"/>
              </w:rPr>
              <w:footnoteReference w:id="145"/>
            </w:r>
            <w:r w:rsidRPr="004764BD">
              <w: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113E24" w:rsidP="00057E53">
            <w:r>
              <w:t>“and the priesthood”… “.” At end of 2</w:t>
            </w:r>
            <w:r w:rsidRPr="00113E24">
              <w:rPr>
                <w:vertAlign w:val="superscript"/>
              </w:rPr>
              <w:t>nd</w:t>
            </w:r>
            <w:r>
              <w:t>.</w:t>
            </w:r>
          </w:p>
          <w:p w:rsidR="00113E24" w:rsidRDefault="00113E24" w:rsidP="00057E53">
            <w:r>
              <w:t>Capitalize Apostles.</w:t>
            </w:r>
          </w:p>
        </w:tc>
      </w:tr>
      <w:tr w:rsidR="00382E0C" w:rsidTr="00DA18ED">
        <w:trPr>
          <w:cantSplit/>
          <w:jc w:val="center"/>
        </w:trPr>
        <w:tc>
          <w:tcPr>
            <w:tcW w:w="288" w:type="dxa"/>
          </w:tcPr>
          <w:p w:rsidR="00382E0C" w:rsidRDefault="000004B4" w:rsidP="00DA18ED">
            <w:pPr>
              <w:pStyle w:val="CopticCross"/>
            </w:pPr>
            <w:r w:rsidRPr="00FB5ACB">
              <w:lastRenderedPageBreak/>
              <w:t>¿</w:t>
            </w:r>
          </w:p>
        </w:tc>
        <w:tc>
          <w:tcPr>
            <w:tcW w:w="3960" w:type="dxa"/>
          </w:tcPr>
          <w:p w:rsidR="00B72A74" w:rsidRPr="004764BD" w:rsidRDefault="00B72A74" w:rsidP="005F3B89">
            <w:pPr>
              <w:pStyle w:val="EngHang"/>
            </w:pPr>
            <w:r w:rsidRPr="004764BD">
              <w:t>Christ laid</w:t>
            </w:r>
            <w:r w:rsidRPr="004764BD">
              <w:rPr>
                <w:rStyle w:val="FootnoteReference"/>
              </w:rPr>
              <w:footnoteReference w:id="146"/>
            </w:r>
            <w:r w:rsidRPr="004764BD">
              <w:t xml:space="preserve"> His right hand,</w:t>
            </w:r>
          </w:p>
          <w:p w:rsidR="00B72A74" w:rsidRPr="004764BD" w:rsidRDefault="00B72A74" w:rsidP="005F3B89">
            <w:pPr>
              <w:pStyle w:val="EngHang"/>
            </w:pPr>
            <w:r w:rsidRPr="004764BD">
              <w:t>Upon your head,</w:t>
            </w:r>
          </w:p>
          <w:p w:rsidR="00B72A74" w:rsidRPr="004764BD" w:rsidRDefault="00B72A74" w:rsidP="005F3B89">
            <w:pPr>
              <w:pStyle w:val="EngHang"/>
            </w:pPr>
            <w:r w:rsidRPr="004764BD">
              <w:t>And entrusted to you the keys,</w:t>
            </w:r>
          </w:p>
          <w:p w:rsidR="00382E0C" w:rsidRDefault="00B72A74" w:rsidP="000F1C8D">
            <w:pPr>
              <w:pStyle w:val="EngHangEnd"/>
            </w:pPr>
            <w:r w:rsidRPr="004764BD">
              <w:t>Of the Heavenly Kingdom.</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That you may be a helmsman</w:t>
            </w:r>
            <w:r w:rsidRPr="004764BD">
              <w:rPr>
                <w:rStyle w:val="FootnoteReference"/>
              </w:rPr>
              <w:footnoteReference w:id="147"/>
            </w:r>
            <w:r w:rsidRPr="004764BD">
              <w:t>,</w:t>
            </w:r>
          </w:p>
          <w:p w:rsidR="00B72A74" w:rsidRPr="004764BD" w:rsidRDefault="00B72A74" w:rsidP="005F3B89">
            <w:pPr>
              <w:pStyle w:val="EngHang"/>
            </w:pPr>
            <w:r w:rsidRPr="004764BD">
              <w:t>Elevated in the Church,</w:t>
            </w:r>
          </w:p>
          <w:p w:rsidR="00B72A74" w:rsidRPr="004764BD" w:rsidRDefault="00B72A74" w:rsidP="005F3B89">
            <w:pPr>
              <w:pStyle w:val="EngHang"/>
            </w:pPr>
            <w:r w:rsidRPr="004764BD">
              <w:t>To shepherd your people,</w:t>
            </w:r>
          </w:p>
          <w:p w:rsidR="00382E0C" w:rsidRDefault="00B72A74" w:rsidP="000F1C8D">
            <w:pPr>
              <w:pStyle w:val="EngHangEnd"/>
            </w:pPr>
            <w:r w:rsidRPr="004764BD">
              <w:t>In purity and righteousness.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113E24" w:rsidP="00057E53">
            <w:r>
              <w:t>Again, pastor or shepherd?</w:t>
            </w:r>
          </w:p>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According to the saying,</w:t>
            </w:r>
          </w:p>
          <w:p w:rsidR="00B72A74" w:rsidRPr="004764BD" w:rsidRDefault="00B72A74" w:rsidP="005F3B89">
            <w:pPr>
              <w:pStyle w:val="EngHang"/>
            </w:pPr>
            <w:r w:rsidRPr="004764BD">
              <w:t>Of Paul the Apostle,</w:t>
            </w:r>
          </w:p>
          <w:p w:rsidR="00B72A74" w:rsidRPr="004764BD" w:rsidRDefault="00B72A74" w:rsidP="005F3B89">
            <w:pPr>
              <w:pStyle w:val="EngHang"/>
            </w:pPr>
            <w:r w:rsidRPr="004764BD">
              <w:t>“In the type and likeness of Aaron,</w:t>
            </w:r>
          </w:p>
          <w:p w:rsidR="00382E0C" w:rsidRDefault="00B72A74" w:rsidP="000F1C8D">
            <w:pPr>
              <w:pStyle w:val="EngHangEnd"/>
            </w:pPr>
            <w:r w:rsidRPr="004764BD">
              <w:t>Christ is also.”</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113E24" w:rsidP="00057E53">
            <w:r>
              <w:t>This doesn’t work....</w:t>
            </w:r>
          </w:p>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Likewise we exalt you,</w:t>
            </w:r>
          </w:p>
          <w:p w:rsidR="00B72A74" w:rsidRPr="004764BD" w:rsidRDefault="00B72A74" w:rsidP="005F3B89">
            <w:pPr>
              <w:pStyle w:val="EngHang"/>
            </w:pPr>
            <w:r w:rsidRPr="004764BD">
              <w:t>With David the psalmist,</w:t>
            </w:r>
          </w:p>
          <w:p w:rsidR="00B72A74" w:rsidRPr="004764BD" w:rsidRDefault="00B72A74" w:rsidP="005F3B89">
            <w:pPr>
              <w:pStyle w:val="EngHang"/>
            </w:pPr>
            <w:r w:rsidRPr="004764BD">
              <w:t>You are a priest forever,</w:t>
            </w:r>
          </w:p>
          <w:p w:rsidR="00382E0C" w:rsidRDefault="00B72A74" w:rsidP="000F1C8D">
            <w:pPr>
              <w:pStyle w:val="EngHangEnd"/>
            </w:pPr>
            <w:r w:rsidRPr="004764BD">
              <w:t>After the order of Melchizedek</w:t>
            </w:r>
            <w:r w:rsidRPr="004764BD">
              <w:rPr>
                <w:rStyle w:val="FootnoteReference"/>
              </w:rPr>
              <w:footnoteReference w:id="148"/>
            </w:r>
            <w:r w:rsidRPr="004764BD">
              <w:t>.</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r w:rsidR="00382E0C" w:rsidTr="00DA18ED">
        <w:trPr>
          <w:cantSplit/>
          <w:jc w:val="center"/>
        </w:trPr>
        <w:tc>
          <w:tcPr>
            <w:tcW w:w="288" w:type="dxa"/>
          </w:tcPr>
          <w:p w:rsidR="00382E0C" w:rsidRDefault="000004B4" w:rsidP="00DA18ED">
            <w:pPr>
              <w:pStyle w:val="CopticCross"/>
            </w:pPr>
            <w:r w:rsidRPr="00FB5ACB">
              <w:t>¿</w:t>
            </w: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Our holy father the Patriarch,</w:t>
            </w:r>
          </w:p>
          <w:p w:rsidR="00B72A74" w:rsidRPr="004764BD" w:rsidRDefault="00B72A74" w:rsidP="005F3B89">
            <w:pPr>
              <w:pStyle w:val="EngHang"/>
            </w:pPr>
            <w:r w:rsidRPr="004764BD">
              <w:t>Papa Abba _______ the high priest,</w:t>
            </w:r>
          </w:p>
          <w:p w:rsidR="00382E0C" w:rsidRDefault="00B72A74" w:rsidP="000F1C8D">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0004B4" w:rsidP="00DA18ED">
            <w:pPr>
              <w:pStyle w:val="CopticCross"/>
            </w:pPr>
            <w:r w:rsidRPr="00FB5ACB">
              <w:t>¿</w:t>
            </w:r>
          </w:p>
        </w:tc>
        <w:tc>
          <w:tcPr>
            <w:tcW w:w="3960" w:type="dxa"/>
          </w:tcPr>
          <w:p w:rsidR="00382E0C" w:rsidRDefault="00382E0C" w:rsidP="00057E53"/>
        </w:tc>
      </w:tr>
      <w:tr w:rsidR="00382E0C" w:rsidTr="00DA18ED">
        <w:trPr>
          <w:cantSplit/>
          <w:jc w:val="center"/>
        </w:trPr>
        <w:tc>
          <w:tcPr>
            <w:tcW w:w="288" w:type="dxa"/>
          </w:tcPr>
          <w:p w:rsidR="00382E0C" w:rsidRDefault="00382E0C" w:rsidP="00DA18ED">
            <w:pPr>
              <w:pStyle w:val="CopticCross"/>
            </w:pPr>
          </w:p>
        </w:tc>
        <w:tc>
          <w:tcPr>
            <w:tcW w:w="3960" w:type="dxa"/>
          </w:tcPr>
          <w:p w:rsidR="00B72A74" w:rsidRPr="004764BD" w:rsidRDefault="00B72A74" w:rsidP="005F3B89">
            <w:pPr>
              <w:pStyle w:val="EngHang"/>
            </w:pPr>
            <w:r w:rsidRPr="004764BD">
              <w:t>Pray to the Lord on our behalf,</w:t>
            </w:r>
          </w:p>
          <w:p w:rsidR="00B72A74" w:rsidRPr="004764BD" w:rsidRDefault="00B72A74" w:rsidP="005F3B89">
            <w:pPr>
              <w:pStyle w:val="EngHang"/>
            </w:pPr>
            <w:r w:rsidRPr="004764BD">
              <w:t>Our holy and righteous father,</w:t>
            </w:r>
          </w:p>
          <w:p w:rsidR="00B72A74" w:rsidRPr="004764BD" w:rsidRDefault="00B72A74" w:rsidP="005F3B89">
            <w:pPr>
              <w:pStyle w:val="EngHang"/>
            </w:pPr>
            <w:r>
              <w:t>Abba _______ the {Metropol</w:t>
            </w:r>
            <w:r>
              <w:t>i</w:t>
            </w:r>
            <w:r>
              <w:t>tan/Bishop}</w:t>
            </w:r>
            <w:r w:rsidRPr="004764BD">
              <w:t>,</w:t>
            </w:r>
          </w:p>
          <w:p w:rsidR="00382E0C" w:rsidRDefault="00B72A74" w:rsidP="000F1C8D">
            <w:pPr>
              <w:pStyle w:val="EngHangEnd"/>
            </w:pPr>
            <w:r w:rsidRPr="004764BD">
              <w:t>That He</w:t>
            </w:r>
            <w:r>
              <w:t xml:space="preserve"> may forgive us our sins.</w:t>
            </w:r>
          </w:p>
        </w:tc>
        <w:tc>
          <w:tcPr>
            <w:tcW w:w="288" w:type="dxa"/>
          </w:tcPr>
          <w:p w:rsidR="00382E0C" w:rsidRDefault="00382E0C" w:rsidP="00057E53"/>
        </w:tc>
        <w:tc>
          <w:tcPr>
            <w:tcW w:w="288" w:type="dxa"/>
          </w:tcPr>
          <w:p w:rsidR="00382E0C" w:rsidRDefault="00382E0C" w:rsidP="00DA18ED">
            <w:pPr>
              <w:pStyle w:val="CopticCross"/>
            </w:pPr>
          </w:p>
        </w:tc>
        <w:tc>
          <w:tcPr>
            <w:tcW w:w="3960" w:type="dxa"/>
          </w:tcPr>
          <w:p w:rsidR="00382E0C" w:rsidRDefault="00382E0C" w:rsidP="00057E53"/>
        </w:tc>
      </w:tr>
    </w:tbl>
    <w:p w:rsidR="00382E0C" w:rsidRDefault="00382E0C" w:rsidP="005676F5"/>
    <w:p w:rsidR="008C4469" w:rsidRDefault="008C4469" w:rsidP="005676F5"/>
    <w:p w:rsidR="008C4469" w:rsidRDefault="008C4469" w:rsidP="005676F5"/>
    <w:p w:rsidR="008C4469" w:rsidRDefault="008C4469" w:rsidP="005676F5"/>
    <w:p w:rsidR="008C4469" w:rsidRDefault="008C4469" w:rsidP="005676F5"/>
    <w:p w:rsidR="008C4469" w:rsidRDefault="008C4469" w:rsidP="005676F5"/>
    <w:p w:rsidR="002245DB" w:rsidRDefault="002245DB" w:rsidP="005676F5"/>
    <w:p w:rsidR="002245DB" w:rsidRPr="005676F5" w:rsidRDefault="002245DB" w:rsidP="005676F5"/>
    <w:p w:rsidR="00B268A8" w:rsidRDefault="0004278F" w:rsidP="0004278F">
      <w:pPr>
        <w:pStyle w:val="Heading2"/>
      </w:pPr>
      <w:bookmarkStart w:id="1046" w:name="_Toc298681360"/>
      <w:bookmarkStart w:id="1047" w:name="_Ref299220783"/>
      <w:bookmarkStart w:id="1048" w:name="_Toc308441888"/>
      <w:bookmarkStart w:id="1049" w:name="_Toc308442028"/>
      <w:r>
        <w:lastRenderedPageBreak/>
        <w:t>The Psalies</w:t>
      </w:r>
      <w:bookmarkEnd w:id="1046"/>
      <w:bookmarkEnd w:id="1047"/>
      <w:bookmarkEnd w:id="1048"/>
      <w:bookmarkEnd w:id="1049"/>
    </w:p>
    <w:p w:rsidR="0004278F" w:rsidRDefault="0004278F" w:rsidP="0004278F">
      <w:pPr>
        <w:pStyle w:val="Heading3"/>
      </w:pPr>
      <w:bookmarkStart w:id="1050" w:name="_Toc298681361"/>
      <w:bookmarkStart w:id="1051" w:name="_Toc308442029"/>
      <w:r>
        <w:t>The Psali Batos for Nairouz</w:t>
      </w:r>
      <w:bookmarkEnd w:id="1050"/>
      <w:bookmarkEnd w:id="1051"/>
    </w:p>
    <w:p w:rsidR="0004278F" w:rsidRDefault="0004278F" w:rsidP="0004278F">
      <w:pPr>
        <w:pStyle w:val="Heading3"/>
      </w:pPr>
      <w:bookmarkStart w:id="1052" w:name="_Toc298681362"/>
      <w:bookmarkStart w:id="1053" w:name="_Toc308442030"/>
      <w:r>
        <w:t>The Psali Batos for the Virgin</w:t>
      </w:r>
      <w:bookmarkEnd w:id="1052"/>
      <w:bookmarkEnd w:id="1053"/>
    </w:p>
    <w:p w:rsidR="00A23F04" w:rsidRDefault="0004278F" w:rsidP="00DA18ED">
      <w:pPr>
        <w:pStyle w:val="Heading3"/>
      </w:pPr>
      <w:bookmarkStart w:id="1054" w:name="_Toc298681363"/>
      <w:bookmarkStart w:id="1055" w:name="_Toc308442031"/>
      <w:r>
        <w:t>The Psali Adam for the Virgin</w:t>
      </w:r>
      <w:bookmarkEnd w:id="1054"/>
      <w:bookmarkEnd w:id="1055"/>
    </w:p>
    <w:p w:rsidR="00A23F04" w:rsidRPr="00257627" w:rsidRDefault="00A23F04" w:rsidP="00A742AC">
      <w:pPr>
        <w:sectPr w:rsidR="00A23F04" w:rsidRPr="00257627" w:rsidSect="00094BF8">
          <w:pgSz w:w="11880" w:h="15480" w:code="1"/>
          <w:pgMar w:top="1080" w:right="1440" w:bottom="1440" w:left="1080" w:header="720" w:footer="720" w:gutter="504"/>
          <w:cols w:space="720"/>
          <w:docGrid w:linePitch="360"/>
        </w:sectPr>
      </w:pPr>
    </w:p>
    <w:p w:rsidR="00A458C3" w:rsidRDefault="00A458C3" w:rsidP="00A458C3">
      <w:pPr>
        <w:pStyle w:val="Heading2"/>
        <w:rPr>
          <w:lang w:val="en-US"/>
        </w:rPr>
      </w:pPr>
      <w:bookmarkStart w:id="1056" w:name="_Toc289112532"/>
      <w:bookmarkStart w:id="1057" w:name="_Toc297322068"/>
      <w:bookmarkStart w:id="1058" w:name="_Toc297407713"/>
      <w:bookmarkStart w:id="1059" w:name="_Toc298445810"/>
      <w:bookmarkStart w:id="1060" w:name="_Toc298681364"/>
      <w:bookmarkStart w:id="1061" w:name="_Toc298447541"/>
      <w:bookmarkStart w:id="1062" w:name="_Toc308441889"/>
      <w:bookmarkStart w:id="1063" w:name="_Toc308442032"/>
      <w:bookmarkStart w:id="1064" w:name="TheHymnForTheResurrection"/>
      <w:r>
        <w:rPr>
          <w:lang w:val="en-US"/>
        </w:rPr>
        <w:lastRenderedPageBreak/>
        <w:t>The Hymn for the Resurrection</w:t>
      </w:r>
      <w:bookmarkEnd w:id="1056"/>
      <w:bookmarkEnd w:id="1057"/>
      <w:bookmarkEnd w:id="1058"/>
      <w:bookmarkEnd w:id="1059"/>
      <w:bookmarkEnd w:id="1060"/>
      <w:bookmarkEnd w:id="1061"/>
      <w:bookmarkEnd w:id="1062"/>
      <w:bookmarkEnd w:id="1063"/>
    </w:p>
    <w:bookmarkEnd w:id="1064"/>
    <w:p w:rsidR="00A458C3" w:rsidRDefault="001E58F5" w:rsidP="00A458C3">
      <w:pPr>
        <w:rPr>
          <w:lang w:val="en-US"/>
        </w:rPr>
      </w:pPr>
      <w:r>
        <w:rPr>
          <w:lang w:val="en-US"/>
        </w:rPr>
        <w:t>The Hymn for the Resurrection follows the form of Greek Orthodox hymns, and probably entered the Coptic Psalmody in the time of Pope Kyrollos V in the late 19</w:t>
      </w:r>
      <w:r w:rsidRPr="001E58F5">
        <w:rPr>
          <w:vertAlign w:val="superscript"/>
          <w:lang w:val="en-US"/>
        </w:rPr>
        <w:t>th</w:t>
      </w:r>
      <w:r>
        <w:rPr>
          <w:lang w:val="en-US"/>
        </w:rPr>
        <w:t xml:space="preserve"> century when several Greek hymns were adopted. Since it is a part of the current usage, it is placed here for completeness:</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3"/>
        <w:gridCol w:w="287"/>
        <w:gridCol w:w="286"/>
        <w:gridCol w:w="3960"/>
      </w:tblGrid>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Ⲧⲉⲛⲛⲁⲩ ⲉ̀ⲧ̀ⲁⲛⲁⲥⲧⲁⲥⲓⲥ ⲙ̀Ⲡⲭ̅ⲥ̅</w:t>
            </w:r>
            <w:r w:rsidR="00A91873">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t>Ⲧⲉⲛⲟⲩⲱϣⲧ ⲙ̀ⲡⲉⲕⲥ̀ⲧⲁⲩⲣⲟⲥ ⲱ̀ Ⲡⲭ̅ⲥ̅: ⲧⲉⲛϩⲱⲥ ⲧⲉⲛϯⲱ̀ⲟⲩ ⲛ̀ⲧⲉⲕⲁⲛⲁⲥⲧⲁⲥⲓⲥ. ϫⲉ ⲛ̀ⲑⲟⲕ ⲅⲁⲣ ⲡⲉ Ⲡⲉⲛⲛⲟⲩϯ</w:t>
            </w:r>
            <w:r w:rsidR="00A91873">
              <w:t>:</w:t>
            </w:r>
            <w:r>
              <w:t xml:space="preserve"> ⲟⲩⲟϩ ⲛ̀ⲧⲉⲕⲥⲱⲟⲩⲛ ⲛ̀ⲕⲉⲟⲩⲁⲓ ⲁⲛ ⲉⲃⲏⲗ ⲉⲣⲟⲕ</w:t>
            </w:r>
            <w:r w:rsidR="00A91873">
              <w:t>:</w:t>
            </w:r>
            <w:r>
              <w:t xml:space="preserve"> ⲟⲩⲟϩ ϧⲉⲛ ⲡⲉⲕⲣⲁⲛ ⲥⲉⲙⲟⲩϯ ⲉⲣⲟⲛ</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Ⲇⲟⲝⲁ ⲡⲁⲧⲣⲓ...</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Ⲕⲉ ⲛⲩⲛ...</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t>Ⲁⲛⲟⲛ ⲇⲉ ϩⲱⲛ ⲙⲁⲣⲉⲛϯⲱ̀ⲟⲩ ⲛⲉ</w:t>
            </w:r>
            <w:r w:rsidR="00A91873">
              <w:t>:</w:t>
            </w:r>
            <w:r>
              <w:t xml:space="preserve"> ϩⲱⲥ ⲟⲩⲁϩⲟ ⲛ̀ⲧⲉ ϯⲁⲛⲁⲥⲧⲁⲥⲓⲥ</w:t>
            </w:r>
            <w:r w:rsidR="00A91873">
              <w:t>:</w:t>
            </w:r>
            <w:r>
              <w:t xml:space="preserve"> </w:t>
            </w:r>
          </w:p>
          <w:p w:rsidR="00AB4248" w:rsidRDefault="00AB4248" w:rsidP="00330C24">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80104F">
              <w:t>ⲕ̀ⲥ̀ⲙⲁⲣⲱⲟⲩⲧ Ⲡⲟ̅ⲥ̅: ⲙⲁⲧ̀ⲥⲁⲃⲟⲓ ⲉ̀ⲛⲉⲕⲙⲉⲟⲙⲏⲓ.</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80104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w:t>
            </w:r>
            <w:r w:rsidR="00A91873">
              <w:t>:</w:t>
            </w:r>
            <w:r>
              <w:t xml:space="preserve"> ⲟⲩⲟϩ ⲁⲕⲁⲓϥ ⲛ̀ⲣⲉⲙϩⲉ ⲉⲃⲟⲗϧⲉⲛ ⲁⲙⲉⲛϯ.</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80104F">
              <w:t>ⲕ̀ⲥ̀ⲙⲁⲣⲱⲟⲩⲧ Ⲡⲟ̅ⲥ̅: ⲙⲁⲧ̀ⲥⲁⲃⲟⲓ ⲉ̀ⲛⲉⲕⲙⲉⲟⲙⲏⲓ.</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80104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80104F">
              <w:t>ⲕ̀ⲥ̀ⲙⲁⲣⲱⲟⲩⲧ Ⲡⲟ̅ⲥ̅: ⲙⲁⲧ̀ⲥⲁⲃⲟⲓ ⲉ̀ⲛⲉⲕⲙⲉⲟⲙⲏⲓ.</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1E58F5">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80104F">
              <w:t>ⲕ̀ⲥ̀ⲙⲁⲣⲱⲟⲩⲧ Ⲡⲟ̅ⲥ̅: ⲙⲁⲧ̀ⲥⲁⲃⲟⲓ ⲉ̀ⲛⲉⲕⲙⲉⲟⲙⲏⲓ .</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1E58F5">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w:t>
            </w:r>
            <w:r w:rsidR="00A91873">
              <w:t>:</w:t>
            </w:r>
            <w:r>
              <w:t xml:space="preserve"> ϫⲉ ⲉⲑⲃⲉ ⲟⲩ ⲧⲉⲧⲉⲛⲕⲱϯ ⲛ̀ⲥⲁ ⲫⲏⲉⲧⲟⲛϧ ⲛⲉⲙ ⲛⲓⲣⲉϥⲙⲱⲟⲩⲧ: ⲟⲩⲟϩ ⲛ̀ⲑⲟϥ ϩⲱⲥ ⲛⲟⲩϯ ⲁϥⲧⲱⲛϥ ⲉⲃⲟⲗϧⲉⲛ ⲡⲓⲙ̀ϩⲁⲩ:</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Ⲇⲟⲝⲁ ⲡⲁⲧⲣⲓ...</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1E58F5">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330C24">
            <w:pPr>
              <w:pStyle w:val="CopticVerse"/>
            </w:pPr>
            <w:r w:rsidRPr="00330C24">
              <w:t>Ⲕⲉ ⲛⲩⲛ...</w:t>
            </w:r>
          </w:p>
        </w:tc>
      </w:tr>
      <w:tr w:rsidR="00AB4248" w:rsidTr="00AB4248">
        <w:trPr>
          <w:cantSplit/>
          <w:jc w:val="center"/>
        </w:trPr>
        <w:tc>
          <w:tcPr>
            <w:tcW w:w="164" w:type="pct"/>
          </w:tcPr>
          <w:p w:rsidR="00AB4248" w:rsidRDefault="00AB4248" w:rsidP="00A458C3">
            <w:pPr>
              <w:rPr>
                <w:lang w:val="en-US"/>
              </w:rPr>
            </w:pPr>
          </w:p>
        </w:tc>
        <w:tc>
          <w:tcPr>
            <w:tcW w:w="2255" w:type="pct"/>
          </w:tcPr>
          <w:p w:rsidR="00AB4248" w:rsidRDefault="00AB4248" w:rsidP="00A458C3">
            <w:pPr>
              <w:rPr>
                <w:lang w:val="en-US"/>
              </w:rPr>
            </w:pPr>
          </w:p>
        </w:tc>
        <w:tc>
          <w:tcPr>
            <w:tcW w:w="163" w:type="pct"/>
          </w:tcPr>
          <w:p w:rsidR="00AB4248" w:rsidRDefault="00AB4248" w:rsidP="00A458C3">
            <w:pPr>
              <w:rPr>
                <w:lang w:val="en-US"/>
              </w:rPr>
            </w:pPr>
          </w:p>
        </w:tc>
        <w:tc>
          <w:tcPr>
            <w:tcW w:w="163" w:type="pct"/>
          </w:tcPr>
          <w:p w:rsidR="00AB4248" w:rsidRDefault="00AB4248" w:rsidP="00A458C3">
            <w:pPr>
              <w:rPr>
                <w:lang w:val="en-US"/>
              </w:rPr>
            </w:pPr>
          </w:p>
        </w:tc>
        <w:tc>
          <w:tcPr>
            <w:tcW w:w="2254" w:type="pct"/>
          </w:tcPr>
          <w:p w:rsidR="00AB4248" w:rsidRDefault="00AB4248" w:rsidP="001E58F5">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w:t>
            </w:r>
            <w:r w:rsidR="00A91873">
              <w:t>:</w:t>
            </w:r>
            <w:r>
              <w:t xml:space="preserve">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742591" w:rsidRDefault="009A11DD">
      <w:pPr>
        <w:pStyle w:val="Heading2"/>
        <w:rPr>
          <w:lang w:val="en-US"/>
        </w:rPr>
      </w:pPr>
      <w:bookmarkStart w:id="1065" w:name="_Toc308441890"/>
      <w:bookmarkStart w:id="1066" w:name="_Toc308442033"/>
      <w:r>
        <w:rPr>
          <w:lang w:val="en-US"/>
        </w:rPr>
        <w:lastRenderedPageBreak/>
        <w:t>Detailed Table of Contents</w:t>
      </w:r>
      <w:bookmarkEnd w:id="1065"/>
      <w:bookmarkEnd w:id="1066"/>
    </w:p>
    <w:p w:rsidR="003032D8" w:rsidRDefault="000C2C94">
      <w:pPr>
        <w:pStyle w:val="TOC2"/>
        <w:tabs>
          <w:tab w:val="right" w:leader="dot" w:pos="8846"/>
        </w:tabs>
        <w:rPr>
          <w:rFonts w:asciiTheme="minorHAnsi" w:eastAsiaTheme="minorEastAsia" w:hAnsiTheme="minorHAnsi"/>
          <w:noProof/>
          <w:lang w:eastAsia="en-CA"/>
        </w:rPr>
      </w:pPr>
      <w:r>
        <w:rPr>
          <w:lang w:val="en-US"/>
        </w:rPr>
        <w:fldChar w:fldCharType="begin"/>
      </w:r>
      <w:r w:rsidR="009A11DD">
        <w:rPr>
          <w:lang w:val="en-US"/>
        </w:rPr>
        <w:instrText xml:space="preserve"> TOC \o "1-3" \h \z \u </w:instrText>
      </w:r>
      <w:r>
        <w:rPr>
          <w:lang w:val="en-US"/>
        </w:rPr>
        <w:fldChar w:fldCharType="separate"/>
      </w:r>
      <w:hyperlink w:anchor="_Toc308441891" w:history="1">
        <w:r w:rsidR="003032D8" w:rsidRPr="0080285C">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_Toc308441891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2" w:history="1">
        <w:r w:rsidR="003032D8" w:rsidRPr="0080285C">
          <w:rPr>
            <w:rStyle w:val="Hyperlink"/>
            <w:noProof/>
            <w:lang w:val="en-US"/>
          </w:rPr>
          <w:t>Brief Table of Contents</w:t>
        </w:r>
        <w:r w:rsidR="003032D8">
          <w:rPr>
            <w:noProof/>
            <w:webHidden/>
          </w:rPr>
          <w:tab/>
        </w:r>
        <w:r>
          <w:rPr>
            <w:noProof/>
            <w:webHidden/>
          </w:rPr>
          <w:fldChar w:fldCharType="begin"/>
        </w:r>
        <w:r w:rsidR="003032D8">
          <w:rPr>
            <w:noProof/>
            <w:webHidden/>
          </w:rPr>
          <w:instrText xml:space="preserve"> PAGEREF _Toc308441892 \h </w:instrText>
        </w:r>
        <w:r>
          <w:rPr>
            <w:noProof/>
            <w:webHidden/>
          </w:rPr>
        </w:r>
        <w:r>
          <w:rPr>
            <w:noProof/>
            <w:webHidden/>
          </w:rPr>
          <w:fldChar w:fldCharType="separate"/>
        </w:r>
        <w:r w:rsidR="003032D8">
          <w:rPr>
            <w:noProof/>
            <w:webHidden/>
          </w:rPr>
          <w:t>v</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3" w:history="1">
        <w:r w:rsidR="003032D8" w:rsidRPr="0080285C">
          <w:rPr>
            <w:rStyle w:val="Hyperlink"/>
            <w:rFonts w:eastAsia="Arial Unicode MS"/>
            <w:noProof/>
            <w:lang w:val="en-US"/>
          </w:rPr>
          <w:t>The Beginning of the Midnight Praise</w:t>
        </w:r>
        <w:r w:rsidR="003032D8">
          <w:rPr>
            <w:noProof/>
            <w:webHidden/>
          </w:rPr>
          <w:tab/>
        </w:r>
        <w:r>
          <w:rPr>
            <w:noProof/>
            <w:webHidden/>
          </w:rPr>
          <w:fldChar w:fldCharType="begin"/>
        </w:r>
        <w:r w:rsidR="003032D8">
          <w:rPr>
            <w:noProof/>
            <w:webHidden/>
          </w:rPr>
          <w:instrText xml:space="preserve"> PAGEREF _Toc308441893 \h </w:instrText>
        </w:r>
        <w:r>
          <w:rPr>
            <w:noProof/>
            <w:webHidden/>
          </w:rPr>
        </w:r>
        <w:r>
          <w:rPr>
            <w:noProof/>
            <w:webHidden/>
          </w:rPr>
          <w:fldChar w:fldCharType="separate"/>
        </w:r>
        <w:r w:rsidR="003032D8">
          <w:rPr>
            <w:noProof/>
            <w:webHidden/>
          </w:rPr>
          <w:t>1</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4" w:history="1">
        <w:r w:rsidR="003032D8" w:rsidRPr="0080285C">
          <w:rPr>
            <w:rStyle w:val="Hyperlink"/>
            <w:noProof/>
          </w:rPr>
          <w:t>The First Canticle: The Praise of Moses the Prophet</w:t>
        </w:r>
        <w:r w:rsidR="003032D8">
          <w:rPr>
            <w:noProof/>
            <w:webHidden/>
          </w:rPr>
          <w:tab/>
        </w:r>
        <w:r>
          <w:rPr>
            <w:noProof/>
            <w:webHidden/>
          </w:rPr>
          <w:fldChar w:fldCharType="begin"/>
        </w:r>
        <w:r w:rsidR="003032D8">
          <w:rPr>
            <w:noProof/>
            <w:webHidden/>
          </w:rPr>
          <w:instrText xml:space="preserve"> PAGEREF _Toc308441894 \h </w:instrText>
        </w:r>
        <w:r>
          <w:rPr>
            <w:noProof/>
            <w:webHidden/>
          </w:rPr>
        </w:r>
        <w:r>
          <w:rPr>
            <w:noProof/>
            <w:webHidden/>
          </w:rPr>
          <w:fldChar w:fldCharType="separate"/>
        </w:r>
        <w:r w:rsidR="003032D8">
          <w:rPr>
            <w:noProof/>
            <w:webHidden/>
          </w:rPr>
          <w:t>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5" w:history="1">
        <w:r w:rsidR="003032D8" w:rsidRPr="0080285C">
          <w:rPr>
            <w:rStyle w:val="Hyperlink"/>
            <w:noProof/>
          </w:rPr>
          <w:t>The Second Canticle: Psalm 135</w:t>
        </w:r>
        <w:r w:rsidR="003032D8">
          <w:rPr>
            <w:noProof/>
            <w:webHidden/>
          </w:rPr>
          <w:tab/>
        </w:r>
        <w:r>
          <w:rPr>
            <w:noProof/>
            <w:webHidden/>
          </w:rPr>
          <w:fldChar w:fldCharType="begin"/>
        </w:r>
        <w:r w:rsidR="003032D8">
          <w:rPr>
            <w:noProof/>
            <w:webHidden/>
          </w:rPr>
          <w:instrText xml:space="preserve"> PAGEREF _Toc308441895 \h </w:instrText>
        </w:r>
        <w:r>
          <w:rPr>
            <w:noProof/>
            <w:webHidden/>
          </w:rPr>
        </w:r>
        <w:r>
          <w:rPr>
            <w:noProof/>
            <w:webHidden/>
          </w:rPr>
          <w:fldChar w:fldCharType="separate"/>
        </w:r>
        <w:r w:rsidR="003032D8">
          <w:rPr>
            <w:noProof/>
            <w:webHidden/>
          </w:rPr>
          <w:t>10</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6" w:history="1">
        <w:r w:rsidR="003032D8" w:rsidRPr="0080285C">
          <w:rPr>
            <w:rStyle w:val="Hyperlink"/>
            <w:noProof/>
          </w:rPr>
          <w:t>The Third Canticle: The Song of the Three Children</w:t>
        </w:r>
        <w:r w:rsidR="003032D8">
          <w:rPr>
            <w:noProof/>
            <w:webHidden/>
          </w:rPr>
          <w:tab/>
        </w:r>
        <w:r>
          <w:rPr>
            <w:noProof/>
            <w:webHidden/>
          </w:rPr>
          <w:fldChar w:fldCharType="begin"/>
        </w:r>
        <w:r w:rsidR="003032D8">
          <w:rPr>
            <w:noProof/>
            <w:webHidden/>
          </w:rPr>
          <w:instrText xml:space="preserve"> PAGEREF _Toc308441896 \h </w:instrText>
        </w:r>
        <w:r>
          <w:rPr>
            <w:noProof/>
            <w:webHidden/>
          </w:rPr>
        </w:r>
        <w:r>
          <w:rPr>
            <w:noProof/>
            <w:webHidden/>
          </w:rPr>
          <w:fldChar w:fldCharType="separate"/>
        </w:r>
        <w:r w:rsidR="003032D8">
          <w:rPr>
            <w:noProof/>
            <w:webHidden/>
          </w:rPr>
          <w:t>15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7" w:history="1">
        <w:r w:rsidR="003032D8" w:rsidRPr="0080285C">
          <w:rPr>
            <w:rStyle w:val="Hyperlink"/>
            <w:noProof/>
          </w:rPr>
          <w:t>The Communion of the Saints</w:t>
        </w:r>
        <w:r w:rsidR="003032D8">
          <w:rPr>
            <w:noProof/>
            <w:webHidden/>
          </w:rPr>
          <w:tab/>
        </w:r>
        <w:r>
          <w:rPr>
            <w:noProof/>
            <w:webHidden/>
          </w:rPr>
          <w:fldChar w:fldCharType="begin"/>
        </w:r>
        <w:r w:rsidR="003032D8">
          <w:rPr>
            <w:noProof/>
            <w:webHidden/>
          </w:rPr>
          <w:instrText xml:space="preserve"> PAGEREF _Toc308441897 \h </w:instrText>
        </w:r>
        <w:r>
          <w:rPr>
            <w:noProof/>
            <w:webHidden/>
          </w:rPr>
        </w:r>
        <w:r>
          <w:rPr>
            <w:noProof/>
            <w:webHidden/>
          </w:rPr>
          <w:fldChar w:fldCharType="separate"/>
        </w:r>
        <w:r w:rsidR="003032D8">
          <w:rPr>
            <w:noProof/>
            <w:webHidden/>
          </w:rPr>
          <w:t>25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898" w:history="1">
        <w:r w:rsidR="003032D8" w:rsidRPr="0080285C">
          <w:rPr>
            <w:rStyle w:val="Hyperlink"/>
            <w:noProof/>
            <w:lang w:val="en-US"/>
          </w:rPr>
          <w:t>The Doxologies</w:t>
        </w:r>
        <w:r w:rsidR="003032D8">
          <w:rPr>
            <w:noProof/>
            <w:webHidden/>
          </w:rPr>
          <w:tab/>
        </w:r>
        <w:r>
          <w:rPr>
            <w:noProof/>
            <w:webHidden/>
          </w:rPr>
          <w:fldChar w:fldCharType="begin"/>
        </w:r>
        <w:r w:rsidR="003032D8">
          <w:rPr>
            <w:noProof/>
            <w:webHidden/>
          </w:rPr>
          <w:instrText xml:space="preserve"> PAGEREF _Toc308441898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899" w:history="1">
        <w:r w:rsidR="003032D8" w:rsidRPr="0080285C">
          <w:rPr>
            <w:rStyle w:val="Hyperlink"/>
            <w:noProof/>
            <w:lang w:val="en-US"/>
          </w:rPr>
          <w:t>The Introduction to the Doxologies</w:t>
        </w:r>
        <w:r w:rsidR="003032D8">
          <w:rPr>
            <w:noProof/>
            <w:webHidden/>
          </w:rPr>
          <w:tab/>
        </w:r>
        <w:r>
          <w:rPr>
            <w:noProof/>
            <w:webHidden/>
          </w:rPr>
          <w:fldChar w:fldCharType="begin"/>
        </w:r>
        <w:r w:rsidR="003032D8">
          <w:rPr>
            <w:noProof/>
            <w:webHidden/>
          </w:rPr>
          <w:instrText xml:space="preserve"> PAGEREF _Toc308441899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0" w:history="1">
        <w:r w:rsidR="003032D8" w:rsidRPr="0080285C">
          <w:rPr>
            <w:rStyle w:val="Hyperlink"/>
            <w:noProof/>
            <w:lang w:val="en-US"/>
          </w:rPr>
          <w:t>The Doxology of the Virgin for Midnight Praise</w:t>
        </w:r>
        <w:r w:rsidR="003032D8">
          <w:rPr>
            <w:noProof/>
            <w:webHidden/>
          </w:rPr>
          <w:tab/>
        </w:r>
        <w:r>
          <w:rPr>
            <w:noProof/>
            <w:webHidden/>
          </w:rPr>
          <w:fldChar w:fldCharType="begin"/>
        </w:r>
        <w:r w:rsidR="003032D8">
          <w:rPr>
            <w:noProof/>
            <w:webHidden/>
          </w:rPr>
          <w:instrText xml:space="preserve"> PAGEREF _Toc308441900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1" w:history="1">
        <w:r w:rsidR="003032D8" w:rsidRPr="0080285C">
          <w:rPr>
            <w:rStyle w:val="Hyperlink"/>
            <w:noProof/>
            <w:lang w:val="en-US"/>
          </w:rPr>
          <w:t>The Conclusion of the Doxologies</w:t>
        </w:r>
        <w:r w:rsidR="003032D8">
          <w:rPr>
            <w:noProof/>
            <w:webHidden/>
          </w:rPr>
          <w:tab/>
        </w:r>
        <w:r>
          <w:rPr>
            <w:noProof/>
            <w:webHidden/>
          </w:rPr>
          <w:fldChar w:fldCharType="begin"/>
        </w:r>
        <w:r w:rsidR="003032D8">
          <w:rPr>
            <w:noProof/>
            <w:webHidden/>
          </w:rPr>
          <w:instrText xml:space="preserve"> PAGEREF _Toc308441901 \h </w:instrText>
        </w:r>
        <w:r>
          <w:rPr>
            <w:noProof/>
            <w:webHidden/>
          </w:rPr>
        </w:r>
        <w:r>
          <w:rPr>
            <w:noProof/>
            <w:webHidden/>
          </w:rPr>
          <w:fldChar w:fldCharType="separate"/>
        </w:r>
        <w:r w:rsidR="003032D8">
          <w:rPr>
            <w:noProof/>
            <w:webHidden/>
          </w:rPr>
          <w:t>38</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02" w:history="1">
        <w:r w:rsidR="003032D8" w:rsidRPr="0080285C">
          <w:rPr>
            <w:rStyle w:val="Hyperlink"/>
            <w:noProof/>
          </w:rPr>
          <w:t>The</w:t>
        </w:r>
        <w:r w:rsidR="003032D8" w:rsidRPr="0080285C">
          <w:rPr>
            <w:rStyle w:val="Hyperlink"/>
            <w:noProof/>
            <w:lang w:val="en-US"/>
          </w:rPr>
          <w:t xml:space="preserve"> Fourth Canticle</w:t>
        </w:r>
        <w:r w:rsidR="003032D8">
          <w:rPr>
            <w:noProof/>
            <w:webHidden/>
          </w:rPr>
          <w:tab/>
        </w:r>
        <w:r>
          <w:rPr>
            <w:noProof/>
            <w:webHidden/>
          </w:rPr>
          <w:fldChar w:fldCharType="begin"/>
        </w:r>
        <w:r w:rsidR="003032D8">
          <w:rPr>
            <w:noProof/>
            <w:webHidden/>
          </w:rPr>
          <w:instrText xml:space="preserve"> PAGEREF _Toc308441902 \h </w:instrText>
        </w:r>
        <w:r>
          <w:rPr>
            <w:noProof/>
            <w:webHidden/>
          </w:rPr>
        </w:r>
        <w:r>
          <w:rPr>
            <w:noProof/>
            <w:webHidden/>
          </w:rPr>
          <w:fldChar w:fldCharType="separate"/>
        </w:r>
        <w:r w:rsidR="003032D8">
          <w:rPr>
            <w:noProof/>
            <w:webHidden/>
          </w:rPr>
          <w:t>40</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03" w:history="1">
        <w:r w:rsidR="003032D8" w:rsidRPr="0080285C">
          <w:rPr>
            <w:rStyle w:val="Hyperlink"/>
            <w:noProof/>
            <w:lang w:val="en-US"/>
          </w:rPr>
          <w:t>Sunday</w:t>
        </w:r>
        <w:r w:rsidR="003032D8">
          <w:rPr>
            <w:noProof/>
            <w:webHidden/>
          </w:rPr>
          <w:tab/>
        </w:r>
        <w:r>
          <w:rPr>
            <w:noProof/>
            <w:webHidden/>
          </w:rPr>
          <w:fldChar w:fldCharType="begin"/>
        </w:r>
        <w:r w:rsidR="003032D8">
          <w:rPr>
            <w:noProof/>
            <w:webHidden/>
          </w:rPr>
          <w:instrText xml:space="preserve"> PAGEREF _Toc308441903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4" w:history="1">
        <w:r w:rsidR="003032D8" w:rsidRPr="0080285C">
          <w:rPr>
            <w:rStyle w:val="Hyperlink"/>
            <w:noProof/>
            <w:lang w:val="en-US"/>
          </w:rPr>
          <w:t>The Sunday Psali for the Virgin</w:t>
        </w:r>
        <w:r w:rsidR="003032D8">
          <w:rPr>
            <w:noProof/>
            <w:webHidden/>
          </w:rPr>
          <w:tab/>
        </w:r>
        <w:r>
          <w:rPr>
            <w:noProof/>
            <w:webHidden/>
          </w:rPr>
          <w:fldChar w:fldCharType="begin"/>
        </w:r>
        <w:r w:rsidR="003032D8">
          <w:rPr>
            <w:noProof/>
            <w:webHidden/>
          </w:rPr>
          <w:instrText xml:space="preserve"> PAGEREF _Toc308441904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5" w:history="1">
        <w:r w:rsidR="003032D8" w:rsidRPr="0080285C">
          <w:rPr>
            <w:rStyle w:val="Hyperlink"/>
            <w:noProof/>
            <w:lang w:val="en-US"/>
          </w:rPr>
          <w:t>The Sunday Psali for the Lord</w:t>
        </w:r>
        <w:r w:rsidR="003032D8">
          <w:rPr>
            <w:noProof/>
            <w:webHidden/>
          </w:rPr>
          <w:tab/>
        </w:r>
        <w:r>
          <w:rPr>
            <w:noProof/>
            <w:webHidden/>
          </w:rPr>
          <w:fldChar w:fldCharType="begin"/>
        </w:r>
        <w:r w:rsidR="003032D8">
          <w:rPr>
            <w:noProof/>
            <w:webHidden/>
          </w:rPr>
          <w:instrText xml:space="preserve"> PAGEREF _Toc308441905 \h </w:instrText>
        </w:r>
        <w:r>
          <w:rPr>
            <w:noProof/>
            <w:webHidden/>
          </w:rPr>
        </w:r>
        <w:r>
          <w:rPr>
            <w:noProof/>
            <w:webHidden/>
          </w:rPr>
          <w:fldChar w:fldCharType="separate"/>
        </w:r>
        <w:r w:rsidR="003032D8">
          <w:rPr>
            <w:noProof/>
            <w:webHidden/>
          </w:rPr>
          <w:t>48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6" w:history="1">
        <w:r w:rsidR="003032D8" w:rsidRPr="0080285C">
          <w:rPr>
            <w:rStyle w:val="Hyperlink"/>
            <w:noProof/>
            <w:lang w:val="en-US"/>
          </w:rPr>
          <w:t>The Sunday Theotokia</w:t>
        </w:r>
        <w:r w:rsidR="003032D8">
          <w:rPr>
            <w:noProof/>
            <w:webHidden/>
          </w:rPr>
          <w:tab/>
        </w:r>
        <w:r>
          <w:rPr>
            <w:noProof/>
            <w:webHidden/>
          </w:rPr>
          <w:fldChar w:fldCharType="begin"/>
        </w:r>
        <w:r w:rsidR="003032D8">
          <w:rPr>
            <w:noProof/>
            <w:webHidden/>
          </w:rPr>
          <w:instrText xml:space="preserve"> PAGEREF _Toc308441906 \h </w:instrText>
        </w:r>
        <w:r>
          <w:rPr>
            <w:noProof/>
            <w:webHidden/>
          </w:rPr>
        </w:r>
        <w:r>
          <w:rPr>
            <w:noProof/>
            <w:webHidden/>
          </w:rPr>
          <w:fldChar w:fldCharType="separate"/>
        </w:r>
        <w:r w:rsidR="003032D8">
          <w:rPr>
            <w:noProof/>
            <w:webHidden/>
          </w:rPr>
          <w:t>53</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07" w:history="1">
        <w:r w:rsidR="003032D8" w:rsidRPr="0080285C">
          <w:rPr>
            <w:rStyle w:val="Hyperlink"/>
            <w:noProof/>
          </w:rPr>
          <w:t>The Conclusion of the Adam Theotokias</w:t>
        </w:r>
        <w:r w:rsidR="003032D8">
          <w:rPr>
            <w:noProof/>
            <w:webHidden/>
          </w:rPr>
          <w:tab/>
        </w:r>
        <w:r>
          <w:rPr>
            <w:noProof/>
            <w:webHidden/>
          </w:rPr>
          <w:fldChar w:fldCharType="begin"/>
        </w:r>
        <w:r w:rsidR="003032D8">
          <w:rPr>
            <w:noProof/>
            <w:webHidden/>
          </w:rPr>
          <w:instrText xml:space="preserve"> PAGEREF _Toc308441907 \h </w:instrText>
        </w:r>
        <w:r>
          <w:rPr>
            <w:noProof/>
            <w:webHidden/>
          </w:rPr>
        </w:r>
        <w:r>
          <w:rPr>
            <w:noProof/>
            <w:webHidden/>
          </w:rPr>
          <w:fldChar w:fldCharType="separate"/>
        </w:r>
        <w:r w:rsidR="003032D8">
          <w:rPr>
            <w:noProof/>
            <w:webHidden/>
          </w:rPr>
          <w:t>86</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08" w:history="1">
        <w:r w:rsidR="003032D8" w:rsidRPr="0080285C">
          <w:rPr>
            <w:rStyle w:val="Hyperlink"/>
            <w:noProof/>
          </w:rPr>
          <w:t>The Creed</w:t>
        </w:r>
        <w:r w:rsidR="003032D8">
          <w:rPr>
            <w:noProof/>
            <w:webHidden/>
          </w:rPr>
          <w:tab/>
        </w:r>
        <w:r>
          <w:rPr>
            <w:noProof/>
            <w:webHidden/>
          </w:rPr>
          <w:fldChar w:fldCharType="begin"/>
        </w:r>
        <w:r w:rsidR="003032D8">
          <w:rPr>
            <w:noProof/>
            <w:webHidden/>
          </w:rPr>
          <w:instrText xml:space="preserve"> PAGEREF _Toc308441908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09" w:history="1">
        <w:r w:rsidR="003032D8" w:rsidRPr="0080285C">
          <w:rPr>
            <w:rStyle w:val="Hyperlink"/>
            <w:noProof/>
          </w:rPr>
          <w:t>The Introduction to the Creed</w:t>
        </w:r>
        <w:r w:rsidR="003032D8">
          <w:rPr>
            <w:noProof/>
            <w:webHidden/>
          </w:rPr>
          <w:tab/>
        </w:r>
        <w:r>
          <w:rPr>
            <w:noProof/>
            <w:webHidden/>
          </w:rPr>
          <w:fldChar w:fldCharType="begin"/>
        </w:r>
        <w:r w:rsidR="003032D8">
          <w:rPr>
            <w:noProof/>
            <w:webHidden/>
          </w:rPr>
          <w:instrText xml:space="preserve"> PAGEREF _Toc308441909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0" w:history="1">
        <w:r w:rsidR="003032D8" w:rsidRPr="0080285C">
          <w:rPr>
            <w:rStyle w:val="Hyperlink"/>
            <w:noProof/>
          </w:rPr>
          <w:t>The Creed</w:t>
        </w:r>
        <w:r w:rsidR="003032D8">
          <w:rPr>
            <w:noProof/>
            <w:webHidden/>
          </w:rPr>
          <w:tab/>
        </w:r>
        <w:r>
          <w:rPr>
            <w:noProof/>
            <w:webHidden/>
          </w:rPr>
          <w:fldChar w:fldCharType="begin"/>
        </w:r>
        <w:r w:rsidR="003032D8">
          <w:rPr>
            <w:noProof/>
            <w:webHidden/>
          </w:rPr>
          <w:instrText xml:space="preserve"> PAGEREF _Toc308441910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11" w:history="1">
        <w:r w:rsidR="003032D8" w:rsidRPr="0080285C">
          <w:rPr>
            <w:rStyle w:val="Hyperlink"/>
            <w:noProof/>
          </w:rPr>
          <w:t>God Have Mercy Upon Us</w:t>
        </w:r>
        <w:r w:rsidR="003032D8">
          <w:rPr>
            <w:noProof/>
            <w:webHidden/>
          </w:rPr>
          <w:tab/>
        </w:r>
        <w:r>
          <w:rPr>
            <w:noProof/>
            <w:webHidden/>
          </w:rPr>
          <w:fldChar w:fldCharType="begin"/>
        </w:r>
        <w:r w:rsidR="003032D8">
          <w:rPr>
            <w:noProof/>
            <w:webHidden/>
          </w:rPr>
          <w:instrText xml:space="preserve"> PAGEREF _Toc308441911 \h </w:instrText>
        </w:r>
        <w:r>
          <w:rPr>
            <w:noProof/>
            <w:webHidden/>
          </w:rPr>
        </w:r>
        <w:r>
          <w:rPr>
            <w:noProof/>
            <w:webHidden/>
          </w:rPr>
          <w:fldChar w:fldCharType="separate"/>
        </w:r>
        <w:r w:rsidR="003032D8">
          <w:rPr>
            <w:noProof/>
            <w:webHidden/>
          </w:rPr>
          <w:t>91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2" w:history="1">
        <w:r w:rsidR="003032D8" w:rsidRPr="0080285C">
          <w:rPr>
            <w:rStyle w:val="Hyperlink"/>
            <w:rFonts w:eastAsia="@MingLiU"/>
            <w:noProof/>
          </w:rPr>
          <w:t>Holy, Holy, Holy</w:t>
        </w:r>
        <w:r w:rsidR="003032D8">
          <w:rPr>
            <w:noProof/>
            <w:webHidden/>
          </w:rPr>
          <w:tab/>
        </w:r>
        <w:r>
          <w:rPr>
            <w:noProof/>
            <w:webHidden/>
          </w:rPr>
          <w:fldChar w:fldCharType="begin"/>
        </w:r>
        <w:r w:rsidR="003032D8">
          <w:rPr>
            <w:noProof/>
            <w:webHidden/>
          </w:rPr>
          <w:instrText xml:space="preserve"> PAGEREF _Toc308441912 \h </w:instrText>
        </w:r>
        <w:r>
          <w:rPr>
            <w:noProof/>
            <w:webHidden/>
          </w:rPr>
        </w:r>
        <w:r>
          <w:rPr>
            <w:noProof/>
            <w:webHidden/>
          </w:rPr>
          <w:fldChar w:fldCharType="separate"/>
        </w:r>
        <w:r w:rsidR="003032D8">
          <w:rPr>
            <w:noProof/>
            <w:webHidden/>
          </w:rPr>
          <w:t>92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3" w:history="1">
        <w:r w:rsidR="003032D8" w:rsidRPr="0080285C">
          <w:rPr>
            <w:rStyle w:val="Hyperlink"/>
            <w:rFonts w:eastAsia="@MingLiU"/>
            <w:noProof/>
          </w:rPr>
          <w:t>The Lord’s Prayer</w:t>
        </w:r>
        <w:r w:rsidR="003032D8">
          <w:rPr>
            <w:noProof/>
            <w:webHidden/>
          </w:rPr>
          <w:tab/>
        </w:r>
        <w:r>
          <w:rPr>
            <w:noProof/>
            <w:webHidden/>
          </w:rPr>
          <w:fldChar w:fldCharType="begin"/>
        </w:r>
        <w:r w:rsidR="003032D8">
          <w:rPr>
            <w:noProof/>
            <w:webHidden/>
          </w:rPr>
          <w:instrText xml:space="preserve"> PAGEREF _Toc308441913 \h </w:instrText>
        </w:r>
        <w:r>
          <w:rPr>
            <w:noProof/>
            <w:webHidden/>
          </w:rPr>
        </w:r>
        <w:r>
          <w:rPr>
            <w:noProof/>
            <w:webHidden/>
          </w:rPr>
          <w:fldChar w:fldCharType="separate"/>
        </w:r>
        <w:r w:rsidR="003032D8">
          <w:rPr>
            <w:noProof/>
            <w:webHidden/>
          </w:rPr>
          <w:t>93</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14" w:history="1">
        <w:r w:rsidR="003032D8" w:rsidRPr="0080285C">
          <w:rPr>
            <w:rStyle w:val="Hyperlink"/>
            <w:noProof/>
          </w:rPr>
          <w:t>Monday</w:t>
        </w:r>
        <w:r w:rsidR="003032D8">
          <w:rPr>
            <w:noProof/>
            <w:webHidden/>
          </w:rPr>
          <w:tab/>
        </w:r>
        <w:r>
          <w:rPr>
            <w:noProof/>
            <w:webHidden/>
          </w:rPr>
          <w:fldChar w:fldCharType="begin"/>
        </w:r>
        <w:r w:rsidR="003032D8">
          <w:rPr>
            <w:noProof/>
            <w:webHidden/>
          </w:rPr>
          <w:instrText xml:space="preserve"> PAGEREF _Toc308441914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5" w:history="1">
        <w:r w:rsidR="003032D8" w:rsidRPr="0080285C">
          <w:rPr>
            <w:rStyle w:val="Hyperlink"/>
            <w:noProof/>
          </w:rPr>
          <w:t>The Monday Psali Adam</w:t>
        </w:r>
        <w:r w:rsidR="003032D8">
          <w:rPr>
            <w:noProof/>
            <w:webHidden/>
          </w:rPr>
          <w:tab/>
        </w:r>
        <w:r>
          <w:rPr>
            <w:noProof/>
            <w:webHidden/>
          </w:rPr>
          <w:fldChar w:fldCharType="begin"/>
        </w:r>
        <w:r w:rsidR="003032D8">
          <w:rPr>
            <w:noProof/>
            <w:webHidden/>
          </w:rPr>
          <w:instrText xml:space="preserve"> PAGEREF _Toc308441915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6" w:history="1">
        <w:r w:rsidR="003032D8" w:rsidRPr="0080285C">
          <w:rPr>
            <w:rStyle w:val="Hyperlink"/>
            <w:noProof/>
          </w:rPr>
          <w:t>The Conclusion of the Adam Psali</w:t>
        </w:r>
        <w:r w:rsidR="003032D8">
          <w:rPr>
            <w:noProof/>
            <w:webHidden/>
          </w:rPr>
          <w:tab/>
        </w:r>
        <w:r>
          <w:rPr>
            <w:noProof/>
            <w:webHidden/>
          </w:rPr>
          <w:fldChar w:fldCharType="begin"/>
        </w:r>
        <w:r w:rsidR="003032D8">
          <w:rPr>
            <w:noProof/>
            <w:webHidden/>
          </w:rPr>
          <w:instrText xml:space="preserve"> PAGEREF _Toc308441916 \h </w:instrText>
        </w:r>
        <w:r>
          <w:rPr>
            <w:noProof/>
            <w:webHidden/>
          </w:rPr>
        </w:r>
        <w:r>
          <w:rPr>
            <w:noProof/>
            <w:webHidden/>
          </w:rPr>
          <w:fldChar w:fldCharType="separate"/>
        </w:r>
        <w:r w:rsidR="003032D8">
          <w:rPr>
            <w:noProof/>
            <w:webHidden/>
          </w:rPr>
          <w:t>98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7" w:history="1">
        <w:r w:rsidR="003032D8" w:rsidRPr="0080285C">
          <w:rPr>
            <w:rStyle w:val="Hyperlink"/>
            <w:noProof/>
          </w:rPr>
          <w:t>The Crown Adam</w:t>
        </w:r>
        <w:r w:rsidR="003032D8">
          <w:rPr>
            <w:noProof/>
            <w:webHidden/>
          </w:rPr>
          <w:tab/>
        </w:r>
        <w:r>
          <w:rPr>
            <w:noProof/>
            <w:webHidden/>
          </w:rPr>
          <w:fldChar w:fldCharType="begin"/>
        </w:r>
        <w:r w:rsidR="003032D8">
          <w:rPr>
            <w:noProof/>
            <w:webHidden/>
          </w:rPr>
          <w:instrText xml:space="preserve"> PAGEREF _Toc308441917 \h </w:instrText>
        </w:r>
        <w:r>
          <w:rPr>
            <w:noProof/>
            <w:webHidden/>
          </w:rPr>
        </w:r>
        <w:r>
          <w:rPr>
            <w:noProof/>
            <w:webHidden/>
          </w:rPr>
          <w:fldChar w:fldCharType="separate"/>
        </w:r>
        <w:r w:rsidR="003032D8">
          <w:rPr>
            <w:noProof/>
            <w:webHidden/>
          </w:rPr>
          <w:t>107</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18" w:history="1">
        <w:r w:rsidR="003032D8" w:rsidRPr="0080285C">
          <w:rPr>
            <w:rStyle w:val="Hyperlink"/>
            <w:noProof/>
          </w:rPr>
          <w:t>Tuesday</w:t>
        </w:r>
        <w:r w:rsidR="003032D8">
          <w:rPr>
            <w:noProof/>
            <w:webHidden/>
          </w:rPr>
          <w:tab/>
        </w:r>
        <w:r>
          <w:rPr>
            <w:noProof/>
            <w:webHidden/>
          </w:rPr>
          <w:fldChar w:fldCharType="begin"/>
        </w:r>
        <w:r w:rsidR="003032D8">
          <w:rPr>
            <w:noProof/>
            <w:webHidden/>
          </w:rPr>
          <w:instrText xml:space="preserve"> PAGEREF _Toc308441918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19" w:history="1">
        <w:r w:rsidR="003032D8" w:rsidRPr="0080285C">
          <w:rPr>
            <w:rStyle w:val="Hyperlink"/>
            <w:noProof/>
          </w:rPr>
          <w:t>The Tuesday Psali Adam</w:t>
        </w:r>
        <w:r w:rsidR="003032D8">
          <w:rPr>
            <w:noProof/>
            <w:webHidden/>
          </w:rPr>
          <w:tab/>
        </w:r>
        <w:r>
          <w:rPr>
            <w:noProof/>
            <w:webHidden/>
          </w:rPr>
          <w:fldChar w:fldCharType="begin"/>
        </w:r>
        <w:r w:rsidR="003032D8">
          <w:rPr>
            <w:noProof/>
            <w:webHidden/>
          </w:rPr>
          <w:instrText xml:space="preserve"> PAGEREF _Toc308441919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0" w:history="1">
        <w:r w:rsidR="003032D8" w:rsidRPr="0080285C">
          <w:rPr>
            <w:rStyle w:val="Hyperlink"/>
            <w:noProof/>
          </w:rPr>
          <w:t>The Conclusion of the Adam Psali</w:t>
        </w:r>
        <w:r w:rsidR="003032D8">
          <w:rPr>
            <w:noProof/>
            <w:webHidden/>
          </w:rPr>
          <w:tab/>
        </w:r>
        <w:r>
          <w:rPr>
            <w:noProof/>
            <w:webHidden/>
          </w:rPr>
          <w:fldChar w:fldCharType="begin"/>
        </w:r>
        <w:r w:rsidR="003032D8">
          <w:rPr>
            <w:noProof/>
            <w:webHidden/>
          </w:rPr>
          <w:instrText xml:space="preserve"> PAGEREF _Toc308441920 \h </w:instrText>
        </w:r>
        <w:r>
          <w:rPr>
            <w:noProof/>
            <w:webHidden/>
          </w:rPr>
        </w:r>
        <w:r>
          <w:rPr>
            <w:noProof/>
            <w:webHidden/>
          </w:rPr>
          <w:fldChar w:fldCharType="separate"/>
        </w:r>
        <w:r w:rsidR="003032D8">
          <w:rPr>
            <w:noProof/>
            <w:webHidden/>
          </w:rPr>
          <w:t>111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1" w:history="1">
        <w:r w:rsidR="003032D8" w:rsidRPr="0080285C">
          <w:rPr>
            <w:rStyle w:val="Hyperlink"/>
            <w:noProof/>
          </w:rPr>
          <w:t>The Tuesday Theotokia</w:t>
        </w:r>
        <w:r w:rsidR="003032D8">
          <w:rPr>
            <w:noProof/>
            <w:webHidden/>
          </w:rPr>
          <w:tab/>
        </w:r>
        <w:r>
          <w:rPr>
            <w:noProof/>
            <w:webHidden/>
          </w:rPr>
          <w:fldChar w:fldCharType="begin"/>
        </w:r>
        <w:r w:rsidR="003032D8">
          <w:rPr>
            <w:noProof/>
            <w:webHidden/>
          </w:rPr>
          <w:instrText xml:space="preserve"> PAGEREF _Toc308441921 \h </w:instrText>
        </w:r>
        <w:r>
          <w:rPr>
            <w:noProof/>
            <w:webHidden/>
          </w:rPr>
        </w:r>
        <w:r>
          <w:rPr>
            <w:noProof/>
            <w:webHidden/>
          </w:rPr>
          <w:fldChar w:fldCharType="separate"/>
        </w:r>
        <w:r w:rsidR="003032D8">
          <w:rPr>
            <w:noProof/>
            <w:webHidden/>
          </w:rPr>
          <w:t>111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2" w:history="1">
        <w:r w:rsidR="003032D8" w:rsidRPr="0080285C">
          <w:rPr>
            <w:rStyle w:val="Hyperlink"/>
            <w:noProof/>
          </w:rPr>
          <w:t>The Crown Adam</w:t>
        </w:r>
        <w:r w:rsidR="003032D8">
          <w:rPr>
            <w:noProof/>
            <w:webHidden/>
          </w:rPr>
          <w:tab/>
        </w:r>
        <w:r>
          <w:rPr>
            <w:noProof/>
            <w:webHidden/>
          </w:rPr>
          <w:fldChar w:fldCharType="begin"/>
        </w:r>
        <w:r w:rsidR="003032D8">
          <w:rPr>
            <w:noProof/>
            <w:webHidden/>
          </w:rPr>
          <w:instrText xml:space="preserve"> PAGEREF _Toc308441922 \h </w:instrText>
        </w:r>
        <w:r>
          <w:rPr>
            <w:noProof/>
            <w:webHidden/>
          </w:rPr>
        </w:r>
        <w:r>
          <w:rPr>
            <w:noProof/>
            <w:webHidden/>
          </w:rPr>
          <w:fldChar w:fldCharType="separate"/>
        </w:r>
        <w:r w:rsidR="003032D8">
          <w:rPr>
            <w:noProof/>
            <w:webHidden/>
          </w:rPr>
          <w:t>119</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23" w:history="1">
        <w:r w:rsidR="003032D8" w:rsidRPr="0080285C">
          <w:rPr>
            <w:rStyle w:val="Hyperlink"/>
            <w:noProof/>
          </w:rPr>
          <w:t>Wednesday</w:t>
        </w:r>
        <w:r w:rsidR="003032D8">
          <w:rPr>
            <w:noProof/>
            <w:webHidden/>
          </w:rPr>
          <w:tab/>
        </w:r>
        <w:r>
          <w:rPr>
            <w:noProof/>
            <w:webHidden/>
          </w:rPr>
          <w:fldChar w:fldCharType="begin"/>
        </w:r>
        <w:r w:rsidR="003032D8">
          <w:rPr>
            <w:noProof/>
            <w:webHidden/>
          </w:rPr>
          <w:instrText xml:space="preserve"> PAGEREF _Toc308441923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4" w:history="1">
        <w:r w:rsidR="003032D8" w:rsidRPr="0080285C">
          <w:rPr>
            <w:rStyle w:val="Hyperlink"/>
            <w:noProof/>
          </w:rPr>
          <w:t>The Wednesday Psali Batos</w:t>
        </w:r>
        <w:r w:rsidR="003032D8">
          <w:rPr>
            <w:noProof/>
            <w:webHidden/>
          </w:rPr>
          <w:tab/>
        </w:r>
        <w:r>
          <w:rPr>
            <w:noProof/>
            <w:webHidden/>
          </w:rPr>
          <w:fldChar w:fldCharType="begin"/>
        </w:r>
        <w:r w:rsidR="003032D8">
          <w:rPr>
            <w:noProof/>
            <w:webHidden/>
          </w:rPr>
          <w:instrText xml:space="preserve"> PAGEREF _Toc308441924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5" w:history="1">
        <w:r w:rsidR="003032D8" w:rsidRPr="0080285C">
          <w:rPr>
            <w:rStyle w:val="Hyperlink"/>
            <w:noProof/>
          </w:rPr>
          <w:t>The Conclusion of the Batos Psali</w:t>
        </w:r>
        <w:r w:rsidR="003032D8">
          <w:rPr>
            <w:noProof/>
            <w:webHidden/>
          </w:rPr>
          <w:tab/>
        </w:r>
        <w:r>
          <w:rPr>
            <w:noProof/>
            <w:webHidden/>
          </w:rPr>
          <w:fldChar w:fldCharType="begin"/>
        </w:r>
        <w:r w:rsidR="003032D8">
          <w:rPr>
            <w:noProof/>
            <w:webHidden/>
          </w:rPr>
          <w:instrText xml:space="preserve"> PAGEREF _Toc308441925 \h </w:instrText>
        </w:r>
        <w:r>
          <w:rPr>
            <w:noProof/>
            <w:webHidden/>
          </w:rPr>
        </w:r>
        <w:r>
          <w:rPr>
            <w:noProof/>
            <w:webHidden/>
          </w:rPr>
          <w:fldChar w:fldCharType="separate"/>
        </w:r>
        <w:r w:rsidR="003032D8">
          <w:rPr>
            <w:noProof/>
            <w:webHidden/>
          </w:rPr>
          <w:t>123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6" w:history="1">
        <w:r w:rsidR="003032D8" w:rsidRPr="0080285C">
          <w:rPr>
            <w:rStyle w:val="Hyperlink"/>
            <w:noProof/>
          </w:rPr>
          <w:t>The Wednesday Theotokia</w:t>
        </w:r>
        <w:r w:rsidR="003032D8">
          <w:rPr>
            <w:noProof/>
            <w:webHidden/>
          </w:rPr>
          <w:tab/>
        </w:r>
        <w:r>
          <w:rPr>
            <w:noProof/>
            <w:webHidden/>
          </w:rPr>
          <w:fldChar w:fldCharType="begin"/>
        </w:r>
        <w:r w:rsidR="003032D8">
          <w:rPr>
            <w:noProof/>
            <w:webHidden/>
          </w:rPr>
          <w:instrText xml:space="preserve"> PAGEREF _Toc308441926 \h </w:instrText>
        </w:r>
        <w:r>
          <w:rPr>
            <w:noProof/>
            <w:webHidden/>
          </w:rPr>
        </w:r>
        <w:r>
          <w:rPr>
            <w:noProof/>
            <w:webHidden/>
          </w:rPr>
          <w:fldChar w:fldCharType="separate"/>
        </w:r>
        <w:r w:rsidR="003032D8">
          <w:rPr>
            <w:noProof/>
            <w:webHidden/>
          </w:rPr>
          <w:t>123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7" w:history="1">
        <w:r w:rsidR="003032D8" w:rsidRPr="0080285C">
          <w:rPr>
            <w:rStyle w:val="Hyperlink"/>
            <w:noProof/>
          </w:rPr>
          <w:t>The Crown Batos</w:t>
        </w:r>
        <w:r w:rsidR="003032D8">
          <w:rPr>
            <w:noProof/>
            <w:webHidden/>
          </w:rPr>
          <w:tab/>
        </w:r>
        <w:r>
          <w:rPr>
            <w:noProof/>
            <w:webHidden/>
          </w:rPr>
          <w:fldChar w:fldCharType="begin"/>
        </w:r>
        <w:r w:rsidR="003032D8">
          <w:rPr>
            <w:noProof/>
            <w:webHidden/>
          </w:rPr>
          <w:instrText xml:space="preserve"> PAGEREF _Toc308441927 \h </w:instrText>
        </w:r>
        <w:r>
          <w:rPr>
            <w:noProof/>
            <w:webHidden/>
          </w:rPr>
        </w:r>
        <w:r>
          <w:rPr>
            <w:noProof/>
            <w:webHidden/>
          </w:rPr>
          <w:fldChar w:fldCharType="separate"/>
        </w:r>
        <w:r w:rsidR="003032D8">
          <w:rPr>
            <w:noProof/>
            <w:webHidden/>
          </w:rPr>
          <w:t>130</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28" w:history="1">
        <w:r w:rsidR="003032D8" w:rsidRPr="0080285C">
          <w:rPr>
            <w:rStyle w:val="Hyperlink"/>
            <w:noProof/>
          </w:rPr>
          <w:t>Thursday</w:t>
        </w:r>
        <w:r w:rsidR="003032D8">
          <w:rPr>
            <w:noProof/>
            <w:webHidden/>
          </w:rPr>
          <w:tab/>
        </w:r>
        <w:r>
          <w:rPr>
            <w:noProof/>
            <w:webHidden/>
          </w:rPr>
          <w:fldChar w:fldCharType="begin"/>
        </w:r>
        <w:r w:rsidR="003032D8">
          <w:rPr>
            <w:noProof/>
            <w:webHidden/>
          </w:rPr>
          <w:instrText xml:space="preserve"> PAGEREF _Toc308441928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29" w:history="1">
        <w:r w:rsidR="003032D8" w:rsidRPr="0080285C">
          <w:rPr>
            <w:rStyle w:val="Hyperlink"/>
            <w:noProof/>
          </w:rPr>
          <w:t>The Psali Batos for Tuesday</w:t>
        </w:r>
        <w:r w:rsidR="003032D8">
          <w:rPr>
            <w:noProof/>
            <w:webHidden/>
          </w:rPr>
          <w:tab/>
        </w:r>
        <w:r>
          <w:rPr>
            <w:noProof/>
            <w:webHidden/>
          </w:rPr>
          <w:fldChar w:fldCharType="begin"/>
        </w:r>
        <w:r w:rsidR="003032D8">
          <w:rPr>
            <w:noProof/>
            <w:webHidden/>
          </w:rPr>
          <w:instrText xml:space="preserve"> PAGEREF _Toc308441929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0" w:history="1">
        <w:r w:rsidR="003032D8" w:rsidRPr="0080285C">
          <w:rPr>
            <w:rStyle w:val="Hyperlink"/>
            <w:noProof/>
          </w:rPr>
          <w:t>The Conclusion of the Batos Psali</w:t>
        </w:r>
        <w:r w:rsidR="003032D8">
          <w:rPr>
            <w:noProof/>
            <w:webHidden/>
          </w:rPr>
          <w:tab/>
        </w:r>
        <w:r>
          <w:rPr>
            <w:noProof/>
            <w:webHidden/>
          </w:rPr>
          <w:fldChar w:fldCharType="begin"/>
        </w:r>
        <w:r w:rsidR="003032D8">
          <w:rPr>
            <w:noProof/>
            <w:webHidden/>
          </w:rPr>
          <w:instrText xml:space="preserve"> PAGEREF _Toc308441930 \h </w:instrText>
        </w:r>
        <w:r>
          <w:rPr>
            <w:noProof/>
            <w:webHidden/>
          </w:rPr>
        </w:r>
        <w:r>
          <w:rPr>
            <w:noProof/>
            <w:webHidden/>
          </w:rPr>
          <w:fldChar w:fldCharType="separate"/>
        </w:r>
        <w:r w:rsidR="003032D8">
          <w:rPr>
            <w:noProof/>
            <w:webHidden/>
          </w:rPr>
          <w:t>135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1" w:history="1">
        <w:r w:rsidR="003032D8" w:rsidRPr="0080285C">
          <w:rPr>
            <w:rStyle w:val="Hyperlink"/>
            <w:noProof/>
          </w:rPr>
          <w:t>The Thursday Theotokia</w:t>
        </w:r>
        <w:r w:rsidR="003032D8">
          <w:rPr>
            <w:noProof/>
            <w:webHidden/>
          </w:rPr>
          <w:tab/>
        </w:r>
        <w:r>
          <w:rPr>
            <w:noProof/>
            <w:webHidden/>
          </w:rPr>
          <w:fldChar w:fldCharType="begin"/>
        </w:r>
        <w:r w:rsidR="003032D8">
          <w:rPr>
            <w:noProof/>
            <w:webHidden/>
          </w:rPr>
          <w:instrText xml:space="preserve"> PAGEREF _Toc308441931 \h </w:instrText>
        </w:r>
        <w:r>
          <w:rPr>
            <w:noProof/>
            <w:webHidden/>
          </w:rPr>
        </w:r>
        <w:r>
          <w:rPr>
            <w:noProof/>
            <w:webHidden/>
          </w:rPr>
          <w:fldChar w:fldCharType="separate"/>
        </w:r>
        <w:r w:rsidR="003032D8">
          <w:rPr>
            <w:noProof/>
            <w:webHidden/>
          </w:rPr>
          <w:t>135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2" w:history="1">
        <w:r w:rsidR="003032D8" w:rsidRPr="0080285C">
          <w:rPr>
            <w:rStyle w:val="Hyperlink"/>
            <w:noProof/>
          </w:rPr>
          <w:t>The Crown</w:t>
        </w:r>
        <w:r w:rsidR="003032D8">
          <w:rPr>
            <w:noProof/>
            <w:webHidden/>
          </w:rPr>
          <w:tab/>
        </w:r>
        <w:r>
          <w:rPr>
            <w:noProof/>
            <w:webHidden/>
          </w:rPr>
          <w:fldChar w:fldCharType="begin"/>
        </w:r>
        <w:r w:rsidR="003032D8">
          <w:rPr>
            <w:noProof/>
            <w:webHidden/>
          </w:rPr>
          <w:instrText xml:space="preserve"> PAGEREF _Toc308441932 \h </w:instrText>
        </w:r>
        <w:r>
          <w:rPr>
            <w:noProof/>
            <w:webHidden/>
          </w:rPr>
        </w:r>
        <w:r>
          <w:rPr>
            <w:noProof/>
            <w:webHidden/>
          </w:rPr>
          <w:fldChar w:fldCharType="separate"/>
        </w:r>
        <w:r w:rsidR="003032D8">
          <w:rPr>
            <w:noProof/>
            <w:webHidden/>
          </w:rPr>
          <w:t>146</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33" w:history="1">
        <w:r w:rsidR="003032D8" w:rsidRPr="0080285C">
          <w:rPr>
            <w:rStyle w:val="Hyperlink"/>
            <w:noProof/>
          </w:rPr>
          <w:t>Friday</w:t>
        </w:r>
        <w:r w:rsidR="003032D8">
          <w:rPr>
            <w:noProof/>
            <w:webHidden/>
          </w:rPr>
          <w:tab/>
        </w:r>
        <w:r>
          <w:rPr>
            <w:noProof/>
            <w:webHidden/>
          </w:rPr>
          <w:fldChar w:fldCharType="begin"/>
        </w:r>
        <w:r w:rsidR="003032D8">
          <w:rPr>
            <w:noProof/>
            <w:webHidden/>
          </w:rPr>
          <w:instrText xml:space="preserve"> PAGEREF _Toc308441933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4" w:history="1">
        <w:r w:rsidR="003032D8" w:rsidRPr="0080285C">
          <w:rPr>
            <w:rStyle w:val="Hyperlink"/>
            <w:noProof/>
          </w:rPr>
          <w:t>The Psali Batos for Friday</w:t>
        </w:r>
        <w:r w:rsidR="003032D8">
          <w:rPr>
            <w:noProof/>
            <w:webHidden/>
          </w:rPr>
          <w:tab/>
        </w:r>
        <w:r>
          <w:rPr>
            <w:noProof/>
            <w:webHidden/>
          </w:rPr>
          <w:fldChar w:fldCharType="begin"/>
        </w:r>
        <w:r w:rsidR="003032D8">
          <w:rPr>
            <w:noProof/>
            <w:webHidden/>
          </w:rPr>
          <w:instrText xml:space="preserve"> PAGEREF _Toc308441934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5" w:history="1">
        <w:r w:rsidR="003032D8" w:rsidRPr="0080285C">
          <w:rPr>
            <w:rStyle w:val="Hyperlink"/>
            <w:noProof/>
          </w:rPr>
          <w:t>The Conclusion of the Batos Psali</w:t>
        </w:r>
        <w:r w:rsidR="003032D8">
          <w:rPr>
            <w:noProof/>
            <w:webHidden/>
          </w:rPr>
          <w:tab/>
        </w:r>
        <w:r>
          <w:rPr>
            <w:noProof/>
            <w:webHidden/>
          </w:rPr>
          <w:fldChar w:fldCharType="begin"/>
        </w:r>
        <w:r w:rsidR="003032D8">
          <w:rPr>
            <w:noProof/>
            <w:webHidden/>
          </w:rPr>
          <w:instrText xml:space="preserve"> PAGEREF _Toc308441935 \h </w:instrText>
        </w:r>
        <w:r>
          <w:rPr>
            <w:noProof/>
            <w:webHidden/>
          </w:rPr>
        </w:r>
        <w:r>
          <w:rPr>
            <w:noProof/>
            <w:webHidden/>
          </w:rPr>
          <w:fldChar w:fldCharType="separate"/>
        </w:r>
        <w:r w:rsidR="003032D8">
          <w:rPr>
            <w:noProof/>
            <w:webHidden/>
          </w:rPr>
          <w:t>150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6" w:history="1">
        <w:r w:rsidR="003032D8" w:rsidRPr="0080285C">
          <w:rPr>
            <w:rStyle w:val="Hyperlink"/>
            <w:noProof/>
          </w:rPr>
          <w:t>The Friday Theotokia</w:t>
        </w:r>
        <w:r w:rsidR="003032D8">
          <w:rPr>
            <w:noProof/>
            <w:webHidden/>
          </w:rPr>
          <w:tab/>
        </w:r>
        <w:r>
          <w:rPr>
            <w:noProof/>
            <w:webHidden/>
          </w:rPr>
          <w:fldChar w:fldCharType="begin"/>
        </w:r>
        <w:r w:rsidR="003032D8">
          <w:rPr>
            <w:noProof/>
            <w:webHidden/>
          </w:rPr>
          <w:instrText xml:space="preserve"> PAGEREF _Toc308441936 \h </w:instrText>
        </w:r>
        <w:r>
          <w:rPr>
            <w:noProof/>
            <w:webHidden/>
          </w:rPr>
        </w:r>
        <w:r>
          <w:rPr>
            <w:noProof/>
            <w:webHidden/>
          </w:rPr>
          <w:fldChar w:fldCharType="separate"/>
        </w:r>
        <w:r w:rsidR="003032D8">
          <w:rPr>
            <w:noProof/>
            <w:webHidden/>
          </w:rPr>
          <w:t>150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7" w:history="1">
        <w:r w:rsidR="003032D8" w:rsidRPr="0080285C">
          <w:rPr>
            <w:rStyle w:val="Hyperlink"/>
            <w:noProof/>
          </w:rPr>
          <w:t>The Crown</w:t>
        </w:r>
        <w:r w:rsidR="003032D8">
          <w:rPr>
            <w:noProof/>
            <w:webHidden/>
          </w:rPr>
          <w:tab/>
        </w:r>
        <w:r>
          <w:rPr>
            <w:noProof/>
            <w:webHidden/>
          </w:rPr>
          <w:fldChar w:fldCharType="begin"/>
        </w:r>
        <w:r w:rsidR="003032D8">
          <w:rPr>
            <w:noProof/>
            <w:webHidden/>
          </w:rPr>
          <w:instrText xml:space="preserve"> PAGEREF _Toc308441937 \h </w:instrText>
        </w:r>
        <w:r>
          <w:rPr>
            <w:noProof/>
            <w:webHidden/>
          </w:rPr>
        </w:r>
        <w:r>
          <w:rPr>
            <w:noProof/>
            <w:webHidden/>
          </w:rPr>
          <w:fldChar w:fldCharType="separate"/>
        </w:r>
        <w:r w:rsidR="003032D8">
          <w:rPr>
            <w:noProof/>
            <w:webHidden/>
          </w:rPr>
          <w:t>155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38" w:history="1">
        <w:r w:rsidR="003032D8" w:rsidRPr="0080285C">
          <w:rPr>
            <w:rStyle w:val="Hyperlink"/>
            <w:noProof/>
          </w:rPr>
          <w:t>Saturday</w:t>
        </w:r>
        <w:r w:rsidR="003032D8">
          <w:rPr>
            <w:noProof/>
            <w:webHidden/>
          </w:rPr>
          <w:tab/>
        </w:r>
        <w:r>
          <w:rPr>
            <w:noProof/>
            <w:webHidden/>
          </w:rPr>
          <w:fldChar w:fldCharType="begin"/>
        </w:r>
        <w:r w:rsidR="003032D8">
          <w:rPr>
            <w:noProof/>
            <w:webHidden/>
          </w:rPr>
          <w:instrText xml:space="preserve"> PAGEREF _Toc308441938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39" w:history="1">
        <w:r w:rsidR="003032D8" w:rsidRPr="0080285C">
          <w:rPr>
            <w:rStyle w:val="Hyperlink"/>
            <w:noProof/>
          </w:rPr>
          <w:t>The Saturday Psali Batos</w:t>
        </w:r>
        <w:r w:rsidR="003032D8">
          <w:rPr>
            <w:noProof/>
            <w:webHidden/>
          </w:rPr>
          <w:tab/>
        </w:r>
        <w:r>
          <w:rPr>
            <w:noProof/>
            <w:webHidden/>
          </w:rPr>
          <w:fldChar w:fldCharType="begin"/>
        </w:r>
        <w:r w:rsidR="003032D8">
          <w:rPr>
            <w:noProof/>
            <w:webHidden/>
          </w:rPr>
          <w:instrText xml:space="preserve"> PAGEREF _Toc308441939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0" w:history="1">
        <w:r w:rsidR="003032D8" w:rsidRPr="0080285C">
          <w:rPr>
            <w:rStyle w:val="Hyperlink"/>
            <w:noProof/>
          </w:rPr>
          <w:t>The Conclusion of the Batos Psali</w:t>
        </w:r>
        <w:r w:rsidR="003032D8">
          <w:rPr>
            <w:noProof/>
            <w:webHidden/>
          </w:rPr>
          <w:tab/>
        </w:r>
        <w:r>
          <w:rPr>
            <w:noProof/>
            <w:webHidden/>
          </w:rPr>
          <w:fldChar w:fldCharType="begin"/>
        </w:r>
        <w:r w:rsidR="003032D8">
          <w:rPr>
            <w:noProof/>
            <w:webHidden/>
          </w:rPr>
          <w:instrText xml:space="preserve"> PAGEREF _Toc308441940 \h </w:instrText>
        </w:r>
        <w:r>
          <w:rPr>
            <w:noProof/>
            <w:webHidden/>
          </w:rPr>
        </w:r>
        <w:r>
          <w:rPr>
            <w:noProof/>
            <w:webHidden/>
          </w:rPr>
          <w:fldChar w:fldCharType="separate"/>
        </w:r>
        <w:r w:rsidR="003032D8">
          <w:rPr>
            <w:noProof/>
            <w:webHidden/>
          </w:rPr>
          <w:t>162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1" w:history="1">
        <w:r w:rsidR="003032D8" w:rsidRPr="0080285C">
          <w:rPr>
            <w:rStyle w:val="Hyperlink"/>
            <w:noProof/>
          </w:rPr>
          <w:t>The Saturday Theotokia</w:t>
        </w:r>
        <w:r w:rsidR="003032D8">
          <w:rPr>
            <w:noProof/>
            <w:webHidden/>
          </w:rPr>
          <w:tab/>
        </w:r>
        <w:r>
          <w:rPr>
            <w:noProof/>
            <w:webHidden/>
          </w:rPr>
          <w:fldChar w:fldCharType="begin"/>
        </w:r>
        <w:r w:rsidR="003032D8">
          <w:rPr>
            <w:noProof/>
            <w:webHidden/>
          </w:rPr>
          <w:instrText xml:space="preserve"> PAGEREF _Toc308441941 \h </w:instrText>
        </w:r>
        <w:r>
          <w:rPr>
            <w:noProof/>
            <w:webHidden/>
          </w:rPr>
        </w:r>
        <w:r>
          <w:rPr>
            <w:noProof/>
            <w:webHidden/>
          </w:rPr>
          <w:fldChar w:fldCharType="separate"/>
        </w:r>
        <w:r w:rsidR="003032D8">
          <w:rPr>
            <w:noProof/>
            <w:webHidden/>
          </w:rPr>
          <w:t>162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2" w:history="1">
        <w:r w:rsidR="003032D8" w:rsidRPr="0080285C">
          <w:rPr>
            <w:rStyle w:val="Hyperlink"/>
            <w:noProof/>
          </w:rPr>
          <w:t>The Crown Batos</w:t>
        </w:r>
        <w:r w:rsidR="003032D8">
          <w:rPr>
            <w:noProof/>
            <w:webHidden/>
          </w:rPr>
          <w:tab/>
        </w:r>
        <w:r>
          <w:rPr>
            <w:noProof/>
            <w:webHidden/>
          </w:rPr>
          <w:fldChar w:fldCharType="begin"/>
        </w:r>
        <w:r w:rsidR="003032D8">
          <w:rPr>
            <w:noProof/>
            <w:webHidden/>
          </w:rPr>
          <w:instrText xml:space="preserve"> PAGEREF _Toc308441942 \h </w:instrText>
        </w:r>
        <w:r>
          <w:rPr>
            <w:noProof/>
            <w:webHidden/>
          </w:rPr>
        </w:r>
        <w:r>
          <w:rPr>
            <w:noProof/>
            <w:webHidden/>
          </w:rPr>
          <w:fldChar w:fldCharType="separate"/>
        </w:r>
        <w:r w:rsidR="003032D8">
          <w:rPr>
            <w:noProof/>
            <w:webHidden/>
          </w:rPr>
          <w:t>168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3" w:history="1">
        <w:r w:rsidR="003032D8" w:rsidRPr="0080285C">
          <w:rPr>
            <w:rStyle w:val="Hyperlink"/>
            <w:noProof/>
          </w:rPr>
          <w:t>The Second Crown Batos</w:t>
        </w:r>
        <w:r w:rsidR="003032D8">
          <w:rPr>
            <w:noProof/>
            <w:webHidden/>
          </w:rPr>
          <w:tab/>
        </w:r>
        <w:r>
          <w:rPr>
            <w:noProof/>
            <w:webHidden/>
          </w:rPr>
          <w:fldChar w:fldCharType="begin"/>
        </w:r>
        <w:r w:rsidR="003032D8">
          <w:rPr>
            <w:noProof/>
            <w:webHidden/>
          </w:rPr>
          <w:instrText xml:space="preserve"> PAGEREF _Toc308441943 \h </w:instrText>
        </w:r>
        <w:r>
          <w:rPr>
            <w:noProof/>
            <w:webHidden/>
          </w:rPr>
        </w:r>
        <w:r>
          <w:rPr>
            <w:noProof/>
            <w:webHidden/>
          </w:rPr>
          <w:fldChar w:fldCharType="separate"/>
        </w:r>
        <w:r w:rsidR="003032D8">
          <w:rPr>
            <w:noProof/>
            <w:webHidden/>
          </w:rPr>
          <w:t>170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4" w:history="1">
        <w:r w:rsidR="003032D8" w:rsidRPr="0080285C">
          <w:rPr>
            <w:rStyle w:val="Hyperlink"/>
            <w:noProof/>
          </w:rPr>
          <w:t>The Ending of the Batos Theotokias</w:t>
        </w:r>
        <w:r w:rsidR="003032D8">
          <w:rPr>
            <w:noProof/>
            <w:webHidden/>
          </w:rPr>
          <w:tab/>
        </w:r>
        <w:r>
          <w:rPr>
            <w:noProof/>
            <w:webHidden/>
          </w:rPr>
          <w:fldChar w:fldCharType="begin"/>
        </w:r>
        <w:r w:rsidR="003032D8">
          <w:rPr>
            <w:noProof/>
            <w:webHidden/>
          </w:rPr>
          <w:instrText xml:space="preserve"> PAGEREF _Toc308441944 \h </w:instrText>
        </w:r>
        <w:r>
          <w:rPr>
            <w:noProof/>
            <w:webHidden/>
          </w:rPr>
        </w:r>
        <w:r>
          <w:rPr>
            <w:noProof/>
            <w:webHidden/>
          </w:rPr>
          <w:fldChar w:fldCharType="separate"/>
        </w:r>
        <w:r w:rsidR="003032D8">
          <w:rPr>
            <w:noProof/>
            <w:webHidden/>
          </w:rPr>
          <w:t>172</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45" w:history="1">
        <w:r w:rsidR="003032D8" w:rsidRPr="0080285C">
          <w:rPr>
            <w:rStyle w:val="Hyperlink"/>
            <w:noProof/>
          </w:rPr>
          <w:t>The Doxology of Prime</w:t>
        </w:r>
        <w:r w:rsidR="003032D8">
          <w:rPr>
            <w:noProof/>
            <w:webHidden/>
          </w:rPr>
          <w:tab/>
        </w:r>
        <w:r>
          <w:rPr>
            <w:noProof/>
            <w:webHidden/>
          </w:rPr>
          <w:fldChar w:fldCharType="begin"/>
        </w:r>
        <w:r w:rsidR="003032D8">
          <w:rPr>
            <w:noProof/>
            <w:webHidden/>
          </w:rPr>
          <w:instrText xml:space="preserve"> PAGEREF _Toc308441945 \h </w:instrText>
        </w:r>
        <w:r>
          <w:rPr>
            <w:noProof/>
            <w:webHidden/>
          </w:rPr>
        </w:r>
        <w:r>
          <w:rPr>
            <w:noProof/>
            <w:webHidden/>
          </w:rPr>
          <w:fldChar w:fldCharType="separate"/>
        </w:r>
        <w:r w:rsidR="003032D8">
          <w:rPr>
            <w:noProof/>
            <w:webHidden/>
          </w:rPr>
          <w:t>175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6" w:history="1">
        <w:r w:rsidR="003032D8" w:rsidRPr="0080285C">
          <w:rPr>
            <w:rStyle w:val="Hyperlink"/>
            <w:noProof/>
          </w:rPr>
          <w:t>The Conclusion of the Adam Theotokia</w:t>
        </w:r>
        <w:r w:rsidR="003032D8">
          <w:rPr>
            <w:noProof/>
            <w:webHidden/>
          </w:rPr>
          <w:tab/>
        </w:r>
        <w:r>
          <w:rPr>
            <w:noProof/>
            <w:webHidden/>
          </w:rPr>
          <w:fldChar w:fldCharType="begin"/>
        </w:r>
        <w:r w:rsidR="003032D8">
          <w:rPr>
            <w:noProof/>
            <w:webHidden/>
          </w:rPr>
          <w:instrText xml:space="preserve"> PAGEREF _Toc308441946 \h </w:instrText>
        </w:r>
        <w:r>
          <w:rPr>
            <w:noProof/>
            <w:webHidden/>
          </w:rPr>
        </w:r>
        <w:r>
          <w:rPr>
            <w:noProof/>
            <w:webHidden/>
          </w:rPr>
          <w:fldChar w:fldCharType="separate"/>
        </w:r>
        <w:r w:rsidR="003032D8">
          <w:rPr>
            <w:noProof/>
            <w:webHidden/>
          </w:rPr>
          <w:t>185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47" w:history="1">
        <w:r w:rsidR="003032D8" w:rsidRPr="0080285C">
          <w:rPr>
            <w:rStyle w:val="Hyperlink"/>
            <w:noProof/>
          </w:rPr>
          <w:t>Seasonal Doxologies</w:t>
        </w:r>
        <w:r w:rsidR="003032D8">
          <w:rPr>
            <w:noProof/>
            <w:webHidden/>
          </w:rPr>
          <w:tab/>
        </w:r>
        <w:r>
          <w:rPr>
            <w:noProof/>
            <w:webHidden/>
          </w:rPr>
          <w:fldChar w:fldCharType="begin"/>
        </w:r>
        <w:r w:rsidR="003032D8">
          <w:rPr>
            <w:noProof/>
            <w:webHidden/>
          </w:rPr>
          <w:instrText xml:space="preserve"> PAGEREF _Toc308441947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8" w:history="1">
        <w:r w:rsidR="003032D8" w:rsidRPr="0080285C">
          <w:rPr>
            <w:rStyle w:val="Hyperlink"/>
            <w:noProof/>
          </w:rPr>
          <w:t>The Coptic New Year</w:t>
        </w:r>
        <w:r w:rsidR="003032D8">
          <w:rPr>
            <w:noProof/>
            <w:webHidden/>
          </w:rPr>
          <w:tab/>
        </w:r>
        <w:r>
          <w:rPr>
            <w:noProof/>
            <w:webHidden/>
          </w:rPr>
          <w:fldChar w:fldCharType="begin"/>
        </w:r>
        <w:r w:rsidR="003032D8">
          <w:rPr>
            <w:noProof/>
            <w:webHidden/>
          </w:rPr>
          <w:instrText xml:space="preserve"> PAGEREF _Toc308441948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49" w:history="1">
        <w:r w:rsidR="003032D8" w:rsidRPr="0080285C">
          <w:rPr>
            <w:rStyle w:val="Hyperlink"/>
            <w:noProof/>
          </w:rPr>
          <w:t>The Feasts of the Cross</w:t>
        </w:r>
        <w:r w:rsidR="003032D8">
          <w:rPr>
            <w:noProof/>
            <w:webHidden/>
          </w:rPr>
          <w:tab/>
        </w:r>
        <w:r>
          <w:rPr>
            <w:noProof/>
            <w:webHidden/>
          </w:rPr>
          <w:fldChar w:fldCharType="begin"/>
        </w:r>
        <w:r w:rsidR="003032D8">
          <w:rPr>
            <w:noProof/>
            <w:webHidden/>
          </w:rPr>
          <w:instrText xml:space="preserve"> PAGEREF _Toc308441949 \h </w:instrText>
        </w:r>
        <w:r>
          <w:rPr>
            <w:noProof/>
            <w:webHidden/>
          </w:rPr>
        </w:r>
        <w:r>
          <w:rPr>
            <w:noProof/>
            <w:webHidden/>
          </w:rPr>
          <w:fldChar w:fldCharType="separate"/>
        </w:r>
        <w:r w:rsidR="003032D8">
          <w:rPr>
            <w:noProof/>
            <w:webHidden/>
          </w:rPr>
          <w:t>189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0" w:history="1">
        <w:r w:rsidR="003032D8" w:rsidRPr="0080285C">
          <w:rPr>
            <w:rStyle w:val="Hyperlink"/>
            <w:noProof/>
          </w:rPr>
          <w:t>The Doxology for the Virgin during the Month of Koiak</w:t>
        </w:r>
        <w:r w:rsidR="003032D8">
          <w:rPr>
            <w:noProof/>
            <w:webHidden/>
          </w:rPr>
          <w:tab/>
        </w:r>
        <w:r>
          <w:rPr>
            <w:noProof/>
            <w:webHidden/>
          </w:rPr>
          <w:fldChar w:fldCharType="begin"/>
        </w:r>
        <w:r w:rsidR="003032D8">
          <w:rPr>
            <w:noProof/>
            <w:webHidden/>
          </w:rPr>
          <w:instrText xml:space="preserve"> PAGEREF _Toc308441950 \h </w:instrText>
        </w:r>
        <w:r>
          <w:rPr>
            <w:noProof/>
            <w:webHidden/>
          </w:rPr>
        </w:r>
        <w:r>
          <w:rPr>
            <w:noProof/>
            <w:webHidden/>
          </w:rPr>
          <w:fldChar w:fldCharType="separate"/>
        </w:r>
        <w:r w:rsidR="003032D8">
          <w:rPr>
            <w:noProof/>
            <w:webHidden/>
          </w:rPr>
          <w:t>190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1" w:history="1">
        <w:r w:rsidR="003032D8" w:rsidRPr="0080285C">
          <w:rPr>
            <w:rStyle w:val="Hyperlink"/>
            <w:noProof/>
          </w:rPr>
          <w:t>The Doxology of Gabriel the Angel during the Month of Koiak</w:t>
        </w:r>
        <w:r w:rsidR="003032D8">
          <w:rPr>
            <w:noProof/>
            <w:webHidden/>
          </w:rPr>
          <w:tab/>
        </w:r>
        <w:r>
          <w:rPr>
            <w:noProof/>
            <w:webHidden/>
          </w:rPr>
          <w:fldChar w:fldCharType="begin"/>
        </w:r>
        <w:r w:rsidR="003032D8">
          <w:rPr>
            <w:noProof/>
            <w:webHidden/>
          </w:rPr>
          <w:instrText xml:space="preserve"> PAGEREF _Toc308441951 \h </w:instrText>
        </w:r>
        <w:r>
          <w:rPr>
            <w:noProof/>
            <w:webHidden/>
          </w:rPr>
        </w:r>
        <w:r>
          <w:rPr>
            <w:noProof/>
            <w:webHidden/>
          </w:rPr>
          <w:fldChar w:fldCharType="separate"/>
        </w:r>
        <w:r w:rsidR="003032D8">
          <w:rPr>
            <w:noProof/>
            <w:webHidden/>
          </w:rPr>
          <w:t>191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2" w:history="1">
        <w:r w:rsidR="003032D8" w:rsidRPr="0080285C">
          <w:rPr>
            <w:rStyle w:val="Hyperlink"/>
            <w:noProof/>
          </w:rPr>
          <w:t>The Paramouni of Nativity</w:t>
        </w:r>
        <w:r w:rsidR="003032D8">
          <w:rPr>
            <w:noProof/>
            <w:webHidden/>
          </w:rPr>
          <w:tab/>
        </w:r>
        <w:r>
          <w:rPr>
            <w:noProof/>
            <w:webHidden/>
          </w:rPr>
          <w:fldChar w:fldCharType="begin"/>
        </w:r>
        <w:r w:rsidR="003032D8">
          <w:rPr>
            <w:noProof/>
            <w:webHidden/>
          </w:rPr>
          <w:instrText xml:space="preserve"> PAGEREF _Toc308441952 \h </w:instrText>
        </w:r>
        <w:r>
          <w:rPr>
            <w:noProof/>
            <w:webHidden/>
          </w:rPr>
        </w:r>
        <w:r>
          <w:rPr>
            <w:noProof/>
            <w:webHidden/>
          </w:rPr>
          <w:fldChar w:fldCharType="separate"/>
        </w:r>
        <w:r w:rsidR="003032D8">
          <w:rPr>
            <w:noProof/>
            <w:webHidden/>
          </w:rPr>
          <w:t>192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3" w:history="1">
        <w:r w:rsidR="003032D8" w:rsidRPr="0080285C">
          <w:rPr>
            <w:rStyle w:val="Hyperlink"/>
            <w:noProof/>
          </w:rPr>
          <w:t>Nativity</w:t>
        </w:r>
        <w:r w:rsidR="003032D8">
          <w:rPr>
            <w:noProof/>
            <w:webHidden/>
          </w:rPr>
          <w:tab/>
        </w:r>
        <w:r>
          <w:rPr>
            <w:noProof/>
            <w:webHidden/>
          </w:rPr>
          <w:fldChar w:fldCharType="begin"/>
        </w:r>
        <w:r w:rsidR="003032D8">
          <w:rPr>
            <w:noProof/>
            <w:webHidden/>
          </w:rPr>
          <w:instrText xml:space="preserve"> PAGEREF _Toc308441953 \h </w:instrText>
        </w:r>
        <w:r>
          <w:rPr>
            <w:noProof/>
            <w:webHidden/>
          </w:rPr>
        </w:r>
        <w:r>
          <w:rPr>
            <w:noProof/>
            <w:webHidden/>
          </w:rPr>
          <w:fldChar w:fldCharType="separate"/>
        </w:r>
        <w:r w:rsidR="003032D8">
          <w:rPr>
            <w:noProof/>
            <w:webHidden/>
          </w:rPr>
          <w:t>193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4" w:history="1">
        <w:r w:rsidR="003032D8" w:rsidRPr="0080285C">
          <w:rPr>
            <w:rStyle w:val="Hyperlink"/>
            <w:noProof/>
          </w:rPr>
          <w:t>The Feast of Circumcision</w:t>
        </w:r>
        <w:r w:rsidR="003032D8">
          <w:rPr>
            <w:noProof/>
            <w:webHidden/>
          </w:rPr>
          <w:tab/>
        </w:r>
        <w:r>
          <w:rPr>
            <w:noProof/>
            <w:webHidden/>
          </w:rPr>
          <w:fldChar w:fldCharType="begin"/>
        </w:r>
        <w:r w:rsidR="003032D8">
          <w:rPr>
            <w:noProof/>
            <w:webHidden/>
          </w:rPr>
          <w:instrText xml:space="preserve"> PAGEREF _Toc308441954 \h </w:instrText>
        </w:r>
        <w:r>
          <w:rPr>
            <w:noProof/>
            <w:webHidden/>
          </w:rPr>
        </w:r>
        <w:r>
          <w:rPr>
            <w:noProof/>
            <w:webHidden/>
          </w:rPr>
          <w:fldChar w:fldCharType="separate"/>
        </w:r>
        <w:r w:rsidR="003032D8">
          <w:rPr>
            <w:noProof/>
            <w:webHidden/>
          </w:rPr>
          <w:t>194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5" w:history="1">
        <w:r w:rsidR="003032D8" w:rsidRPr="0080285C">
          <w:rPr>
            <w:rStyle w:val="Hyperlink"/>
            <w:noProof/>
          </w:rPr>
          <w:t>The Paramouni of Theophany</w:t>
        </w:r>
        <w:r w:rsidR="003032D8">
          <w:rPr>
            <w:noProof/>
            <w:webHidden/>
          </w:rPr>
          <w:tab/>
        </w:r>
        <w:r>
          <w:rPr>
            <w:noProof/>
            <w:webHidden/>
          </w:rPr>
          <w:fldChar w:fldCharType="begin"/>
        </w:r>
        <w:r w:rsidR="003032D8">
          <w:rPr>
            <w:noProof/>
            <w:webHidden/>
          </w:rPr>
          <w:instrText xml:space="preserve"> PAGEREF _Toc308441955 \h </w:instrText>
        </w:r>
        <w:r>
          <w:rPr>
            <w:noProof/>
            <w:webHidden/>
          </w:rPr>
        </w:r>
        <w:r>
          <w:rPr>
            <w:noProof/>
            <w:webHidden/>
          </w:rPr>
          <w:fldChar w:fldCharType="separate"/>
        </w:r>
        <w:r w:rsidR="003032D8">
          <w:rPr>
            <w:noProof/>
            <w:webHidden/>
          </w:rPr>
          <w:t>195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6" w:history="1">
        <w:r w:rsidR="003032D8" w:rsidRPr="0080285C">
          <w:rPr>
            <w:rStyle w:val="Hyperlink"/>
            <w:noProof/>
          </w:rPr>
          <w:t>Theophany</w:t>
        </w:r>
        <w:r w:rsidR="003032D8">
          <w:rPr>
            <w:noProof/>
            <w:webHidden/>
          </w:rPr>
          <w:tab/>
        </w:r>
        <w:r>
          <w:rPr>
            <w:noProof/>
            <w:webHidden/>
          </w:rPr>
          <w:fldChar w:fldCharType="begin"/>
        </w:r>
        <w:r w:rsidR="003032D8">
          <w:rPr>
            <w:noProof/>
            <w:webHidden/>
          </w:rPr>
          <w:instrText xml:space="preserve"> PAGEREF _Toc308441956 \h </w:instrText>
        </w:r>
        <w:r>
          <w:rPr>
            <w:noProof/>
            <w:webHidden/>
          </w:rPr>
        </w:r>
        <w:r>
          <w:rPr>
            <w:noProof/>
            <w:webHidden/>
          </w:rPr>
          <w:fldChar w:fldCharType="separate"/>
        </w:r>
        <w:r w:rsidR="003032D8">
          <w:rPr>
            <w:noProof/>
            <w:webHidden/>
          </w:rPr>
          <w:t>197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7" w:history="1">
        <w:r w:rsidR="003032D8" w:rsidRPr="0080285C">
          <w:rPr>
            <w:rStyle w:val="Hyperlink"/>
            <w:noProof/>
          </w:rPr>
          <w:t>The Wedding at Cana of Galilee</w:t>
        </w:r>
        <w:r w:rsidR="003032D8">
          <w:rPr>
            <w:noProof/>
            <w:webHidden/>
          </w:rPr>
          <w:tab/>
        </w:r>
        <w:r>
          <w:rPr>
            <w:noProof/>
            <w:webHidden/>
          </w:rPr>
          <w:fldChar w:fldCharType="begin"/>
        </w:r>
        <w:r w:rsidR="003032D8">
          <w:rPr>
            <w:noProof/>
            <w:webHidden/>
          </w:rPr>
          <w:instrText xml:space="preserve"> PAGEREF _Toc308441957 \h </w:instrText>
        </w:r>
        <w:r>
          <w:rPr>
            <w:noProof/>
            <w:webHidden/>
          </w:rPr>
        </w:r>
        <w:r>
          <w:rPr>
            <w:noProof/>
            <w:webHidden/>
          </w:rPr>
          <w:fldChar w:fldCharType="separate"/>
        </w:r>
        <w:r w:rsidR="003032D8">
          <w:rPr>
            <w:noProof/>
            <w:webHidden/>
          </w:rPr>
          <w:t>198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8" w:history="1">
        <w:r w:rsidR="003032D8" w:rsidRPr="0080285C">
          <w:rPr>
            <w:rStyle w:val="Hyperlink"/>
            <w:noProof/>
          </w:rPr>
          <w:t>The Entrance of Our Lord into the Temple</w:t>
        </w:r>
        <w:r w:rsidR="003032D8">
          <w:rPr>
            <w:noProof/>
            <w:webHidden/>
          </w:rPr>
          <w:tab/>
        </w:r>
        <w:r>
          <w:rPr>
            <w:noProof/>
            <w:webHidden/>
          </w:rPr>
          <w:fldChar w:fldCharType="begin"/>
        </w:r>
        <w:r w:rsidR="003032D8">
          <w:rPr>
            <w:noProof/>
            <w:webHidden/>
          </w:rPr>
          <w:instrText xml:space="preserve"> PAGEREF _Toc308441958 \h </w:instrText>
        </w:r>
        <w:r>
          <w:rPr>
            <w:noProof/>
            <w:webHidden/>
          </w:rPr>
        </w:r>
        <w:r>
          <w:rPr>
            <w:noProof/>
            <w:webHidden/>
          </w:rPr>
          <w:fldChar w:fldCharType="separate"/>
        </w:r>
        <w:r w:rsidR="003032D8">
          <w:rPr>
            <w:noProof/>
            <w:webHidden/>
          </w:rPr>
          <w:t>199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59" w:history="1">
        <w:r w:rsidR="003032D8" w:rsidRPr="0080285C">
          <w:rPr>
            <w:rStyle w:val="Hyperlink"/>
            <w:noProof/>
          </w:rPr>
          <w:t>The Fast and Feast of Nineveh</w:t>
        </w:r>
        <w:r w:rsidR="003032D8">
          <w:rPr>
            <w:noProof/>
            <w:webHidden/>
          </w:rPr>
          <w:tab/>
        </w:r>
        <w:r>
          <w:rPr>
            <w:noProof/>
            <w:webHidden/>
          </w:rPr>
          <w:fldChar w:fldCharType="begin"/>
        </w:r>
        <w:r w:rsidR="003032D8">
          <w:rPr>
            <w:noProof/>
            <w:webHidden/>
          </w:rPr>
          <w:instrText xml:space="preserve"> PAGEREF _Toc308441959 \h </w:instrText>
        </w:r>
        <w:r>
          <w:rPr>
            <w:noProof/>
            <w:webHidden/>
          </w:rPr>
        </w:r>
        <w:r>
          <w:rPr>
            <w:noProof/>
            <w:webHidden/>
          </w:rPr>
          <w:fldChar w:fldCharType="separate"/>
        </w:r>
        <w:r w:rsidR="003032D8">
          <w:rPr>
            <w:noProof/>
            <w:webHidden/>
          </w:rPr>
          <w:t>200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0" w:history="1">
        <w:r w:rsidR="003032D8" w:rsidRPr="0080285C">
          <w:rPr>
            <w:rStyle w:val="Hyperlink"/>
            <w:noProof/>
          </w:rPr>
          <w:t>The Doxology of Great Lent for Saturdays and Sundays</w:t>
        </w:r>
        <w:r w:rsidR="003032D8">
          <w:rPr>
            <w:noProof/>
            <w:webHidden/>
          </w:rPr>
          <w:tab/>
        </w:r>
        <w:r>
          <w:rPr>
            <w:noProof/>
            <w:webHidden/>
          </w:rPr>
          <w:fldChar w:fldCharType="begin"/>
        </w:r>
        <w:r w:rsidR="003032D8">
          <w:rPr>
            <w:noProof/>
            <w:webHidden/>
          </w:rPr>
          <w:instrText xml:space="preserve"> PAGEREF _Toc308441960 \h </w:instrText>
        </w:r>
        <w:r>
          <w:rPr>
            <w:noProof/>
            <w:webHidden/>
          </w:rPr>
        </w:r>
        <w:r>
          <w:rPr>
            <w:noProof/>
            <w:webHidden/>
          </w:rPr>
          <w:fldChar w:fldCharType="separate"/>
        </w:r>
        <w:r w:rsidR="003032D8">
          <w:rPr>
            <w:noProof/>
            <w:webHidden/>
          </w:rPr>
          <w:t>202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1" w:history="1">
        <w:r w:rsidR="003032D8" w:rsidRPr="0080285C">
          <w:rPr>
            <w:rStyle w:val="Hyperlink"/>
            <w:noProof/>
          </w:rPr>
          <w:t>The Doxology of Great Lent for Weekdays</w:t>
        </w:r>
        <w:r w:rsidR="003032D8">
          <w:rPr>
            <w:noProof/>
            <w:webHidden/>
          </w:rPr>
          <w:tab/>
        </w:r>
        <w:r>
          <w:rPr>
            <w:noProof/>
            <w:webHidden/>
          </w:rPr>
          <w:fldChar w:fldCharType="begin"/>
        </w:r>
        <w:r w:rsidR="003032D8">
          <w:rPr>
            <w:noProof/>
            <w:webHidden/>
          </w:rPr>
          <w:instrText xml:space="preserve"> PAGEREF _Toc308441961 \h </w:instrText>
        </w:r>
        <w:r>
          <w:rPr>
            <w:noProof/>
            <w:webHidden/>
          </w:rPr>
        </w:r>
        <w:r>
          <w:rPr>
            <w:noProof/>
            <w:webHidden/>
          </w:rPr>
          <w:fldChar w:fldCharType="separate"/>
        </w:r>
        <w:r w:rsidR="003032D8">
          <w:rPr>
            <w:noProof/>
            <w:webHidden/>
          </w:rPr>
          <w:t>205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2" w:history="1">
        <w:r w:rsidR="003032D8" w:rsidRPr="0080285C">
          <w:rPr>
            <w:rStyle w:val="Hyperlink"/>
            <w:noProof/>
          </w:rPr>
          <w:t>The Annunciation</w:t>
        </w:r>
        <w:r w:rsidR="003032D8">
          <w:rPr>
            <w:noProof/>
            <w:webHidden/>
          </w:rPr>
          <w:tab/>
        </w:r>
        <w:r>
          <w:rPr>
            <w:noProof/>
            <w:webHidden/>
          </w:rPr>
          <w:fldChar w:fldCharType="begin"/>
        </w:r>
        <w:r w:rsidR="003032D8">
          <w:rPr>
            <w:noProof/>
            <w:webHidden/>
          </w:rPr>
          <w:instrText xml:space="preserve"> PAGEREF _Toc308441962 \h </w:instrText>
        </w:r>
        <w:r>
          <w:rPr>
            <w:noProof/>
            <w:webHidden/>
          </w:rPr>
        </w:r>
        <w:r>
          <w:rPr>
            <w:noProof/>
            <w:webHidden/>
          </w:rPr>
          <w:fldChar w:fldCharType="separate"/>
        </w:r>
        <w:r w:rsidR="003032D8">
          <w:rPr>
            <w:noProof/>
            <w:webHidden/>
          </w:rPr>
          <w:t>206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3" w:history="1">
        <w:r w:rsidR="003032D8" w:rsidRPr="0080285C">
          <w:rPr>
            <w:rStyle w:val="Hyperlink"/>
            <w:noProof/>
          </w:rPr>
          <w:t>Lazarus Saturday</w:t>
        </w:r>
        <w:r w:rsidR="003032D8">
          <w:rPr>
            <w:noProof/>
            <w:webHidden/>
          </w:rPr>
          <w:tab/>
        </w:r>
        <w:r>
          <w:rPr>
            <w:noProof/>
            <w:webHidden/>
          </w:rPr>
          <w:fldChar w:fldCharType="begin"/>
        </w:r>
        <w:r w:rsidR="003032D8">
          <w:rPr>
            <w:noProof/>
            <w:webHidden/>
          </w:rPr>
          <w:instrText xml:space="preserve"> PAGEREF _Toc308441963 \h </w:instrText>
        </w:r>
        <w:r>
          <w:rPr>
            <w:noProof/>
            <w:webHidden/>
          </w:rPr>
        </w:r>
        <w:r>
          <w:rPr>
            <w:noProof/>
            <w:webHidden/>
          </w:rPr>
          <w:fldChar w:fldCharType="separate"/>
        </w:r>
        <w:r w:rsidR="003032D8">
          <w:rPr>
            <w:noProof/>
            <w:webHidden/>
          </w:rPr>
          <w:t>207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4" w:history="1">
        <w:r w:rsidR="003032D8" w:rsidRPr="0080285C">
          <w:rPr>
            <w:rStyle w:val="Hyperlink"/>
            <w:noProof/>
          </w:rPr>
          <w:t>Palm Sunday</w:t>
        </w:r>
        <w:r w:rsidR="003032D8">
          <w:rPr>
            <w:noProof/>
            <w:webHidden/>
          </w:rPr>
          <w:tab/>
        </w:r>
        <w:r>
          <w:rPr>
            <w:noProof/>
            <w:webHidden/>
          </w:rPr>
          <w:fldChar w:fldCharType="begin"/>
        </w:r>
        <w:r w:rsidR="003032D8">
          <w:rPr>
            <w:noProof/>
            <w:webHidden/>
          </w:rPr>
          <w:instrText xml:space="preserve"> PAGEREF _Toc308441964 \h </w:instrText>
        </w:r>
        <w:r>
          <w:rPr>
            <w:noProof/>
            <w:webHidden/>
          </w:rPr>
        </w:r>
        <w:r>
          <w:rPr>
            <w:noProof/>
            <w:webHidden/>
          </w:rPr>
          <w:fldChar w:fldCharType="separate"/>
        </w:r>
        <w:r w:rsidR="003032D8">
          <w:rPr>
            <w:noProof/>
            <w:webHidden/>
          </w:rPr>
          <w:t>208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5" w:history="1">
        <w:r w:rsidR="003032D8" w:rsidRPr="0080285C">
          <w:rPr>
            <w:rStyle w:val="Hyperlink"/>
            <w:noProof/>
          </w:rPr>
          <w:t>Resurrection, the Holy Fifty, Ascension and Pentecost</w:t>
        </w:r>
        <w:r w:rsidR="003032D8">
          <w:rPr>
            <w:noProof/>
            <w:webHidden/>
          </w:rPr>
          <w:tab/>
        </w:r>
        <w:r>
          <w:rPr>
            <w:noProof/>
            <w:webHidden/>
          </w:rPr>
          <w:fldChar w:fldCharType="begin"/>
        </w:r>
        <w:r w:rsidR="003032D8">
          <w:rPr>
            <w:noProof/>
            <w:webHidden/>
          </w:rPr>
          <w:instrText xml:space="preserve"> PAGEREF _Toc308441965 \h </w:instrText>
        </w:r>
        <w:r>
          <w:rPr>
            <w:noProof/>
            <w:webHidden/>
          </w:rPr>
        </w:r>
        <w:r>
          <w:rPr>
            <w:noProof/>
            <w:webHidden/>
          </w:rPr>
          <w:fldChar w:fldCharType="separate"/>
        </w:r>
        <w:r w:rsidR="003032D8">
          <w:rPr>
            <w:noProof/>
            <w:webHidden/>
          </w:rPr>
          <w:t>209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6" w:history="1">
        <w:r w:rsidR="003032D8" w:rsidRPr="0080285C">
          <w:rPr>
            <w:rStyle w:val="Hyperlink"/>
            <w:noProof/>
          </w:rPr>
          <w:t>The Flight to Egypt</w:t>
        </w:r>
        <w:r w:rsidR="003032D8">
          <w:rPr>
            <w:noProof/>
            <w:webHidden/>
          </w:rPr>
          <w:tab/>
        </w:r>
        <w:r>
          <w:rPr>
            <w:noProof/>
            <w:webHidden/>
          </w:rPr>
          <w:fldChar w:fldCharType="begin"/>
        </w:r>
        <w:r w:rsidR="003032D8">
          <w:rPr>
            <w:noProof/>
            <w:webHidden/>
          </w:rPr>
          <w:instrText xml:space="preserve"> PAGEREF _Toc308441966 \h </w:instrText>
        </w:r>
        <w:r>
          <w:rPr>
            <w:noProof/>
            <w:webHidden/>
          </w:rPr>
        </w:r>
        <w:r>
          <w:rPr>
            <w:noProof/>
            <w:webHidden/>
          </w:rPr>
          <w:fldChar w:fldCharType="separate"/>
        </w:r>
        <w:r w:rsidR="003032D8">
          <w:rPr>
            <w:noProof/>
            <w:webHidden/>
          </w:rPr>
          <w:t>212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7" w:history="1">
        <w:r w:rsidR="003032D8" w:rsidRPr="0080285C">
          <w:rPr>
            <w:rStyle w:val="Hyperlink"/>
            <w:noProof/>
          </w:rPr>
          <w:t>The Transfiguration</w:t>
        </w:r>
        <w:r w:rsidR="003032D8">
          <w:rPr>
            <w:noProof/>
            <w:webHidden/>
          </w:rPr>
          <w:tab/>
        </w:r>
        <w:r>
          <w:rPr>
            <w:noProof/>
            <w:webHidden/>
          </w:rPr>
          <w:fldChar w:fldCharType="begin"/>
        </w:r>
        <w:r w:rsidR="003032D8">
          <w:rPr>
            <w:noProof/>
            <w:webHidden/>
          </w:rPr>
          <w:instrText xml:space="preserve"> PAGEREF _Toc308441967 \h </w:instrText>
        </w:r>
        <w:r>
          <w:rPr>
            <w:noProof/>
            <w:webHidden/>
          </w:rPr>
        </w:r>
        <w:r>
          <w:rPr>
            <w:noProof/>
            <w:webHidden/>
          </w:rPr>
          <w:fldChar w:fldCharType="separate"/>
        </w:r>
        <w:r w:rsidR="003032D8">
          <w:rPr>
            <w:noProof/>
            <w:webHidden/>
          </w:rPr>
          <w:t>213</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1968" w:history="1">
        <w:r w:rsidR="003032D8" w:rsidRPr="0080285C">
          <w:rPr>
            <w:rStyle w:val="Hyperlink"/>
            <w:noProof/>
          </w:rPr>
          <w:t>Additional Doxologies</w:t>
        </w:r>
        <w:r w:rsidR="003032D8">
          <w:rPr>
            <w:noProof/>
            <w:webHidden/>
          </w:rPr>
          <w:tab/>
        </w:r>
        <w:r>
          <w:rPr>
            <w:noProof/>
            <w:webHidden/>
          </w:rPr>
          <w:fldChar w:fldCharType="begin"/>
        </w:r>
        <w:r w:rsidR="003032D8">
          <w:rPr>
            <w:noProof/>
            <w:webHidden/>
          </w:rPr>
          <w:instrText xml:space="preserve"> PAGEREF _Toc308441968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69" w:history="1">
        <w:r w:rsidR="003032D8" w:rsidRPr="0080285C">
          <w:rPr>
            <w:rStyle w:val="Hyperlink"/>
            <w:noProof/>
          </w:rPr>
          <w:t>The Doxology of the Virgin Mary for Evening Incense</w:t>
        </w:r>
        <w:r w:rsidR="003032D8">
          <w:rPr>
            <w:noProof/>
            <w:webHidden/>
          </w:rPr>
          <w:tab/>
        </w:r>
        <w:r>
          <w:rPr>
            <w:noProof/>
            <w:webHidden/>
          </w:rPr>
          <w:fldChar w:fldCharType="begin"/>
        </w:r>
        <w:r w:rsidR="003032D8">
          <w:rPr>
            <w:noProof/>
            <w:webHidden/>
          </w:rPr>
          <w:instrText xml:space="preserve"> PAGEREF _Toc308441969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0" w:history="1">
        <w:r w:rsidR="003032D8" w:rsidRPr="0080285C">
          <w:rPr>
            <w:rStyle w:val="Hyperlink"/>
            <w:noProof/>
          </w:rPr>
          <w:t>The Doxology of the Virgin Mary for Morning Incense</w:t>
        </w:r>
        <w:r w:rsidR="003032D8">
          <w:rPr>
            <w:noProof/>
            <w:webHidden/>
          </w:rPr>
          <w:tab/>
        </w:r>
        <w:r>
          <w:rPr>
            <w:noProof/>
            <w:webHidden/>
          </w:rPr>
          <w:fldChar w:fldCharType="begin"/>
        </w:r>
        <w:r w:rsidR="003032D8">
          <w:rPr>
            <w:noProof/>
            <w:webHidden/>
          </w:rPr>
          <w:instrText xml:space="preserve"> PAGEREF _Toc308441970 \h </w:instrText>
        </w:r>
        <w:r>
          <w:rPr>
            <w:noProof/>
            <w:webHidden/>
          </w:rPr>
        </w:r>
        <w:r>
          <w:rPr>
            <w:noProof/>
            <w:webHidden/>
          </w:rPr>
          <w:fldChar w:fldCharType="separate"/>
        </w:r>
        <w:r w:rsidR="003032D8">
          <w:rPr>
            <w:noProof/>
            <w:webHidden/>
          </w:rPr>
          <w:t>216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1" w:history="1">
        <w:r w:rsidR="003032D8" w:rsidRPr="0080285C">
          <w:rPr>
            <w:rStyle w:val="Hyperlink"/>
            <w:noProof/>
          </w:rPr>
          <w:t>The Doxology of Archangel Michael</w:t>
        </w:r>
        <w:r w:rsidR="003032D8">
          <w:rPr>
            <w:noProof/>
            <w:webHidden/>
          </w:rPr>
          <w:tab/>
        </w:r>
        <w:r>
          <w:rPr>
            <w:noProof/>
            <w:webHidden/>
          </w:rPr>
          <w:fldChar w:fldCharType="begin"/>
        </w:r>
        <w:r w:rsidR="003032D8">
          <w:rPr>
            <w:noProof/>
            <w:webHidden/>
          </w:rPr>
          <w:instrText xml:space="preserve"> PAGEREF _Toc308441971 \h </w:instrText>
        </w:r>
        <w:r>
          <w:rPr>
            <w:noProof/>
            <w:webHidden/>
          </w:rPr>
        </w:r>
        <w:r>
          <w:rPr>
            <w:noProof/>
            <w:webHidden/>
          </w:rPr>
          <w:fldChar w:fldCharType="separate"/>
        </w:r>
        <w:r w:rsidR="003032D8">
          <w:rPr>
            <w:noProof/>
            <w:webHidden/>
          </w:rPr>
          <w:t>217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2" w:history="1">
        <w:r w:rsidR="003032D8" w:rsidRPr="0080285C">
          <w:rPr>
            <w:rStyle w:val="Hyperlink"/>
            <w:noProof/>
          </w:rPr>
          <w:t>The Doxology of Archangel Gabriel</w:t>
        </w:r>
        <w:r w:rsidR="003032D8">
          <w:rPr>
            <w:noProof/>
            <w:webHidden/>
          </w:rPr>
          <w:tab/>
        </w:r>
        <w:r>
          <w:rPr>
            <w:noProof/>
            <w:webHidden/>
          </w:rPr>
          <w:fldChar w:fldCharType="begin"/>
        </w:r>
        <w:r w:rsidR="003032D8">
          <w:rPr>
            <w:noProof/>
            <w:webHidden/>
          </w:rPr>
          <w:instrText xml:space="preserve"> PAGEREF _Toc308441972 \h </w:instrText>
        </w:r>
        <w:r>
          <w:rPr>
            <w:noProof/>
            <w:webHidden/>
          </w:rPr>
        </w:r>
        <w:r>
          <w:rPr>
            <w:noProof/>
            <w:webHidden/>
          </w:rPr>
          <w:fldChar w:fldCharType="separate"/>
        </w:r>
        <w:r w:rsidR="003032D8">
          <w:rPr>
            <w:noProof/>
            <w:webHidden/>
          </w:rPr>
          <w:t>219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3" w:history="1">
        <w:r w:rsidR="003032D8" w:rsidRPr="0080285C">
          <w:rPr>
            <w:rStyle w:val="Hyperlink"/>
            <w:noProof/>
          </w:rPr>
          <w:t>The Doxology of Archangel Rafael</w:t>
        </w:r>
        <w:r w:rsidR="003032D8">
          <w:rPr>
            <w:noProof/>
            <w:webHidden/>
          </w:rPr>
          <w:tab/>
        </w:r>
        <w:r>
          <w:rPr>
            <w:noProof/>
            <w:webHidden/>
          </w:rPr>
          <w:fldChar w:fldCharType="begin"/>
        </w:r>
        <w:r w:rsidR="003032D8">
          <w:rPr>
            <w:noProof/>
            <w:webHidden/>
          </w:rPr>
          <w:instrText xml:space="preserve"> PAGEREF _Toc308441973 \h </w:instrText>
        </w:r>
        <w:r>
          <w:rPr>
            <w:noProof/>
            <w:webHidden/>
          </w:rPr>
        </w:r>
        <w:r>
          <w:rPr>
            <w:noProof/>
            <w:webHidden/>
          </w:rPr>
          <w:fldChar w:fldCharType="separate"/>
        </w:r>
        <w:r w:rsidR="003032D8">
          <w:rPr>
            <w:noProof/>
            <w:webHidden/>
          </w:rPr>
          <w:t>220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4" w:history="1">
        <w:r w:rsidR="003032D8" w:rsidRPr="0080285C">
          <w:rPr>
            <w:rStyle w:val="Hyperlink"/>
            <w:noProof/>
          </w:rPr>
          <w:t>The Doxology of Archangel Suriel</w:t>
        </w:r>
        <w:r w:rsidR="003032D8">
          <w:rPr>
            <w:noProof/>
            <w:webHidden/>
          </w:rPr>
          <w:tab/>
        </w:r>
        <w:r>
          <w:rPr>
            <w:noProof/>
            <w:webHidden/>
          </w:rPr>
          <w:fldChar w:fldCharType="begin"/>
        </w:r>
        <w:r w:rsidR="003032D8">
          <w:rPr>
            <w:noProof/>
            <w:webHidden/>
          </w:rPr>
          <w:instrText xml:space="preserve"> PAGEREF _Toc308441974 \h </w:instrText>
        </w:r>
        <w:r>
          <w:rPr>
            <w:noProof/>
            <w:webHidden/>
          </w:rPr>
        </w:r>
        <w:r>
          <w:rPr>
            <w:noProof/>
            <w:webHidden/>
          </w:rPr>
          <w:fldChar w:fldCharType="separate"/>
        </w:r>
        <w:r w:rsidR="003032D8">
          <w:rPr>
            <w:noProof/>
            <w:webHidden/>
          </w:rPr>
          <w:t>221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5" w:history="1">
        <w:r w:rsidR="003032D8" w:rsidRPr="0080285C">
          <w:rPr>
            <w:rStyle w:val="Hyperlink"/>
            <w:noProof/>
          </w:rPr>
          <w:t>The Doxology of the Four Incorporeal Beasts</w:t>
        </w:r>
        <w:r w:rsidR="003032D8">
          <w:rPr>
            <w:noProof/>
            <w:webHidden/>
          </w:rPr>
          <w:tab/>
        </w:r>
        <w:r>
          <w:rPr>
            <w:noProof/>
            <w:webHidden/>
          </w:rPr>
          <w:fldChar w:fldCharType="begin"/>
        </w:r>
        <w:r w:rsidR="003032D8">
          <w:rPr>
            <w:noProof/>
            <w:webHidden/>
          </w:rPr>
          <w:instrText xml:space="preserve"> PAGEREF _Toc308441975 \h </w:instrText>
        </w:r>
        <w:r>
          <w:rPr>
            <w:noProof/>
            <w:webHidden/>
          </w:rPr>
        </w:r>
        <w:r>
          <w:rPr>
            <w:noProof/>
            <w:webHidden/>
          </w:rPr>
          <w:fldChar w:fldCharType="separate"/>
        </w:r>
        <w:r w:rsidR="003032D8">
          <w:rPr>
            <w:noProof/>
            <w:webHidden/>
          </w:rPr>
          <w:t>222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6" w:history="1">
        <w:r w:rsidR="003032D8" w:rsidRPr="0080285C">
          <w:rPr>
            <w:rStyle w:val="Hyperlink"/>
            <w:noProof/>
          </w:rPr>
          <w:t>The Doxology of the Twenty-Four Priests</w:t>
        </w:r>
        <w:r w:rsidR="003032D8">
          <w:rPr>
            <w:noProof/>
            <w:webHidden/>
          </w:rPr>
          <w:tab/>
        </w:r>
        <w:r>
          <w:rPr>
            <w:noProof/>
            <w:webHidden/>
          </w:rPr>
          <w:fldChar w:fldCharType="begin"/>
        </w:r>
        <w:r w:rsidR="003032D8">
          <w:rPr>
            <w:noProof/>
            <w:webHidden/>
          </w:rPr>
          <w:instrText xml:space="preserve"> PAGEREF _Toc308441976 \h </w:instrText>
        </w:r>
        <w:r>
          <w:rPr>
            <w:noProof/>
            <w:webHidden/>
          </w:rPr>
        </w:r>
        <w:r>
          <w:rPr>
            <w:noProof/>
            <w:webHidden/>
          </w:rPr>
          <w:fldChar w:fldCharType="separate"/>
        </w:r>
        <w:r w:rsidR="003032D8">
          <w:rPr>
            <w:noProof/>
            <w:webHidden/>
          </w:rPr>
          <w:t>223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7" w:history="1">
        <w:r w:rsidR="003032D8" w:rsidRPr="0080285C">
          <w:rPr>
            <w:rStyle w:val="Hyperlink"/>
            <w:noProof/>
          </w:rPr>
          <w:t>The Doxology of the Heavenly</w:t>
        </w:r>
        <w:r w:rsidR="003032D8">
          <w:rPr>
            <w:noProof/>
            <w:webHidden/>
          </w:rPr>
          <w:tab/>
        </w:r>
        <w:r>
          <w:rPr>
            <w:noProof/>
            <w:webHidden/>
          </w:rPr>
          <w:fldChar w:fldCharType="begin"/>
        </w:r>
        <w:r w:rsidR="003032D8">
          <w:rPr>
            <w:noProof/>
            <w:webHidden/>
          </w:rPr>
          <w:instrText xml:space="preserve"> PAGEREF _Toc308441977 \h </w:instrText>
        </w:r>
        <w:r>
          <w:rPr>
            <w:noProof/>
            <w:webHidden/>
          </w:rPr>
        </w:r>
        <w:r>
          <w:rPr>
            <w:noProof/>
            <w:webHidden/>
          </w:rPr>
          <w:fldChar w:fldCharType="separate"/>
        </w:r>
        <w:r w:rsidR="003032D8">
          <w:rPr>
            <w:noProof/>
            <w:webHidden/>
          </w:rPr>
          <w:t>224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8" w:history="1">
        <w:r w:rsidR="003032D8" w:rsidRPr="0080285C">
          <w:rPr>
            <w:rStyle w:val="Hyperlink"/>
            <w:noProof/>
          </w:rPr>
          <w:t>The Doxology of Saint John the Baptist</w:t>
        </w:r>
        <w:r w:rsidR="003032D8">
          <w:rPr>
            <w:noProof/>
            <w:webHidden/>
          </w:rPr>
          <w:tab/>
        </w:r>
        <w:r>
          <w:rPr>
            <w:noProof/>
            <w:webHidden/>
          </w:rPr>
          <w:fldChar w:fldCharType="begin"/>
        </w:r>
        <w:r w:rsidR="003032D8">
          <w:rPr>
            <w:noProof/>
            <w:webHidden/>
          </w:rPr>
          <w:instrText xml:space="preserve"> PAGEREF _Toc308441978 \h </w:instrText>
        </w:r>
        <w:r>
          <w:rPr>
            <w:noProof/>
            <w:webHidden/>
          </w:rPr>
        </w:r>
        <w:r>
          <w:rPr>
            <w:noProof/>
            <w:webHidden/>
          </w:rPr>
          <w:fldChar w:fldCharType="separate"/>
        </w:r>
        <w:r w:rsidR="003032D8">
          <w:rPr>
            <w:noProof/>
            <w:webHidden/>
          </w:rPr>
          <w:t>226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79" w:history="1">
        <w:r w:rsidR="003032D8" w:rsidRPr="0080285C">
          <w:rPr>
            <w:rStyle w:val="Hyperlink"/>
            <w:noProof/>
          </w:rPr>
          <w:t>Another Doxology for Saint John the Baptist</w:t>
        </w:r>
        <w:r w:rsidR="003032D8">
          <w:rPr>
            <w:noProof/>
            <w:webHidden/>
          </w:rPr>
          <w:tab/>
        </w:r>
        <w:r>
          <w:rPr>
            <w:noProof/>
            <w:webHidden/>
          </w:rPr>
          <w:fldChar w:fldCharType="begin"/>
        </w:r>
        <w:r w:rsidR="003032D8">
          <w:rPr>
            <w:noProof/>
            <w:webHidden/>
          </w:rPr>
          <w:instrText xml:space="preserve"> PAGEREF _Toc308441979 \h </w:instrText>
        </w:r>
        <w:r>
          <w:rPr>
            <w:noProof/>
            <w:webHidden/>
          </w:rPr>
        </w:r>
        <w:r>
          <w:rPr>
            <w:noProof/>
            <w:webHidden/>
          </w:rPr>
          <w:fldChar w:fldCharType="separate"/>
        </w:r>
        <w:r w:rsidR="003032D8">
          <w:rPr>
            <w:noProof/>
            <w:webHidden/>
          </w:rPr>
          <w:t>226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0" w:history="1">
        <w:r w:rsidR="003032D8" w:rsidRPr="0080285C">
          <w:rPr>
            <w:rStyle w:val="Hyperlink"/>
            <w:noProof/>
          </w:rPr>
          <w:t>The Doxology of the One Hundred and Forty-Four Thousand</w:t>
        </w:r>
        <w:r w:rsidR="003032D8">
          <w:rPr>
            <w:noProof/>
            <w:webHidden/>
          </w:rPr>
          <w:tab/>
        </w:r>
        <w:r>
          <w:rPr>
            <w:noProof/>
            <w:webHidden/>
          </w:rPr>
          <w:fldChar w:fldCharType="begin"/>
        </w:r>
        <w:r w:rsidR="003032D8">
          <w:rPr>
            <w:noProof/>
            <w:webHidden/>
          </w:rPr>
          <w:instrText xml:space="preserve"> PAGEREF _Toc308441980 \h </w:instrText>
        </w:r>
        <w:r>
          <w:rPr>
            <w:noProof/>
            <w:webHidden/>
          </w:rPr>
        </w:r>
        <w:r>
          <w:rPr>
            <w:noProof/>
            <w:webHidden/>
          </w:rPr>
          <w:fldChar w:fldCharType="separate"/>
        </w:r>
        <w:r w:rsidR="003032D8">
          <w:rPr>
            <w:noProof/>
            <w:webHidden/>
          </w:rPr>
          <w:t>227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1" w:history="1">
        <w:r w:rsidR="003032D8" w:rsidRPr="0080285C">
          <w:rPr>
            <w:rStyle w:val="Hyperlink"/>
            <w:noProof/>
          </w:rPr>
          <w:t>The Doxology of Saint Peter and Saint Paul on the Occasion of the Feast of the Apostles</w:t>
        </w:r>
        <w:r w:rsidR="003032D8">
          <w:rPr>
            <w:noProof/>
            <w:webHidden/>
          </w:rPr>
          <w:tab/>
        </w:r>
        <w:r>
          <w:rPr>
            <w:noProof/>
            <w:webHidden/>
          </w:rPr>
          <w:fldChar w:fldCharType="begin"/>
        </w:r>
        <w:r w:rsidR="003032D8">
          <w:rPr>
            <w:noProof/>
            <w:webHidden/>
          </w:rPr>
          <w:instrText xml:space="preserve"> PAGEREF _Toc308441981 \h </w:instrText>
        </w:r>
        <w:r>
          <w:rPr>
            <w:noProof/>
            <w:webHidden/>
          </w:rPr>
        </w:r>
        <w:r>
          <w:rPr>
            <w:noProof/>
            <w:webHidden/>
          </w:rPr>
          <w:fldChar w:fldCharType="separate"/>
        </w:r>
        <w:r w:rsidR="003032D8">
          <w:rPr>
            <w:noProof/>
            <w:webHidden/>
          </w:rPr>
          <w:t>228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2" w:history="1">
        <w:r w:rsidR="003032D8" w:rsidRPr="0080285C">
          <w:rPr>
            <w:rStyle w:val="Hyperlink"/>
            <w:noProof/>
          </w:rPr>
          <w:t>The Doxology of the Apostles</w:t>
        </w:r>
        <w:r w:rsidR="003032D8">
          <w:rPr>
            <w:noProof/>
            <w:webHidden/>
          </w:rPr>
          <w:tab/>
        </w:r>
        <w:r>
          <w:rPr>
            <w:noProof/>
            <w:webHidden/>
          </w:rPr>
          <w:fldChar w:fldCharType="begin"/>
        </w:r>
        <w:r w:rsidR="003032D8">
          <w:rPr>
            <w:noProof/>
            <w:webHidden/>
          </w:rPr>
          <w:instrText xml:space="preserve"> PAGEREF _Toc308441982 \h </w:instrText>
        </w:r>
        <w:r>
          <w:rPr>
            <w:noProof/>
            <w:webHidden/>
          </w:rPr>
        </w:r>
        <w:r>
          <w:rPr>
            <w:noProof/>
            <w:webHidden/>
          </w:rPr>
          <w:fldChar w:fldCharType="separate"/>
        </w:r>
        <w:r w:rsidR="003032D8">
          <w:rPr>
            <w:noProof/>
            <w:webHidden/>
          </w:rPr>
          <w:t>230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3" w:history="1">
        <w:r w:rsidR="003032D8" w:rsidRPr="0080285C">
          <w:rPr>
            <w:rStyle w:val="Hyperlink"/>
            <w:noProof/>
          </w:rPr>
          <w:t>The Doxology of Saint John the Evangelist</w:t>
        </w:r>
        <w:r w:rsidR="003032D8">
          <w:rPr>
            <w:noProof/>
            <w:webHidden/>
          </w:rPr>
          <w:tab/>
        </w:r>
        <w:r>
          <w:rPr>
            <w:noProof/>
            <w:webHidden/>
          </w:rPr>
          <w:fldChar w:fldCharType="begin"/>
        </w:r>
        <w:r w:rsidR="003032D8">
          <w:rPr>
            <w:noProof/>
            <w:webHidden/>
          </w:rPr>
          <w:instrText xml:space="preserve"> PAGEREF _Toc308441983 \h </w:instrText>
        </w:r>
        <w:r>
          <w:rPr>
            <w:noProof/>
            <w:webHidden/>
          </w:rPr>
        </w:r>
        <w:r>
          <w:rPr>
            <w:noProof/>
            <w:webHidden/>
          </w:rPr>
          <w:fldChar w:fldCharType="separate"/>
        </w:r>
        <w:r w:rsidR="003032D8">
          <w:rPr>
            <w:noProof/>
            <w:webHidden/>
          </w:rPr>
          <w:t>231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4" w:history="1">
        <w:r w:rsidR="003032D8" w:rsidRPr="0080285C">
          <w:rPr>
            <w:rStyle w:val="Hyperlink"/>
            <w:noProof/>
          </w:rPr>
          <w:t>The Doxology of Saint Mark</w:t>
        </w:r>
        <w:r w:rsidR="003032D8">
          <w:rPr>
            <w:noProof/>
            <w:webHidden/>
          </w:rPr>
          <w:tab/>
        </w:r>
        <w:r>
          <w:rPr>
            <w:noProof/>
            <w:webHidden/>
          </w:rPr>
          <w:fldChar w:fldCharType="begin"/>
        </w:r>
        <w:r w:rsidR="003032D8">
          <w:rPr>
            <w:noProof/>
            <w:webHidden/>
          </w:rPr>
          <w:instrText xml:space="preserve"> PAGEREF _Toc308441984 \h </w:instrText>
        </w:r>
        <w:r>
          <w:rPr>
            <w:noProof/>
            <w:webHidden/>
          </w:rPr>
        </w:r>
        <w:r>
          <w:rPr>
            <w:noProof/>
            <w:webHidden/>
          </w:rPr>
          <w:fldChar w:fldCharType="separate"/>
        </w:r>
        <w:r w:rsidR="003032D8">
          <w:rPr>
            <w:noProof/>
            <w:webHidden/>
          </w:rPr>
          <w:t>232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5" w:history="1">
        <w:r w:rsidR="003032D8" w:rsidRPr="0080285C">
          <w:rPr>
            <w:rStyle w:val="Hyperlink"/>
            <w:noProof/>
          </w:rPr>
          <w:t>The Doxology of Any Apostle</w:t>
        </w:r>
        <w:r w:rsidR="003032D8">
          <w:rPr>
            <w:noProof/>
            <w:webHidden/>
          </w:rPr>
          <w:tab/>
        </w:r>
        <w:r>
          <w:rPr>
            <w:noProof/>
            <w:webHidden/>
          </w:rPr>
          <w:fldChar w:fldCharType="begin"/>
        </w:r>
        <w:r w:rsidR="003032D8">
          <w:rPr>
            <w:noProof/>
            <w:webHidden/>
          </w:rPr>
          <w:instrText xml:space="preserve"> PAGEREF _Toc308441985 \h </w:instrText>
        </w:r>
        <w:r>
          <w:rPr>
            <w:noProof/>
            <w:webHidden/>
          </w:rPr>
        </w:r>
        <w:r>
          <w:rPr>
            <w:noProof/>
            <w:webHidden/>
          </w:rPr>
          <w:fldChar w:fldCharType="separate"/>
        </w:r>
        <w:r w:rsidR="003032D8">
          <w:rPr>
            <w:noProof/>
            <w:webHidden/>
          </w:rPr>
          <w:t>233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6" w:history="1">
        <w:r w:rsidR="003032D8" w:rsidRPr="0080285C">
          <w:rPr>
            <w:rStyle w:val="Hyperlink"/>
            <w:noProof/>
          </w:rPr>
          <w:t>The Doxology of Saint Stephen</w:t>
        </w:r>
        <w:r w:rsidR="003032D8">
          <w:rPr>
            <w:noProof/>
            <w:webHidden/>
          </w:rPr>
          <w:tab/>
        </w:r>
        <w:r>
          <w:rPr>
            <w:noProof/>
            <w:webHidden/>
          </w:rPr>
          <w:fldChar w:fldCharType="begin"/>
        </w:r>
        <w:r w:rsidR="003032D8">
          <w:rPr>
            <w:noProof/>
            <w:webHidden/>
          </w:rPr>
          <w:instrText xml:space="preserve"> PAGEREF _Toc308441986 \h </w:instrText>
        </w:r>
        <w:r>
          <w:rPr>
            <w:noProof/>
            <w:webHidden/>
          </w:rPr>
        </w:r>
        <w:r>
          <w:rPr>
            <w:noProof/>
            <w:webHidden/>
          </w:rPr>
          <w:fldChar w:fldCharType="separate"/>
        </w:r>
        <w:r w:rsidR="003032D8">
          <w:rPr>
            <w:noProof/>
            <w:webHidden/>
          </w:rPr>
          <w:t>234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7" w:history="1">
        <w:r w:rsidR="003032D8" w:rsidRPr="0080285C">
          <w:rPr>
            <w:rStyle w:val="Hyperlink"/>
            <w:noProof/>
          </w:rPr>
          <w:t>The Doxology of Saint George</w:t>
        </w:r>
        <w:r w:rsidR="003032D8">
          <w:rPr>
            <w:noProof/>
            <w:webHidden/>
          </w:rPr>
          <w:tab/>
        </w:r>
        <w:r>
          <w:rPr>
            <w:noProof/>
            <w:webHidden/>
          </w:rPr>
          <w:fldChar w:fldCharType="begin"/>
        </w:r>
        <w:r w:rsidR="003032D8">
          <w:rPr>
            <w:noProof/>
            <w:webHidden/>
          </w:rPr>
          <w:instrText xml:space="preserve"> PAGEREF _Toc308441987 \h </w:instrText>
        </w:r>
        <w:r>
          <w:rPr>
            <w:noProof/>
            <w:webHidden/>
          </w:rPr>
        </w:r>
        <w:r>
          <w:rPr>
            <w:noProof/>
            <w:webHidden/>
          </w:rPr>
          <w:fldChar w:fldCharType="separate"/>
        </w:r>
        <w:r w:rsidR="003032D8">
          <w:rPr>
            <w:noProof/>
            <w:webHidden/>
          </w:rPr>
          <w:t>235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8" w:history="1">
        <w:r w:rsidR="003032D8" w:rsidRPr="0080285C">
          <w:rPr>
            <w:rStyle w:val="Hyperlink"/>
            <w:noProof/>
          </w:rPr>
          <w:t>The Doxology of Saint Philopater Mercurius</w:t>
        </w:r>
        <w:r w:rsidR="003032D8">
          <w:rPr>
            <w:noProof/>
            <w:webHidden/>
          </w:rPr>
          <w:tab/>
        </w:r>
        <w:r>
          <w:rPr>
            <w:noProof/>
            <w:webHidden/>
          </w:rPr>
          <w:fldChar w:fldCharType="begin"/>
        </w:r>
        <w:r w:rsidR="003032D8">
          <w:rPr>
            <w:noProof/>
            <w:webHidden/>
          </w:rPr>
          <w:instrText xml:space="preserve"> PAGEREF _Toc308441988 \h </w:instrText>
        </w:r>
        <w:r>
          <w:rPr>
            <w:noProof/>
            <w:webHidden/>
          </w:rPr>
        </w:r>
        <w:r>
          <w:rPr>
            <w:noProof/>
            <w:webHidden/>
          </w:rPr>
          <w:fldChar w:fldCharType="separate"/>
        </w:r>
        <w:r w:rsidR="003032D8">
          <w:rPr>
            <w:noProof/>
            <w:webHidden/>
          </w:rPr>
          <w:t>236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89" w:history="1">
        <w:r w:rsidR="003032D8" w:rsidRPr="0080285C">
          <w:rPr>
            <w:rStyle w:val="Hyperlink"/>
            <w:noProof/>
          </w:rPr>
          <w:t>The Doxology of Saint Mena</w:t>
        </w:r>
        <w:r w:rsidR="003032D8">
          <w:rPr>
            <w:noProof/>
            <w:webHidden/>
          </w:rPr>
          <w:tab/>
        </w:r>
        <w:r>
          <w:rPr>
            <w:noProof/>
            <w:webHidden/>
          </w:rPr>
          <w:fldChar w:fldCharType="begin"/>
        </w:r>
        <w:r w:rsidR="003032D8">
          <w:rPr>
            <w:noProof/>
            <w:webHidden/>
          </w:rPr>
          <w:instrText xml:space="preserve"> PAGEREF _Toc308441989 \h </w:instrText>
        </w:r>
        <w:r>
          <w:rPr>
            <w:noProof/>
            <w:webHidden/>
          </w:rPr>
        </w:r>
        <w:r>
          <w:rPr>
            <w:noProof/>
            <w:webHidden/>
          </w:rPr>
          <w:fldChar w:fldCharType="separate"/>
        </w:r>
        <w:r w:rsidR="003032D8">
          <w:rPr>
            <w:noProof/>
            <w:webHidden/>
          </w:rPr>
          <w:t>238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0" w:history="1">
        <w:r w:rsidR="003032D8" w:rsidRPr="0080285C">
          <w:rPr>
            <w:rStyle w:val="Hyperlink"/>
            <w:noProof/>
          </w:rPr>
          <w:t>The Doxology of Prince Theodore (Son of John of Shotep)</w:t>
        </w:r>
        <w:r w:rsidR="003032D8">
          <w:rPr>
            <w:noProof/>
            <w:webHidden/>
          </w:rPr>
          <w:tab/>
        </w:r>
        <w:r>
          <w:rPr>
            <w:noProof/>
            <w:webHidden/>
          </w:rPr>
          <w:fldChar w:fldCharType="begin"/>
        </w:r>
        <w:r w:rsidR="003032D8">
          <w:rPr>
            <w:noProof/>
            <w:webHidden/>
          </w:rPr>
          <w:instrText xml:space="preserve"> PAGEREF _Toc308441990 \h </w:instrText>
        </w:r>
        <w:r>
          <w:rPr>
            <w:noProof/>
            <w:webHidden/>
          </w:rPr>
        </w:r>
        <w:r>
          <w:rPr>
            <w:noProof/>
            <w:webHidden/>
          </w:rPr>
          <w:fldChar w:fldCharType="separate"/>
        </w:r>
        <w:r w:rsidR="003032D8">
          <w:rPr>
            <w:noProof/>
            <w:webHidden/>
          </w:rPr>
          <w:t>239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1" w:history="1">
        <w:r w:rsidR="003032D8" w:rsidRPr="0080285C">
          <w:rPr>
            <w:rStyle w:val="Hyperlink"/>
            <w:noProof/>
          </w:rPr>
          <w:t>The Doxology of Prince Theodore Anatolius</w:t>
        </w:r>
        <w:r w:rsidR="003032D8">
          <w:rPr>
            <w:noProof/>
            <w:webHidden/>
          </w:rPr>
          <w:tab/>
        </w:r>
        <w:r>
          <w:rPr>
            <w:noProof/>
            <w:webHidden/>
          </w:rPr>
          <w:fldChar w:fldCharType="begin"/>
        </w:r>
        <w:r w:rsidR="003032D8">
          <w:rPr>
            <w:noProof/>
            <w:webHidden/>
          </w:rPr>
          <w:instrText xml:space="preserve"> PAGEREF _Toc308441991 \h </w:instrText>
        </w:r>
        <w:r>
          <w:rPr>
            <w:noProof/>
            <w:webHidden/>
          </w:rPr>
        </w:r>
        <w:r>
          <w:rPr>
            <w:noProof/>
            <w:webHidden/>
          </w:rPr>
          <w:fldChar w:fldCharType="separate"/>
        </w:r>
        <w:r w:rsidR="003032D8">
          <w:rPr>
            <w:noProof/>
            <w:webHidden/>
          </w:rPr>
          <w:t>240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2" w:history="1">
        <w:r w:rsidR="003032D8" w:rsidRPr="0080285C">
          <w:rPr>
            <w:rStyle w:val="Hyperlink"/>
            <w:noProof/>
          </w:rPr>
          <w:t>The Doxology of Saint Maurice and the Theban Martyrs</w:t>
        </w:r>
        <w:r w:rsidR="003032D8">
          <w:rPr>
            <w:noProof/>
            <w:webHidden/>
          </w:rPr>
          <w:tab/>
        </w:r>
        <w:r>
          <w:rPr>
            <w:noProof/>
            <w:webHidden/>
          </w:rPr>
          <w:fldChar w:fldCharType="begin"/>
        </w:r>
        <w:r w:rsidR="003032D8">
          <w:rPr>
            <w:noProof/>
            <w:webHidden/>
          </w:rPr>
          <w:instrText xml:space="preserve"> PAGEREF _Toc308441992 \h </w:instrText>
        </w:r>
        <w:r>
          <w:rPr>
            <w:noProof/>
            <w:webHidden/>
          </w:rPr>
        </w:r>
        <w:r>
          <w:rPr>
            <w:noProof/>
            <w:webHidden/>
          </w:rPr>
          <w:fldChar w:fldCharType="separate"/>
        </w:r>
        <w:r w:rsidR="003032D8">
          <w:rPr>
            <w:noProof/>
            <w:webHidden/>
          </w:rPr>
          <w:t>241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3" w:history="1">
        <w:r w:rsidR="003032D8" w:rsidRPr="0080285C">
          <w:rPr>
            <w:rStyle w:val="Hyperlink"/>
            <w:noProof/>
          </w:rPr>
          <w:t>The Doxology of Saints Sergius and Bacchus</w:t>
        </w:r>
        <w:r w:rsidR="003032D8">
          <w:rPr>
            <w:noProof/>
            <w:webHidden/>
          </w:rPr>
          <w:tab/>
        </w:r>
        <w:r>
          <w:rPr>
            <w:noProof/>
            <w:webHidden/>
          </w:rPr>
          <w:fldChar w:fldCharType="begin"/>
        </w:r>
        <w:r w:rsidR="003032D8">
          <w:rPr>
            <w:noProof/>
            <w:webHidden/>
          </w:rPr>
          <w:instrText xml:space="preserve"> PAGEREF _Toc308441993 \h </w:instrText>
        </w:r>
        <w:r>
          <w:rPr>
            <w:noProof/>
            <w:webHidden/>
          </w:rPr>
        </w:r>
        <w:r>
          <w:rPr>
            <w:noProof/>
            <w:webHidden/>
          </w:rPr>
          <w:fldChar w:fldCharType="separate"/>
        </w:r>
        <w:r w:rsidR="003032D8">
          <w:rPr>
            <w:noProof/>
            <w:webHidden/>
          </w:rPr>
          <w:t>242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4" w:history="1">
        <w:r w:rsidR="003032D8" w:rsidRPr="0080285C">
          <w:rPr>
            <w:rStyle w:val="Hyperlink"/>
            <w:noProof/>
          </w:rPr>
          <w:t>The Doxology of Saints Cosmas, Damian, their Brothers and their Mother</w:t>
        </w:r>
        <w:r w:rsidR="003032D8">
          <w:rPr>
            <w:noProof/>
            <w:webHidden/>
          </w:rPr>
          <w:tab/>
        </w:r>
        <w:r>
          <w:rPr>
            <w:noProof/>
            <w:webHidden/>
          </w:rPr>
          <w:fldChar w:fldCharType="begin"/>
        </w:r>
        <w:r w:rsidR="003032D8">
          <w:rPr>
            <w:noProof/>
            <w:webHidden/>
          </w:rPr>
          <w:instrText xml:space="preserve"> PAGEREF _Toc308441994 \h </w:instrText>
        </w:r>
        <w:r>
          <w:rPr>
            <w:noProof/>
            <w:webHidden/>
          </w:rPr>
        </w:r>
        <w:r>
          <w:rPr>
            <w:noProof/>
            <w:webHidden/>
          </w:rPr>
          <w:fldChar w:fldCharType="separate"/>
        </w:r>
        <w:r w:rsidR="003032D8">
          <w:rPr>
            <w:noProof/>
            <w:webHidden/>
          </w:rPr>
          <w:t>243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5" w:history="1">
        <w:r w:rsidR="003032D8" w:rsidRPr="0080285C">
          <w:rPr>
            <w:rStyle w:val="Hyperlink"/>
            <w:noProof/>
          </w:rPr>
          <w:t>The Doxology of Abba Serapamon the Bishop of Nikiou</w:t>
        </w:r>
        <w:r w:rsidR="003032D8">
          <w:rPr>
            <w:noProof/>
            <w:webHidden/>
          </w:rPr>
          <w:tab/>
        </w:r>
        <w:r>
          <w:rPr>
            <w:noProof/>
            <w:webHidden/>
          </w:rPr>
          <w:fldChar w:fldCharType="begin"/>
        </w:r>
        <w:r w:rsidR="003032D8">
          <w:rPr>
            <w:noProof/>
            <w:webHidden/>
          </w:rPr>
          <w:instrText xml:space="preserve"> PAGEREF _Toc308441995 \h </w:instrText>
        </w:r>
        <w:r>
          <w:rPr>
            <w:noProof/>
            <w:webHidden/>
          </w:rPr>
        </w:r>
        <w:r>
          <w:rPr>
            <w:noProof/>
            <w:webHidden/>
          </w:rPr>
          <w:fldChar w:fldCharType="separate"/>
        </w:r>
        <w:r w:rsidR="003032D8">
          <w:rPr>
            <w:noProof/>
            <w:webHidden/>
          </w:rPr>
          <w:t>245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6" w:history="1">
        <w:r w:rsidR="003032D8" w:rsidRPr="0080285C">
          <w:rPr>
            <w:rStyle w:val="Hyperlink"/>
            <w:noProof/>
          </w:rPr>
          <w:t>The Doxology of Apakir and his brother, John</w:t>
        </w:r>
        <w:r w:rsidR="003032D8">
          <w:rPr>
            <w:noProof/>
            <w:webHidden/>
          </w:rPr>
          <w:tab/>
        </w:r>
        <w:r>
          <w:rPr>
            <w:noProof/>
            <w:webHidden/>
          </w:rPr>
          <w:fldChar w:fldCharType="begin"/>
        </w:r>
        <w:r w:rsidR="003032D8">
          <w:rPr>
            <w:noProof/>
            <w:webHidden/>
          </w:rPr>
          <w:instrText xml:space="preserve"> PAGEREF _Toc308441996 \h </w:instrText>
        </w:r>
        <w:r>
          <w:rPr>
            <w:noProof/>
            <w:webHidden/>
          </w:rPr>
        </w:r>
        <w:r>
          <w:rPr>
            <w:noProof/>
            <w:webHidden/>
          </w:rPr>
          <w:fldChar w:fldCharType="separate"/>
        </w:r>
        <w:r w:rsidR="003032D8">
          <w:rPr>
            <w:noProof/>
            <w:webHidden/>
          </w:rPr>
          <w:t>246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7" w:history="1">
        <w:r w:rsidR="003032D8" w:rsidRPr="0080285C">
          <w:rPr>
            <w:rStyle w:val="Hyperlink"/>
            <w:noProof/>
          </w:rPr>
          <w:t>The Doxology of Saint Victor</w:t>
        </w:r>
        <w:r w:rsidR="003032D8">
          <w:rPr>
            <w:noProof/>
            <w:webHidden/>
          </w:rPr>
          <w:tab/>
        </w:r>
        <w:r>
          <w:rPr>
            <w:noProof/>
            <w:webHidden/>
          </w:rPr>
          <w:fldChar w:fldCharType="begin"/>
        </w:r>
        <w:r w:rsidR="003032D8">
          <w:rPr>
            <w:noProof/>
            <w:webHidden/>
          </w:rPr>
          <w:instrText xml:space="preserve"> PAGEREF _Toc308441997 \h </w:instrText>
        </w:r>
        <w:r>
          <w:rPr>
            <w:noProof/>
            <w:webHidden/>
          </w:rPr>
        </w:r>
        <w:r>
          <w:rPr>
            <w:noProof/>
            <w:webHidden/>
          </w:rPr>
          <w:fldChar w:fldCharType="separate"/>
        </w:r>
        <w:r w:rsidR="003032D8">
          <w:rPr>
            <w:noProof/>
            <w:webHidden/>
          </w:rPr>
          <w:t>247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8" w:history="1">
        <w:r w:rsidR="003032D8" w:rsidRPr="0080285C">
          <w:rPr>
            <w:rStyle w:val="Hyperlink"/>
            <w:noProof/>
          </w:rPr>
          <w:t>The Doxology of Saint Demiana</w:t>
        </w:r>
        <w:r w:rsidR="003032D8">
          <w:rPr>
            <w:noProof/>
            <w:webHidden/>
          </w:rPr>
          <w:tab/>
        </w:r>
        <w:r>
          <w:rPr>
            <w:noProof/>
            <w:webHidden/>
          </w:rPr>
          <w:fldChar w:fldCharType="begin"/>
        </w:r>
        <w:r w:rsidR="003032D8">
          <w:rPr>
            <w:noProof/>
            <w:webHidden/>
          </w:rPr>
          <w:instrText xml:space="preserve"> PAGEREF _Toc308441998 \h </w:instrText>
        </w:r>
        <w:r>
          <w:rPr>
            <w:noProof/>
            <w:webHidden/>
          </w:rPr>
        </w:r>
        <w:r>
          <w:rPr>
            <w:noProof/>
            <w:webHidden/>
          </w:rPr>
          <w:fldChar w:fldCharType="separate"/>
        </w:r>
        <w:r w:rsidR="003032D8">
          <w:rPr>
            <w:noProof/>
            <w:webHidden/>
          </w:rPr>
          <w:t>248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1999" w:history="1">
        <w:r w:rsidR="003032D8" w:rsidRPr="0080285C">
          <w:rPr>
            <w:rStyle w:val="Hyperlink"/>
            <w:noProof/>
          </w:rPr>
          <w:t>The Doxology of Saints Barbara and Juliana</w:t>
        </w:r>
        <w:r w:rsidR="003032D8">
          <w:rPr>
            <w:noProof/>
            <w:webHidden/>
          </w:rPr>
          <w:tab/>
        </w:r>
        <w:r>
          <w:rPr>
            <w:noProof/>
            <w:webHidden/>
          </w:rPr>
          <w:fldChar w:fldCharType="begin"/>
        </w:r>
        <w:r w:rsidR="003032D8">
          <w:rPr>
            <w:noProof/>
            <w:webHidden/>
          </w:rPr>
          <w:instrText xml:space="preserve"> PAGEREF _Toc308441999 \h </w:instrText>
        </w:r>
        <w:r>
          <w:rPr>
            <w:noProof/>
            <w:webHidden/>
          </w:rPr>
        </w:r>
        <w:r>
          <w:rPr>
            <w:noProof/>
            <w:webHidden/>
          </w:rPr>
          <w:fldChar w:fldCharType="separate"/>
        </w:r>
        <w:r w:rsidR="003032D8">
          <w:rPr>
            <w:noProof/>
            <w:webHidden/>
          </w:rPr>
          <w:t>249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0" w:history="1">
        <w:r w:rsidR="003032D8" w:rsidRPr="0080285C">
          <w:rPr>
            <w:rStyle w:val="Hyperlink"/>
            <w:noProof/>
          </w:rPr>
          <w:t>The Doxology of Saint Marina</w:t>
        </w:r>
        <w:r w:rsidR="003032D8">
          <w:rPr>
            <w:noProof/>
            <w:webHidden/>
          </w:rPr>
          <w:tab/>
        </w:r>
        <w:r>
          <w:rPr>
            <w:noProof/>
            <w:webHidden/>
          </w:rPr>
          <w:fldChar w:fldCharType="begin"/>
        </w:r>
        <w:r w:rsidR="003032D8">
          <w:rPr>
            <w:noProof/>
            <w:webHidden/>
          </w:rPr>
          <w:instrText xml:space="preserve"> PAGEREF _Toc308442000 \h </w:instrText>
        </w:r>
        <w:r>
          <w:rPr>
            <w:noProof/>
            <w:webHidden/>
          </w:rPr>
        </w:r>
        <w:r>
          <w:rPr>
            <w:noProof/>
            <w:webHidden/>
          </w:rPr>
          <w:fldChar w:fldCharType="separate"/>
        </w:r>
        <w:r w:rsidR="003032D8">
          <w:rPr>
            <w:noProof/>
            <w:webHidden/>
          </w:rPr>
          <w:t>250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1" w:history="1">
        <w:r w:rsidR="003032D8" w:rsidRPr="0080285C">
          <w:rPr>
            <w:rStyle w:val="Hyperlink"/>
            <w:noProof/>
          </w:rPr>
          <w:t>The Doxology of Abba Antony the Great</w:t>
        </w:r>
        <w:r w:rsidR="003032D8">
          <w:rPr>
            <w:noProof/>
            <w:webHidden/>
          </w:rPr>
          <w:tab/>
        </w:r>
        <w:r>
          <w:rPr>
            <w:noProof/>
            <w:webHidden/>
          </w:rPr>
          <w:fldChar w:fldCharType="begin"/>
        </w:r>
        <w:r w:rsidR="003032D8">
          <w:rPr>
            <w:noProof/>
            <w:webHidden/>
          </w:rPr>
          <w:instrText xml:space="preserve"> PAGEREF _Toc308442001 \h </w:instrText>
        </w:r>
        <w:r>
          <w:rPr>
            <w:noProof/>
            <w:webHidden/>
          </w:rPr>
        </w:r>
        <w:r>
          <w:rPr>
            <w:noProof/>
            <w:webHidden/>
          </w:rPr>
          <w:fldChar w:fldCharType="separate"/>
        </w:r>
        <w:r w:rsidR="003032D8">
          <w:rPr>
            <w:noProof/>
            <w:webHidden/>
          </w:rPr>
          <w:t>251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2" w:history="1">
        <w:r w:rsidR="003032D8" w:rsidRPr="0080285C">
          <w:rPr>
            <w:rStyle w:val="Hyperlink"/>
            <w:noProof/>
          </w:rPr>
          <w:t>The Doxology of Abba Paul the Anchorite</w:t>
        </w:r>
        <w:r w:rsidR="003032D8">
          <w:rPr>
            <w:noProof/>
            <w:webHidden/>
          </w:rPr>
          <w:tab/>
        </w:r>
        <w:r>
          <w:rPr>
            <w:noProof/>
            <w:webHidden/>
          </w:rPr>
          <w:fldChar w:fldCharType="begin"/>
        </w:r>
        <w:r w:rsidR="003032D8">
          <w:rPr>
            <w:noProof/>
            <w:webHidden/>
          </w:rPr>
          <w:instrText xml:space="preserve"> PAGEREF _Toc308442002 \h </w:instrText>
        </w:r>
        <w:r>
          <w:rPr>
            <w:noProof/>
            <w:webHidden/>
          </w:rPr>
        </w:r>
        <w:r>
          <w:rPr>
            <w:noProof/>
            <w:webHidden/>
          </w:rPr>
          <w:fldChar w:fldCharType="separate"/>
        </w:r>
        <w:r w:rsidR="003032D8">
          <w:rPr>
            <w:noProof/>
            <w:webHidden/>
          </w:rPr>
          <w:t>253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3" w:history="1">
        <w:r w:rsidR="003032D8" w:rsidRPr="0080285C">
          <w:rPr>
            <w:rStyle w:val="Hyperlink"/>
            <w:noProof/>
          </w:rPr>
          <w:t>The Doxology of Abba Antony and Abba Paul</w:t>
        </w:r>
        <w:r w:rsidR="003032D8">
          <w:rPr>
            <w:noProof/>
            <w:webHidden/>
          </w:rPr>
          <w:tab/>
        </w:r>
        <w:r>
          <w:rPr>
            <w:noProof/>
            <w:webHidden/>
          </w:rPr>
          <w:fldChar w:fldCharType="begin"/>
        </w:r>
        <w:r w:rsidR="003032D8">
          <w:rPr>
            <w:noProof/>
            <w:webHidden/>
          </w:rPr>
          <w:instrText xml:space="preserve"> PAGEREF _Toc308442003 \h </w:instrText>
        </w:r>
        <w:r>
          <w:rPr>
            <w:noProof/>
            <w:webHidden/>
          </w:rPr>
        </w:r>
        <w:r>
          <w:rPr>
            <w:noProof/>
            <w:webHidden/>
          </w:rPr>
          <w:fldChar w:fldCharType="separate"/>
        </w:r>
        <w:r w:rsidR="003032D8">
          <w:rPr>
            <w:noProof/>
            <w:webHidden/>
          </w:rPr>
          <w:t>254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4" w:history="1">
        <w:r w:rsidR="003032D8" w:rsidRPr="0080285C">
          <w:rPr>
            <w:rStyle w:val="Hyperlink"/>
            <w:noProof/>
          </w:rPr>
          <w:t>The Doxology of Saint Macarius the Great</w:t>
        </w:r>
        <w:r w:rsidR="003032D8">
          <w:rPr>
            <w:noProof/>
            <w:webHidden/>
          </w:rPr>
          <w:tab/>
        </w:r>
        <w:r>
          <w:rPr>
            <w:noProof/>
            <w:webHidden/>
          </w:rPr>
          <w:fldChar w:fldCharType="begin"/>
        </w:r>
        <w:r w:rsidR="003032D8">
          <w:rPr>
            <w:noProof/>
            <w:webHidden/>
          </w:rPr>
          <w:instrText xml:space="preserve"> PAGEREF _Toc308442004 \h </w:instrText>
        </w:r>
        <w:r>
          <w:rPr>
            <w:noProof/>
            <w:webHidden/>
          </w:rPr>
        </w:r>
        <w:r>
          <w:rPr>
            <w:noProof/>
            <w:webHidden/>
          </w:rPr>
          <w:fldChar w:fldCharType="separate"/>
        </w:r>
        <w:r w:rsidR="003032D8">
          <w:rPr>
            <w:noProof/>
            <w:webHidden/>
          </w:rPr>
          <w:t>255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5" w:history="1">
        <w:r w:rsidR="003032D8" w:rsidRPr="0080285C">
          <w:rPr>
            <w:rStyle w:val="Hyperlink"/>
            <w:noProof/>
          </w:rPr>
          <w:t>The Doxology of Saint Macarius the Alexandrian</w:t>
        </w:r>
        <w:r w:rsidR="003032D8">
          <w:rPr>
            <w:noProof/>
            <w:webHidden/>
          </w:rPr>
          <w:tab/>
        </w:r>
        <w:r>
          <w:rPr>
            <w:noProof/>
            <w:webHidden/>
          </w:rPr>
          <w:fldChar w:fldCharType="begin"/>
        </w:r>
        <w:r w:rsidR="003032D8">
          <w:rPr>
            <w:noProof/>
            <w:webHidden/>
          </w:rPr>
          <w:instrText xml:space="preserve"> PAGEREF _Toc308442005 \h </w:instrText>
        </w:r>
        <w:r>
          <w:rPr>
            <w:noProof/>
            <w:webHidden/>
          </w:rPr>
        </w:r>
        <w:r>
          <w:rPr>
            <w:noProof/>
            <w:webHidden/>
          </w:rPr>
          <w:fldChar w:fldCharType="separate"/>
        </w:r>
        <w:r w:rsidR="003032D8">
          <w:rPr>
            <w:noProof/>
            <w:webHidden/>
          </w:rPr>
          <w:t>256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6" w:history="1">
        <w:r w:rsidR="003032D8" w:rsidRPr="0080285C">
          <w:rPr>
            <w:rStyle w:val="Hyperlink"/>
            <w:noProof/>
          </w:rPr>
          <w:t>The Doxology of Saint Macarius the Birhop</w:t>
        </w:r>
        <w:r w:rsidR="003032D8">
          <w:rPr>
            <w:noProof/>
            <w:webHidden/>
          </w:rPr>
          <w:tab/>
        </w:r>
        <w:r>
          <w:rPr>
            <w:noProof/>
            <w:webHidden/>
          </w:rPr>
          <w:fldChar w:fldCharType="begin"/>
        </w:r>
        <w:r w:rsidR="003032D8">
          <w:rPr>
            <w:noProof/>
            <w:webHidden/>
          </w:rPr>
          <w:instrText xml:space="preserve"> PAGEREF _Toc308442006 \h </w:instrText>
        </w:r>
        <w:r>
          <w:rPr>
            <w:noProof/>
            <w:webHidden/>
          </w:rPr>
        </w:r>
        <w:r>
          <w:rPr>
            <w:noProof/>
            <w:webHidden/>
          </w:rPr>
          <w:fldChar w:fldCharType="separate"/>
        </w:r>
        <w:r w:rsidR="003032D8">
          <w:rPr>
            <w:noProof/>
            <w:webHidden/>
          </w:rPr>
          <w:t>257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7" w:history="1">
        <w:r w:rsidR="003032D8" w:rsidRPr="0080285C">
          <w:rPr>
            <w:rStyle w:val="Hyperlink"/>
            <w:noProof/>
          </w:rPr>
          <w:t>The Doxology of Abba Isadore the Priest</w:t>
        </w:r>
        <w:r w:rsidR="003032D8">
          <w:rPr>
            <w:noProof/>
            <w:webHidden/>
          </w:rPr>
          <w:tab/>
        </w:r>
        <w:r>
          <w:rPr>
            <w:noProof/>
            <w:webHidden/>
          </w:rPr>
          <w:fldChar w:fldCharType="begin"/>
        </w:r>
        <w:r w:rsidR="003032D8">
          <w:rPr>
            <w:noProof/>
            <w:webHidden/>
          </w:rPr>
          <w:instrText xml:space="preserve"> PAGEREF _Toc308442007 \h </w:instrText>
        </w:r>
        <w:r>
          <w:rPr>
            <w:noProof/>
            <w:webHidden/>
          </w:rPr>
        </w:r>
        <w:r>
          <w:rPr>
            <w:noProof/>
            <w:webHidden/>
          </w:rPr>
          <w:fldChar w:fldCharType="separate"/>
        </w:r>
        <w:r w:rsidR="003032D8">
          <w:rPr>
            <w:noProof/>
            <w:webHidden/>
          </w:rPr>
          <w:t>258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8" w:history="1">
        <w:r w:rsidR="003032D8" w:rsidRPr="0080285C">
          <w:rPr>
            <w:rStyle w:val="Hyperlink"/>
            <w:noProof/>
          </w:rPr>
          <w:t>The Doxology of the Strong Saint Moses</w:t>
        </w:r>
        <w:r w:rsidR="003032D8">
          <w:rPr>
            <w:noProof/>
            <w:webHidden/>
          </w:rPr>
          <w:tab/>
        </w:r>
        <w:r>
          <w:rPr>
            <w:noProof/>
            <w:webHidden/>
          </w:rPr>
          <w:fldChar w:fldCharType="begin"/>
        </w:r>
        <w:r w:rsidR="003032D8">
          <w:rPr>
            <w:noProof/>
            <w:webHidden/>
          </w:rPr>
          <w:instrText xml:space="preserve"> PAGEREF _Toc308442008 \h </w:instrText>
        </w:r>
        <w:r>
          <w:rPr>
            <w:noProof/>
            <w:webHidden/>
          </w:rPr>
        </w:r>
        <w:r>
          <w:rPr>
            <w:noProof/>
            <w:webHidden/>
          </w:rPr>
          <w:fldChar w:fldCharType="separate"/>
        </w:r>
        <w:r w:rsidR="003032D8">
          <w:rPr>
            <w:noProof/>
            <w:webHidden/>
          </w:rPr>
          <w:t>259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09" w:history="1">
        <w:r w:rsidR="003032D8" w:rsidRPr="0080285C">
          <w:rPr>
            <w:rStyle w:val="Hyperlink"/>
            <w:noProof/>
          </w:rPr>
          <w:t>The Doxology of Saint John the Short</w:t>
        </w:r>
        <w:r w:rsidR="003032D8">
          <w:rPr>
            <w:noProof/>
            <w:webHidden/>
          </w:rPr>
          <w:tab/>
        </w:r>
        <w:r>
          <w:rPr>
            <w:noProof/>
            <w:webHidden/>
          </w:rPr>
          <w:fldChar w:fldCharType="begin"/>
        </w:r>
        <w:r w:rsidR="003032D8">
          <w:rPr>
            <w:noProof/>
            <w:webHidden/>
          </w:rPr>
          <w:instrText xml:space="preserve"> PAGEREF _Toc308442009 \h </w:instrText>
        </w:r>
        <w:r>
          <w:rPr>
            <w:noProof/>
            <w:webHidden/>
          </w:rPr>
        </w:r>
        <w:r>
          <w:rPr>
            <w:noProof/>
            <w:webHidden/>
          </w:rPr>
          <w:fldChar w:fldCharType="separate"/>
        </w:r>
        <w:r w:rsidR="003032D8">
          <w:rPr>
            <w:noProof/>
            <w:webHidden/>
          </w:rPr>
          <w:t>260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0" w:history="1">
        <w:r w:rsidR="003032D8" w:rsidRPr="0080285C">
          <w:rPr>
            <w:rStyle w:val="Hyperlink"/>
            <w:noProof/>
          </w:rPr>
          <w:t>The Doxology of Saint Pishoy</w:t>
        </w:r>
        <w:r w:rsidR="003032D8">
          <w:rPr>
            <w:noProof/>
            <w:webHidden/>
          </w:rPr>
          <w:tab/>
        </w:r>
        <w:r>
          <w:rPr>
            <w:noProof/>
            <w:webHidden/>
          </w:rPr>
          <w:fldChar w:fldCharType="begin"/>
        </w:r>
        <w:r w:rsidR="003032D8">
          <w:rPr>
            <w:noProof/>
            <w:webHidden/>
          </w:rPr>
          <w:instrText xml:space="preserve"> PAGEREF _Toc308442010 \h </w:instrText>
        </w:r>
        <w:r>
          <w:rPr>
            <w:noProof/>
            <w:webHidden/>
          </w:rPr>
        </w:r>
        <w:r>
          <w:rPr>
            <w:noProof/>
            <w:webHidden/>
          </w:rPr>
          <w:fldChar w:fldCharType="separate"/>
        </w:r>
        <w:r w:rsidR="003032D8">
          <w:rPr>
            <w:noProof/>
            <w:webHidden/>
          </w:rPr>
          <w:t>261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1" w:history="1">
        <w:r w:rsidR="003032D8" w:rsidRPr="0080285C">
          <w:rPr>
            <w:rStyle w:val="Hyperlink"/>
            <w:noProof/>
          </w:rPr>
          <w:t>The Doxology of Abba Pishoy and Abba Paul</w:t>
        </w:r>
        <w:r w:rsidR="003032D8">
          <w:rPr>
            <w:noProof/>
            <w:webHidden/>
          </w:rPr>
          <w:tab/>
        </w:r>
        <w:r>
          <w:rPr>
            <w:noProof/>
            <w:webHidden/>
          </w:rPr>
          <w:fldChar w:fldCharType="begin"/>
        </w:r>
        <w:r w:rsidR="003032D8">
          <w:rPr>
            <w:noProof/>
            <w:webHidden/>
          </w:rPr>
          <w:instrText xml:space="preserve"> PAGEREF _Toc308442011 \h </w:instrText>
        </w:r>
        <w:r>
          <w:rPr>
            <w:noProof/>
            <w:webHidden/>
          </w:rPr>
        </w:r>
        <w:r>
          <w:rPr>
            <w:noProof/>
            <w:webHidden/>
          </w:rPr>
          <w:fldChar w:fldCharType="separate"/>
        </w:r>
        <w:r w:rsidR="003032D8">
          <w:rPr>
            <w:noProof/>
            <w:webHidden/>
          </w:rPr>
          <w:t>262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2" w:history="1">
        <w:r w:rsidR="003032D8" w:rsidRPr="0080285C">
          <w:rPr>
            <w:rStyle w:val="Hyperlink"/>
            <w:noProof/>
          </w:rPr>
          <w:t>The Doxology of Saint Shenoute</w:t>
        </w:r>
        <w:r w:rsidR="003032D8">
          <w:rPr>
            <w:noProof/>
            <w:webHidden/>
          </w:rPr>
          <w:tab/>
        </w:r>
        <w:r>
          <w:rPr>
            <w:noProof/>
            <w:webHidden/>
          </w:rPr>
          <w:fldChar w:fldCharType="begin"/>
        </w:r>
        <w:r w:rsidR="003032D8">
          <w:rPr>
            <w:noProof/>
            <w:webHidden/>
          </w:rPr>
          <w:instrText xml:space="preserve"> PAGEREF _Toc308442012 \h </w:instrText>
        </w:r>
        <w:r>
          <w:rPr>
            <w:noProof/>
            <w:webHidden/>
          </w:rPr>
        </w:r>
        <w:r>
          <w:rPr>
            <w:noProof/>
            <w:webHidden/>
          </w:rPr>
          <w:fldChar w:fldCharType="separate"/>
        </w:r>
        <w:r w:rsidR="003032D8">
          <w:rPr>
            <w:noProof/>
            <w:webHidden/>
          </w:rPr>
          <w:t>263</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3" w:history="1">
        <w:r w:rsidR="003032D8" w:rsidRPr="0080285C">
          <w:rPr>
            <w:rStyle w:val="Hyperlink"/>
            <w:noProof/>
          </w:rPr>
          <w:t>The Doxology of Saint Pachomius and Theodore his Disciple</w:t>
        </w:r>
        <w:r w:rsidR="003032D8">
          <w:rPr>
            <w:noProof/>
            <w:webHidden/>
          </w:rPr>
          <w:tab/>
        </w:r>
        <w:r>
          <w:rPr>
            <w:noProof/>
            <w:webHidden/>
          </w:rPr>
          <w:fldChar w:fldCharType="begin"/>
        </w:r>
        <w:r w:rsidR="003032D8">
          <w:rPr>
            <w:noProof/>
            <w:webHidden/>
          </w:rPr>
          <w:instrText xml:space="preserve"> PAGEREF _Toc308442013 \h </w:instrText>
        </w:r>
        <w:r>
          <w:rPr>
            <w:noProof/>
            <w:webHidden/>
          </w:rPr>
        </w:r>
        <w:r>
          <w:rPr>
            <w:noProof/>
            <w:webHidden/>
          </w:rPr>
          <w:fldChar w:fldCharType="separate"/>
        </w:r>
        <w:r w:rsidR="003032D8">
          <w:rPr>
            <w:noProof/>
            <w:webHidden/>
          </w:rPr>
          <w:t>265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4" w:history="1">
        <w:r w:rsidR="003032D8" w:rsidRPr="0080285C">
          <w:rPr>
            <w:rStyle w:val="Hyperlink"/>
            <w:noProof/>
          </w:rPr>
          <w:t>The Doxology of Saints Maximus and Domatius</w:t>
        </w:r>
        <w:r w:rsidR="003032D8">
          <w:rPr>
            <w:noProof/>
            <w:webHidden/>
          </w:rPr>
          <w:tab/>
        </w:r>
        <w:r>
          <w:rPr>
            <w:noProof/>
            <w:webHidden/>
          </w:rPr>
          <w:fldChar w:fldCharType="begin"/>
        </w:r>
        <w:r w:rsidR="003032D8">
          <w:rPr>
            <w:noProof/>
            <w:webHidden/>
          </w:rPr>
          <w:instrText xml:space="preserve"> PAGEREF _Toc308442014 \h </w:instrText>
        </w:r>
        <w:r>
          <w:rPr>
            <w:noProof/>
            <w:webHidden/>
          </w:rPr>
        </w:r>
        <w:r>
          <w:rPr>
            <w:noProof/>
            <w:webHidden/>
          </w:rPr>
          <w:fldChar w:fldCharType="separate"/>
        </w:r>
        <w:r w:rsidR="003032D8">
          <w:rPr>
            <w:noProof/>
            <w:webHidden/>
          </w:rPr>
          <w:t>266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5" w:history="1">
        <w:r w:rsidR="003032D8" w:rsidRPr="0080285C">
          <w:rPr>
            <w:rStyle w:val="Hyperlink"/>
            <w:noProof/>
          </w:rPr>
          <w:t>The Doxology of Saint John Kami</w:t>
        </w:r>
        <w:r w:rsidR="003032D8">
          <w:rPr>
            <w:noProof/>
            <w:webHidden/>
          </w:rPr>
          <w:tab/>
        </w:r>
        <w:r>
          <w:rPr>
            <w:noProof/>
            <w:webHidden/>
          </w:rPr>
          <w:fldChar w:fldCharType="begin"/>
        </w:r>
        <w:r w:rsidR="003032D8">
          <w:rPr>
            <w:noProof/>
            <w:webHidden/>
          </w:rPr>
          <w:instrText xml:space="preserve"> PAGEREF _Toc308442015 \h </w:instrText>
        </w:r>
        <w:r>
          <w:rPr>
            <w:noProof/>
            <w:webHidden/>
          </w:rPr>
        </w:r>
        <w:r>
          <w:rPr>
            <w:noProof/>
            <w:webHidden/>
          </w:rPr>
          <w:fldChar w:fldCharType="separate"/>
        </w:r>
        <w:r w:rsidR="003032D8">
          <w:rPr>
            <w:noProof/>
            <w:webHidden/>
          </w:rPr>
          <w:t>267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6" w:history="1">
        <w:r w:rsidR="003032D8" w:rsidRPr="0080285C">
          <w:rPr>
            <w:rStyle w:val="Hyperlink"/>
            <w:noProof/>
          </w:rPr>
          <w:t>The Doxology of Saint Samuel the Confessor</w:t>
        </w:r>
        <w:r w:rsidR="003032D8">
          <w:rPr>
            <w:noProof/>
            <w:webHidden/>
          </w:rPr>
          <w:tab/>
        </w:r>
        <w:r>
          <w:rPr>
            <w:noProof/>
            <w:webHidden/>
          </w:rPr>
          <w:fldChar w:fldCharType="begin"/>
        </w:r>
        <w:r w:rsidR="003032D8">
          <w:rPr>
            <w:noProof/>
            <w:webHidden/>
          </w:rPr>
          <w:instrText xml:space="preserve"> PAGEREF _Toc308442016 \h </w:instrText>
        </w:r>
        <w:r>
          <w:rPr>
            <w:noProof/>
            <w:webHidden/>
          </w:rPr>
        </w:r>
        <w:r>
          <w:rPr>
            <w:noProof/>
            <w:webHidden/>
          </w:rPr>
          <w:fldChar w:fldCharType="separate"/>
        </w:r>
        <w:r w:rsidR="003032D8">
          <w:rPr>
            <w:noProof/>
            <w:webHidden/>
          </w:rPr>
          <w:t>269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7" w:history="1">
        <w:r w:rsidR="003032D8" w:rsidRPr="0080285C">
          <w:rPr>
            <w:rStyle w:val="Hyperlink"/>
            <w:noProof/>
          </w:rPr>
          <w:t>The Doxology of Saints Apollo and Apip</w:t>
        </w:r>
        <w:r w:rsidR="003032D8">
          <w:rPr>
            <w:noProof/>
            <w:webHidden/>
          </w:rPr>
          <w:tab/>
        </w:r>
        <w:r>
          <w:rPr>
            <w:noProof/>
            <w:webHidden/>
          </w:rPr>
          <w:fldChar w:fldCharType="begin"/>
        </w:r>
        <w:r w:rsidR="003032D8">
          <w:rPr>
            <w:noProof/>
            <w:webHidden/>
          </w:rPr>
          <w:instrText xml:space="preserve"> PAGEREF _Toc308442017 \h </w:instrText>
        </w:r>
        <w:r>
          <w:rPr>
            <w:noProof/>
            <w:webHidden/>
          </w:rPr>
        </w:r>
        <w:r>
          <w:rPr>
            <w:noProof/>
            <w:webHidden/>
          </w:rPr>
          <w:fldChar w:fldCharType="separate"/>
        </w:r>
        <w:r w:rsidR="003032D8">
          <w:rPr>
            <w:noProof/>
            <w:webHidden/>
          </w:rPr>
          <w:t>270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8" w:history="1">
        <w:r w:rsidR="003032D8" w:rsidRPr="0080285C">
          <w:rPr>
            <w:rStyle w:val="Hyperlink"/>
            <w:noProof/>
          </w:rPr>
          <w:t>The Doxology of Abba Arsenious</w:t>
        </w:r>
        <w:r w:rsidR="003032D8">
          <w:rPr>
            <w:noProof/>
            <w:webHidden/>
          </w:rPr>
          <w:tab/>
        </w:r>
        <w:r>
          <w:rPr>
            <w:noProof/>
            <w:webHidden/>
          </w:rPr>
          <w:fldChar w:fldCharType="begin"/>
        </w:r>
        <w:r w:rsidR="003032D8">
          <w:rPr>
            <w:noProof/>
            <w:webHidden/>
          </w:rPr>
          <w:instrText xml:space="preserve"> PAGEREF _Toc308442018 \h </w:instrText>
        </w:r>
        <w:r>
          <w:rPr>
            <w:noProof/>
            <w:webHidden/>
          </w:rPr>
        </w:r>
        <w:r>
          <w:rPr>
            <w:noProof/>
            <w:webHidden/>
          </w:rPr>
          <w:fldChar w:fldCharType="separate"/>
        </w:r>
        <w:r w:rsidR="003032D8">
          <w:rPr>
            <w:noProof/>
            <w:webHidden/>
          </w:rPr>
          <w:t>271</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19" w:history="1">
        <w:r w:rsidR="003032D8" w:rsidRPr="0080285C">
          <w:rPr>
            <w:rStyle w:val="Hyperlink"/>
            <w:noProof/>
          </w:rPr>
          <w:t>The Doxology of Abba Teji (Abba Reweis)</w:t>
        </w:r>
        <w:r w:rsidR="003032D8">
          <w:rPr>
            <w:noProof/>
            <w:webHidden/>
          </w:rPr>
          <w:tab/>
        </w:r>
        <w:r>
          <w:rPr>
            <w:noProof/>
            <w:webHidden/>
          </w:rPr>
          <w:fldChar w:fldCharType="begin"/>
        </w:r>
        <w:r w:rsidR="003032D8">
          <w:rPr>
            <w:noProof/>
            <w:webHidden/>
          </w:rPr>
          <w:instrText xml:space="preserve"> PAGEREF _Toc308442019 \h </w:instrText>
        </w:r>
        <w:r>
          <w:rPr>
            <w:noProof/>
            <w:webHidden/>
          </w:rPr>
        </w:r>
        <w:r>
          <w:rPr>
            <w:noProof/>
            <w:webHidden/>
          </w:rPr>
          <w:fldChar w:fldCharType="separate"/>
        </w:r>
        <w:r w:rsidR="003032D8">
          <w:rPr>
            <w:noProof/>
            <w:webHidden/>
          </w:rPr>
          <w:t>272</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0" w:history="1">
        <w:r w:rsidR="003032D8" w:rsidRPr="0080285C">
          <w:rPr>
            <w:rStyle w:val="Hyperlink"/>
            <w:noProof/>
          </w:rPr>
          <w:t>The Doxology of Abba Parsoma</w:t>
        </w:r>
        <w:r w:rsidR="003032D8">
          <w:rPr>
            <w:noProof/>
            <w:webHidden/>
          </w:rPr>
          <w:tab/>
        </w:r>
        <w:r>
          <w:rPr>
            <w:noProof/>
            <w:webHidden/>
          </w:rPr>
          <w:fldChar w:fldCharType="begin"/>
        </w:r>
        <w:r w:rsidR="003032D8">
          <w:rPr>
            <w:noProof/>
            <w:webHidden/>
          </w:rPr>
          <w:instrText xml:space="preserve"> PAGEREF _Toc308442020 \h </w:instrText>
        </w:r>
        <w:r>
          <w:rPr>
            <w:noProof/>
            <w:webHidden/>
          </w:rPr>
        </w:r>
        <w:r>
          <w:rPr>
            <w:noProof/>
            <w:webHidden/>
          </w:rPr>
          <w:fldChar w:fldCharType="separate"/>
        </w:r>
        <w:r w:rsidR="003032D8">
          <w:rPr>
            <w:noProof/>
            <w:webHidden/>
          </w:rPr>
          <w:t>274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1" w:history="1">
        <w:r w:rsidR="003032D8" w:rsidRPr="0080285C">
          <w:rPr>
            <w:rStyle w:val="Hyperlink"/>
            <w:noProof/>
          </w:rPr>
          <w:t>The Doxology of Saint Takle Haymanot</w:t>
        </w:r>
        <w:r w:rsidR="003032D8">
          <w:rPr>
            <w:noProof/>
            <w:webHidden/>
          </w:rPr>
          <w:tab/>
        </w:r>
        <w:r>
          <w:rPr>
            <w:noProof/>
            <w:webHidden/>
          </w:rPr>
          <w:fldChar w:fldCharType="begin"/>
        </w:r>
        <w:r w:rsidR="003032D8">
          <w:rPr>
            <w:noProof/>
            <w:webHidden/>
          </w:rPr>
          <w:instrText xml:space="preserve"> PAGEREF _Toc308442021 \h </w:instrText>
        </w:r>
        <w:r>
          <w:rPr>
            <w:noProof/>
            <w:webHidden/>
          </w:rPr>
        </w:r>
        <w:r>
          <w:rPr>
            <w:noProof/>
            <w:webHidden/>
          </w:rPr>
          <w:fldChar w:fldCharType="separate"/>
        </w:r>
        <w:r w:rsidR="003032D8">
          <w:rPr>
            <w:noProof/>
            <w:webHidden/>
          </w:rPr>
          <w:t>275</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2" w:history="1">
        <w:r w:rsidR="003032D8" w:rsidRPr="0080285C">
          <w:rPr>
            <w:rStyle w:val="Hyperlink"/>
            <w:noProof/>
          </w:rPr>
          <w:t>The Doxology of the Patriarchs</w:t>
        </w:r>
        <w:r w:rsidR="003032D8">
          <w:rPr>
            <w:noProof/>
            <w:webHidden/>
          </w:rPr>
          <w:tab/>
        </w:r>
        <w:r>
          <w:rPr>
            <w:noProof/>
            <w:webHidden/>
          </w:rPr>
          <w:fldChar w:fldCharType="begin"/>
        </w:r>
        <w:r w:rsidR="003032D8">
          <w:rPr>
            <w:noProof/>
            <w:webHidden/>
          </w:rPr>
          <w:instrText xml:space="preserve"> PAGEREF _Toc308442022 \h </w:instrText>
        </w:r>
        <w:r>
          <w:rPr>
            <w:noProof/>
            <w:webHidden/>
          </w:rPr>
        </w:r>
        <w:r>
          <w:rPr>
            <w:noProof/>
            <w:webHidden/>
          </w:rPr>
          <w:fldChar w:fldCharType="separate"/>
        </w:r>
        <w:r w:rsidR="003032D8">
          <w:rPr>
            <w:noProof/>
            <w:webHidden/>
          </w:rPr>
          <w:t>276</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3" w:history="1">
        <w:r w:rsidR="003032D8" w:rsidRPr="0080285C">
          <w:rPr>
            <w:rStyle w:val="Hyperlink"/>
            <w:noProof/>
          </w:rPr>
          <w:t>The Doxology of the Struggle-Bearers the Cross-Bearers</w:t>
        </w:r>
        <w:r w:rsidR="003032D8">
          <w:rPr>
            <w:noProof/>
            <w:webHidden/>
          </w:rPr>
          <w:tab/>
        </w:r>
        <w:r>
          <w:rPr>
            <w:noProof/>
            <w:webHidden/>
          </w:rPr>
          <w:fldChar w:fldCharType="begin"/>
        </w:r>
        <w:r w:rsidR="003032D8">
          <w:rPr>
            <w:noProof/>
            <w:webHidden/>
          </w:rPr>
          <w:instrText xml:space="preserve"> PAGEREF _Toc308442023 \h </w:instrText>
        </w:r>
        <w:r>
          <w:rPr>
            <w:noProof/>
            <w:webHidden/>
          </w:rPr>
        </w:r>
        <w:r>
          <w:rPr>
            <w:noProof/>
            <w:webHidden/>
          </w:rPr>
          <w:fldChar w:fldCharType="separate"/>
        </w:r>
        <w:r w:rsidR="003032D8">
          <w:rPr>
            <w:noProof/>
            <w:webHidden/>
          </w:rPr>
          <w:t>277</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4" w:history="1">
        <w:r w:rsidR="003032D8" w:rsidRPr="0080285C">
          <w:rPr>
            <w:rStyle w:val="Hyperlink"/>
            <w:noProof/>
          </w:rPr>
          <w:t>The Doxology of Abba Athanasius the Apostolic</w:t>
        </w:r>
        <w:r w:rsidR="003032D8">
          <w:rPr>
            <w:noProof/>
            <w:webHidden/>
          </w:rPr>
          <w:tab/>
        </w:r>
        <w:r>
          <w:rPr>
            <w:noProof/>
            <w:webHidden/>
          </w:rPr>
          <w:fldChar w:fldCharType="begin"/>
        </w:r>
        <w:r w:rsidR="003032D8">
          <w:rPr>
            <w:noProof/>
            <w:webHidden/>
          </w:rPr>
          <w:instrText xml:space="preserve"> PAGEREF _Toc308442024 \h </w:instrText>
        </w:r>
        <w:r>
          <w:rPr>
            <w:noProof/>
            <w:webHidden/>
          </w:rPr>
        </w:r>
        <w:r>
          <w:rPr>
            <w:noProof/>
            <w:webHidden/>
          </w:rPr>
          <w:fldChar w:fldCharType="separate"/>
        </w:r>
        <w:r w:rsidR="003032D8">
          <w:rPr>
            <w:noProof/>
            <w:webHidden/>
          </w:rPr>
          <w:t>278</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5" w:history="1">
        <w:r w:rsidR="003032D8" w:rsidRPr="0080285C">
          <w:rPr>
            <w:rStyle w:val="Hyperlink"/>
            <w:noProof/>
          </w:rPr>
          <w:t>The Doxology of Saint Severus of Antioch</w:t>
        </w:r>
        <w:r w:rsidR="003032D8">
          <w:rPr>
            <w:noProof/>
            <w:webHidden/>
          </w:rPr>
          <w:tab/>
        </w:r>
        <w:r>
          <w:rPr>
            <w:noProof/>
            <w:webHidden/>
          </w:rPr>
          <w:fldChar w:fldCharType="begin"/>
        </w:r>
        <w:r w:rsidR="003032D8">
          <w:rPr>
            <w:noProof/>
            <w:webHidden/>
          </w:rPr>
          <w:instrText xml:space="preserve"> PAGEREF _Toc308442025 \h </w:instrText>
        </w:r>
        <w:r>
          <w:rPr>
            <w:noProof/>
            <w:webHidden/>
          </w:rPr>
        </w:r>
        <w:r>
          <w:rPr>
            <w:noProof/>
            <w:webHidden/>
          </w:rPr>
          <w:fldChar w:fldCharType="separate"/>
        </w:r>
        <w:r w:rsidR="003032D8">
          <w:rPr>
            <w:noProof/>
            <w:webHidden/>
          </w:rPr>
          <w:t>279</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6" w:history="1">
        <w:r w:rsidR="003032D8" w:rsidRPr="0080285C">
          <w:rPr>
            <w:rStyle w:val="Hyperlink"/>
            <w:noProof/>
          </w:rPr>
          <w:t>The Doxology of Saint Abraam</w:t>
        </w:r>
        <w:r w:rsidR="003032D8">
          <w:rPr>
            <w:noProof/>
            <w:webHidden/>
          </w:rPr>
          <w:tab/>
        </w:r>
        <w:r>
          <w:rPr>
            <w:noProof/>
            <w:webHidden/>
          </w:rPr>
          <w:fldChar w:fldCharType="begin"/>
        </w:r>
        <w:r w:rsidR="003032D8">
          <w:rPr>
            <w:noProof/>
            <w:webHidden/>
          </w:rPr>
          <w:instrText xml:space="preserve"> PAGEREF _Toc308442026 \h </w:instrText>
        </w:r>
        <w:r>
          <w:rPr>
            <w:noProof/>
            <w:webHidden/>
          </w:rPr>
        </w:r>
        <w:r>
          <w:rPr>
            <w:noProof/>
            <w:webHidden/>
          </w:rPr>
          <w:fldChar w:fldCharType="separate"/>
        </w:r>
        <w:r w:rsidR="003032D8">
          <w:rPr>
            <w:noProof/>
            <w:webHidden/>
          </w:rPr>
          <w:t>280</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7" w:history="1">
        <w:r w:rsidR="003032D8" w:rsidRPr="0080285C">
          <w:rPr>
            <w:rStyle w:val="Hyperlink"/>
            <w:noProof/>
          </w:rPr>
          <w:t>The Doxology for the Patriarch or Bishop (to be said in his presence in the Church)</w:t>
        </w:r>
        <w:r w:rsidR="003032D8">
          <w:rPr>
            <w:noProof/>
            <w:webHidden/>
          </w:rPr>
          <w:tab/>
        </w:r>
        <w:r>
          <w:rPr>
            <w:noProof/>
            <w:webHidden/>
          </w:rPr>
          <w:fldChar w:fldCharType="begin"/>
        </w:r>
        <w:r w:rsidR="003032D8">
          <w:rPr>
            <w:noProof/>
            <w:webHidden/>
          </w:rPr>
          <w:instrText xml:space="preserve"> PAGEREF _Toc308442027 \h </w:instrText>
        </w:r>
        <w:r>
          <w:rPr>
            <w:noProof/>
            <w:webHidden/>
          </w:rPr>
        </w:r>
        <w:r>
          <w:rPr>
            <w:noProof/>
            <w:webHidden/>
          </w:rPr>
          <w:fldChar w:fldCharType="separate"/>
        </w:r>
        <w:r w:rsidR="003032D8">
          <w:rPr>
            <w:noProof/>
            <w:webHidden/>
          </w:rPr>
          <w:t>281</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2028" w:history="1">
        <w:r w:rsidR="003032D8" w:rsidRPr="0080285C">
          <w:rPr>
            <w:rStyle w:val="Hyperlink"/>
            <w:noProof/>
          </w:rPr>
          <w:t>The Psalies</w:t>
        </w:r>
        <w:r w:rsidR="003032D8">
          <w:rPr>
            <w:noProof/>
            <w:webHidden/>
          </w:rPr>
          <w:tab/>
        </w:r>
        <w:r>
          <w:rPr>
            <w:noProof/>
            <w:webHidden/>
          </w:rPr>
          <w:fldChar w:fldCharType="begin"/>
        </w:r>
        <w:r w:rsidR="003032D8">
          <w:rPr>
            <w:noProof/>
            <w:webHidden/>
          </w:rPr>
          <w:instrText xml:space="preserve"> PAGEREF _Toc308442028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29" w:history="1">
        <w:r w:rsidR="003032D8" w:rsidRPr="0080285C">
          <w:rPr>
            <w:rStyle w:val="Hyperlink"/>
            <w:noProof/>
          </w:rPr>
          <w:t>The Psali Batos for Nairouz</w:t>
        </w:r>
        <w:r w:rsidR="003032D8">
          <w:rPr>
            <w:noProof/>
            <w:webHidden/>
          </w:rPr>
          <w:tab/>
        </w:r>
        <w:r>
          <w:rPr>
            <w:noProof/>
            <w:webHidden/>
          </w:rPr>
          <w:fldChar w:fldCharType="begin"/>
        </w:r>
        <w:r w:rsidR="003032D8">
          <w:rPr>
            <w:noProof/>
            <w:webHidden/>
          </w:rPr>
          <w:instrText xml:space="preserve"> PAGEREF _Toc308442029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30" w:history="1">
        <w:r w:rsidR="003032D8" w:rsidRPr="0080285C">
          <w:rPr>
            <w:rStyle w:val="Hyperlink"/>
            <w:noProof/>
          </w:rPr>
          <w:t>The Psali Batos for the Virgin</w:t>
        </w:r>
        <w:r w:rsidR="003032D8">
          <w:rPr>
            <w:noProof/>
            <w:webHidden/>
          </w:rPr>
          <w:tab/>
        </w:r>
        <w:r>
          <w:rPr>
            <w:noProof/>
            <w:webHidden/>
          </w:rPr>
          <w:fldChar w:fldCharType="begin"/>
        </w:r>
        <w:r w:rsidR="003032D8">
          <w:rPr>
            <w:noProof/>
            <w:webHidden/>
          </w:rPr>
          <w:instrText xml:space="preserve"> PAGEREF _Toc308442030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0C2C94">
      <w:pPr>
        <w:pStyle w:val="TOC3"/>
        <w:tabs>
          <w:tab w:val="right" w:leader="dot" w:pos="8846"/>
        </w:tabs>
        <w:rPr>
          <w:rFonts w:asciiTheme="minorHAnsi" w:eastAsiaTheme="minorEastAsia" w:hAnsiTheme="minorHAnsi"/>
          <w:noProof/>
          <w:lang w:eastAsia="en-CA"/>
        </w:rPr>
      </w:pPr>
      <w:hyperlink w:anchor="_Toc308442031" w:history="1">
        <w:r w:rsidR="003032D8" w:rsidRPr="0080285C">
          <w:rPr>
            <w:rStyle w:val="Hyperlink"/>
            <w:noProof/>
          </w:rPr>
          <w:t>The Psali Adam for the Virgin</w:t>
        </w:r>
        <w:r w:rsidR="003032D8">
          <w:rPr>
            <w:noProof/>
            <w:webHidden/>
          </w:rPr>
          <w:tab/>
        </w:r>
        <w:r>
          <w:rPr>
            <w:noProof/>
            <w:webHidden/>
          </w:rPr>
          <w:fldChar w:fldCharType="begin"/>
        </w:r>
        <w:r w:rsidR="003032D8">
          <w:rPr>
            <w:noProof/>
            <w:webHidden/>
          </w:rPr>
          <w:instrText xml:space="preserve"> PAGEREF _Toc308442031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2032" w:history="1">
        <w:r w:rsidR="003032D8" w:rsidRPr="0080285C">
          <w:rPr>
            <w:rStyle w:val="Hyperlink"/>
            <w:noProof/>
            <w:lang w:val="en-US"/>
          </w:rPr>
          <w:t>The Hymn for the Resurrection</w:t>
        </w:r>
        <w:r w:rsidR="003032D8">
          <w:rPr>
            <w:noProof/>
            <w:webHidden/>
          </w:rPr>
          <w:tab/>
        </w:r>
        <w:r>
          <w:rPr>
            <w:noProof/>
            <w:webHidden/>
          </w:rPr>
          <w:fldChar w:fldCharType="begin"/>
        </w:r>
        <w:r w:rsidR="003032D8">
          <w:rPr>
            <w:noProof/>
            <w:webHidden/>
          </w:rPr>
          <w:instrText xml:space="preserve"> PAGEREF _Toc308442032 \h </w:instrText>
        </w:r>
        <w:r>
          <w:rPr>
            <w:noProof/>
            <w:webHidden/>
          </w:rPr>
        </w:r>
        <w:r>
          <w:rPr>
            <w:noProof/>
            <w:webHidden/>
          </w:rPr>
          <w:fldChar w:fldCharType="separate"/>
        </w:r>
        <w:r w:rsidR="003032D8">
          <w:rPr>
            <w:noProof/>
            <w:webHidden/>
          </w:rPr>
          <w:t>285</w:t>
        </w:r>
        <w:r>
          <w:rPr>
            <w:noProof/>
            <w:webHidden/>
          </w:rPr>
          <w:fldChar w:fldCharType="end"/>
        </w:r>
      </w:hyperlink>
    </w:p>
    <w:p w:rsidR="003032D8" w:rsidRDefault="000C2C94">
      <w:pPr>
        <w:pStyle w:val="TOC2"/>
        <w:tabs>
          <w:tab w:val="right" w:leader="dot" w:pos="8846"/>
        </w:tabs>
        <w:rPr>
          <w:rFonts w:asciiTheme="minorHAnsi" w:eastAsiaTheme="minorEastAsia" w:hAnsiTheme="minorHAnsi"/>
          <w:noProof/>
          <w:lang w:eastAsia="en-CA"/>
        </w:rPr>
      </w:pPr>
      <w:hyperlink w:anchor="_Toc308442033" w:history="1">
        <w:r w:rsidR="003032D8" w:rsidRPr="0080285C">
          <w:rPr>
            <w:rStyle w:val="Hyperlink"/>
            <w:noProof/>
            <w:lang w:val="en-US"/>
          </w:rPr>
          <w:t>Detailed Table of Contents</w:t>
        </w:r>
        <w:r w:rsidR="003032D8">
          <w:rPr>
            <w:noProof/>
            <w:webHidden/>
          </w:rPr>
          <w:tab/>
        </w:r>
        <w:r>
          <w:rPr>
            <w:noProof/>
            <w:webHidden/>
          </w:rPr>
          <w:fldChar w:fldCharType="begin"/>
        </w:r>
        <w:r w:rsidR="003032D8">
          <w:rPr>
            <w:noProof/>
            <w:webHidden/>
          </w:rPr>
          <w:instrText xml:space="preserve"> PAGEREF _Toc308442033 \h </w:instrText>
        </w:r>
        <w:r>
          <w:rPr>
            <w:noProof/>
            <w:webHidden/>
          </w:rPr>
        </w:r>
        <w:r>
          <w:rPr>
            <w:noProof/>
            <w:webHidden/>
          </w:rPr>
          <w:fldChar w:fldCharType="separate"/>
        </w:r>
        <w:r w:rsidR="003032D8">
          <w:rPr>
            <w:noProof/>
            <w:webHidden/>
          </w:rPr>
          <w:t>289</w:t>
        </w:r>
        <w:r>
          <w:rPr>
            <w:noProof/>
            <w:webHidden/>
          </w:rPr>
          <w:fldChar w:fldCharType="end"/>
        </w:r>
      </w:hyperlink>
    </w:p>
    <w:p w:rsidR="009A11DD" w:rsidRPr="009A11DD" w:rsidRDefault="000C2C94" w:rsidP="009A11DD">
      <w:pPr>
        <w:rPr>
          <w:lang w:val="en-US"/>
        </w:rPr>
      </w:pPr>
      <w:r>
        <w:rPr>
          <w:lang w:val="en-US"/>
        </w:rPr>
        <w:fldChar w:fldCharType="end"/>
      </w:r>
    </w:p>
    <w:sectPr w:rsidR="009A11DD" w:rsidRPr="009A11DD"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7" w:author="Brett Slote" w:date="2011-10-06T14:56:00Z" w:initials="BS">
    <w:p w:rsidR="006E04C1" w:rsidRDefault="006E04C1">
      <w:pPr>
        <w:pStyle w:val="CommentText"/>
      </w:pPr>
      <w:r>
        <w:rPr>
          <w:rStyle w:val="CommentReference"/>
        </w:rPr>
        <w:annotationRef/>
      </w:r>
      <w:r>
        <w:t>needs : at least to indicate breaks in tune</w:t>
      </w:r>
    </w:p>
  </w:comment>
  <w:comment w:id="66" w:author="Brett Slote" w:date="2011-10-06T14:56:00Z" w:initials="BS">
    <w:p w:rsidR="006E04C1" w:rsidRDefault="006E04C1">
      <w:pPr>
        <w:pStyle w:val="CommentText"/>
      </w:pPr>
      <w:r>
        <w:rPr>
          <w:rStyle w:val="CommentReference"/>
        </w:rPr>
        <w:annotationRef/>
      </w:r>
      <w:r>
        <w:t>This verse is missing from Abouna’s &amp; Mena’s.</w:t>
      </w:r>
    </w:p>
  </w:comment>
  <w:comment w:id="84" w:author="Brett Slote" w:date="2011-10-06T14:56:00Z" w:initials="BS">
    <w:p w:rsidR="006E04C1" w:rsidRDefault="006E04C1">
      <w:pPr>
        <w:pStyle w:val="CommentText"/>
      </w:pPr>
      <w:r>
        <w:rPr>
          <w:rStyle w:val="CommentReference"/>
        </w:rPr>
        <w:annotationRef/>
      </w:r>
      <w:r>
        <w:t>These should be broken into lines with the tune!</w:t>
      </w:r>
    </w:p>
  </w:comment>
  <w:comment w:id="97" w:author="Brett Slote" w:date="2011-10-06T14:56:00Z" w:initials="BS">
    <w:p w:rsidR="006E04C1" w:rsidRDefault="006E04C1">
      <w:pPr>
        <w:pStyle w:val="CommentText"/>
      </w:pPr>
      <w:r>
        <w:rPr>
          <w:rStyle w:val="CommentReference"/>
        </w:rPr>
        <w:annotationRef/>
      </w:r>
      <w:r>
        <w:t>Fred wants 'O' here, saying it matches the Coptic... but it isn't in the Coptic!</w:t>
      </w:r>
    </w:p>
  </w:comment>
  <w:comment w:id="145" w:author="Brett Slote" w:date="2011-10-06T14:56:00Z" w:initials="BS">
    <w:p w:rsidR="006E04C1" w:rsidRDefault="006E04C1">
      <w:pPr>
        <w:pStyle w:val="CommentText"/>
      </w:pPr>
      <w:r>
        <w:rPr>
          <w:rStyle w:val="CommentReference"/>
        </w:rPr>
        <w:annotationRef/>
      </w:r>
      <w:r>
        <w:t>Need to make this heading consistent.</w:t>
      </w:r>
    </w:p>
  </w:comment>
  <w:comment w:id="536" w:author="Reda Fayek" w:date="2011-10-06T14:56:00Z" w:initials="RF">
    <w:p w:rsidR="006E04C1" w:rsidRDefault="006E04C1" w:rsidP="00557012">
      <w:pPr>
        <w:pStyle w:val="CommentText"/>
      </w:pPr>
      <w:r>
        <w:rPr>
          <w:rStyle w:val="CommentReference"/>
        </w:rPr>
        <w:annotationRef/>
      </w:r>
      <w:r>
        <w:t>Capitalization?</w:t>
      </w:r>
    </w:p>
  </w:comment>
  <w:comment w:id="537" w:author="Reda Fayek" w:date="2011-10-06T14:56:00Z" w:initials="RF">
    <w:p w:rsidR="006E04C1" w:rsidRDefault="006E04C1" w:rsidP="00557012">
      <w:pPr>
        <w:pStyle w:val="CommentText"/>
      </w:pPr>
      <w:r>
        <w:rPr>
          <w:rStyle w:val="CommentReference"/>
        </w:rPr>
        <w:annotationRef/>
      </w:r>
      <w:r>
        <w:t>Capitalization consistency?</w:t>
      </w:r>
    </w:p>
  </w:comment>
  <w:comment w:id="538" w:author="Reda Fayek" w:date="2011-10-06T14:56:00Z" w:initials="RF">
    <w:p w:rsidR="006E04C1" w:rsidRDefault="006E04C1" w:rsidP="00557012">
      <w:pPr>
        <w:pStyle w:val="CommentText"/>
      </w:pPr>
      <w:r>
        <w:rPr>
          <w:rStyle w:val="CommentReference"/>
        </w:rPr>
        <w:annotationRef/>
      </w:r>
      <w:r>
        <w:t>Capitalization consistency?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4C1" w:rsidRDefault="006E04C1" w:rsidP="006D61CA">
      <w:pPr>
        <w:spacing w:after="0" w:line="240" w:lineRule="auto"/>
      </w:pPr>
      <w:r>
        <w:separator/>
      </w:r>
    </w:p>
  </w:endnote>
  <w:endnote w:type="continuationSeparator" w:id="0">
    <w:p w:rsidR="006E04C1" w:rsidRDefault="006E04C1"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0000000000000000000"/>
    <w:charset w:val="00"/>
    <w:family w:val="roman"/>
    <w:notTrueType/>
    <w:pitch w:val="variable"/>
    <w:sig w:usb0="00000003" w:usb1="00000000" w:usb2="00000000" w:usb3="00000000" w:csb0="00000001" w:csb1="00000000"/>
  </w:font>
  <w:font w:name="Antonious">
    <w:altName w:val="Arial"/>
    <w:charset w:val="00"/>
    <w:family w:val="swiss"/>
    <w:pitch w:val="variable"/>
    <w:sig w:usb0="00000000" w:usb1="00000000" w:usb2="00000000" w:usb3="00000000" w:csb0="00000000" w:csb1="00000000"/>
  </w:font>
  <w:font w:name="Antonious Normal">
    <w:altName w:val="Mangal"/>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4C1" w:rsidRPr="009654EE" w:rsidRDefault="006E04C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CB0036">
      <w:rPr>
        <w:noProof/>
        <w:lang w:val="en-US"/>
      </w:rPr>
      <w:t>v</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4C1" w:rsidRPr="006D61CA" w:rsidRDefault="006E04C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CB0036">
      <w:rPr>
        <w:noProof/>
        <w:lang w:val="en-US"/>
      </w:rPr>
      <w:t>1</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4C1" w:rsidRDefault="006E04C1" w:rsidP="006D61CA">
      <w:pPr>
        <w:spacing w:after="0" w:line="240" w:lineRule="auto"/>
      </w:pPr>
      <w:r>
        <w:separator/>
      </w:r>
    </w:p>
  </w:footnote>
  <w:footnote w:type="continuationSeparator" w:id="0">
    <w:p w:rsidR="006E04C1" w:rsidRDefault="006E04C1" w:rsidP="006D61CA">
      <w:pPr>
        <w:spacing w:after="0" w:line="240" w:lineRule="auto"/>
      </w:pPr>
      <w:r>
        <w:continuationSeparator/>
      </w:r>
    </w:p>
  </w:footnote>
  <w:footnote w:id="1">
    <w:p w:rsidR="006E04C1" w:rsidRDefault="006E04C1">
      <w:pPr>
        <w:pStyle w:val="footnote"/>
        <w:rPr>
          <w:ins w:id="105" w:author="Brett Slote" w:date="2011-07-17T16:23:00Z"/>
        </w:rPr>
        <w:pPrChange w:id="106" w:author="Brett Slote" w:date="2011-07-17T22:27:00Z">
          <w:pPr>
            <w:pStyle w:val="FootnoteText"/>
          </w:pPr>
        </w:pPrChange>
      </w:pPr>
      <w:ins w:id="107" w:author="Brett Slote" w:date="2011-07-17T16:23:00Z">
        <w:r>
          <w:rPr>
            <w:rStyle w:val="FootnoteReference"/>
          </w:rPr>
          <w:footnoteRef/>
        </w:r>
        <w:r>
          <w:t xml:space="preserve"> Song of Song 7:7</w:t>
        </w:r>
      </w:ins>
    </w:p>
  </w:footnote>
  <w:footnote w:id="2">
    <w:p w:rsidR="006E04C1" w:rsidRDefault="006E04C1">
      <w:pPr>
        <w:pStyle w:val="footnote"/>
        <w:rPr>
          <w:ins w:id="108" w:author="Brett Slote" w:date="2011-07-17T16:24:00Z"/>
        </w:rPr>
        <w:pPrChange w:id="109" w:author="Brett Slote" w:date="2011-07-17T22:27:00Z">
          <w:pPr>
            <w:pStyle w:val="FootnoteText"/>
          </w:pPr>
        </w:pPrChange>
      </w:pPr>
      <w:ins w:id="110" w:author="Brett Slote" w:date="2011-07-17T16:24:00Z">
        <w:r>
          <w:rPr>
            <w:rStyle w:val="FootnoteReference"/>
          </w:rPr>
          <w:footnoteRef/>
        </w:r>
        <w:r>
          <w:t xml:space="preserve"> Song of Songs 4:15</w:t>
        </w:r>
      </w:ins>
    </w:p>
  </w:footnote>
  <w:footnote w:id="3">
    <w:p w:rsidR="006E04C1" w:rsidRDefault="006E04C1">
      <w:pPr>
        <w:pStyle w:val="footnote"/>
        <w:rPr>
          <w:ins w:id="111" w:author="Brett Slote" w:date="2011-07-17T16:24:00Z"/>
        </w:rPr>
        <w:pPrChange w:id="112" w:author="Brett Slote" w:date="2011-07-17T22:27:00Z">
          <w:pPr>
            <w:pStyle w:val="FootnoteText"/>
          </w:pPr>
        </w:pPrChange>
      </w:pPr>
      <w:ins w:id="113" w:author="Brett Slote" w:date="2011-07-17T16:24:00Z">
        <w:r>
          <w:rPr>
            <w:rStyle w:val="FootnoteReference"/>
          </w:rPr>
          <w:footnoteRef/>
        </w:r>
        <w:r>
          <w:t xml:space="preserve"> Psalm 132:11</w:t>
        </w:r>
      </w:ins>
    </w:p>
  </w:footnote>
  <w:footnote w:id="4">
    <w:p w:rsidR="006E04C1" w:rsidRDefault="006E04C1">
      <w:pPr>
        <w:pStyle w:val="footnote"/>
        <w:rPr>
          <w:ins w:id="429" w:author="Brett Slote" w:date="2011-07-17T21:52:00Z"/>
        </w:rPr>
        <w:pPrChange w:id="430" w:author="Brett Slote" w:date="2011-07-17T22:35:00Z">
          <w:pPr>
            <w:pStyle w:val="FootnoteText"/>
          </w:pPr>
        </w:pPrChange>
      </w:pPr>
      <w:ins w:id="431" w:author="Brett Slote" w:date="2011-07-17T21:52:00Z">
        <w:r w:rsidRPr="00C311E1">
          <w:rPr>
            <w:rStyle w:val="FootnoteReference"/>
            <w:vertAlign w:val="baseline"/>
          </w:rPr>
          <w:footnoteRef/>
        </w:r>
        <w:r w:rsidRPr="000C2C94">
          <w:rPr>
            <w:rPrChange w:id="432" w:author="Brett Slote" w:date="2011-07-17T22:35:00Z">
              <w:rPr>
                <w:vertAlign w:val="superscript"/>
              </w:rPr>
            </w:rPrChange>
          </w:rPr>
          <w:t xml:space="preserve"> Changed the order of the lines for flow</w:t>
        </w:r>
      </w:ins>
    </w:p>
  </w:footnote>
  <w:footnote w:id="5">
    <w:p w:rsidR="006E04C1" w:rsidRDefault="006E04C1">
      <w:pPr>
        <w:pStyle w:val="footnote"/>
        <w:rPr>
          <w:ins w:id="433" w:author="Brett Slote" w:date="2011-07-17T21:52:00Z"/>
        </w:rPr>
        <w:pPrChange w:id="434" w:author="Brett Slote" w:date="2011-07-17T22:35:00Z">
          <w:pPr>
            <w:pStyle w:val="FootnoteText"/>
          </w:pPr>
        </w:pPrChange>
      </w:pPr>
      <w:ins w:id="435" w:author="Brett Slote" w:date="2011-07-17T21:52:00Z">
        <w:r w:rsidRPr="00C311E1">
          <w:rPr>
            <w:rStyle w:val="FootnoteReference"/>
            <w:vertAlign w:val="baseline"/>
          </w:rPr>
          <w:footnoteRef/>
        </w:r>
        <w:r w:rsidRPr="000C2C94">
          <w:rPr>
            <w:rPrChange w:id="436" w:author="Brett Slote" w:date="2011-07-17T22:35:00Z">
              <w:rPr>
                <w:vertAlign w:val="superscript"/>
              </w:rPr>
            </w:rPrChange>
          </w:rPr>
          <w:t xml:space="preserve"> Matthew 11:11</w:t>
        </w:r>
      </w:ins>
    </w:p>
  </w:footnote>
  <w:footnote w:id="6">
    <w:p w:rsidR="006E04C1" w:rsidRDefault="006E04C1">
      <w:pPr>
        <w:pStyle w:val="footnote"/>
        <w:rPr>
          <w:ins w:id="437" w:author="Brett Slote" w:date="2011-07-17T21:53:00Z"/>
        </w:rPr>
        <w:pPrChange w:id="438" w:author="Brett Slote" w:date="2011-07-17T22:35:00Z">
          <w:pPr>
            <w:pStyle w:val="FootnoteText"/>
          </w:pPr>
        </w:pPrChange>
      </w:pPr>
      <w:ins w:id="439" w:author="Brett Slote" w:date="2011-07-17T21:53:00Z">
        <w:r w:rsidRPr="00C311E1">
          <w:rPr>
            <w:rStyle w:val="FootnoteReference"/>
            <w:vertAlign w:val="baseline"/>
          </w:rPr>
          <w:footnoteRef/>
        </w:r>
        <w:r w:rsidRPr="000C2C94">
          <w:rPr>
            <w:rPrChange w:id="440" w:author="Brett Slote" w:date="2011-07-17T22:35:00Z">
              <w:rPr>
                <w:vertAlign w:val="superscript"/>
              </w:rPr>
            </w:rPrChange>
          </w:rPr>
          <w:t xml:space="preserve"> completion/perfection seemed wrong (jwk)</w:t>
        </w:r>
      </w:ins>
    </w:p>
  </w:footnote>
  <w:footnote w:id="7">
    <w:p w:rsidR="006E04C1" w:rsidRDefault="006E04C1">
      <w:pPr>
        <w:pStyle w:val="footnote"/>
        <w:rPr>
          <w:ins w:id="441" w:author="Brett Slote" w:date="2011-07-17T21:53:00Z"/>
        </w:rPr>
        <w:pPrChange w:id="442" w:author="Brett Slote" w:date="2011-07-17T22:35:00Z">
          <w:pPr>
            <w:pStyle w:val="FootnoteText"/>
          </w:pPr>
        </w:pPrChange>
      </w:pPr>
      <w:ins w:id="443" w:author="Brett Slote" w:date="2011-07-17T21:53:00Z">
        <w:r w:rsidRPr="00C311E1">
          <w:rPr>
            <w:rStyle w:val="FootnoteReference"/>
            <w:vertAlign w:val="baseline"/>
          </w:rPr>
          <w:footnoteRef/>
        </w:r>
        <w:r w:rsidRPr="000C2C94">
          <w:rPr>
            <w:rPrChange w:id="444" w:author="Brett Slote" w:date="2011-07-17T22:35:00Z">
              <w:rPr>
                <w:vertAlign w:val="superscript"/>
              </w:rPr>
            </w:rPrChange>
          </w:rPr>
          <w:t xml:space="preserve"> Isaiah 40:3-5</w:t>
        </w:r>
      </w:ins>
    </w:p>
  </w:footnote>
  <w:footnote w:id="8">
    <w:p w:rsidR="006E04C1" w:rsidRDefault="006E04C1">
      <w:pPr>
        <w:pStyle w:val="footnote"/>
        <w:rPr>
          <w:ins w:id="445" w:author="Brett Slote" w:date="2011-07-17T21:53:00Z"/>
        </w:rPr>
        <w:pPrChange w:id="446" w:author="Brett Slote" w:date="2011-07-17T22:35:00Z">
          <w:pPr>
            <w:pStyle w:val="FootnoteText"/>
          </w:pPr>
        </w:pPrChange>
      </w:pPr>
      <w:ins w:id="447" w:author="Brett Slote" w:date="2011-07-17T21:53:00Z">
        <w:r w:rsidRPr="00C311E1">
          <w:rPr>
            <w:rStyle w:val="FootnoteReference"/>
            <w:vertAlign w:val="baseline"/>
          </w:rPr>
          <w:footnoteRef/>
        </w:r>
        <w:r w:rsidRPr="000C2C94">
          <w:rPr>
            <w:rPrChange w:id="448" w:author="Brett Slote" w:date="2011-07-17T22:35:00Z">
              <w:rPr>
                <w:vertAlign w:val="superscript"/>
              </w:rPr>
            </w:rPrChange>
          </w:rPr>
          <w:t xml:space="preserve"> Matthew 3:11</w:t>
        </w:r>
      </w:ins>
    </w:p>
  </w:footnote>
  <w:footnote w:id="9">
    <w:p w:rsidR="006E04C1" w:rsidRDefault="006E04C1">
      <w:pPr>
        <w:pStyle w:val="footnote"/>
        <w:rPr>
          <w:ins w:id="449" w:author="Brett Slote" w:date="2011-07-17T21:53:00Z"/>
        </w:rPr>
        <w:pPrChange w:id="450" w:author="Brett Slote" w:date="2011-07-17T22:35:00Z">
          <w:pPr>
            <w:pStyle w:val="FootnoteText"/>
          </w:pPr>
        </w:pPrChange>
      </w:pPr>
      <w:ins w:id="451" w:author="Brett Slote" w:date="2011-07-17T21:53:00Z">
        <w:r w:rsidRPr="00C311E1">
          <w:rPr>
            <w:rStyle w:val="FootnoteReference"/>
            <w:vertAlign w:val="baseline"/>
          </w:rPr>
          <w:footnoteRef/>
        </w:r>
        <w:r w:rsidRPr="000C2C94">
          <w:rPr>
            <w:rPrChange w:id="452" w:author="Brett Slote" w:date="2011-07-17T22:35:00Z">
              <w:rPr>
                <w:vertAlign w:val="superscript"/>
              </w:rPr>
            </w:rPrChange>
          </w:rPr>
          <w:t xml:space="preserve"> Luke 3:11</w:t>
        </w:r>
      </w:ins>
    </w:p>
  </w:footnote>
  <w:footnote w:id="10">
    <w:p w:rsidR="006E04C1" w:rsidRDefault="006E04C1">
      <w:pPr>
        <w:pStyle w:val="footnote"/>
        <w:rPr>
          <w:ins w:id="453" w:author="Brett Slote" w:date="2011-07-17T21:53:00Z"/>
          <w:rPrChange w:id="454" w:author="Brett Slote" w:date="2011-07-17T22:35:00Z">
            <w:rPr>
              <w:ins w:id="455" w:author="Brett Slote" w:date="2011-07-17T21:53:00Z"/>
              <w:color w:val="FF0000"/>
            </w:rPr>
          </w:rPrChange>
        </w:rPr>
        <w:pPrChange w:id="456" w:author="Brett Slote" w:date="2011-07-17T22:35:00Z">
          <w:pPr>
            <w:pStyle w:val="FootnoteText"/>
          </w:pPr>
        </w:pPrChange>
      </w:pPr>
      <w:ins w:id="457" w:author="Brett Slote" w:date="2011-07-17T21:53:00Z">
        <w:r w:rsidRPr="000C2C94">
          <w:rPr>
            <w:rStyle w:val="FootnoteReference"/>
            <w:vertAlign w:val="baseline"/>
            <w:rPrChange w:id="458" w:author="Brett Slote" w:date="2011-07-17T22:35:00Z">
              <w:rPr>
                <w:rStyle w:val="FootnoteReference"/>
                <w:color w:val="FF0000"/>
              </w:rPr>
            </w:rPrChange>
          </w:rPr>
          <w:footnoteRef/>
        </w:r>
        <w:r w:rsidRPr="000C2C94">
          <w:rPr>
            <w:rPrChange w:id="459" w:author="Brett Slote" w:date="2011-07-17T22:35:00Z">
              <w:rPr>
                <w:color w:val="FF0000"/>
                <w:vertAlign w:val="superscript"/>
              </w:rPr>
            </w:rPrChange>
          </w:rPr>
          <w:t xml:space="preserve"> Need interpretation of ,wreuin ,orevin – elsewhere rendered as  “sing”</w:t>
        </w:r>
      </w:ins>
    </w:p>
  </w:footnote>
  <w:footnote w:id="11">
    <w:p w:rsidR="006E04C1" w:rsidRDefault="006E04C1">
      <w:pPr>
        <w:pStyle w:val="footnote"/>
        <w:rPr>
          <w:ins w:id="460" w:author="Brett Slote" w:date="2011-07-17T21:53:00Z"/>
        </w:rPr>
        <w:pPrChange w:id="461" w:author="Brett Slote" w:date="2011-07-17T22:35:00Z">
          <w:pPr>
            <w:pStyle w:val="FootnoteText"/>
          </w:pPr>
        </w:pPrChange>
      </w:pPr>
      <w:ins w:id="462" w:author="Brett Slote" w:date="2011-07-17T21:53:00Z">
        <w:r w:rsidRPr="00C311E1">
          <w:rPr>
            <w:rStyle w:val="FootnoteReference"/>
            <w:vertAlign w:val="baseline"/>
          </w:rPr>
          <w:footnoteRef/>
        </w:r>
        <w:r w:rsidRPr="000C2C94">
          <w:rPr>
            <w:rPrChange w:id="463" w:author="Brett Slote" w:date="2011-07-17T22:35:00Z">
              <w:rPr>
                <w:vertAlign w:val="superscript"/>
              </w:rPr>
            </w:rPrChange>
          </w:rPr>
          <w:t xml:space="preserve"> Luke 3:6</w:t>
        </w:r>
      </w:ins>
    </w:p>
  </w:footnote>
  <w:footnote w:id="12">
    <w:p w:rsidR="006E04C1" w:rsidRDefault="006E04C1">
      <w:pPr>
        <w:pStyle w:val="footnote"/>
        <w:rPr>
          <w:ins w:id="466" w:author="Brett Slote" w:date="2011-07-17T21:58:00Z"/>
        </w:rPr>
        <w:pPrChange w:id="467" w:author="Brett Slote" w:date="2011-07-17T22:28:00Z">
          <w:pPr>
            <w:pStyle w:val="FootnoteText"/>
          </w:pPr>
        </w:pPrChange>
      </w:pPr>
      <w:ins w:id="468" w:author="Brett Slote" w:date="2011-07-17T21:58:00Z">
        <w:r>
          <w:rPr>
            <w:rStyle w:val="FootnoteReference"/>
          </w:rPr>
          <w:footnoteRef/>
        </w:r>
        <w:r>
          <w:t xml:space="preserve"> John 2:1-11 </w:t>
        </w:r>
      </w:ins>
    </w:p>
  </w:footnote>
  <w:footnote w:id="13">
    <w:p w:rsidR="006E04C1" w:rsidRDefault="006E04C1">
      <w:pPr>
        <w:pStyle w:val="footnote"/>
        <w:rPr>
          <w:ins w:id="469" w:author="Brett Slote" w:date="2011-07-17T21:59:00Z"/>
        </w:rPr>
        <w:pPrChange w:id="470" w:author="Brett Slote" w:date="2011-07-17T22:28:00Z">
          <w:pPr>
            <w:pStyle w:val="FootnoteText"/>
          </w:pPr>
        </w:pPrChange>
      </w:pPr>
      <w:ins w:id="471" w:author="Brett Slote" w:date="2011-07-17T21:59:00Z">
        <w:r>
          <w:rPr>
            <w:rStyle w:val="FootnoteReference"/>
          </w:rPr>
          <w:footnoteRef/>
        </w:r>
        <w:r>
          <w:t xml:space="preserve"> Psalm 80:1</w:t>
        </w:r>
      </w:ins>
    </w:p>
  </w:footnote>
  <w:footnote w:id="14">
    <w:p w:rsidR="006E04C1" w:rsidRDefault="006E04C1">
      <w:pPr>
        <w:pStyle w:val="footnote"/>
        <w:rPr>
          <w:ins w:id="473" w:author="Brett Slote" w:date="2011-07-17T22:01:00Z"/>
        </w:rPr>
        <w:pPrChange w:id="474" w:author="Brett Slote" w:date="2011-07-17T22:28:00Z">
          <w:pPr>
            <w:pStyle w:val="FootnoteText"/>
          </w:pPr>
        </w:pPrChange>
      </w:pPr>
      <w:ins w:id="475" w:author="Brett Slote" w:date="2011-07-17T22:01:00Z">
        <w:r>
          <w:rPr>
            <w:rStyle w:val="FootnoteReference"/>
          </w:rPr>
          <w:footnoteRef/>
        </w:r>
        <w:r>
          <w:t xml:space="preserve"> Luke 2:22-39</w:t>
        </w:r>
      </w:ins>
    </w:p>
  </w:footnote>
  <w:footnote w:id="15">
    <w:p w:rsidR="006E04C1" w:rsidRDefault="006E04C1">
      <w:pPr>
        <w:pStyle w:val="footnote"/>
        <w:rPr>
          <w:ins w:id="476" w:author="Brett Slote" w:date="2011-07-17T22:01:00Z"/>
        </w:rPr>
        <w:pPrChange w:id="477" w:author="Brett Slote" w:date="2011-07-17T22:28:00Z">
          <w:pPr>
            <w:pStyle w:val="FootnoteText"/>
          </w:pPr>
        </w:pPrChange>
      </w:pPr>
      <w:ins w:id="478" w:author="Brett Slote" w:date="2011-07-17T22:01:00Z">
        <w:r>
          <w:rPr>
            <w:rStyle w:val="FootnoteReference"/>
          </w:rPr>
          <w:footnoteRef/>
        </w:r>
        <w:r>
          <w:t xml:space="preserve"> Luke 2:31</w:t>
        </w:r>
      </w:ins>
    </w:p>
  </w:footnote>
  <w:footnote w:id="16">
    <w:p w:rsidR="006E04C1" w:rsidRDefault="006E04C1">
      <w:pPr>
        <w:pStyle w:val="footnote"/>
        <w:rPr>
          <w:ins w:id="480" w:author="Brett Slote" w:date="2011-07-18T20:50:00Z"/>
        </w:rPr>
        <w:pPrChange w:id="481" w:author="Brett Slote" w:date="2011-07-18T20:54:00Z">
          <w:pPr>
            <w:pStyle w:val="FootnoteText"/>
          </w:pPr>
        </w:pPrChange>
      </w:pPr>
      <w:ins w:id="482" w:author="Brett Slote" w:date="2011-07-18T20:50:00Z">
        <w:r>
          <w:rPr>
            <w:rStyle w:val="FootnoteReference"/>
          </w:rPr>
          <w:footnoteRef/>
        </w:r>
        <w:r>
          <w:t xml:space="preserve"> Jonah 1:17, Matthew 12:40</w:t>
        </w:r>
      </w:ins>
    </w:p>
  </w:footnote>
  <w:footnote w:id="17">
    <w:p w:rsidR="006E04C1" w:rsidRDefault="006E04C1">
      <w:pPr>
        <w:pStyle w:val="footnote"/>
        <w:rPr>
          <w:ins w:id="483" w:author="Brett Slote" w:date="2011-07-18T20:51:00Z"/>
        </w:rPr>
        <w:pPrChange w:id="484" w:author="Brett Slote" w:date="2011-07-18T20:54:00Z">
          <w:pPr>
            <w:pStyle w:val="FootnoteText"/>
          </w:pPr>
        </w:pPrChange>
      </w:pPr>
      <w:ins w:id="485" w:author="Brett Slote" w:date="2011-07-18T20:51:00Z">
        <w:r>
          <w:rPr>
            <w:rStyle w:val="FootnoteReference"/>
          </w:rPr>
          <w:footnoteRef/>
        </w:r>
        <w:r>
          <w:t xml:space="preserve"> Jonah 3:4-9</w:t>
        </w:r>
      </w:ins>
    </w:p>
  </w:footnote>
  <w:footnote w:id="18">
    <w:p w:rsidR="006E04C1" w:rsidRDefault="006E04C1">
      <w:pPr>
        <w:pStyle w:val="footnote"/>
        <w:rPr>
          <w:ins w:id="486" w:author="Brett Slote" w:date="2011-07-18T20:51:00Z"/>
        </w:rPr>
        <w:pPrChange w:id="487" w:author="Brett Slote" w:date="2011-07-18T20:54:00Z">
          <w:pPr>
            <w:pStyle w:val="FootnoteText"/>
          </w:pPr>
        </w:pPrChange>
      </w:pPr>
      <w:ins w:id="488" w:author="Brett Slote" w:date="2011-07-18T20:51:00Z">
        <w:r>
          <w:rPr>
            <w:rStyle w:val="FootnoteReference"/>
          </w:rPr>
          <w:footnoteRef/>
        </w:r>
        <w:r>
          <w:t xml:space="preserve"> Jonah 3:8</w:t>
        </w:r>
      </w:ins>
    </w:p>
  </w:footnote>
  <w:footnote w:id="19">
    <w:p w:rsidR="006E04C1" w:rsidRDefault="006E04C1">
      <w:pPr>
        <w:pStyle w:val="footnote"/>
        <w:rPr>
          <w:ins w:id="489" w:author="Brett Slote" w:date="2011-07-18T20:51:00Z"/>
        </w:rPr>
        <w:pPrChange w:id="490" w:author="Brett Slote" w:date="2011-07-23T19:38:00Z">
          <w:pPr>
            <w:pStyle w:val="FootnoteText"/>
          </w:pPr>
        </w:pPrChange>
      </w:pPr>
      <w:ins w:id="491" w:author="Brett Slote" w:date="2011-07-18T20:51:00Z">
        <w:r>
          <w:rPr>
            <w:rStyle w:val="FootnoteReference"/>
          </w:rPr>
          <w:footnoteRef/>
        </w:r>
        <w:r>
          <w:t xml:space="preserve"> Jonah 3:10</w:t>
        </w:r>
      </w:ins>
    </w:p>
  </w:footnote>
  <w:footnote w:id="20">
    <w:p w:rsidR="006E04C1" w:rsidRDefault="006E04C1">
      <w:pPr>
        <w:pStyle w:val="footnote"/>
        <w:rPr>
          <w:ins w:id="492" w:author="Brett Slote" w:date="2011-07-18T20:51:00Z"/>
        </w:rPr>
        <w:pPrChange w:id="493" w:author="Brett Slote" w:date="2011-07-23T19:38:00Z">
          <w:pPr>
            <w:pStyle w:val="FootnoteText"/>
          </w:pPr>
        </w:pPrChange>
      </w:pPr>
      <w:ins w:id="494" w:author="Brett Slote" w:date="2011-07-18T20:51:00Z">
        <w:r>
          <w:rPr>
            <w:rStyle w:val="FootnoteReference"/>
          </w:rPr>
          <w:footnoteRef/>
        </w:r>
        <w:r>
          <w:t xml:space="preserve"> It should be compassionate but the word is in the next line again so I went with merciful.</w:t>
        </w:r>
      </w:ins>
    </w:p>
  </w:footnote>
  <w:footnote w:id="21">
    <w:p w:rsidR="006E04C1" w:rsidRDefault="006E04C1">
      <w:pPr>
        <w:pStyle w:val="footnote"/>
        <w:rPr>
          <w:ins w:id="496" w:author="Brett Slote" w:date="2011-07-18T20:54:00Z"/>
        </w:rPr>
        <w:pPrChange w:id="497" w:author="Brett Slote" w:date="2011-07-18T20:57:00Z">
          <w:pPr>
            <w:pStyle w:val="FootnoteText"/>
          </w:pPr>
        </w:pPrChange>
      </w:pPr>
      <w:ins w:id="498" w:author="Brett Slote" w:date="2011-07-18T20:54:00Z">
        <w:r>
          <w:rPr>
            <w:rStyle w:val="FootnoteReference"/>
          </w:rPr>
          <w:footnoteRef/>
        </w:r>
        <w:r>
          <w:t xml:space="preserve"> Psalm 89:1 (faithfulness)</w:t>
        </w:r>
      </w:ins>
    </w:p>
  </w:footnote>
  <w:footnote w:id="22">
    <w:p w:rsidR="006E04C1" w:rsidRDefault="006E04C1">
      <w:pPr>
        <w:pStyle w:val="footnote"/>
        <w:rPr>
          <w:ins w:id="499" w:author="Brett Slote" w:date="2011-07-18T20:54:00Z"/>
        </w:rPr>
        <w:pPrChange w:id="500" w:author="Brett Slote" w:date="2011-07-18T20:57:00Z">
          <w:pPr>
            <w:pStyle w:val="FootnoteText"/>
          </w:pPr>
        </w:pPrChange>
      </w:pPr>
      <w:ins w:id="501" w:author="Brett Slote" w:date="2011-07-18T20:54:00Z">
        <w:r>
          <w:rPr>
            <w:rStyle w:val="FootnoteReference"/>
          </w:rPr>
          <w:footnoteRef/>
        </w:r>
        <w:r>
          <w:t xml:space="preserve"> Psalm 38:4</w:t>
        </w:r>
      </w:ins>
    </w:p>
  </w:footnote>
  <w:footnote w:id="23">
    <w:p w:rsidR="006E04C1" w:rsidRDefault="006E04C1">
      <w:pPr>
        <w:pStyle w:val="footnote"/>
        <w:rPr>
          <w:ins w:id="502" w:author="Brett Slote" w:date="2011-07-18T20:54:00Z"/>
        </w:rPr>
        <w:pPrChange w:id="503" w:author="Brett Slote" w:date="2011-07-18T20:57:00Z">
          <w:pPr>
            <w:pStyle w:val="FootnoteText"/>
          </w:pPr>
        </w:pPrChange>
      </w:pPr>
      <w:ins w:id="504" w:author="Brett Slote" w:date="2011-07-18T20:54:00Z">
        <w:r>
          <w:rPr>
            <w:rStyle w:val="FootnoteReference"/>
          </w:rPr>
          <w:footnoteRef/>
        </w:r>
        <w:r>
          <w:t xml:space="preserve"> </w:t>
        </w:r>
        <w:r w:rsidRPr="00313D97">
          <w:rPr>
            <w:color w:val="FF0000"/>
          </w:rPr>
          <w:t>The exact translation is the imperative for “make” or “do”, so should be “do to me like the publican” or “Make me like the…” but it sounds funny, I would like to say “Count me”, but not sure if that’s too literal of a translation</w:t>
        </w:r>
      </w:ins>
    </w:p>
  </w:footnote>
  <w:footnote w:id="24">
    <w:p w:rsidR="006E04C1" w:rsidRDefault="006E04C1">
      <w:pPr>
        <w:pStyle w:val="footnote"/>
        <w:rPr>
          <w:ins w:id="505" w:author="Brett Slote" w:date="2011-07-18T20:54:00Z"/>
        </w:rPr>
        <w:pPrChange w:id="506" w:author="Brett Slote" w:date="2011-07-18T20:57:00Z">
          <w:pPr>
            <w:pStyle w:val="FootnoteText"/>
          </w:pPr>
        </w:pPrChange>
      </w:pPr>
      <w:ins w:id="507" w:author="Brett Slote" w:date="2011-07-18T20:54:00Z">
        <w:r>
          <w:rPr>
            <w:rStyle w:val="FootnoteReference"/>
          </w:rPr>
          <w:footnoteRef/>
        </w:r>
        <w:r>
          <w:t xml:space="preserve"> Matthew 9:9, Luke 9:1-10</w:t>
        </w:r>
      </w:ins>
    </w:p>
  </w:footnote>
  <w:footnote w:id="25">
    <w:p w:rsidR="006E04C1" w:rsidRDefault="006E04C1">
      <w:pPr>
        <w:pStyle w:val="footnote"/>
        <w:rPr>
          <w:ins w:id="508" w:author="Brett Slote" w:date="2011-07-18T20:54:00Z"/>
        </w:rPr>
        <w:pPrChange w:id="509" w:author="Brett Slote" w:date="2011-07-18T20:57:00Z">
          <w:pPr>
            <w:pStyle w:val="FootnoteText"/>
          </w:pPr>
        </w:pPrChange>
      </w:pPr>
      <w:ins w:id="510" w:author="Brett Slote" w:date="2011-07-18T20:54:00Z">
        <w:r>
          <w:rPr>
            <w:rStyle w:val="FootnoteReference"/>
          </w:rPr>
          <w:footnoteRef/>
        </w:r>
        <w:r>
          <w:t xml:space="preserve"> All three words mean saved, so I had to get creative</w:t>
        </w:r>
      </w:ins>
    </w:p>
  </w:footnote>
  <w:footnote w:id="26">
    <w:p w:rsidR="006E04C1" w:rsidRDefault="006E04C1">
      <w:pPr>
        <w:pStyle w:val="footnote"/>
        <w:rPr>
          <w:ins w:id="511" w:author="Brett Slote" w:date="2011-07-18T20:54:00Z"/>
        </w:rPr>
        <w:pPrChange w:id="512" w:author="Brett Slote" w:date="2011-07-18T20:57:00Z">
          <w:pPr>
            <w:pStyle w:val="FootnoteText"/>
          </w:pPr>
        </w:pPrChange>
      </w:pPr>
      <w:ins w:id="513" w:author="Brett Slote" w:date="2011-07-18T20:54:00Z">
        <w:r>
          <w:rPr>
            <w:rStyle w:val="FootnoteReference"/>
          </w:rPr>
          <w:footnoteRef/>
        </w:r>
        <w:r>
          <w:t xml:space="preserve"> John 8:3-11</w:t>
        </w:r>
      </w:ins>
    </w:p>
  </w:footnote>
  <w:footnote w:id="27">
    <w:p w:rsidR="006E04C1" w:rsidRDefault="006E04C1">
      <w:pPr>
        <w:pStyle w:val="footnote"/>
        <w:rPr>
          <w:ins w:id="514" w:author="Brett Slote" w:date="2011-07-18T20:55:00Z"/>
        </w:rPr>
        <w:pPrChange w:id="515" w:author="Brett Slote" w:date="2011-07-18T20:57:00Z">
          <w:pPr>
            <w:pStyle w:val="FootnoteText"/>
          </w:pPr>
        </w:pPrChange>
      </w:pPr>
      <w:ins w:id="516" w:author="Brett Slote" w:date="2011-07-18T20:55:00Z">
        <w:r>
          <w:rPr>
            <w:rStyle w:val="FootnoteReference"/>
          </w:rPr>
          <w:footnoteRef/>
        </w:r>
        <w:r>
          <w:t xml:space="preserve"> Luke 23:39-43</w:t>
        </w:r>
      </w:ins>
    </w:p>
  </w:footnote>
  <w:footnote w:id="28">
    <w:p w:rsidR="006E04C1" w:rsidRDefault="006E04C1" w:rsidP="005D70D8">
      <w:pPr>
        <w:pStyle w:val="FootnoteText"/>
        <w:rPr>
          <w:ins w:id="517" w:author="Brett Slote" w:date="2011-07-18T20:55:00Z"/>
        </w:rPr>
      </w:pPr>
      <w:ins w:id="518" w:author="Brett Slote" w:date="2011-07-18T20:55:00Z">
        <w:r>
          <w:rPr>
            <w:rStyle w:val="FootnoteReference"/>
          </w:rPr>
          <w:footnoteRef/>
        </w:r>
        <w:r>
          <w:t xml:space="preserve"> Psalm 6:1</w:t>
        </w:r>
      </w:ins>
    </w:p>
  </w:footnote>
  <w:footnote w:id="29">
    <w:p w:rsidR="006E04C1" w:rsidRDefault="006E04C1" w:rsidP="005D70D8">
      <w:pPr>
        <w:pStyle w:val="FootnoteText"/>
        <w:rPr>
          <w:ins w:id="519" w:author="Brett Slote" w:date="2011-07-18T20:56:00Z"/>
        </w:rPr>
      </w:pPr>
      <w:ins w:id="520" w:author="Brett Slote" w:date="2011-07-18T20:56:00Z">
        <w:r>
          <w:rPr>
            <w:rStyle w:val="FootnoteReference"/>
          </w:rPr>
          <w:footnoteRef/>
        </w:r>
        <w:r>
          <w:t xml:space="preserve"> Ezekiel 18:21, 33:11</w:t>
        </w:r>
      </w:ins>
    </w:p>
  </w:footnote>
  <w:footnote w:id="30">
    <w:p w:rsidR="006E04C1" w:rsidRDefault="006E04C1">
      <w:pPr>
        <w:pStyle w:val="footnote"/>
        <w:rPr>
          <w:ins w:id="521" w:author="Brett Slote" w:date="2011-07-18T20:56:00Z"/>
        </w:rPr>
        <w:pPrChange w:id="522" w:author="Brett Slote" w:date="2011-07-18T20:58:00Z">
          <w:pPr>
            <w:pStyle w:val="FootnoteText"/>
          </w:pPr>
        </w:pPrChange>
      </w:pPr>
      <w:ins w:id="523" w:author="Brett Slote" w:date="2011-07-18T20:56:00Z">
        <w:r>
          <w:rPr>
            <w:rStyle w:val="FootnoteReference"/>
          </w:rPr>
          <w:footnoteRef/>
        </w:r>
        <w:r>
          <w:t xml:space="preserve"> </w:t>
        </w:r>
        <w:r w:rsidRPr="000C2C94">
          <w:rPr>
            <w:rFonts w:ascii="CS Avva Shenouda" w:hAnsi="CS Avva Shenouda"/>
            <w:rPrChange w:id="524" w:author="Brett Slote" w:date="2011-07-18T20:59:00Z">
              <w:rPr/>
            </w:rPrChange>
          </w:rPr>
          <w:t>mperhi ,rwm etametatcwoun</w:t>
        </w:r>
        <w:r>
          <w:t xml:space="preserve"> </w:t>
        </w:r>
      </w:ins>
    </w:p>
  </w:footnote>
  <w:footnote w:id="31">
    <w:p w:rsidR="006E04C1" w:rsidRDefault="006E04C1">
      <w:pPr>
        <w:pStyle w:val="footnote"/>
        <w:rPr>
          <w:ins w:id="525" w:author="Brett Slote" w:date="2011-07-18T20:56:00Z"/>
        </w:rPr>
        <w:pPrChange w:id="526" w:author="Brett Slote" w:date="2011-07-18T20:58:00Z">
          <w:pPr>
            <w:pStyle w:val="FootnoteText"/>
          </w:pPr>
        </w:pPrChange>
      </w:pPr>
      <w:ins w:id="527" w:author="Brett Slote" w:date="2011-07-18T20:56:00Z">
        <w:r>
          <w:rPr>
            <w:rStyle w:val="FootnoteReference"/>
          </w:rPr>
          <w:footnoteRef/>
        </w:r>
        <w:r>
          <w:t xml:space="preserve"> Romans 9:29</w:t>
        </w:r>
      </w:ins>
    </w:p>
  </w:footnote>
  <w:footnote w:id="32">
    <w:p w:rsidR="006E04C1" w:rsidRDefault="006E04C1">
      <w:pPr>
        <w:pStyle w:val="footnote"/>
        <w:rPr>
          <w:ins w:id="528" w:author="Brett Slote" w:date="2011-07-18T20:56:00Z"/>
        </w:rPr>
        <w:pPrChange w:id="529" w:author="Brett Slote" w:date="2011-07-18T20:58:00Z">
          <w:pPr>
            <w:pStyle w:val="FootnoteText"/>
          </w:pPr>
        </w:pPrChange>
      </w:pPr>
      <w:ins w:id="530" w:author="Brett Slote" w:date="2011-07-18T20:56:00Z">
        <w:r>
          <w:rPr>
            <w:rStyle w:val="FootnoteReference"/>
          </w:rPr>
          <w:footnoteRef/>
        </w:r>
        <w:r>
          <w:t xml:space="preserve"> Jonah 3:10</w:t>
        </w:r>
      </w:ins>
    </w:p>
  </w:footnote>
  <w:footnote w:id="33">
    <w:p w:rsidR="006E04C1" w:rsidRDefault="006E04C1">
      <w:pPr>
        <w:pStyle w:val="footnote"/>
        <w:rPr>
          <w:ins w:id="540" w:author="Brett Slote" w:date="2011-07-18T21:21:00Z"/>
        </w:rPr>
        <w:pPrChange w:id="541" w:author="Brett Slote" w:date="2011-07-18T21:22:00Z">
          <w:pPr>
            <w:pStyle w:val="FootnoteText"/>
          </w:pPr>
        </w:pPrChange>
      </w:pPr>
      <w:ins w:id="542" w:author="Brett Slote" w:date="2011-07-18T21:21:00Z">
        <w:r>
          <w:rPr>
            <w:rStyle w:val="FootnoteReference"/>
          </w:rPr>
          <w:footnoteRef/>
        </w:r>
        <w:r>
          <w:t xml:space="preserve"> Psalm 89:7</w:t>
        </w:r>
      </w:ins>
    </w:p>
  </w:footnote>
  <w:footnote w:id="34">
    <w:p w:rsidR="006E04C1" w:rsidRDefault="006E04C1">
      <w:pPr>
        <w:pStyle w:val="footnote"/>
        <w:rPr>
          <w:ins w:id="543" w:author="Brett Slote" w:date="2011-07-18T21:21:00Z"/>
        </w:rPr>
        <w:pPrChange w:id="544" w:author="Brett Slote" w:date="2011-07-18T21:22:00Z">
          <w:pPr>
            <w:pStyle w:val="FootnoteText"/>
          </w:pPr>
        </w:pPrChange>
      </w:pPr>
      <w:ins w:id="545" w:author="Brett Slote" w:date="2011-07-18T21:21:00Z">
        <w:r>
          <w:rPr>
            <w:rStyle w:val="FootnoteReference"/>
          </w:rPr>
          <w:footnoteRef/>
        </w:r>
        <w:r>
          <w:t xml:space="preserve"> Psalm 80:1, 99:1</w:t>
        </w:r>
      </w:ins>
    </w:p>
  </w:footnote>
  <w:footnote w:id="35">
    <w:p w:rsidR="006E04C1" w:rsidRDefault="006E04C1">
      <w:pPr>
        <w:pStyle w:val="footnote"/>
        <w:rPr>
          <w:ins w:id="546" w:author="Brett Slote" w:date="2011-07-18T21:21:00Z"/>
        </w:rPr>
        <w:pPrChange w:id="547" w:author="Brett Slote" w:date="2011-07-18T21:22:00Z">
          <w:pPr>
            <w:pStyle w:val="FootnoteText"/>
          </w:pPr>
        </w:pPrChange>
      </w:pPr>
      <w:ins w:id="548" w:author="Brett Slote" w:date="2011-07-18T21:21:00Z">
        <w:r>
          <w:rPr>
            <w:rStyle w:val="FootnoteReference"/>
          </w:rPr>
          <w:footnoteRef/>
        </w:r>
        <w:r>
          <w:t xml:space="preserve"> Isaiah 19:1</w:t>
        </w:r>
      </w:ins>
    </w:p>
  </w:footnote>
  <w:footnote w:id="36">
    <w:p w:rsidR="006E04C1" w:rsidRDefault="006E04C1">
      <w:pPr>
        <w:pStyle w:val="footnote"/>
        <w:rPr>
          <w:ins w:id="549" w:author="Brett Slote" w:date="2011-07-18T21:21:00Z"/>
        </w:rPr>
        <w:pPrChange w:id="550" w:author="Brett Slote" w:date="2011-07-18T21:22:00Z">
          <w:pPr>
            <w:pStyle w:val="FootnoteText"/>
          </w:pPr>
        </w:pPrChange>
      </w:pPr>
      <w:ins w:id="551" w:author="Brett Slote" w:date="2011-07-18T21:21:00Z">
        <w:r>
          <w:rPr>
            <w:rStyle w:val="FootnoteReference"/>
          </w:rPr>
          <w:footnoteRef/>
        </w:r>
        <w:r>
          <w:t xml:space="preserve"> Acts 14:15</w:t>
        </w:r>
      </w:ins>
    </w:p>
  </w:footnote>
  <w:footnote w:id="37">
    <w:p w:rsidR="006E04C1" w:rsidRDefault="006E04C1">
      <w:pPr>
        <w:pStyle w:val="footnote"/>
        <w:rPr>
          <w:ins w:id="552" w:author="Brett Slote" w:date="2011-07-18T21:21:00Z"/>
        </w:rPr>
        <w:pPrChange w:id="553" w:author="Brett Slote" w:date="2011-07-18T21:22:00Z">
          <w:pPr>
            <w:pStyle w:val="FootnoteText"/>
          </w:pPr>
        </w:pPrChange>
      </w:pPr>
      <w:ins w:id="554" w:author="Brett Slote" w:date="2011-07-18T21:21:00Z">
        <w:r>
          <w:rPr>
            <w:rStyle w:val="FootnoteReference"/>
          </w:rPr>
          <w:footnoteRef/>
        </w:r>
        <w:r>
          <w:t xml:space="preserve"> Luke 2:33,34</w:t>
        </w:r>
      </w:ins>
    </w:p>
  </w:footnote>
  <w:footnote w:id="38">
    <w:p w:rsidR="006E04C1" w:rsidRDefault="006E04C1">
      <w:pPr>
        <w:pStyle w:val="footnote"/>
        <w:rPr>
          <w:ins w:id="555" w:author="Brett Slote" w:date="2011-07-18T21:21:00Z"/>
        </w:rPr>
        <w:pPrChange w:id="556" w:author="Brett Slote" w:date="2011-07-18T21:22:00Z">
          <w:pPr>
            <w:pStyle w:val="FootnoteText"/>
          </w:pPr>
        </w:pPrChange>
      </w:pPr>
      <w:ins w:id="557" w:author="Brett Slote" w:date="2011-07-18T21:21:00Z">
        <w:r>
          <w:rPr>
            <w:rStyle w:val="FootnoteReference"/>
          </w:rPr>
          <w:footnoteRef/>
        </w:r>
        <w:r>
          <w:t xml:space="preserve"> Daniel 7:9,13,21</w:t>
        </w:r>
      </w:ins>
    </w:p>
  </w:footnote>
  <w:footnote w:id="39">
    <w:p w:rsidR="006E04C1" w:rsidRDefault="006E04C1">
      <w:pPr>
        <w:pStyle w:val="footnote"/>
        <w:rPr>
          <w:ins w:id="558" w:author="Brett Slote" w:date="2011-07-18T21:21:00Z"/>
        </w:rPr>
        <w:pPrChange w:id="559" w:author="Brett Slote" w:date="2011-07-18T21:22:00Z">
          <w:pPr>
            <w:pStyle w:val="FootnoteText"/>
          </w:pPr>
        </w:pPrChange>
      </w:pPr>
      <w:ins w:id="560" w:author="Brett Slote" w:date="2011-07-18T21:21:00Z">
        <w:r>
          <w:rPr>
            <w:rStyle w:val="FootnoteReference"/>
          </w:rPr>
          <w:footnoteRef/>
        </w:r>
        <w:r>
          <w:t xml:space="preserve"> Isaiah 19:1</w:t>
        </w:r>
      </w:ins>
    </w:p>
  </w:footnote>
  <w:footnote w:id="40">
    <w:p w:rsidR="006E04C1" w:rsidRDefault="006E04C1">
      <w:pPr>
        <w:pStyle w:val="footnote"/>
        <w:rPr>
          <w:ins w:id="562" w:author="Brett Slote" w:date="2011-07-18T21:23:00Z"/>
        </w:rPr>
        <w:pPrChange w:id="563" w:author="Brett Slote" w:date="2011-07-18T21:24:00Z">
          <w:pPr>
            <w:pStyle w:val="FootnoteText"/>
          </w:pPr>
        </w:pPrChange>
      </w:pPr>
      <w:ins w:id="564" w:author="Brett Slote" w:date="2011-07-18T21:23:00Z">
        <w:r>
          <w:rPr>
            <w:rStyle w:val="FootnoteReference"/>
          </w:rPr>
          <w:footnoteRef/>
        </w:r>
        <w:r>
          <w:t xml:space="preserve"> Pretty sure “they” here refers to the Apostles, I think the verse preceding it and this one are continuation of each other</w:t>
        </w:r>
      </w:ins>
    </w:p>
  </w:footnote>
  <w:footnote w:id="41">
    <w:p w:rsidR="006E04C1" w:rsidRDefault="006E04C1">
      <w:pPr>
        <w:pStyle w:val="footnote"/>
        <w:rPr>
          <w:ins w:id="565" w:author="Brett Slote" w:date="2011-07-18T21:24:00Z"/>
        </w:rPr>
        <w:pPrChange w:id="566" w:author="Brett Slote" w:date="2011-07-18T21:24:00Z">
          <w:pPr>
            <w:pStyle w:val="FootnoteText"/>
          </w:pPr>
        </w:pPrChange>
      </w:pPr>
      <w:ins w:id="567" w:author="Brett Slote" w:date="2011-07-18T21:24:00Z">
        <w:r>
          <w:rPr>
            <w:rStyle w:val="FootnoteReference"/>
          </w:rPr>
          <w:footnoteRef/>
        </w:r>
        <w:r>
          <w:t xml:space="preserve"> literally “was changed”</w:t>
        </w:r>
      </w:ins>
    </w:p>
  </w:footnote>
  <w:footnote w:id="42">
    <w:p w:rsidR="006E04C1" w:rsidRDefault="006E04C1" w:rsidP="00104A9B">
      <w:pPr>
        <w:pStyle w:val="FootnoteText"/>
        <w:rPr>
          <w:ins w:id="575" w:author="Brett Slote" w:date="2011-07-19T15:43:00Z"/>
        </w:rPr>
      </w:pPr>
      <w:ins w:id="576" w:author="Brett Slote" w:date="2011-07-19T15:43:00Z">
        <w:r>
          <w:rPr>
            <w:rStyle w:val="FootnoteReference"/>
          </w:rPr>
          <w:footnoteRef/>
        </w:r>
        <w:r>
          <w:t xml:space="preserve"> or supplications/intercessions</w:t>
        </w:r>
      </w:ins>
    </w:p>
  </w:footnote>
  <w:footnote w:id="43">
    <w:p w:rsidR="006E04C1" w:rsidRDefault="006E04C1">
      <w:pPr>
        <w:pStyle w:val="footnote"/>
        <w:rPr>
          <w:ins w:id="577" w:author="Brett Slote" w:date="2011-07-19T15:43:00Z"/>
        </w:rPr>
        <w:pPrChange w:id="578" w:author="Brett Slote" w:date="2011-07-21T19:56:00Z">
          <w:pPr>
            <w:pStyle w:val="FootnoteText"/>
          </w:pPr>
        </w:pPrChange>
      </w:pPr>
      <w:ins w:id="579" w:author="Brett Slote" w:date="2011-07-19T15:43:00Z">
        <w:r>
          <w:rPr>
            <w:rStyle w:val="FootnoteReference"/>
          </w:rPr>
          <w:footnoteRef/>
        </w:r>
        <w:r>
          <w:t xml:space="preserve"> Joel 3:13 – but I’m trying to remember something that says “the harvest is full and the wheat plentiful”</w:t>
        </w:r>
      </w:ins>
    </w:p>
  </w:footnote>
  <w:footnote w:id="44">
    <w:p w:rsidR="006E04C1" w:rsidRDefault="006E04C1">
      <w:pPr>
        <w:pStyle w:val="footnote"/>
        <w:rPr>
          <w:ins w:id="580" w:author="Brett Slote" w:date="2011-07-19T15:43:00Z"/>
          <w:rFonts w:ascii="Antonious" w:hAnsi="Antonious" w:cs="Antonious"/>
        </w:rPr>
        <w:pPrChange w:id="581" w:author="Brett Slote" w:date="2011-07-21T19:56:00Z">
          <w:pPr>
            <w:widowControl w:val="0"/>
            <w:autoSpaceDE w:val="0"/>
            <w:autoSpaceDN w:val="0"/>
            <w:adjustRightInd w:val="0"/>
          </w:pPr>
        </w:pPrChange>
      </w:pPr>
      <w:ins w:id="582"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
    <w:p w:rsidR="006E04C1" w:rsidRDefault="006E04C1">
      <w:pPr>
        <w:pStyle w:val="footnote"/>
        <w:rPr>
          <w:ins w:id="584" w:author="Brett Slote" w:date="2011-07-19T15:43:00Z"/>
          <w:color w:val="FF0000"/>
        </w:rPr>
        <w:pPrChange w:id="585" w:author="Brett Slote" w:date="2011-07-21T19:56:00Z">
          <w:pPr>
            <w:pStyle w:val="FootnoteText"/>
          </w:pPr>
        </w:pPrChange>
      </w:pPr>
      <w:ins w:id="586" w:author="Brett Slote" w:date="2011-07-19T15:43:00Z">
        <w:r>
          <w:rPr>
            <w:rStyle w:val="FootnoteReference"/>
          </w:rPr>
          <w:footnoteRef/>
        </w:r>
        <w:r>
          <w:t xml:space="preserve"> </w:t>
        </w:r>
        <w:r w:rsidRPr="00BE71E0">
          <w:rPr>
            <w:color w:val="FF0000"/>
          </w:rPr>
          <w:t>Should this be “standing upright” based on Daniel 8:15-18? It’s Daniel standing on his feet or Gabriel here?</w:t>
        </w:r>
      </w:ins>
    </w:p>
  </w:footnote>
  <w:footnote w:id="46">
    <w:p w:rsidR="006E04C1" w:rsidRDefault="006E04C1">
      <w:pPr>
        <w:pStyle w:val="footnote"/>
        <w:rPr>
          <w:ins w:id="587" w:author="Brett Slote" w:date="2011-07-19T15:43:00Z"/>
        </w:rPr>
        <w:pPrChange w:id="588" w:author="Brett Slote" w:date="2011-07-21T19:56:00Z">
          <w:pPr>
            <w:pStyle w:val="FootnoteText"/>
          </w:pPr>
        </w:pPrChange>
      </w:pPr>
      <w:ins w:id="589" w:author="Brett Slote" w:date="2011-07-19T15:43:00Z">
        <w:r w:rsidRPr="00BE71E0">
          <w:rPr>
            <w:rStyle w:val="FootnoteReference"/>
            <w:color w:val="FF0000"/>
          </w:rPr>
          <w:footnoteRef/>
        </w:r>
        <w:r w:rsidRPr="00BE71E0">
          <w:t xml:space="preserve"> Daniel 12:7 – this part is a little bit weird, because his swearing seems so out of place when it completes with “to the end of the visions…”, in Daniel it continues “and when he shall have accomplished to scatter the power of the holy people, all these things shall be finished”</w:t>
        </w:r>
      </w:ins>
    </w:p>
  </w:footnote>
  <w:footnote w:id="47">
    <w:p w:rsidR="006E04C1" w:rsidRDefault="006E04C1">
      <w:pPr>
        <w:pStyle w:val="footnote"/>
        <w:rPr>
          <w:ins w:id="591" w:author="Brett Slote" w:date="2011-07-19T15:57:00Z"/>
        </w:rPr>
        <w:pPrChange w:id="592" w:author="Brett Slote" w:date="2011-07-21T19:56:00Z">
          <w:pPr>
            <w:pStyle w:val="FootnoteText"/>
          </w:pPr>
        </w:pPrChange>
      </w:pPr>
      <w:ins w:id="593" w:author="Brett Slote" w:date="2011-07-19T15:57:00Z">
        <w:r>
          <w:rPr>
            <w:rStyle w:val="FootnoteReference"/>
          </w:rPr>
          <w:footnoteRef/>
        </w:r>
        <w:r>
          <w:t xml:space="preserve"> Hebrews 11:38</w:t>
        </w:r>
      </w:ins>
    </w:p>
  </w:footnote>
  <w:footnote w:id="48">
    <w:p w:rsidR="006E04C1" w:rsidRDefault="006E04C1">
      <w:pPr>
        <w:pStyle w:val="footnote"/>
        <w:rPr>
          <w:ins w:id="594" w:author="Brett Slote" w:date="2011-07-19T15:57:00Z"/>
        </w:rPr>
        <w:pPrChange w:id="595" w:author="Brett Slote" w:date="2011-07-21T19:56:00Z">
          <w:pPr>
            <w:pStyle w:val="FootnoteText"/>
          </w:pPr>
        </w:pPrChange>
      </w:pPr>
      <w:ins w:id="596" w:author="Brett Slote" w:date="2011-07-19T15:57:00Z">
        <w:r>
          <w:rPr>
            <w:rStyle w:val="FootnoteReference"/>
          </w:rPr>
          <w:footnoteRef/>
        </w:r>
        <w:r>
          <w:t xml:space="preserve"> Psalm 34:7</w:t>
        </w:r>
      </w:ins>
    </w:p>
  </w:footnote>
  <w:footnote w:id="49">
    <w:p w:rsidR="006E04C1" w:rsidRDefault="006E04C1">
      <w:pPr>
        <w:pStyle w:val="footnote"/>
        <w:rPr>
          <w:ins w:id="598" w:author="Brett Slote" w:date="2011-07-19T16:09:00Z"/>
          <w:color w:val="FF0000"/>
          <w:rPrChange w:id="599" w:author="Brett Slote" w:date="2011-07-21T19:56:00Z">
            <w:rPr>
              <w:ins w:id="600" w:author="Brett Slote" w:date="2011-07-19T16:09:00Z"/>
            </w:rPr>
          </w:rPrChange>
        </w:rPr>
        <w:pPrChange w:id="601" w:author="Brett Slote" w:date="2011-07-21T19:56:00Z">
          <w:pPr>
            <w:pStyle w:val="FootnoteText"/>
          </w:pPr>
        </w:pPrChange>
      </w:pPr>
      <w:ins w:id="602" w:author="Brett Slote" w:date="2011-07-19T16:09:00Z">
        <w:r w:rsidRPr="000C2C94">
          <w:rPr>
            <w:rStyle w:val="FootnoteReference"/>
            <w:color w:val="FF0000"/>
            <w:rPrChange w:id="603" w:author="Brett Slote" w:date="2011-07-21T19:56:00Z">
              <w:rPr>
                <w:rStyle w:val="FootnoteReference"/>
              </w:rPr>
            </w:rPrChange>
          </w:rPr>
          <w:footnoteRef/>
        </w:r>
        <w:r w:rsidRPr="000C2C94">
          <w:rPr>
            <w:color w:val="FF0000"/>
            <w:rPrChange w:id="604" w:author="Brett Slote" w:date="2011-07-21T19:56:00Z">
              <w:rPr>
                <w:vertAlign w:val="superscript"/>
              </w:rPr>
            </w:rPrChange>
          </w:rPr>
          <w:t xml:space="preserve"> Stuck on this one. Literally “We make for him”…which doesn’t work in English – going with ascribe</w:t>
        </w:r>
      </w:ins>
    </w:p>
  </w:footnote>
  <w:footnote w:id="50">
    <w:p w:rsidR="006E04C1" w:rsidRDefault="006E04C1">
      <w:pPr>
        <w:pStyle w:val="footnote"/>
        <w:rPr>
          <w:ins w:id="605" w:author="Brett Slote" w:date="2011-07-19T16:14:00Z"/>
        </w:rPr>
        <w:pPrChange w:id="606" w:author="Brett Slote" w:date="2011-07-21T19:56:00Z">
          <w:pPr>
            <w:pStyle w:val="FootnoteText"/>
          </w:pPr>
        </w:pPrChange>
      </w:pPr>
      <w:ins w:id="607" w:author="Brett Slote" w:date="2011-07-19T16:14:00Z">
        <w:r>
          <w:rPr>
            <w:rStyle w:val="FootnoteReference"/>
          </w:rPr>
          <w:footnoteRef/>
        </w:r>
        <w:r>
          <w:t xml:space="preserve"> </w:t>
        </w:r>
        <w:r w:rsidRPr="00065FEB">
          <w:rPr>
            <w:rFonts w:ascii="Antonious Normal" w:hAnsi="Antonious Normal"/>
          </w:rPr>
          <w:t>hw</w:t>
        </w:r>
        <w:r>
          <w:t>- is a pronoun of emphasis or contrast, so I went with “be certain” over “know”</w:t>
        </w:r>
      </w:ins>
    </w:p>
  </w:footnote>
  <w:footnote w:id="51">
    <w:p w:rsidR="006E04C1" w:rsidRDefault="006E04C1">
      <w:pPr>
        <w:pStyle w:val="footnote"/>
        <w:rPr>
          <w:ins w:id="608" w:author="Brett Slote" w:date="2011-07-19T16:14:00Z"/>
        </w:rPr>
        <w:pPrChange w:id="609" w:author="Brett Slote" w:date="2011-07-21T19:56:00Z">
          <w:pPr>
            <w:pStyle w:val="FootnoteText"/>
          </w:pPr>
        </w:pPrChange>
      </w:pPr>
      <w:ins w:id="610" w:author="Brett Slote" w:date="2011-07-19T16:14:00Z">
        <w:r>
          <w:rPr>
            <w:rStyle w:val="FootnoteReference"/>
          </w:rPr>
          <w:footnoteRef/>
        </w:r>
        <w:r>
          <w:t xml:space="preserve"> 1 John 2:17 “And the world passeth away, and the lust thereof…”</w:t>
        </w:r>
      </w:ins>
    </w:p>
  </w:footnote>
  <w:footnote w:id="52">
    <w:p w:rsidR="006E04C1" w:rsidRDefault="006E04C1">
      <w:pPr>
        <w:pStyle w:val="footnote"/>
        <w:rPr>
          <w:ins w:id="612" w:author="Brett Slote" w:date="2011-07-19T16:15:00Z"/>
        </w:rPr>
        <w:pPrChange w:id="613" w:author="Brett Slote" w:date="2011-07-21T19:56:00Z">
          <w:pPr>
            <w:pStyle w:val="FootnoteText"/>
          </w:pPr>
        </w:pPrChange>
      </w:pPr>
      <w:ins w:id="614" w:author="Brett Slote" w:date="2011-07-19T16:15:00Z">
        <w:r>
          <w:rPr>
            <w:rStyle w:val="FootnoteReference"/>
          </w:rPr>
          <w:footnoteRef/>
        </w:r>
        <w:r>
          <w:t xml:space="preserve"> Revelations 4:6</w:t>
        </w:r>
      </w:ins>
    </w:p>
  </w:footnote>
  <w:footnote w:id="53">
    <w:p w:rsidR="006E04C1" w:rsidRDefault="006E04C1">
      <w:pPr>
        <w:pStyle w:val="footnote"/>
        <w:rPr>
          <w:ins w:id="616" w:author="Brett Slote" w:date="2011-07-19T16:17:00Z"/>
        </w:rPr>
        <w:pPrChange w:id="617" w:author="Brett Slote" w:date="2011-07-21T19:56:00Z">
          <w:pPr>
            <w:pStyle w:val="FootnoteText"/>
          </w:pPr>
        </w:pPrChange>
      </w:pPr>
      <w:ins w:id="618" w:author="Brett Slote" w:date="2011-07-19T16:17:00Z">
        <w:r>
          <w:rPr>
            <w:rStyle w:val="FootnoteReference"/>
          </w:rPr>
          <w:footnoteRef/>
        </w:r>
        <w:r>
          <w:t xml:space="preserve"> Revelation 4:4</w:t>
        </w:r>
      </w:ins>
    </w:p>
  </w:footnote>
  <w:footnote w:id="54">
    <w:p w:rsidR="006E04C1" w:rsidRDefault="006E04C1">
      <w:pPr>
        <w:pStyle w:val="footnote"/>
        <w:rPr>
          <w:ins w:id="619" w:author="Brett Slote" w:date="2011-07-19T16:17:00Z"/>
        </w:rPr>
        <w:pPrChange w:id="620" w:author="Brett Slote" w:date="2011-07-21T19:56:00Z">
          <w:pPr>
            <w:pStyle w:val="FootnoteText"/>
          </w:pPr>
        </w:pPrChange>
      </w:pPr>
      <w:ins w:id="621" w:author="Brett Slote" w:date="2011-07-19T16:17:00Z">
        <w:r>
          <w:rPr>
            <w:rStyle w:val="FootnoteReference"/>
          </w:rPr>
          <w:footnoteRef/>
        </w:r>
        <w:r>
          <w:t xml:space="preserve"> Revelation 5:8</w:t>
        </w:r>
      </w:ins>
    </w:p>
  </w:footnote>
  <w:footnote w:id="55">
    <w:p w:rsidR="006E04C1" w:rsidRDefault="006E04C1">
      <w:pPr>
        <w:pStyle w:val="footnote"/>
        <w:rPr>
          <w:ins w:id="626" w:author="Brett Slote" w:date="2011-07-19T17:27:00Z"/>
        </w:rPr>
        <w:pPrChange w:id="627" w:author="Brett Slote" w:date="2011-07-21T19:57:00Z">
          <w:pPr>
            <w:pStyle w:val="FootnoteText"/>
          </w:pPr>
        </w:pPrChange>
      </w:pPr>
      <w:ins w:id="628" w:author="Brett Slote" w:date="2011-07-19T17:27:00Z">
        <w:r>
          <w:rPr>
            <w:rStyle w:val="FootnoteReference"/>
          </w:rPr>
          <w:footnoteRef/>
        </w:r>
        <w:r>
          <w:t xml:space="preserve"> Revelations 7:2 has the word </w:t>
        </w:r>
        <w:r w:rsidRPr="000C2C94">
          <w:rPr>
            <w:rFonts w:ascii="CS Avva Shenouda" w:hAnsi="CS Avva Shenouda"/>
            <w:rPrChange w:id="629" w:author="Brett Slote" w:date="2011-07-21T19:57:00Z">
              <w:rPr>
                <w:rFonts w:ascii="Antonious Normal" w:hAnsi="Antonious Normal"/>
              </w:rPr>
            </w:rPrChange>
          </w:rPr>
          <w:t>vragic</w:t>
        </w:r>
        <w:r>
          <w:rPr>
            <w:rFonts w:ascii="Antonious Normal" w:hAnsi="Antonious Normal"/>
          </w:rPr>
          <w:t xml:space="preserve"> </w:t>
        </w:r>
        <w:r w:rsidRPr="002225E0">
          <w:t>for seal</w:t>
        </w:r>
      </w:ins>
    </w:p>
  </w:footnote>
  <w:footnote w:id="56">
    <w:p w:rsidR="006E04C1" w:rsidRDefault="006E04C1">
      <w:pPr>
        <w:pStyle w:val="footnote"/>
        <w:rPr>
          <w:ins w:id="630" w:author="Brett Slote" w:date="2011-07-19T17:27:00Z"/>
        </w:rPr>
        <w:pPrChange w:id="631" w:author="Brett Slote" w:date="2011-07-21T19:57:00Z">
          <w:pPr>
            <w:pStyle w:val="FootnoteText"/>
          </w:pPr>
        </w:pPrChange>
      </w:pPr>
      <w:ins w:id="632" w:author="Brett Slote" w:date="2011-07-19T17:27:00Z">
        <w:r>
          <w:rPr>
            <w:rStyle w:val="FootnoteReference"/>
          </w:rPr>
          <w:footnoteRef/>
        </w:r>
        <w:r>
          <w:t xml:space="preserve"> Revelation 7:3</w:t>
        </w:r>
      </w:ins>
    </w:p>
  </w:footnote>
  <w:footnote w:id="57">
    <w:p w:rsidR="006E04C1" w:rsidRDefault="006E04C1">
      <w:pPr>
        <w:pStyle w:val="footnote"/>
        <w:rPr>
          <w:ins w:id="634" w:author="Brett Slote" w:date="2011-07-19T17:28:00Z"/>
        </w:rPr>
        <w:pPrChange w:id="635" w:author="Brett Slote" w:date="2011-07-21T19:57:00Z">
          <w:pPr>
            <w:pStyle w:val="FootnoteText"/>
          </w:pPr>
        </w:pPrChange>
      </w:pPr>
      <w:ins w:id="636" w:author="Brett Slote" w:date="2011-07-19T17:28:00Z">
        <w:r>
          <w:t>“</w:t>
        </w:r>
        <w:r>
          <w:rPr>
            <w:rStyle w:val="FootnoteReference"/>
          </w:rPr>
          <w:footnoteRef/>
        </w:r>
        <w:r>
          <w:t xml:space="preserve"> went with foremost over “heads” to match the Fraction of this season</w:t>
        </w:r>
      </w:ins>
    </w:p>
  </w:footnote>
  <w:footnote w:id="58">
    <w:p w:rsidR="006E04C1" w:rsidRDefault="006E04C1">
      <w:pPr>
        <w:pStyle w:val="footnote"/>
        <w:rPr>
          <w:ins w:id="637" w:author="Brett Slote" w:date="2011-07-19T17:28:00Z"/>
        </w:rPr>
        <w:pPrChange w:id="638" w:author="Brett Slote" w:date="2011-07-21T19:57:00Z">
          <w:pPr>
            <w:pStyle w:val="FootnoteText"/>
          </w:pPr>
        </w:pPrChange>
      </w:pPr>
      <w:ins w:id="639" w:author="Brett Slote" w:date="2011-07-19T17:28:00Z">
        <w:r>
          <w:rPr>
            <w:rStyle w:val="FootnoteReference"/>
          </w:rPr>
          <w:footnoteRef/>
        </w:r>
        <w:r>
          <w:t xml:space="preserve"> Do we want to go with nations or gentiles?</w:t>
        </w:r>
      </w:ins>
    </w:p>
  </w:footnote>
  <w:footnote w:id="59">
    <w:p w:rsidR="006E04C1" w:rsidRDefault="006E04C1">
      <w:pPr>
        <w:pStyle w:val="footnote"/>
        <w:rPr>
          <w:ins w:id="640" w:author="Brett Slote" w:date="2011-07-19T17:28:00Z"/>
        </w:rPr>
        <w:pPrChange w:id="641" w:author="Brett Slote" w:date="2011-07-21T19:57:00Z">
          <w:pPr>
            <w:pStyle w:val="FootnoteText"/>
          </w:pPr>
        </w:pPrChange>
      </w:pPr>
      <w:ins w:id="642" w:author="Brett Slote" w:date="2011-07-19T17:28:00Z">
        <w:r>
          <w:rPr>
            <w:rStyle w:val="FootnoteReference"/>
          </w:rPr>
          <w:footnoteRef/>
        </w:r>
        <w:r>
          <w:t xml:space="preserve"> I don’t know what this verse means.</w:t>
        </w:r>
      </w:ins>
    </w:p>
  </w:footnote>
  <w:footnote w:id="60">
    <w:p w:rsidR="006E04C1" w:rsidRDefault="006E04C1">
      <w:pPr>
        <w:pStyle w:val="footnote"/>
        <w:rPr>
          <w:ins w:id="643" w:author="Brett Slote" w:date="2011-07-19T17:30:00Z"/>
          <w:color w:val="FF0000"/>
        </w:rPr>
        <w:pPrChange w:id="644" w:author="Brett Slote" w:date="2011-07-21T19:57:00Z">
          <w:pPr>
            <w:pStyle w:val="FootnoteText"/>
          </w:pPr>
        </w:pPrChange>
      </w:pPr>
      <w:ins w:id="645" w:author="Brett Slote" w:date="2011-07-19T17:30:00Z">
        <w:r w:rsidRPr="008329AE">
          <w:rPr>
            <w:rStyle w:val="FootnoteReference"/>
            <w:color w:val="FF0000"/>
          </w:rPr>
          <w:footnoteRef/>
        </w:r>
        <w:r w:rsidRPr="008329AE">
          <w:rPr>
            <w:color w:val="FF0000"/>
          </w:rPr>
          <w:t xml:space="preserve"> Not sure how to translate “hymnodos”.</w:t>
        </w:r>
      </w:ins>
    </w:p>
  </w:footnote>
  <w:footnote w:id="61">
    <w:p w:rsidR="006E04C1" w:rsidRDefault="006E04C1">
      <w:pPr>
        <w:pStyle w:val="footnote"/>
        <w:rPr>
          <w:ins w:id="648" w:author="Brett Slote" w:date="2011-07-19T17:33:00Z"/>
          <w:color w:val="FF0000"/>
          <w:rPrChange w:id="649" w:author="Brett Slote" w:date="2011-07-21T19:57:00Z">
            <w:rPr>
              <w:ins w:id="650" w:author="Brett Slote" w:date="2011-07-19T17:33:00Z"/>
            </w:rPr>
          </w:rPrChange>
        </w:rPr>
        <w:pPrChange w:id="651" w:author="Brett Slote" w:date="2011-07-21T19:57:00Z">
          <w:pPr>
            <w:pStyle w:val="FootnoteText"/>
          </w:pPr>
        </w:pPrChange>
      </w:pPr>
      <w:ins w:id="652" w:author="Brett Slote" w:date="2011-07-19T17:33:00Z">
        <w:r w:rsidRPr="008329AE">
          <w:rPr>
            <w:rStyle w:val="FootnoteReference"/>
            <w:color w:val="FF0000"/>
          </w:rPr>
          <w:footnoteRef/>
        </w:r>
        <w:r w:rsidRPr="008329AE">
          <w:t xml:space="preserve"> </w:t>
        </w:r>
        <w:r w:rsidRPr="000C2C94">
          <w:rPr>
            <w:color w:val="FF0000"/>
            <w:rPrChange w:id="653" w:author="Brett Slote" w:date="2011-07-21T19:57:00Z">
              <w:rPr/>
            </w:rPrChange>
          </w:rPr>
          <w:t>How do we know this?</w:t>
        </w:r>
      </w:ins>
    </w:p>
  </w:footnote>
  <w:footnote w:id="62">
    <w:p w:rsidR="006E04C1" w:rsidRDefault="006E04C1">
      <w:pPr>
        <w:pStyle w:val="footnote"/>
        <w:rPr>
          <w:ins w:id="654" w:author="Brett Slote" w:date="2011-07-19T17:34:00Z"/>
        </w:rPr>
        <w:pPrChange w:id="655" w:author="Brett Slote" w:date="2011-07-21T19:57:00Z">
          <w:pPr>
            <w:pStyle w:val="FootnoteText"/>
          </w:pPr>
        </w:pPrChange>
      </w:pPr>
      <w:ins w:id="656" w:author="Brett Slote" w:date="2011-07-19T17:34:00Z">
        <w:r>
          <w:rPr>
            <w:rStyle w:val="FootnoteReference"/>
          </w:rPr>
          <w:footnoteRef/>
        </w:r>
        <w:r>
          <w:t xml:space="preserve"> John 13:25</w:t>
        </w:r>
      </w:ins>
    </w:p>
  </w:footnote>
  <w:footnote w:id="63">
    <w:p w:rsidR="006E04C1" w:rsidRDefault="006E04C1">
      <w:pPr>
        <w:pStyle w:val="footnote"/>
        <w:rPr>
          <w:ins w:id="657" w:author="Brett Slote" w:date="2011-07-19T17:37:00Z"/>
        </w:rPr>
        <w:pPrChange w:id="658" w:author="Brett Slote" w:date="2011-07-21T19:57:00Z">
          <w:pPr>
            <w:pStyle w:val="FootnoteText"/>
          </w:pPr>
        </w:pPrChange>
      </w:pPr>
      <w:ins w:id="659" w:author="Brett Slote" w:date="2011-07-19T17:37:00Z">
        <w:r>
          <w:rPr>
            <w:rStyle w:val="FootnoteReference"/>
          </w:rPr>
          <w:footnoteRef/>
        </w:r>
        <w:r>
          <w:t xml:space="preserve"> </w:t>
        </w:r>
        <w:r w:rsidRPr="008329AE">
          <w:t>John was not a martyr!</w:t>
        </w:r>
      </w:ins>
    </w:p>
  </w:footnote>
  <w:footnote w:id="64">
    <w:p w:rsidR="006E04C1" w:rsidRDefault="006E04C1">
      <w:pPr>
        <w:pStyle w:val="footnote"/>
        <w:rPr>
          <w:ins w:id="660" w:author="Brett Slote" w:date="2011-07-19T17:37:00Z"/>
          <w:color w:val="FF0000"/>
          <w:rPrChange w:id="661" w:author="Brett Slote" w:date="2011-07-21T19:57:00Z">
            <w:rPr>
              <w:ins w:id="662" w:author="Brett Slote" w:date="2011-07-19T17:37:00Z"/>
            </w:rPr>
          </w:rPrChange>
        </w:rPr>
        <w:pPrChange w:id="663" w:author="Brett Slote" w:date="2011-07-21T19:57:00Z">
          <w:pPr>
            <w:pStyle w:val="FootnoteText"/>
          </w:pPr>
        </w:pPrChange>
      </w:pPr>
      <w:ins w:id="664" w:author="Brett Slote" w:date="2011-07-19T17:37:00Z">
        <w:r w:rsidRPr="00D60575">
          <w:rPr>
            <w:rStyle w:val="FootnoteReference"/>
            <w:color w:val="FF0000"/>
          </w:rPr>
          <w:footnoteRef/>
        </w:r>
        <w:r w:rsidRPr="000C2C94">
          <w:rPr>
            <w:color w:val="FF0000"/>
            <w:rPrChange w:id="665" w:author="Brett Slote" w:date="2011-07-21T19:57:00Z">
              <w:rPr/>
            </w:rPrChange>
          </w:rPr>
          <w:t xml:space="preserve"> Black book has “</w:t>
        </w:r>
        <w:r w:rsidRPr="000C2C94">
          <w:rPr>
            <w:rFonts w:ascii="CS Avva Shenouda" w:hAnsi="CS Avva Shenouda"/>
            <w:color w:val="FF0000"/>
            <w:rPrChange w:id="666" w:author="Brett Slote" w:date="2011-07-21T19:57:00Z">
              <w:rPr>
                <w:rFonts w:ascii="Antonious Normal" w:hAnsi="Antonious Normal"/>
              </w:rPr>
            </w:rPrChange>
          </w:rPr>
          <w:t>,ere piapoctoloc nte Pi&lt;rictoc owoh may/t/c</w:t>
        </w:r>
        <w:r w:rsidRPr="000C2C94">
          <w:rPr>
            <w:color w:val="FF0000"/>
            <w:rPrChange w:id="667" w:author="Brett Slote" w:date="2011-07-21T19:57:00Z">
              <w:rPr/>
            </w:rPrChange>
          </w:rPr>
          <w:t xml:space="preserve">? do they mean </w:t>
        </w:r>
        <w:r w:rsidRPr="000C2C94">
          <w:rPr>
            <w:rFonts w:ascii="CS Avva Shenouda" w:hAnsi="CS Avva Shenouda"/>
            <w:color w:val="FF0000"/>
            <w:rPrChange w:id="668" w:author="Brett Slote" w:date="2011-07-21T19:58:00Z">
              <w:rPr>
                <w:rFonts w:ascii="Antonious Normal" w:hAnsi="Antonious Normal"/>
              </w:rPr>
            </w:rPrChange>
          </w:rPr>
          <w:t>piapoctoloc owoh may/t/c nte pi&lt;rictoc</w:t>
        </w:r>
        <w:r w:rsidRPr="000C2C94">
          <w:rPr>
            <w:color w:val="FF0000"/>
            <w:rPrChange w:id="669" w:author="Brett Slote" w:date="2011-07-21T19:57:00Z">
              <w:rPr/>
            </w:rPrChange>
          </w:rPr>
          <w:t>?</w:t>
        </w:r>
      </w:ins>
    </w:p>
  </w:footnote>
  <w:footnote w:id="65">
    <w:p w:rsidR="006E04C1" w:rsidRDefault="006E04C1">
      <w:pPr>
        <w:pStyle w:val="footnote"/>
        <w:rPr>
          <w:ins w:id="672" w:author="Brett Slote" w:date="2011-07-19T18:29:00Z"/>
          <w:color w:val="FF0000"/>
          <w:rPrChange w:id="673" w:author="Brett Slote" w:date="2011-07-21T19:58:00Z">
            <w:rPr>
              <w:ins w:id="674" w:author="Brett Slote" w:date="2011-07-19T18:29:00Z"/>
            </w:rPr>
          </w:rPrChange>
        </w:rPr>
        <w:pPrChange w:id="675" w:author="Brett Slote" w:date="2011-07-21T19:58:00Z">
          <w:pPr>
            <w:pStyle w:val="FootnoteText"/>
          </w:pPr>
        </w:pPrChange>
      </w:pPr>
      <w:ins w:id="676" w:author="Brett Slote" w:date="2011-07-19T18:29:00Z">
        <w:r w:rsidRPr="00D60575">
          <w:rPr>
            <w:rStyle w:val="FootnoteReference"/>
            <w:color w:val="FF0000"/>
          </w:rPr>
          <w:footnoteRef/>
        </w:r>
        <w:r w:rsidRPr="000C2C94">
          <w:rPr>
            <w:color w:val="FF0000"/>
            <w:rPrChange w:id="677" w:author="Brett Slote" w:date="2011-07-21T19:58:00Z">
              <w:rPr/>
            </w:rPrChange>
          </w:rPr>
          <w:t xml:space="preserve"> Want a second opinion on this one</w:t>
        </w:r>
      </w:ins>
    </w:p>
  </w:footnote>
  <w:footnote w:id="66">
    <w:p w:rsidR="006E04C1" w:rsidRDefault="006E04C1">
      <w:pPr>
        <w:pStyle w:val="footnote"/>
        <w:rPr>
          <w:ins w:id="678" w:author="Brett Slote" w:date="2011-07-19T18:30:00Z"/>
        </w:rPr>
        <w:pPrChange w:id="679" w:author="Brett Slote" w:date="2011-07-21T19:58:00Z">
          <w:pPr>
            <w:pStyle w:val="FootnoteText"/>
          </w:pPr>
        </w:pPrChange>
      </w:pPr>
      <w:ins w:id="680" w:author="Brett Slote" w:date="2011-07-19T18:30:00Z">
        <w:r>
          <w:rPr>
            <w:rStyle w:val="FootnoteReference"/>
          </w:rPr>
          <w:footnoteRef/>
        </w:r>
        <w:r>
          <w:t xml:space="preserve"> Literally reclined…but lying or reclining here sounds very awkward.</w:t>
        </w:r>
      </w:ins>
    </w:p>
  </w:footnote>
  <w:footnote w:id="67">
    <w:p w:rsidR="006E04C1" w:rsidRDefault="006E04C1">
      <w:pPr>
        <w:pStyle w:val="footnote"/>
        <w:rPr>
          <w:ins w:id="681" w:author="Brett Slote" w:date="2011-07-19T18:30:00Z"/>
        </w:rPr>
        <w:pPrChange w:id="682" w:author="Brett Slote" w:date="2011-07-21T19:58:00Z">
          <w:pPr>
            <w:pStyle w:val="FootnoteText"/>
          </w:pPr>
        </w:pPrChange>
      </w:pPr>
      <w:ins w:id="683" w:author="Brett Slote" w:date="2011-07-19T18:30:00Z">
        <w:r>
          <w:rPr>
            <w:rStyle w:val="FootnoteReference"/>
          </w:rPr>
          <w:footnoteRef/>
        </w:r>
        <w:r>
          <w:t xml:space="preserve"> Partner? Friends? I went with what we have in the liturgy “his apostolic partner”</w:t>
        </w:r>
      </w:ins>
    </w:p>
  </w:footnote>
  <w:footnote w:id="68">
    <w:p w:rsidR="006E04C1" w:rsidRDefault="006E04C1">
      <w:pPr>
        <w:pStyle w:val="footnote"/>
        <w:rPr>
          <w:ins w:id="687" w:author="Brett Slote" w:date="2011-07-19T18:33:00Z"/>
        </w:rPr>
        <w:pPrChange w:id="688" w:author="Brett Slote" w:date="2011-07-21T19:58:00Z">
          <w:pPr>
            <w:pStyle w:val="FootnoteText"/>
          </w:pPr>
        </w:pPrChange>
      </w:pPr>
      <w:ins w:id="689" w:author="Brett Slote" w:date="2011-07-19T18:33:00Z">
        <w:r>
          <w:rPr>
            <w:rStyle w:val="FootnoteReference"/>
          </w:rPr>
          <w:footnoteRef/>
        </w:r>
        <w:r>
          <w:t xml:space="preserve"> Ephesians 6:11  (Literally: “all the girding”)</w:t>
        </w:r>
      </w:ins>
    </w:p>
  </w:footnote>
  <w:footnote w:id="69">
    <w:p w:rsidR="006E04C1" w:rsidRDefault="006E04C1">
      <w:pPr>
        <w:pStyle w:val="footnote"/>
        <w:rPr>
          <w:ins w:id="690" w:author="Brett Slote" w:date="2011-07-19T18:33:00Z"/>
        </w:rPr>
        <w:pPrChange w:id="691" w:author="Brett Slote" w:date="2011-07-21T19:58:00Z">
          <w:pPr>
            <w:pStyle w:val="FootnoteText"/>
          </w:pPr>
        </w:pPrChange>
      </w:pPr>
      <w:ins w:id="692" w:author="Brett Slote" w:date="2011-07-19T18:33:00Z">
        <w:r>
          <w:rPr>
            <w:rStyle w:val="FootnoteReference"/>
          </w:rPr>
          <w:footnoteRef/>
        </w:r>
        <w:r>
          <w:t xml:space="preserve"> Or “wounds”  black book as well as the Arabic translation render it as “wounds”.</w:t>
        </w:r>
      </w:ins>
    </w:p>
  </w:footnote>
  <w:footnote w:id="70">
    <w:p w:rsidR="006E04C1" w:rsidRDefault="006E04C1">
      <w:pPr>
        <w:pStyle w:val="footnote"/>
        <w:rPr>
          <w:ins w:id="693" w:author="Brett Slote" w:date="2011-07-19T18:34:00Z"/>
        </w:rPr>
        <w:pPrChange w:id="694" w:author="Brett Slote" w:date="2011-07-21T19:58:00Z">
          <w:pPr>
            <w:pStyle w:val="FootnoteText"/>
          </w:pPr>
        </w:pPrChange>
      </w:pPr>
      <w:ins w:id="695" w:author="Brett Slote" w:date="2011-07-19T18:34:00Z">
        <w:r>
          <w:rPr>
            <w:rStyle w:val="FootnoteReference"/>
          </w:rPr>
          <w:footnoteRef/>
        </w:r>
        <w:r>
          <w:t xml:space="preserve"> Col 3:1</w:t>
        </w:r>
      </w:ins>
    </w:p>
  </w:footnote>
  <w:footnote w:id="71">
    <w:p w:rsidR="006E04C1" w:rsidRDefault="006E04C1">
      <w:pPr>
        <w:pStyle w:val="footnote"/>
        <w:rPr>
          <w:ins w:id="696" w:author="Brett Slote" w:date="2011-07-19T18:34:00Z"/>
        </w:rPr>
        <w:pPrChange w:id="697" w:author="Brett Slote" w:date="2011-07-21T19:58:00Z">
          <w:pPr>
            <w:pStyle w:val="FootnoteText"/>
          </w:pPr>
        </w:pPrChange>
      </w:pPr>
      <w:ins w:id="698" w:author="Brett Slote" w:date="2011-07-19T18:34:00Z">
        <w:r>
          <w:rPr>
            <w:rStyle w:val="FootnoteReference"/>
          </w:rPr>
          <w:footnoteRef/>
        </w:r>
        <w:r>
          <w:t xml:space="preserve"> Because we are no longer writing “saint”</w:t>
        </w:r>
      </w:ins>
    </w:p>
  </w:footnote>
  <w:footnote w:id="72">
    <w:p w:rsidR="006E04C1" w:rsidRDefault="006E04C1">
      <w:pPr>
        <w:pStyle w:val="footnote"/>
        <w:rPr>
          <w:ins w:id="701" w:author="Brett Slote" w:date="2011-07-19T18:38:00Z"/>
        </w:rPr>
        <w:pPrChange w:id="702" w:author="Brett Slote" w:date="2011-07-21T19:59:00Z">
          <w:pPr>
            <w:pStyle w:val="FootnoteText"/>
          </w:pPr>
        </w:pPrChange>
      </w:pPr>
      <w:ins w:id="703" w:author="Brett Slote" w:date="2011-07-19T18:38:00Z">
        <w:r w:rsidRPr="00497994">
          <w:rPr>
            <w:rStyle w:val="FootnoteReference"/>
            <w:color w:val="FF0000"/>
          </w:rPr>
          <w:footnoteRef/>
        </w:r>
        <w:r w:rsidRPr="00497994">
          <w:t xml:space="preserve"> </w:t>
        </w:r>
        <w:r w:rsidRPr="000C2C94">
          <w:rPr>
            <w:color w:val="FF0000"/>
            <w:rPrChange w:id="704" w:author="Brett Slote" w:date="2011-07-21T19:59:00Z">
              <w:rPr/>
            </w:rPrChange>
          </w:rPr>
          <w:t>no clue what the real name of the city is</w:t>
        </w:r>
      </w:ins>
    </w:p>
  </w:footnote>
  <w:footnote w:id="73">
    <w:p w:rsidR="006E04C1" w:rsidRDefault="006E04C1">
      <w:pPr>
        <w:pStyle w:val="footnote"/>
        <w:rPr>
          <w:ins w:id="705" w:author="Brett Slote" w:date="2011-07-19T18:38:00Z"/>
        </w:rPr>
        <w:pPrChange w:id="706" w:author="Brett Slote" w:date="2011-07-21T19:59:00Z">
          <w:pPr>
            <w:pStyle w:val="FootnoteText"/>
          </w:pPr>
        </w:pPrChange>
      </w:pPr>
      <w:ins w:id="707" w:author="Brett Slote" w:date="2011-07-19T18:38:00Z">
        <w:r>
          <w:rPr>
            <w:rStyle w:val="FootnoteReference"/>
          </w:rPr>
          <w:footnoteRef/>
        </w:r>
        <w:r>
          <w:t xml:space="preserve"> </w:t>
        </w:r>
        <w:r w:rsidRPr="00882D61">
          <w:rPr>
            <w:rFonts w:ascii="Antonious Normal" w:hAnsi="Antonious Normal"/>
          </w:rPr>
          <w:t>,</w:t>
        </w:r>
        <w:r w:rsidRPr="000C2C94">
          <w:rPr>
            <w:rFonts w:ascii="CS Avva Shenouda" w:hAnsi="CS Avva Shenouda"/>
            <w:rPrChange w:id="708" w:author="Brett Slote" w:date="2011-07-23T09:52:00Z">
              <w:rPr>
                <w:rFonts w:ascii="Antonious Normal" w:hAnsi="Antonious Normal"/>
              </w:rPr>
            </w:rPrChange>
          </w:rPr>
          <w:t>oreuin</w:t>
        </w:r>
      </w:ins>
    </w:p>
  </w:footnote>
  <w:footnote w:id="74">
    <w:p w:rsidR="006E04C1" w:rsidRDefault="006E04C1">
      <w:pPr>
        <w:pStyle w:val="footnote"/>
        <w:rPr>
          <w:ins w:id="709" w:author="Brett Slote" w:date="2011-07-19T18:38:00Z"/>
          <w:color w:val="FF0000"/>
          <w:rPrChange w:id="710" w:author="Brett Slote" w:date="2011-07-21T19:59:00Z">
            <w:rPr>
              <w:ins w:id="711" w:author="Brett Slote" w:date="2011-07-19T18:38:00Z"/>
            </w:rPr>
          </w:rPrChange>
        </w:rPr>
        <w:pPrChange w:id="712" w:author="Brett Slote" w:date="2011-07-21T19:59:00Z">
          <w:pPr>
            <w:pStyle w:val="FootnoteText"/>
          </w:pPr>
        </w:pPrChange>
      </w:pPr>
      <w:ins w:id="713" w:author="Brett Slote" w:date="2011-07-19T18:38:00Z">
        <w:r w:rsidRPr="000C2C94">
          <w:rPr>
            <w:rStyle w:val="FootnoteReference"/>
            <w:color w:val="FF0000"/>
            <w:rPrChange w:id="714" w:author="Brett Slote" w:date="2011-07-21T19:59:00Z">
              <w:rPr>
                <w:rStyle w:val="FootnoteReference"/>
              </w:rPr>
            </w:rPrChange>
          </w:rPr>
          <w:footnoteRef/>
        </w:r>
        <w:r w:rsidRPr="000C2C94">
          <w:rPr>
            <w:color w:val="FF0000"/>
            <w:rPrChange w:id="715" w:author="Brett Slote" w:date="2011-07-21T19:59:00Z">
              <w:rPr>
                <w:vertAlign w:val="superscript"/>
              </w:rPr>
            </w:rPrChange>
          </w:rPr>
          <w:t xml:space="preserve"> But the psalm says you will tread on the lion and cobra (91:13) – or “the lion and the adder” – I compared with lion in revelations 5:5, they had the word right…but the Coptic psalm actually has </w:t>
        </w:r>
        <w:r w:rsidRPr="000C2C94">
          <w:rPr>
            <w:rFonts w:ascii="CS Avva Shenouda" w:hAnsi="CS Avva Shenouda"/>
            <w:color w:val="FF0000"/>
            <w:rPrChange w:id="716" w:author="Brett Slote" w:date="2011-07-21T19:59:00Z">
              <w:rPr>
                <w:rFonts w:ascii="Antonious Normal" w:hAnsi="Antonious Normal"/>
                <w:vertAlign w:val="superscript"/>
              </w:rPr>
            </w:rPrChange>
          </w:rPr>
          <w:t>ouhof nem oubacilickoc</w:t>
        </w:r>
        <w:r w:rsidRPr="000C2C94">
          <w:rPr>
            <w:rFonts w:ascii="Antonious Normal" w:hAnsi="Antonious Normal"/>
            <w:color w:val="FF0000"/>
            <w:rPrChange w:id="717" w:author="Brett Slote" w:date="2011-07-21T19:59:00Z">
              <w:rPr>
                <w:rFonts w:ascii="Antonious Normal" w:hAnsi="Antonious Normal"/>
                <w:vertAlign w:val="superscript"/>
              </w:rPr>
            </w:rPrChange>
          </w:rPr>
          <w:t xml:space="preserve"> </w:t>
        </w:r>
        <w:r w:rsidRPr="000C2C94">
          <w:rPr>
            <w:rFonts w:ascii="Times New Roman" w:hAnsi="Times New Roman"/>
            <w:color w:val="FF0000"/>
            <w:rPrChange w:id="718" w:author="Brett Slote" w:date="2011-07-21T19:59:00Z">
              <w:rPr>
                <w:rFonts w:ascii="Times New Roman" w:hAnsi="Times New Roman"/>
                <w:vertAlign w:val="superscript"/>
              </w:rPr>
            </w:rPrChange>
          </w:rPr>
          <w:t>–</w:t>
        </w:r>
        <w:r w:rsidRPr="000C2C94">
          <w:rPr>
            <w:rFonts w:ascii="Antonious Normal" w:hAnsi="Antonious Normal"/>
            <w:color w:val="FF0000"/>
            <w:rPrChange w:id="719" w:author="Brett Slote" w:date="2011-07-21T19:59:00Z">
              <w:rPr>
                <w:rFonts w:ascii="Antonious Normal" w:hAnsi="Antonious Normal"/>
                <w:vertAlign w:val="superscript"/>
              </w:rPr>
            </w:rPrChange>
          </w:rPr>
          <w:t xml:space="preserve"> </w:t>
        </w:r>
        <w:r w:rsidRPr="000C2C94">
          <w:rPr>
            <w:color w:val="FF0000"/>
            <w:rPrChange w:id="720" w:author="Brett Slote" w:date="2011-07-21T19:59:00Z">
              <w:rPr>
                <w:vertAlign w:val="superscript"/>
              </w:rPr>
            </w:rPrChange>
          </w:rPr>
          <w:t>but it can also mean chieftains, which is probably why the Arabic has “the kings of life”</w:t>
        </w:r>
      </w:ins>
    </w:p>
  </w:footnote>
  <w:footnote w:id="75">
    <w:p w:rsidR="006E04C1" w:rsidRDefault="006E04C1">
      <w:pPr>
        <w:pStyle w:val="footnote"/>
        <w:rPr>
          <w:ins w:id="722" w:author="Brett Slote" w:date="2011-07-19T18:39:00Z"/>
        </w:rPr>
        <w:pPrChange w:id="723" w:author="Brett Slote" w:date="2011-07-21T19:59:00Z">
          <w:pPr>
            <w:pStyle w:val="FootnoteText"/>
          </w:pPr>
        </w:pPrChange>
      </w:pPr>
      <w:ins w:id="724" w:author="Brett Slote" w:date="2011-07-19T18:39:00Z">
        <w:r w:rsidRPr="000C2C94">
          <w:rPr>
            <w:rStyle w:val="FootnoteReference"/>
            <w:color w:val="FF0000"/>
            <w:rPrChange w:id="725" w:author="Brett Slote" w:date="2011-07-21T19:59:00Z">
              <w:rPr>
                <w:rStyle w:val="FootnoteReference"/>
              </w:rPr>
            </w:rPrChange>
          </w:rPr>
          <w:footnoteRef/>
        </w:r>
        <w:r w:rsidRPr="000C2C94">
          <w:rPr>
            <w:color w:val="FF0000"/>
            <w:rPrChange w:id="726" w:author="Brett Slote" w:date="2011-07-21T19:59:00Z">
              <w:rPr>
                <w:vertAlign w:val="superscript"/>
              </w:rPr>
            </w:rPrChange>
          </w:rPr>
          <w:t xml:space="preserve"> Black book has “</w:t>
        </w:r>
        <w:r w:rsidRPr="000C2C94">
          <w:rPr>
            <w:rFonts w:ascii="CS Avva Shenouda" w:hAnsi="CS Avva Shenouda"/>
            <w:color w:val="FF0000"/>
            <w:rPrChange w:id="727" w:author="Brett Slote" w:date="2011-07-21T19:59:00Z">
              <w:rPr>
                <w:rFonts w:ascii="Antonious Normal" w:hAnsi="Antonious Normal"/>
                <w:vertAlign w:val="superscript"/>
              </w:rPr>
            </w:rPrChange>
          </w:rPr>
          <w:t>helhem</w:t>
        </w:r>
        <w:r w:rsidRPr="000C2C94">
          <w:rPr>
            <w:color w:val="FF0000"/>
            <w:rPrChange w:id="728" w:author="Brett Slote" w:date="2011-07-21T19:59:00Z">
              <w:rPr>
                <w:vertAlign w:val="superscript"/>
              </w:rPr>
            </w:rPrChange>
          </w:rPr>
          <w:t>” – I think they mean “</w:t>
        </w:r>
        <w:r w:rsidRPr="000C2C94">
          <w:rPr>
            <w:rFonts w:ascii="CS Avva Shenouda" w:hAnsi="CS Avva Shenouda"/>
            <w:color w:val="FF0000"/>
            <w:rPrChange w:id="729" w:author="Brett Slote" w:date="2011-07-21T19:59:00Z">
              <w:rPr>
                <w:rFonts w:ascii="Antonious Normal" w:hAnsi="Antonious Normal"/>
                <w:vertAlign w:val="superscript"/>
              </w:rPr>
            </w:rPrChange>
          </w:rPr>
          <w:t>hemhem</w:t>
        </w:r>
        <w:r w:rsidRPr="000C2C94">
          <w:rPr>
            <w:color w:val="FF0000"/>
            <w:rPrChange w:id="730" w:author="Brett Slote" w:date="2011-07-21T19:59:00Z">
              <w:rPr>
                <w:vertAlign w:val="superscript"/>
              </w:rPr>
            </w:rPrChange>
          </w:rPr>
          <w:t>”</w:t>
        </w:r>
      </w:ins>
    </w:p>
  </w:footnote>
  <w:footnote w:id="76">
    <w:p w:rsidR="006E04C1" w:rsidRDefault="006E04C1">
      <w:pPr>
        <w:pStyle w:val="footnote"/>
        <w:rPr>
          <w:ins w:id="731" w:author="Brett Slote" w:date="2011-07-19T18:40:00Z"/>
          <w:color w:val="FF0000"/>
          <w:rPrChange w:id="732" w:author="Brett Slote" w:date="2011-07-23T09:29:00Z">
            <w:rPr>
              <w:ins w:id="733" w:author="Brett Slote" w:date="2011-07-19T18:40:00Z"/>
            </w:rPr>
          </w:rPrChange>
        </w:rPr>
        <w:pPrChange w:id="734" w:author="Brett Slote" w:date="2011-07-23T09:29:00Z">
          <w:pPr>
            <w:pStyle w:val="FootnoteText"/>
          </w:pPr>
        </w:pPrChange>
      </w:pPr>
      <w:ins w:id="735" w:author="Brett Slote" w:date="2011-07-19T18:40:00Z">
        <w:r w:rsidRPr="00574B14">
          <w:rPr>
            <w:rStyle w:val="FootnoteReference"/>
            <w:color w:val="FF0000"/>
          </w:rPr>
          <w:footnoteRef/>
        </w:r>
        <w:r w:rsidRPr="000C2C94">
          <w:rPr>
            <w:color w:val="FF0000"/>
            <w:rPrChange w:id="736" w:author="Brett Slote" w:date="2011-07-23T09:29:00Z">
              <w:rPr>
                <w:vertAlign w:val="superscript"/>
              </w:rPr>
            </w:rPrChange>
          </w:rPr>
          <w:t xml:space="preserve"> I couldn’t recognize </w:t>
        </w:r>
        <w:r w:rsidRPr="000C2C94">
          <w:rPr>
            <w:rFonts w:ascii="Antonious Normal" w:hAnsi="Antonious Normal"/>
            <w:color w:val="FF0000"/>
            <w:rPrChange w:id="737" w:author="Brett Slote" w:date="2011-07-23T09:29:00Z">
              <w:rPr>
                <w:rFonts w:ascii="Antonious Normal" w:hAnsi="Antonious Normal"/>
                <w:vertAlign w:val="superscript"/>
              </w:rPr>
            </w:rPrChange>
          </w:rPr>
          <w:t>,</w:t>
        </w:r>
        <w:r w:rsidRPr="000C2C94">
          <w:rPr>
            <w:rFonts w:ascii="CS Avva Shenouda" w:hAnsi="CS Avva Shenouda"/>
            <w:color w:val="FF0000"/>
            <w:rPrChange w:id="738" w:author="Brett Slote" w:date="2011-07-23T09:30:00Z">
              <w:rPr>
                <w:rFonts w:ascii="Antonious Normal" w:hAnsi="Antonious Normal"/>
                <w:vertAlign w:val="superscript"/>
              </w:rPr>
            </w:rPrChange>
          </w:rPr>
          <w:t>eni</w:t>
        </w:r>
        <w:r w:rsidRPr="000C2C94">
          <w:rPr>
            <w:color w:val="FF0000"/>
            <w:rPrChange w:id="739" w:author="Brett Slote" w:date="2011-07-23T09:29:00Z">
              <w:rPr>
                <w:vertAlign w:val="superscript"/>
              </w:rPr>
            </w:rPrChange>
          </w:rPr>
          <w:t xml:space="preserve"> – what does it mean?</w:t>
        </w:r>
      </w:ins>
    </w:p>
  </w:footnote>
  <w:footnote w:id="77">
    <w:p w:rsidR="006E04C1" w:rsidRDefault="006E04C1">
      <w:pPr>
        <w:pStyle w:val="footnote"/>
        <w:rPr>
          <w:ins w:id="740" w:author="Brett Slote" w:date="2011-07-19T18:40:00Z"/>
        </w:rPr>
        <w:pPrChange w:id="741" w:author="Brett Slote" w:date="2011-07-23T09:29:00Z">
          <w:pPr>
            <w:pStyle w:val="FootnoteText"/>
          </w:pPr>
        </w:pPrChange>
      </w:pPr>
      <w:ins w:id="742" w:author="Brett Slote" w:date="2011-07-19T18:40:00Z">
        <w:r>
          <w:rPr>
            <w:rStyle w:val="FootnoteReference"/>
          </w:rPr>
          <w:footnoteRef/>
        </w:r>
        <w:r>
          <w:t xml:space="preserve"> Literally, “they flee, your evil enemies, which are the devils”</w:t>
        </w:r>
      </w:ins>
    </w:p>
  </w:footnote>
  <w:footnote w:id="78">
    <w:p w:rsidR="006E04C1" w:rsidRDefault="006E04C1">
      <w:pPr>
        <w:pStyle w:val="footnote"/>
        <w:rPr>
          <w:ins w:id="743" w:author="Brett Slote" w:date="2011-07-19T18:42:00Z"/>
        </w:rPr>
        <w:pPrChange w:id="744" w:author="Brett Slote" w:date="2011-07-21T20:00:00Z">
          <w:pPr>
            <w:pStyle w:val="FootnoteText"/>
          </w:pPr>
        </w:pPrChange>
      </w:pPr>
      <w:ins w:id="745" w:author="Brett Slote" w:date="2011-07-19T18:42:00Z">
        <w:r>
          <w:rPr>
            <w:rStyle w:val="FootnoteReference"/>
          </w:rPr>
          <w:footnoteRef/>
        </w:r>
        <w:r>
          <w:t xml:space="preserve"> Psalm 45:3</w:t>
        </w:r>
      </w:ins>
    </w:p>
  </w:footnote>
  <w:footnote w:id="79">
    <w:p w:rsidR="006E04C1" w:rsidRDefault="006E04C1">
      <w:pPr>
        <w:pStyle w:val="footnote"/>
        <w:rPr>
          <w:ins w:id="748" w:author="Brett Slote" w:date="2011-07-19T18:45:00Z"/>
        </w:rPr>
        <w:pPrChange w:id="749" w:author="Brett Slote" w:date="2011-07-21T20:00:00Z">
          <w:pPr>
            <w:pStyle w:val="FootnoteText"/>
          </w:pPr>
        </w:pPrChange>
      </w:pPr>
      <w:ins w:id="750" w:author="Brett Slote" w:date="2011-07-19T18:45:00Z">
        <w:r>
          <w:rPr>
            <w:rStyle w:val="FootnoteReference"/>
          </w:rPr>
          <w:footnoteRef/>
        </w:r>
        <w:r>
          <w:t xml:space="preserve"> Can also be “obedient to Christ”, followers of Christ</w:t>
        </w:r>
      </w:ins>
    </w:p>
  </w:footnote>
  <w:footnote w:id="80">
    <w:p w:rsidR="006E04C1" w:rsidRDefault="006E04C1">
      <w:pPr>
        <w:pStyle w:val="footnote"/>
        <w:rPr>
          <w:ins w:id="751" w:author="Brett Slote" w:date="2011-07-19T18:45:00Z"/>
          <w:color w:val="FF0000"/>
        </w:rPr>
        <w:pPrChange w:id="752" w:author="Brett Slote" w:date="2011-07-21T20:00:00Z">
          <w:pPr>
            <w:pStyle w:val="FootnoteText"/>
          </w:pPr>
        </w:pPrChange>
      </w:pPr>
      <w:ins w:id="753" w:author="Brett Slote" w:date="2011-07-19T18:45:00Z">
        <w:r w:rsidRPr="00497994">
          <w:rPr>
            <w:rStyle w:val="FootnoteReference"/>
            <w:color w:val="FF0000"/>
          </w:rPr>
          <w:footnoteRef/>
        </w:r>
        <w:r w:rsidRPr="00497994">
          <w:rPr>
            <w:color w:val="FF0000"/>
          </w:rPr>
          <w:t xml:space="preserve"> if paradox should be miracle, then this line is “exalted miracles”, Arabic has “highly glorious” and black book has “of wonder and awe”</w:t>
        </w:r>
      </w:ins>
    </w:p>
  </w:footnote>
  <w:footnote w:id="81">
    <w:p w:rsidR="006E04C1" w:rsidRDefault="006E04C1">
      <w:pPr>
        <w:pStyle w:val="footnote"/>
        <w:rPr>
          <w:ins w:id="754" w:author="Brett Slote" w:date="2011-07-19T18:46:00Z"/>
        </w:rPr>
        <w:pPrChange w:id="755" w:author="Brett Slote" w:date="2011-07-21T20:00:00Z">
          <w:pPr>
            <w:pStyle w:val="FootnoteText"/>
          </w:pPr>
        </w:pPrChange>
      </w:pPr>
      <w:ins w:id="756" w:author="Brett Slote" w:date="2011-07-19T18:46:00Z">
        <w:r>
          <w:rPr>
            <w:rStyle w:val="FootnoteReference"/>
          </w:rPr>
          <w:footnoteRef/>
        </w:r>
        <w:r>
          <w:t xml:space="preserve"> Literally it’s “upon”, but sometimes hijen means “for” or “on behalf of”</w:t>
        </w:r>
      </w:ins>
    </w:p>
  </w:footnote>
  <w:footnote w:id="82">
    <w:p w:rsidR="006E04C1" w:rsidRDefault="006E04C1">
      <w:pPr>
        <w:pStyle w:val="footnote"/>
        <w:rPr>
          <w:ins w:id="757" w:author="Brett Slote" w:date="2011-07-19T18:46:00Z"/>
        </w:rPr>
        <w:pPrChange w:id="758" w:author="Brett Slote" w:date="2011-07-21T20:00:00Z">
          <w:pPr>
            <w:pStyle w:val="FootnoteText"/>
          </w:pPr>
        </w:pPrChange>
      </w:pPr>
      <w:ins w:id="759" w:author="Brett Slote" w:date="2011-07-19T18:46:00Z">
        <w:r>
          <w:rPr>
            <w:rStyle w:val="FootnoteReference"/>
          </w:rPr>
          <w:footnoteRef/>
        </w:r>
        <w:r>
          <w:t xml:space="preserve"> No idea what “</w:t>
        </w:r>
        <w:r w:rsidRPr="000C2C94">
          <w:rPr>
            <w:rFonts w:ascii="CS Avva Shenouda" w:hAnsi="CS Avva Shenouda"/>
            <w:rPrChange w:id="760" w:author="Brett Slote" w:date="2011-07-21T20:00:00Z">
              <w:rPr>
                <w:rFonts w:ascii="Antonious Normal" w:hAnsi="Antonious Normal"/>
              </w:rPr>
            </w:rPrChange>
          </w:rPr>
          <w:t>d/natoc</w:t>
        </w:r>
        <w:r>
          <w:t>” means</w:t>
        </w:r>
      </w:ins>
    </w:p>
  </w:footnote>
  <w:footnote w:id="83">
    <w:p w:rsidR="006E04C1" w:rsidRDefault="006E04C1">
      <w:pPr>
        <w:pStyle w:val="footnote"/>
        <w:rPr>
          <w:ins w:id="761" w:author="Brett Slote" w:date="2011-07-19T18:46:00Z"/>
          <w:rFonts w:ascii="Antonious Normal" w:hAnsi="Antonious Normal"/>
        </w:rPr>
        <w:pPrChange w:id="762" w:author="Brett Slote" w:date="2011-07-21T20:00:00Z">
          <w:pPr/>
        </w:pPrChange>
      </w:pPr>
      <w:ins w:id="763" w:author="Brett Slote" w:date="2011-07-19T18:46:00Z">
        <w:r>
          <w:rPr>
            <w:rStyle w:val="FootnoteReference"/>
          </w:rPr>
          <w:footnoteRef/>
        </w:r>
        <w:r>
          <w:t xml:space="preserve"> Need to look up </w:t>
        </w:r>
        <w:r>
          <w:rPr>
            <w:rFonts w:ascii="Antonious Normal" w:hAnsi="Antonious Normal"/>
          </w:rPr>
          <w:t>Lum'anon</w:t>
        </w:r>
      </w:ins>
    </w:p>
    <w:p w:rsidR="006E04C1" w:rsidRDefault="006E04C1" w:rsidP="0014584F">
      <w:pPr>
        <w:pStyle w:val="FootnoteText"/>
        <w:rPr>
          <w:ins w:id="764" w:author="Brett Slote" w:date="2011-07-19T18:46:00Z"/>
        </w:rPr>
      </w:pPr>
    </w:p>
  </w:footnote>
  <w:footnote w:id="84">
    <w:p w:rsidR="006E04C1" w:rsidRDefault="006E04C1">
      <w:pPr>
        <w:pStyle w:val="footnote"/>
        <w:rPr>
          <w:ins w:id="766" w:author="Brett Slote" w:date="2011-07-19T18:48:00Z"/>
        </w:rPr>
        <w:pPrChange w:id="767" w:author="Brett Slote" w:date="2011-07-21T20:00:00Z">
          <w:pPr>
            <w:pStyle w:val="FootnoteText"/>
          </w:pPr>
        </w:pPrChange>
      </w:pPr>
      <w:ins w:id="768" w:author="Brett Slote" w:date="2011-07-19T18:48:00Z">
        <w:r>
          <w:rPr>
            <w:rStyle w:val="FootnoteReference"/>
          </w:rPr>
          <w:footnoteRef/>
        </w:r>
        <w:r>
          <w:t xml:space="preserve"> </w:t>
        </w:r>
        <w:r w:rsidRPr="000C2C94">
          <w:rPr>
            <w:rStyle w:val="footnoteChar"/>
            <w:rPrChange w:id="769" w:author="Brett Slote" w:date="2011-07-21T20:00:00Z">
              <w:rPr/>
            </w:rPrChange>
          </w:rPr>
          <w:t>technically it’s present tense, but won’t make sense</w:t>
        </w:r>
      </w:ins>
    </w:p>
  </w:footnote>
  <w:footnote w:id="85">
    <w:p w:rsidR="006E04C1" w:rsidRDefault="006E04C1">
      <w:pPr>
        <w:pStyle w:val="footnote"/>
        <w:rPr>
          <w:ins w:id="771" w:author="Brett Slote" w:date="2011-07-19T18:51:00Z"/>
        </w:rPr>
        <w:pPrChange w:id="772" w:author="Brett Slote" w:date="2011-07-21T20:00:00Z">
          <w:pPr>
            <w:pStyle w:val="FootnoteText"/>
          </w:pPr>
        </w:pPrChange>
      </w:pPr>
      <w:ins w:id="773" w:author="Brett Slote" w:date="2011-07-19T18:51:00Z">
        <w:r>
          <w:rPr>
            <w:rStyle w:val="FootnoteReference"/>
          </w:rPr>
          <w:footnoteRef/>
        </w:r>
        <w:r>
          <w:t xml:space="preserve"> Literally “a knower” </w:t>
        </w:r>
      </w:ins>
    </w:p>
  </w:footnote>
  <w:footnote w:id="86">
    <w:p w:rsidR="006E04C1" w:rsidRDefault="006E04C1">
      <w:pPr>
        <w:pStyle w:val="footnote"/>
        <w:rPr>
          <w:ins w:id="774" w:author="Brett Slote" w:date="2011-07-19T18:51:00Z"/>
        </w:rPr>
        <w:pPrChange w:id="775" w:author="Brett Slote" w:date="2011-07-21T20:00:00Z">
          <w:pPr>
            <w:pStyle w:val="FootnoteText"/>
          </w:pPr>
        </w:pPrChange>
      </w:pPr>
      <w:ins w:id="776" w:author="Brett Slote" w:date="2011-07-19T18:51:00Z">
        <w:r>
          <w:rPr>
            <w:rStyle w:val="FootnoteReference"/>
          </w:rPr>
          <w:footnoteRef/>
        </w:r>
        <w:r>
          <w:t xml:space="preserve"> if too hard to sing can use “books”</w:t>
        </w:r>
      </w:ins>
    </w:p>
  </w:footnote>
  <w:footnote w:id="87">
    <w:p w:rsidR="006E04C1" w:rsidRDefault="006E04C1">
      <w:pPr>
        <w:pStyle w:val="footnote"/>
        <w:rPr>
          <w:ins w:id="777" w:author="Brett Slote" w:date="2011-07-19T18:51:00Z"/>
          <w:color w:val="FF0000"/>
          <w:rPrChange w:id="778" w:author="Brett Slote" w:date="2011-07-21T20:00:00Z">
            <w:rPr>
              <w:ins w:id="779" w:author="Brett Slote" w:date="2011-07-19T18:51:00Z"/>
            </w:rPr>
          </w:rPrChange>
        </w:rPr>
        <w:pPrChange w:id="780" w:author="Brett Slote" w:date="2011-07-21T20:00:00Z">
          <w:pPr>
            <w:pStyle w:val="FootnoteText"/>
          </w:pPr>
        </w:pPrChange>
      </w:pPr>
      <w:ins w:id="781" w:author="Brett Slote" w:date="2011-07-19T18:51:00Z">
        <w:r w:rsidRPr="00D60575">
          <w:rPr>
            <w:rStyle w:val="FootnoteReference"/>
            <w:color w:val="FF0000"/>
          </w:rPr>
          <w:footnoteRef/>
        </w:r>
        <w:r w:rsidRPr="000C2C94">
          <w:rPr>
            <w:color w:val="FF0000"/>
            <w:rPrChange w:id="782" w:author="Brett Slote" w:date="2011-07-21T20:00:00Z">
              <w:rPr/>
            </w:rPrChange>
          </w:rPr>
          <w:t xml:space="preserve"> Why “region” as opposed to land?</w:t>
        </w:r>
      </w:ins>
    </w:p>
  </w:footnote>
  <w:footnote w:id="88">
    <w:p w:rsidR="006E04C1" w:rsidRDefault="006E04C1">
      <w:pPr>
        <w:pStyle w:val="footnote"/>
        <w:rPr>
          <w:ins w:id="784" w:author="Brett Slote" w:date="2011-07-19T18:52:00Z"/>
        </w:rPr>
        <w:pPrChange w:id="785" w:author="Brett Slote" w:date="2011-07-21T20:00:00Z">
          <w:pPr>
            <w:pStyle w:val="FootnoteText"/>
          </w:pPr>
        </w:pPrChange>
      </w:pPr>
      <w:ins w:id="786" w:author="Brett Slote" w:date="2011-07-19T18:52:00Z">
        <w:r>
          <w:rPr>
            <w:rStyle w:val="FootnoteReference"/>
          </w:rPr>
          <w:footnoteRef/>
        </w:r>
        <w:r>
          <w:t xml:space="preserve"> Literally “faithful” but using “faith” in next line</w:t>
        </w:r>
      </w:ins>
    </w:p>
  </w:footnote>
  <w:footnote w:id="89">
    <w:p w:rsidR="006E04C1" w:rsidRDefault="006E04C1">
      <w:pPr>
        <w:pStyle w:val="footnote"/>
        <w:rPr>
          <w:ins w:id="787" w:author="Brett Slote" w:date="2011-07-19T18:52:00Z"/>
          <w:color w:val="FF0000"/>
        </w:rPr>
        <w:pPrChange w:id="788" w:author="Brett Slote" w:date="2011-07-21T20:00:00Z">
          <w:pPr>
            <w:pStyle w:val="FootnoteText"/>
          </w:pPr>
        </w:pPrChange>
      </w:pPr>
      <w:ins w:id="789" w:author="Brett Slote" w:date="2011-07-19T18:52:00Z">
        <w:r w:rsidRPr="00497994">
          <w:rPr>
            <w:rStyle w:val="FootnoteReference"/>
            <w:color w:val="FF0000"/>
          </w:rPr>
          <w:footnoteRef/>
        </w:r>
        <w:r w:rsidRPr="00497994">
          <w:rPr>
            <w:color w:val="FF0000"/>
          </w:rPr>
          <w:t xml:space="preserve"> Need to look up </w:t>
        </w:r>
        <w:r w:rsidRPr="00497994">
          <w:rPr>
            <w:rFonts w:ascii="Antonious Normal" w:hAnsi="Antonious Normal"/>
            <w:color w:val="FF0000"/>
          </w:rPr>
          <w:t>,auaroc</w:t>
        </w:r>
      </w:ins>
    </w:p>
  </w:footnote>
  <w:footnote w:id="90">
    <w:p w:rsidR="006E04C1" w:rsidRDefault="006E04C1">
      <w:pPr>
        <w:pStyle w:val="footnote"/>
        <w:rPr>
          <w:ins w:id="790" w:author="Brett Slote" w:date="2011-07-19T18:53:00Z"/>
          <w:color w:val="FF0000"/>
        </w:rPr>
        <w:pPrChange w:id="791" w:author="Brett Slote" w:date="2011-07-21T20:00:00Z">
          <w:pPr>
            <w:pStyle w:val="FootnoteText"/>
          </w:pPr>
        </w:pPrChange>
      </w:pPr>
      <w:ins w:id="792" w:author="Brett Slote" w:date="2011-07-19T18:53:00Z">
        <w:r w:rsidRPr="00497994">
          <w:rPr>
            <w:rStyle w:val="FootnoteReference"/>
            <w:color w:val="FF0000"/>
          </w:rPr>
          <w:footnoteRef/>
        </w:r>
        <w:r w:rsidRPr="00497994">
          <w:rPr>
            <w:color w:val="FF0000"/>
          </w:rPr>
          <w:t xml:space="preserve"> Need to know why Abouna says “in the region of the living”</w:t>
        </w:r>
      </w:ins>
    </w:p>
  </w:footnote>
  <w:footnote w:id="91">
    <w:p w:rsidR="006E04C1" w:rsidRDefault="006E04C1">
      <w:pPr>
        <w:pStyle w:val="footnote"/>
        <w:rPr>
          <w:ins w:id="794" w:author="Brett Slote" w:date="2011-07-19T18:55:00Z"/>
        </w:rPr>
        <w:pPrChange w:id="795" w:author="Brett Slote" w:date="2011-07-21T20:00:00Z">
          <w:pPr>
            <w:pStyle w:val="FootnoteText"/>
          </w:pPr>
        </w:pPrChange>
      </w:pPr>
      <w:ins w:id="796" w:author="Brett Slote" w:date="2011-07-19T18:55:00Z">
        <w:r>
          <w:rPr>
            <w:rStyle w:val="FootnoteReference"/>
          </w:rPr>
          <w:footnoteRef/>
        </w:r>
        <w:r>
          <w:t xml:space="preserve"> </w:t>
        </w:r>
        <w:r w:rsidRPr="000C2C94">
          <w:rPr>
            <w:rFonts w:ascii="CS Avva Shenouda" w:hAnsi="CS Avva Shenouda"/>
            <w:rPrChange w:id="797" w:author="Brett Slote" w:date="2011-07-21T20:00:00Z">
              <w:rPr>
                <w:rFonts w:ascii="Antonious Normal" w:hAnsi="Antonious Normal"/>
              </w:rPr>
            </w:rPrChange>
          </w:rPr>
          <w:t>matamoi</w:t>
        </w:r>
        <w:r>
          <w:rPr>
            <w:rFonts w:ascii="Antonious Normal" w:hAnsi="Antonious Normal"/>
          </w:rPr>
          <w:t xml:space="preserve"> </w:t>
        </w:r>
        <w:r>
          <w:t>instruct me/tell me</w:t>
        </w:r>
      </w:ins>
    </w:p>
  </w:footnote>
  <w:footnote w:id="92">
    <w:p w:rsidR="006E04C1" w:rsidRDefault="006E04C1">
      <w:pPr>
        <w:pStyle w:val="footnote"/>
        <w:rPr>
          <w:ins w:id="798" w:author="Brett Slote" w:date="2011-07-19T18:55:00Z"/>
        </w:rPr>
        <w:pPrChange w:id="799" w:author="Brett Slote" w:date="2011-07-21T20:00:00Z">
          <w:pPr>
            <w:pStyle w:val="FootnoteText"/>
          </w:pPr>
        </w:pPrChange>
      </w:pPr>
      <w:ins w:id="800" w:author="Brett Slote" w:date="2011-07-19T18:55:00Z">
        <w:r>
          <w:rPr>
            <w:rStyle w:val="FootnoteReference"/>
          </w:rPr>
          <w:footnoteRef/>
        </w:r>
        <w:r>
          <w:t xml:space="preserve"> Name of the governor who tortured him (27</w:t>
        </w:r>
        <w:r w:rsidRPr="00911C8F">
          <w:rPr>
            <w:vertAlign w:val="superscript"/>
          </w:rPr>
          <w:t>th</w:t>
        </w:r>
        <w:r>
          <w:t xml:space="preserve"> Baramouda)</w:t>
        </w:r>
      </w:ins>
    </w:p>
  </w:footnote>
  <w:footnote w:id="93">
    <w:p w:rsidR="006E04C1" w:rsidRDefault="006E04C1">
      <w:pPr>
        <w:pStyle w:val="footnote"/>
        <w:rPr>
          <w:ins w:id="801" w:author="Brett Slote" w:date="2011-07-19T18:56:00Z"/>
        </w:rPr>
        <w:pPrChange w:id="802" w:author="Brett Slote" w:date="2011-07-21T20:00:00Z">
          <w:pPr>
            <w:pStyle w:val="FootnoteText"/>
          </w:pPr>
        </w:pPrChange>
      </w:pPr>
      <w:ins w:id="803" w:author="Brett Slote" w:date="2011-07-19T18:56:00Z">
        <w:r>
          <w:rPr>
            <w:rStyle w:val="FootnoteReference"/>
          </w:rPr>
          <w:footnoteRef/>
        </w:r>
        <w:r>
          <w:t xml:space="preserve"> </w:t>
        </w:r>
        <w:r w:rsidRPr="0046203F">
          <w:rPr>
            <w:rFonts w:ascii="Antonious Normal" w:hAnsi="Antonious Normal"/>
          </w:rPr>
          <w:t>,/</w:t>
        </w:r>
        <w:r>
          <w:t xml:space="preserve"> can mean placed or left</w:t>
        </w:r>
      </w:ins>
    </w:p>
  </w:footnote>
  <w:footnote w:id="94">
    <w:p w:rsidR="006E04C1" w:rsidRDefault="006E04C1">
      <w:pPr>
        <w:pStyle w:val="footnote"/>
        <w:rPr>
          <w:ins w:id="807" w:author="Brett Slote" w:date="2011-07-19T19:01:00Z"/>
          <w:color w:val="FF0000"/>
          <w:rPrChange w:id="808" w:author="Brett Slote" w:date="2011-07-21T20:01:00Z">
            <w:rPr>
              <w:ins w:id="809" w:author="Brett Slote" w:date="2011-07-19T19:01:00Z"/>
            </w:rPr>
          </w:rPrChange>
        </w:rPr>
        <w:pPrChange w:id="810" w:author="Brett Slote" w:date="2011-07-21T20:01:00Z">
          <w:pPr>
            <w:pStyle w:val="FootnoteText"/>
          </w:pPr>
        </w:pPrChange>
      </w:pPr>
      <w:ins w:id="811" w:author="Brett Slote" w:date="2011-07-19T19:01:00Z">
        <w:r w:rsidRPr="00D60575">
          <w:rPr>
            <w:rStyle w:val="FootnoteReference"/>
            <w:color w:val="FF0000"/>
          </w:rPr>
          <w:footnoteRef/>
        </w:r>
        <w:r w:rsidRPr="000C2C94">
          <w:rPr>
            <w:color w:val="FF0000"/>
            <w:rPrChange w:id="812" w:author="Brett Slote" w:date="2011-07-21T20:01:00Z">
              <w:rPr/>
            </w:rPrChange>
          </w:rPr>
          <w:t xml:space="preserve"> </w:t>
        </w:r>
        <w:r w:rsidRPr="000C2C94">
          <w:rPr>
            <w:rFonts w:ascii="CS Avva Shenouda" w:hAnsi="CS Avva Shenouda"/>
            <w:color w:val="FF0000"/>
            <w:rPrChange w:id="813" w:author="Brett Slote" w:date="2011-07-21T20:01:00Z">
              <w:rPr>
                <w:rFonts w:ascii="Antonious Normal" w:hAnsi="Antonious Normal"/>
              </w:rPr>
            </w:rPrChange>
          </w:rPr>
          <w:t>[ipi</w:t>
        </w:r>
        <w:r w:rsidRPr="000C2C94">
          <w:rPr>
            <w:rFonts w:ascii="Antonious Normal" w:hAnsi="Antonious Normal"/>
            <w:color w:val="FF0000"/>
            <w:rPrChange w:id="814" w:author="Brett Slote" w:date="2011-07-21T20:01:00Z">
              <w:rPr>
                <w:rFonts w:ascii="Antonious Normal" w:hAnsi="Antonious Normal"/>
              </w:rPr>
            </w:rPrChange>
          </w:rPr>
          <w:t xml:space="preserve"> </w:t>
        </w:r>
        <w:r w:rsidRPr="000C2C94">
          <w:rPr>
            <w:color w:val="FF0000"/>
            <w:rPrChange w:id="815" w:author="Brett Slote" w:date="2011-07-21T20:01:00Z">
              <w:rPr/>
            </w:rPrChange>
          </w:rPr>
          <w:t xml:space="preserve">is spelled </w:t>
        </w:r>
        <w:r w:rsidRPr="000C2C94">
          <w:rPr>
            <w:rFonts w:ascii="CS Avva Shenouda" w:hAnsi="CS Avva Shenouda"/>
            <w:color w:val="FF0000"/>
            <w:rPrChange w:id="816" w:author="Brett Slote" w:date="2011-07-21T20:01:00Z">
              <w:rPr>
                <w:rFonts w:ascii="Antonious Normal" w:hAnsi="Antonious Normal"/>
              </w:rPr>
            </w:rPrChange>
          </w:rPr>
          <w:t>sipi</w:t>
        </w:r>
        <w:r w:rsidRPr="000C2C94">
          <w:rPr>
            <w:color w:val="FF0000"/>
            <w:rPrChange w:id="817" w:author="Brett Slote" w:date="2011-07-21T20:01:00Z">
              <w:rPr/>
            </w:rPrChange>
          </w:rPr>
          <w:t>; also should I go with shamed or humiliated?</w:t>
        </w:r>
      </w:ins>
    </w:p>
  </w:footnote>
  <w:footnote w:id="95">
    <w:p w:rsidR="006E04C1" w:rsidRDefault="006E04C1">
      <w:pPr>
        <w:pStyle w:val="footnote"/>
        <w:rPr>
          <w:ins w:id="818" w:author="Brett Slote" w:date="2011-07-19T19:02:00Z"/>
          <w:rFonts w:ascii="Antonious Normal" w:hAnsi="Antonious Normal"/>
        </w:rPr>
        <w:pPrChange w:id="819" w:author="Brett Slote" w:date="2011-07-21T20:01:00Z">
          <w:pPr/>
        </w:pPrChange>
      </w:pPr>
      <w:ins w:id="820" w:author="Brett Slote" w:date="2011-07-19T19:02:00Z">
        <w:r>
          <w:rPr>
            <w:rStyle w:val="FootnoteReference"/>
          </w:rPr>
          <w:footnoteRef/>
        </w:r>
        <w:r>
          <w:t xml:space="preserve"> </w:t>
        </w:r>
        <w:r w:rsidRPr="000C2C94">
          <w:rPr>
            <w:rFonts w:ascii="CS Avva Shenouda" w:hAnsi="CS Avva Shenouda"/>
            <w:rPrChange w:id="821" w:author="Brett Slote" w:date="2011-07-21T20:01:00Z">
              <w:rPr>
                <w:rFonts w:ascii="Antonious Normal" w:hAnsi="Antonious Normal"/>
              </w:rPr>
            </w:rPrChange>
          </w:rPr>
          <w:t>Colcel/'olcel</w:t>
        </w:r>
        <w:r>
          <w:rPr>
            <w:rFonts w:ascii="Antonious Normal" w:hAnsi="Antonious Normal"/>
          </w:rPr>
          <w:t xml:space="preserve"> </w:t>
        </w:r>
        <w:r w:rsidRPr="008411A9">
          <w:t>can be adornment but can also be comfort, adorn doesn’t make sense here.</w:t>
        </w:r>
      </w:ins>
    </w:p>
  </w:footnote>
  <w:footnote w:id="96">
    <w:p w:rsidR="006E04C1" w:rsidRDefault="006E04C1">
      <w:pPr>
        <w:pStyle w:val="footnote"/>
        <w:rPr>
          <w:ins w:id="826" w:author="Brett Slote" w:date="2011-07-21T18:45:00Z"/>
        </w:rPr>
        <w:pPrChange w:id="827" w:author="Brett Slote" w:date="2011-07-21T20:01:00Z">
          <w:pPr>
            <w:pStyle w:val="FootnoteText"/>
          </w:pPr>
        </w:pPrChange>
      </w:pPr>
      <w:ins w:id="828" w:author="Brett Slote" w:date="2011-07-21T18:45:00Z">
        <w:r>
          <w:rPr>
            <w:rStyle w:val="FootnoteReference"/>
          </w:rPr>
          <w:footnoteRef/>
        </w:r>
        <w:r>
          <w:t xml:space="preserve"> Daniel 12:3</w:t>
        </w:r>
      </w:ins>
    </w:p>
  </w:footnote>
  <w:footnote w:id="97">
    <w:p w:rsidR="006E04C1" w:rsidRDefault="006E04C1">
      <w:pPr>
        <w:pStyle w:val="footnote"/>
        <w:rPr>
          <w:ins w:id="829" w:author="Brett Slote" w:date="2011-07-21T18:46:00Z"/>
        </w:rPr>
        <w:pPrChange w:id="830" w:author="Brett Slote" w:date="2011-07-21T20:01:00Z">
          <w:pPr>
            <w:pStyle w:val="FootnoteText"/>
          </w:pPr>
        </w:pPrChange>
      </w:pPr>
      <w:ins w:id="831" w:author="Brett Slote" w:date="2011-07-21T18:46:00Z">
        <w:r>
          <w:rPr>
            <w:rStyle w:val="FootnoteReference"/>
          </w:rPr>
          <w:footnoteRef/>
        </w:r>
        <w:r>
          <w:t xml:space="preserve"> Literally: all you monastic folk</w:t>
        </w:r>
      </w:ins>
    </w:p>
  </w:footnote>
  <w:footnote w:id="98">
    <w:p w:rsidR="006E04C1" w:rsidRDefault="006E04C1" w:rsidP="009609D3">
      <w:pPr>
        <w:pStyle w:val="FootnoteText"/>
        <w:rPr>
          <w:ins w:id="833" w:author="Brett Slote" w:date="2011-07-21T18:46:00Z"/>
        </w:rPr>
      </w:pPr>
      <w:ins w:id="834" w:author="Brett Slote" w:date="2011-07-21T18:46:00Z">
        <w:r>
          <w:rPr>
            <w:rStyle w:val="FootnoteReference"/>
          </w:rPr>
          <w:footnoteRef/>
        </w:r>
        <w:r>
          <w:t xml:space="preserve"> Reversed order of line 2 and 3</w:t>
        </w:r>
      </w:ins>
    </w:p>
  </w:footnote>
  <w:footnote w:id="99">
    <w:p w:rsidR="006E04C1" w:rsidRDefault="006E04C1">
      <w:pPr>
        <w:pStyle w:val="footnote"/>
        <w:rPr>
          <w:ins w:id="836" w:author="Brett Slote" w:date="2011-07-21T18:48:00Z"/>
        </w:rPr>
        <w:pPrChange w:id="837" w:author="Brett Slote" w:date="2011-07-21T20:01:00Z">
          <w:pPr>
            <w:pStyle w:val="FootnoteText"/>
          </w:pPr>
        </w:pPrChange>
      </w:pPr>
      <w:ins w:id="838" w:author="Brett Slote" w:date="2011-07-21T18:48:00Z">
        <w:r>
          <w:rPr>
            <w:rStyle w:val="FootnoteReference"/>
          </w:rPr>
          <w:footnoteRef/>
        </w:r>
        <w:r>
          <w:t xml:space="preserve"> pastured</w:t>
        </w:r>
      </w:ins>
    </w:p>
  </w:footnote>
  <w:footnote w:id="100">
    <w:p w:rsidR="006E04C1" w:rsidRDefault="006E04C1">
      <w:pPr>
        <w:pStyle w:val="footnote"/>
        <w:rPr>
          <w:ins w:id="839" w:author="Brett Slote" w:date="2011-07-21T18:48:00Z"/>
        </w:rPr>
        <w:pPrChange w:id="840" w:author="Brett Slote" w:date="2011-07-21T20:01:00Z">
          <w:pPr>
            <w:pStyle w:val="FootnoteText"/>
          </w:pPr>
        </w:pPrChange>
      </w:pPr>
      <w:ins w:id="841" w:author="Brett Slote" w:date="2011-07-21T18:48:00Z">
        <w:r>
          <w:rPr>
            <w:rStyle w:val="FootnoteReference"/>
          </w:rPr>
          <w:footnoteRef/>
        </w:r>
        <w:r>
          <w:t xml:space="preserve"> </w:t>
        </w:r>
        <w:r w:rsidRPr="009E5F25">
          <w:rPr>
            <w:color w:val="FF0000"/>
          </w:rPr>
          <w:t>This verse and the beginning of next should have “If I call you”, and the next verse should have “it is because”, this will make it very hard to sing.</w:t>
        </w:r>
      </w:ins>
    </w:p>
  </w:footnote>
  <w:footnote w:id="101">
    <w:p w:rsidR="006E04C1" w:rsidRDefault="006E04C1">
      <w:pPr>
        <w:pStyle w:val="footnote"/>
        <w:rPr>
          <w:ins w:id="842" w:author="Brett Slote" w:date="2011-07-21T18:48:00Z"/>
        </w:rPr>
        <w:pPrChange w:id="843" w:author="Brett Slote" w:date="2011-07-21T20:02:00Z">
          <w:pPr>
            <w:pStyle w:val="FootnoteText"/>
          </w:pPr>
        </w:pPrChange>
      </w:pPr>
      <w:ins w:id="844" w:author="Brett Slote" w:date="2011-07-21T18:48:00Z">
        <w:r>
          <w:rPr>
            <w:rStyle w:val="FootnoteReference"/>
          </w:rPr>
          <w:footnoteRef/>
        </w:r>
        <w:r>
          <w:t xml:space="preserve"> </w:t>
        </w:r>
        <w:r w:rsidRPr="000C2C94">
          <w:rPr>
            <w:rFonts w:ascii="CS Avva Shenouda" w:hAnsi="CS Avva Shenouda"/>
            <w:rPrChange w:id="845" w:author="Brett Slote" w:date="2011-07-21T20:02:00Z">
              <w:rPr>
                <w:rFonts w:ascii="Antonious Normal" w:hAnsi="Antonious Normal"/>
              </w:rPr>
            </w:rPrChange>
          </w:rPr>
          <w:t>'u,/</w:t>
        </w:r>
        <w:r>
          <w:t xml:space="preserve"> can be soul or “earthly life”</w:t>
        </w:r>
      </w:ins>
    </w:p>
  </w:footnote>
  <w:footnote w:id="102">
    <w:p w:rsidR="006E04C1" w:rsidRDefault="006E04C1">
      <w:pPr>
        <w:pStyle w:val="footnote"/>
        <w:rPr>
          <w:ins w:id="847" w:author="Brett Slote" w:date="2011-07-21T18:49:00Z"/>
        </w:rPr>
        <w:pPrChange w:id="848" w:author="Brett Slote" w:date="2011-07-21T20:02:00Z">
          <w:pPr>
            <w:pStyle w:val="FootnoteText"/>
          </w:pPr>
        </w:pPrChange>
      </w:pPr>
      <w:ins w:id="849" w:author="Brett Slote" w:date="2011-07-21T18:49:00Z">
        <w:r>
          <w:rPr>
            <w:rStyle w:val="FootnoteReference"/>
          </w:rPr>
          <w:footnoteRef/>
        </w:r>
        <w:r>
          <w:t xml:space="preserve"> 1 Peter 1:4</w:t>
        </w:r>
      </w:ins>
    </w:p>
  </w:footnote>
  <w:footnote w:id="103">
    <w:p w:rsidR="006E04C1" w:rsidRDefault="006E04C1">
      <w:pPr>
        <w:pStyle w:val="footnote"/>
        <w:rPr>
          <w:ins w:id="851" w:author="Brett Slote" w:date="2011-07-21T18:49:00Z"/>
        </w:rPr>
        <w:pPrChange w:id="852" w:author="Brett Slote" w:date="2011-07-21T20:02:00Z">
          <w:pPr>
            <w:pStyle w:val="FootnoteText"/>
          </w:pPr>
        </w:pPrChange>
      </w:pPr>
      <w:ins w:id="853" w:author="Brett Slote" w:date="2011-07-21T18:49:00Z">
        <w:r>
          <w:rPr>
            <w:rStyle w:val="FootnoteReference"/>
          </w:rPr>
          <w:footnoteRef/>
        </w:r>
        <w:r>
          <w:t xml:space="preserve"> Note that </w:t>
        </w:r>
        <w:r w:rsidRPr="000C2C94">
          <w:rPr>
            <w:rFonts w:ascii="CS Avva Shenouda" w:hAnsi="CS Avva Shenouda"/>
            <w:rPrChange w:id="854" w:author="Brett Slote" w:date="2011-07-21T20:02:00Z">
              <w:rPr>
                <w:rFonts w:ascii="Antonious Normal" w:hAnsi="Antonious Normal"/>
              </w:rPr>
            </w:rPrChange>
          </w:rPr>
          <w:t>twou</w:t>
        </w:r>
        <w:r>
          <w:t xml:space="preserve"> is used as mountain and desert interchangeably in Coptic monastic literature</w:t>
        </w:r>
      </w:ins>
    </w:p>
  </w:footnote>
  <w:footnote w:id="104">
    <w:p w:rsidR="006E04C1" w:rsidRDefault="006E04C1">
      <w:pPr>
        <w:pStyle w:val="footnote"/>
        <w:rPr>
          <w:ins w:id="855" w:author="Brett Slote" w:date="2011-07-21T18:50:00Z"/>
        </w:rPr>
        <w:pPrChange w:id="856" w:author="Brett Slote" w:date="2011-07-21T20:02:00Z">
          <w:pPr>
            <w:pStyle w:val="FootnoteText"/>
          </w:pPr>
        </w:pPrChange>
      </w:pPr>
      <w:ins w:id="857" w:author="Brett Slote" w:date="2011-07-21T18:50:00Z">
        <w:r>
          <w:rPr>
            <w:rStyle w:val="FootnoteReference"/>
          </w:rPr>
          <w:footnoteRef/>
        </w:r>
        <w:r>
          <w:t xml:space="preserve"> US book has “travails of torment” – but it’s not possessive.</w:t>
        </w:r>
      </w:ins>
    </w:p>
  </w:footnote>
  <w:footnote w:id="105">
    <w:p w:rsidR="006E04C1" w:rsidRDefault="006E04C1">
      <w:pPr>
        <w:pStyle w:val="footnote"/>
        <w:rPr>
          <w:ins w:id="858" w:author="Brett Slote" w:date="2011-07-21T18:50:00Z"/>
        </w:rPr>
        <w:pPrChange w:id="859" w:author="Brett Slote" w:date="2011-07-21T20:02:00Z">
          <w:pPr>
            <w:pStyle w:val="FootnoteText"/>
          </w:pPr>
        </w:pPrChange>
      </w:pPr>
      <w:ins w:id="860" w:author="Brett Slote" w:date="2011-07-21T18:50:00Z">
        <w:r>
          <w:rPr>
            <w:rStyle w:val="FootnoteReference"/>
          </w:rPr>
          <w:footnoteRef/>
        </w:r>
        <w:r>
          <w:t xml:space="preserve"> Literally has “with”</w:t>
        </w:r>
      </w:ins>
    </w:p>
  </w:footnote>
  <w:footnote w:id="106">
    <w:p w:rsidR="006E04C1" w:rsidRDefault="006E04C1">
      <w:pPr>
        <w:pStyle w:val="footnote"/>
        <w:rPr>
          <w:ins w:id="862" w:author="Brett Slote" w:date="2011-07-21T18:51:00Z"/>
        </w:rPr>
        <w:pPrChange w:id="863" w:author="Brett Slote" w:date="2011-07-21T20:02:00Z">
          <w:pPr>
            <w:pStyle w:val="FootnoteText"/>
          </w:pPr>
        </w:pPrChange>
      </w:pPr>
      <w:ins w:id="864" w:author="Brett Slote" w:date="2011-07-21T18:51:00Z">
        <w:r>
          <w:rPr>
            <w:rStyle w:val="FootnoteReference"/>
          </w:rPr>
          <w:footnoteRef/>
        </w:r>
        <w:r>
          <w:t xml:space="preserve"> Daniel 12:3</w:t>
        </w:r>
      </w:ins>
    </w:p>
  </w:footnote>
  <w:footnote w:id="107">
    <w:p w:rsidR="006E04C1" w:rsidRDefault="006E04C1">
      <w:pPr>
        <w:pStyle w:val="footnote"/>
        <w:rPr>
          <w:ins w:id="865" w:author="Brett Slote" w:date="2011-07-21T18:51:00Z"/>
        </w:rPr>
        <w:pPrChange w:id="866" w:author="Brett Slote" w:date="2011-07-21T20:02:00Z">
          <w:pPr>
            <w:pStyle w:val="FootnoteText"/>
          </w:pPr>
        </w:pPrChange>
      </w:pPr>
      <w:ins w:id="867" w:author="Brett Slote" w:date="2011-07-21T18:51:00Z">
        <w:r>
          <w:rPr>
            <w:rStyle w:val="FootnoteReference"/>
          </w:rPr>
          <w:footnoteRef/>
        </w:r>
        <w:r>
          <w:t xml:space="preserve"> “</w:t>
        </w:r>
        <w:r w:rsidRPr="000C2C94">
          <w:rPr>
            <w:rFonts w:ascii="CS Avva Shenouda" w:hAnsi="CS Avva Shenouda"/>
            <w:rPrChange w:id="868" w:author="Brett Slote" w:date="2011-07-21T20:02:00Z">
              <w:rPr>
                <w:rFonts w:ascii="Antonious Normal" w:hAnsi="Antonious Normal"/>
              </w:rPr>
            </w:rPrChange>
          </w:rPr>
          <w:t>es</w:t>
        </w:r>
        <w:r>
          <w:t>” is “to hang”, unless I’m mixing this up.</w:t>
        </w:r>
      </w:ins>
    </w:p>
  </w:footnote>
  <w:footnote w:id="108">
    <w:p w:rsidR="006E04C1" w:rsidRDefault="006E04C1">
      <w:pPr>
        <w:pStyle w:val="footnote"/>
        <w:rPr>
          <w:ins w:id="869" w:author="Brett Slote" w:date="2011-07-21T18:51:00Z"/>
        </w:rPr>
        <w:pPrChange w:id="870" w:author="Brett Slote" w:date="2011-07-21T20:02:00Z">
          <w:pPr>
            <w:pStyle w:val="FootnoteText"/>
          </w:pPr>
        </w:pPrChange>
      </w:pPr>
      <w:ins w:id="871" w:author="Brett Slote" w:date="2011-07-21T18:51:00Z">
        <w:r>
          <w:rPr>
            <w:rStyle w:val="FootnoteReference"/>
          </w:rPr>
          <w:footnoteRef/>
        </w:r>
        <w:r>
          <w:t xml:space="preserve"> 1 Cor 1:8</w:t>
        </w:r>
      </w:ins>
    </w:p>
  </w:footnote>
  <w:footnote w:id="109">
    <w:p w:rsidR="006E04C1" w:rsidRDefault="006E04C1">
      <w:pPr>
        <w:pStyle w:val="footnote"/>
        <w:rPr>
          <w:ins w:id="872" w:author="Brett Slote" w:date="2011-07-21T18:52:00Z"/>
        </w:rPr>
        <w:pPrChange w:id="873" w:author="Brett Slote" w:date="2011-07-21T20:02:00Z">
          <w:pPr>
            <w:pStyle w:val="FootnoteText"/>
          </w:pPr>
        </w:pPrChange>
      </w:pPr>
      <w:ins w:id="874" w:author="Brett Slote" w:date="2011-07-21T18:52:00Z">
        <w:r>
          <w:rPr>
            <w:rStyle w:val="FootnoteReference"/>
          </w:rPr>
          <w:footnoteRef/>
        </w:r>
        <w:r>
          <w:t xml:space="preserve"> Luke 22:30 and Matthew 19:28</w:t>
        </w:r>
      </w:ins>
    </w:p>
  </w:footnote>
  <w:footnote w:id="110">
    <w:p w:rsidR="006E04C1" w:rsidRDefault="006E04C1">
      <w:pPr>
        <w:pStyle w:val="footnote"/>
        <w:rPr>
          <w:ins w:id="876" w:author="Brett Slote" w:date="2011-07-21T18:52:00Z"/>
        </w:rPr>
        <w:pPrChange w:id="877" w:author="Brett Slote" w:date="2011-07-21T20:02:00Z">
          <w:pPr>
            <w:pStyle w:val="FootnoteText"/>
          </w:pPr>
        </w:pPrChange>
      </w:pPr>
      <w:ins w:id="878" w:author="Brett Slote" w:date="2011-07-21T18:52:00Z">
        <w:r>
          <w:rPr>
            <w:rStyle w:val="FootnoteReference"/>
          </w:rPr>
          <w:footnoteRef/>
        </w:r>
        <w:r>
          <w:t xml:space="preserve"> This line is literally “because the hope of the good”</w:t>
        </w:r>
      </w:ins>
    </w:p>
  </w:footnote>
  <w:footnote w:id="111">
    <w:p w:rsidR="006E04C1" w:rsidRDefault="006E04C1">
      <w:pPr>
        <w:pStyle w:val="footnote"/>
        <w:rPr>
          <w:ins w:id="879" w:author="Brett Slote" w:date="2011-07-21T18:52:00Z"/>
          <w:rFonts w:ascii="CS Avva Shenouda" w:hAnsi="CS Avva Shenouda"/>
          <w:color w:val="FF0000"/>
          <w:rPrChange w:id="880" w:author="Brett Slote" w:date="2011-07-21T20:02:00Z">
            <w:rPr>
              <w:ins w:id="881" w:author="Brett Slote" w:date="2011-07-21T18:52:00Z"/>
              <w:color w:val="FF0000"/>
            </w:rPr>
          </w:rPrChange>
        </w:rPr>
        <w:pPrChange w:id="882" w:author="Brett Slote" w:date="2011-07-21T20:02:00Z">
          <w:pPr>
            <w:pStyle w:val="FootnoteText"/>
          </w:pPr>
        </w:pPrChange>
      </w:pPr>
      <w:ins w:id="883" w:author="Brett Slote" w:date="2011-07-21T18:52:00Z">
        <w:r w:rsidRPr="009E5F25">
          <w:rPr>
            <w:rStyle w:val="FootnoteReference"/>
            <w:color w:val="FF0000"/>
          </w:rPr>
          <w:footnoteRef/>
        </w:r>
        <w:r w:rsidRPr="009E5F25">
          <w:rPr>
            <w:color w:val="FF0000"/>
          </w:rPr>
          <w:t xml:space="preserve"> </w:t>
        </w:r>
        <w:r w:rsidRPr="000C2C94">
          <w:rPr>
            <w:rFonts w:ascii="CS Avva Shenouda" w:hAnsi="CS Avva Shenouda"/>
            <w:color w:val="FF0000"/>
            <w:rPrChange w:id="884" w:author="Brett Slote" w:date="2011-07-21T20:02:00Z">
              <w:rPr>
                <w:rFonts w:ascii="Antonious Normal" w:hAnsi="Antonious Normal"/>
                <w:color w:val="FF0000"/>
              </w:rPr>
            </w:rPrChange>
          </w:rPr>
          <w:t>qen hanhwd/ nem han'almoc</w:t>
        </w:r>
      </w:ins>
    </w:p>
  </w:footnote>
  <w:footnote w:id="112">
    <w:p w:rsidR="006E04C1" w:rsidRDefault="006E04C1">
      <w:pPr>
        <w:pStyle w:val="footnote"/>
        <w:rPr>
          <w:ins w:id="887" w:author="Brett Slote" w:date="2011-07-21T18:54:00Z"/>
        </w:rPr>
        <w:pPrChange w:id="888" w:author="Brett Slote" w:date="2011-07-23T21:09:00Z">
          <w:pPr>
            <w:pStyle w:val="FootnoteText"/>
          </w:pPr>
        </w:pPrChange>
      </w:pPr>
      <w:ins w:id="889" w:author="Brett Slote" w:date="2011-07-21T18:54:00Z">
        <w:r>
          <w:rPr>
            <w:rStyle w:val="FootnoteReference"/>
          </w:rPr>
          <w:footnoteRef/>
        </w:r>
        <w:r>
          <w:t xml:space="preserve"> Or could have “For you became an apostle, and also a prophet” if easier to sing.</w:t>
        </w:r>
      </w:ins>
    </w:p>
  </w:footnote>
  <w:footnote w:id="113">
    <w:p w:rsidR="006E04C1" w:rsidRDefault="006E04C1">
      <w:pPr>
        <w:pStyle w:val="footnote"/>
        <w:rPr>
          <w:ins w:id="890" w:author="Brett Slote" w:date="2011-07-21T18:54:00Z"/>
        </w:rPr>
        <w:pPrChange w:id="891" w:author="Brett Slote" w:date="2011-07-21T20:02:00Z">
          <w:pPr>
            <w:pStyle w:val="FootnoteText"/>
          </w:pPr>
        </w:pPrChange>
      </w:pPr>
      <w:ins w:id="892" w:author="Brett Slote" w:date="2011-07-21T18:54:00Z">
        <w:r>
          <w:rPr>
            <w:rStyle w:val="FootnoteReference"/>
          </w:rPr>
          <w:footnoteRef/>
        </w:r>
        <w:r>
          <w:t xml:space="preserve"> same as verse in Saint Antony’s</w:t>
        </w:r>
      </w:ins>
    </w:p>
  </w:footnote>
  <w:footnote w:id="114">
    <w:p w:rsidR="006E04C1" w:rsidRDefault="006E04C1">
      <w:pPr>
        <w:pStyle w:val="footnote"/>
        <w:rPr>
          <w:ins w:id="893" w:author="Brett Slote" w:date="2011-07-21T18:55:00Z"/>
        </w:rPr>
        <w:pPrChange w:id="894" w:author="Brett Slote" w:date="2011-07-21T20:02:00Z">
          <w:pPr>
            <w:pStyle w:val="FootnoteText"/>
          </w:pPr>
        </w:pPrChange>
      </w:pPr>
      <w:ins w:id="895" w:author="Brett Slote" w:date="2011-07-21T18:55:00Z">
        <w:r>
          <w:rPr>
            <w:rStyle w:val="FootnoteReference"/>
          </w:rPr>
          <w:footnoteRef/>
        </w:r>
        <w:r>
          <w:t xml:space="preserve"> Again, should we go with shamed or humiliated?</w:t>
        </w:r>
      </w:ins>
    </w:p>
  </w:footnote>
  <w:footnote w:id="115">
    <w:p w:rsidR="006E04C1" w:rsidRDefault="006E04C1">
      <w:pPr>
        <w:pStyle w:val="footnote"/>
        <w:rPr>
          <w:ins w:id="896" w:author="Brett Slote" w:date="2011-07-21T18:55:00Z"/>
        </w:rPr>
        <w:pPrChange w:id="897" w:author="Brett Slote" w:date="2011-07-21T20:02:00Z">
          <w:pPr>
            <w:pStyle w:val="FootnoteText"/>
          </w:pPr>
        </w:pPrChange>
      </w:pPr>
      <w:ins w:id="898" w:author="Brett Slote" w:date="2011-07-21T18:55:00Z">
        <w:r>
          <w:rPr>
            <w:rStyle w:val="FootnoteReference"/>
          </w:rPr>
          <w:footnoteRef/>
        </w:r>
        <w:r>
          <w:t xml:space="preserve"> Hallow or consecrate – this was, according to a tradition, when he formerly became an archimandrite</w:t>
        </w:r>
      </w:ins>
    </w:p>
  </w:footnote>
  <w:footnote w:id="116">
    <w:p w:rsidR="006E04C1" w:rsidRDefault="006E04C1">
      <w:pPr>
        <w:pStyle w:val="footnote"/>
        <w:rPr>
          <w:ins w:id="900" w:author="Brett Slote" w:date="2011-07-21T18:56:00Z"/>
        </w:rPr>
        <w:pPrChange w:id="901" w:author="Brett Slote" w:date="2011-07-21T20:02:00Z">
          <w:pPr>
            <w:pStyle w:val="FootnoteText"/>
          </w:pPr>
        </w:pPrChange>
      </w:pPr>
      <w:ins w:id="902" w:author="Brett Slote" w:date="2011-07-21T18:56:00Z">
        <w:r>
          <w:rPr>
            <w:rStyle w:val="FootnoteReference"/>
          </w:rPr>
          <w:footnoteRef/>
        </w:r>
        <w:r>
          <w:t xml:space="preserve"> I don’t know what “</w:t>
        </w:r>
        <w:r w:rsidRPr="006D5AAD">
          <w:rPr>
            <w:rFonts w:ascii="Antonious Normal" w:hAnsi="Antonious Normal"/>
          </w:rPr>
          <w:t>has</w:t>
        </w:r>
        <w:r>
          <w:t>” is, but English and Arabic have “weak”</w:t>
        </w:r>
      </w:ins>
    </w:p>
  </w:footnote>
  <w:footnote w:id="117">
    <w:p w:rsidR="006E04C1" w:rsidRDefault="006E04C1">
      <w:pPr>
        <w:pStyle w:val="footnote"/>
        <w:rPr>
          <w:ins w:id="904" w:author="Brett Slote" w:date="2011-07-21T18:57:00Z"/>
          <w:color w:val="FF0000"/>
          <w:rPrChange w:id="905" w:author="Brett Slote" w:date="2011-07-21T20:03:00Z">
            <w:rPr>
              <w:ins w:id="906" w:author="Brett Slote" w:date="2011-07-21T18:57:00Z"/>
            </w:rPr>
          </w:rPrChange>
        </w:rPr>
        <w:pPrChange w:id="907" w:author="Brett Slote" w:date="2011-07-21T20:03:00Z">
          <w:pPr>
            <w:pStyle w:val="FootnoteText"/>
          </w:pPr>
        </w:pPrChange>
      </w:pPr>
      <w:ins w:id="908" w:author="Brett Slote" w:date="2011-07-21T18:57:00Z">
        <w:r w:rsidRPr="00D60575">
          <w:rPr>
            <w:rStyle w:val="FootnoteReference"/>
            <w:color w:val="FF0000"/>
          </w:rPr>
          <w:footnoteRef/>
        </w:r>
        <w:r w:rsidRPr="000C2C94">
          <w:rPr>
            <w:color w:val="FF0000"/>
            <w:rPrChange w:id="909" w:author="Brett Slote" w:date="2011-07-21T20:03:00Z">
              <w:rPr/>
            </w:rPrChange>
          </w:rPr>
          <w:t xml:space="preserve"> can also be stars of righteousness, which I think is more appropriate for ascetics, but the Arabic also has truth. Abouna?</w:t>
        </w:r>
      </w:ins>
    </w:p>
  </w:footnote>
  <w:footnote w:id="118">
    <w:p w:rsidR="006E04C1" w:rsidRDefault="006E04C1">
      <w:pPr>
        <w:pStyle w:val="footnote"/>
        <w:rPr>
          <w:ins w:id="910" w:author="Brett Slote" w:date="2011-07-21T18:57:00Z"/>
        </w:rPr>
        <w:pPrChange w:id="911" w:author="Brett Slote" w:date="2011-07-21T20:03:00Z">
          <w:pPr>
            <w:pStyle w:val="FootnoteText"/>
          </w:pPr>
        </w:pPrChange>
      </w:pPr>
      <w:ins w:id="912" w:author="Brett Slote" w:date="2011-07-21T18:57:00Z">
        <w:r>
          <w:rPr>
            <w:rStyle w:val="FootnoteReference"/>
          </w:rPr>
          <w:footnoteRef/>
        </w:r>
        <w:r>
          <w:t xml:space="preserve"> I kept schema, because “form” or “image” or “figure”  sounds cheesy and incomplete</w:t>
        </w:r>
      </w:ins>
    </w:p>
  </w:footnote>
  <w:footnote w:id="119">
    <w:p w:rsidR="006E04C1" w:rsidRDefault="006E04C1">
      <w:pPr>
        <w:pStyle w:val="footnote"/>
        <w:rPr>
          <w:ins w:id="913" w:author="Brett Slote" w:date="2011-07-21T18:57:00Z"/>
        </w:rPr>
        <w:pPrChange w:id="914" w:author="Brett Slote" w:date="2011-07-21T20:03:00Z">
          <w:pPr>
            <w:pStyle w:val="FootnoteText"/>
          </w:pPr>
        </w:pPrChange>
      </w:pPr>
      <w:ins w:id="915" w:author="Brett Slote" w:date="2011-07-21T18:57:00Z">
        <w:r>
          <w:rPr>
            <w:rStyle w:val="FootnoteReference"/>
          </w:rPr>
          <w:footnoteRef/>
        </w:r>
        <w:r>
          <w:t xml:space="preserve"> Colossians 3:14</w:t>
        </w:r>
      </w:ins>
    </w:p>
  </w:footnote>
  <w:footnote w:id="120">
    <w:p w:rsidR="006E04C1" w:rsidRDefault="006E04C1">
      <w:pPr>
        <w:pStyle w:val="footnote"/>
        <w:rPr>
          <w:ins w:id="917" w:author="Brett Slote" w:date="2011-07-21T18:58:00Z"/>
          <w:color w:val="FF0000"/>
          <w:rPrChange w:id="918" w:author="Brett Slote" w:date="2011-07-21T20:03:00Z">
            <w:rPr>
              <w:ins w:id="919" w:author="Brett Slote" w:date="2011-07-21T18:58:00Z"/>
            </w:rPr>
          </w:rPrChange>
        </w:rPr>
        <w:pPrChange w:id="920" w:author="Brett Slote" w:date="2011-07-21T20:03:00Z">
          <w:pPr>
            <w:pStyle w:val="FootnoteText"/>
          </w:pPr>
        </w:pPrChange>
      </w:pPr>
      <w:ins w:id="921" w:author="Brett Slote" w:date="2011-07-21T18:58:00Z">
        <w:r w:rsidRPr="00D60575">
          <w:rPr>
            <w:rStyle w:val="FootnoteReference"/>
            <w:color w:val="FF0000"/>
          </w:rPr>
          <w:footnoteRef/>
        </w:r>
        <w:r w:rsidRPr="000C2C94">
          <w:rPr>
            <w:color w:val="FF0000"/>
            <w:rPrChange w:id="922" w:author="Brett Slote" w:date="2011-07-21T20:03:00Z">
              <w:rPr/>
            </w:rPrChange>
          </w:rPr>
          <w:t xml:space="preserve"> Alternatively, could be the “elders”</w:t>
        </w:r>
      </w:ins>
    </w:p>
  </w:footnote>
  <w:footnote w:id="121">
    <w:p w:rsidR="006E04C1" w:rsidRDefault="006E04C1">
      <w:pPr>
        <w:pStyle w:val="footnote"/>
        <w:rPr>
          <w:ins w:id="924" w:author="Brett Slote" w:date="2011-07-21T18:59:00Z"/>
          <w:color w:val="FF0000"/>
          <w:rPrChange w:id="925" w:author="Brett Slote" w:date="2011-07-21T20:03:00Z">
            <w:rPr>
              <w:ins w:id="926" w:author="Brett Slote" w:date="2011-07-21T18:59:00Z"/>
            </w:rPr>
          </w:rPrChange>
        </w:rPr>
        <w:pPrChange w:id="927" w:author="Brett Slote" w:date="2011-07-21T20:03:00Z">
          <w:pPr>
            <w:pStyle w:val="FootnoteText"/>
          </w:pPr>
        </w:pPrChange>
      </w:pPr>
      <w:ins w:id="928" w:author="Brett Slote" w:date="2011-07-21T18:59:00Z">
        <w:r w:rsidRPr="000C2C94">
          <w:rPr>
            <w:rStyle w:val="FootnoteReference"/>
            <w:color w:val="FF0000"/>
            <w:rPrChange w:id="929" w:author="Brett Slote" w:date="2011-07-21T20:03:00Z">
              <w:rPr>
                <w:rStyle w:val="FootnoteReference"/>
              </w:rPr>
            </w:rPrChange>
          </w:rPr>
          <w:footnoteRef/>
        </w:r>
        <w:r w:rsidRPr="000C2C94">
          <w:rPr>
            <w:color w:val="FF0000"/>
            <w:rPrChange w:id="930" w:author="Brett Slote" w:date="2011-07-21T20:03:00Z">
              <w:rPr>
                <w:vertAlign w:val="superscript"/>
              </w:rPr>
            </w:rPrChange>
          </w:rPr>
          <w:t xml:space="preserve"> Should decide on whether we’re going with Scete or Shiheet – Shiheet is easier to sing, but for now put “English” equivalents.</w:t>
        </w:r>
      </w:ins>
    </w:p>
  </w:footnote>
  <w:footnote w:id="122">
    <w:p w:rsidR="006E04C1" w:rsidRDefault="006E04C1">
      <w:pPr>
        <w:pStyle w:val="footnote"/>
        <w:rPr>
          <w:ins w:id="931" w:author="Brett Slote" w:date="2011-07-21T19:00:00Z"/>
        </w:rPr>
        <w:pPrChange w:id="932" w:author="Brett Slote" w:date="2011-07-21T20:03:00Z">
          <w:pPr>
            <w:pStyle w:val="FootnoteText"/>
          </w:pPr>
        </w:pPrChange>
      </w:pPr>
      <w:ins w:id="933" w:author="Brett Slote" w:date="2011-07-21T19:00:00Z">
        <w:r>
          <w:rPr>
            <w:rStyle w:val="FootnoteReference"/>
          </w:rPr>
          <w:footnoteRef/>
        </w:r>
        <w:r>
          <w:t xml:space="preserve"> Need to do some research into the name of this man in English</w:t>
        </w:r>
      </w:ins>
    </w:p>
  </w:footnote>
  <w:footnote w:id="123">
    <w:p w:rsidR="006E04C1" w:rsidRDefault="006E04C1">
      <w:pPr>
        <w:pStyle w:val="footnote"/>
        <w:rPr>
          <w:ins w:id="934" w:author="Brett Slote" w:date="2011-07-21T19:00:00Z"/>
        </w:rPr>
        <w:pPrChange w:id="935" w:author="Brett Slote" w:date="2011-07-21T20:03:00Z">
          <w:pPr>
            <w:pStyle w:val="FootnoteText"/>
          </w:pPr>
        </w:pPrChange>
      </w:pPr>
      <w:ins w:id="936" w:author="Brett Slote" w:date="2011-07-21T19:00:00Z">
        <w:r>
          <w:rPr>
            <w:rStyle w:val="FootnoteReference"/>
          </w:rPr>
          <w:footnoteRef/>
        </w:r>
        <w:r>
          <w:t xml:space="preserve"> Literally was “patient”, but sure they mean the greater form of patience</w:t>
        </w:r>
      </w:ins>
    </w:p>
  </w:footnote>
  <w:footnote w:id="124">
    <w:p w:rsidR="006E04C1" w:rsidRDefault="006E04C1">
      <w:pPr>
        <w:pStyle w:val="footnote"/>
        <w:rPr>
          <w:ins w:id="938" w:author="Brett Slote" w:date="2011-07-21T19:01:00Z"/>
          <w:rFonts w:ascii="CS Avva Shenouda" w:hAnsi="CS Avva Shenouda"/>
          <w:rPrChange w:id="939" w:author="Brett Slote" w:date="2011-07-21T20:03:00Z">
            <w:rPr>
              <w:ins w:id="940" w:author="Brett Slote" w:date="2011-07-21T19:01:00Z"/>
            </w:rPr>
          </w:rPrChange>
        </w:rPr>
        <w:pPrChange w:id="941" w:author="Brett Slote" w:date="2011-07-21T20:03:00Z">
          <w:pPr>
            <w:pStyle w:val="FootnoteText"/>
          </w:pPr>
        </w:pPrChange>
      </w:pPr>
      <w:ins w:id="942" w:author="Brett Slote" w:date="2011-07-21T19:01:00Z">
        <w:r>
          <w:rPr>
            <w:rStyle w:val="FootnoteReference"/>
          </w:rPr>
          <w:footnoteRef/>
        </w:r>
        <w:r>
          <w:t xml:space="preserve"> </w:t>
        </w:r>
        <w:r w:rsidRPr="000C2C94">
          <w:rPr>
            <w:rFonts w:ascii="CS Avva Shenouda" w:hAnsi="CS Avva Shenouda"/>
            <w:rPrChange w:id="943" w:author="Brett Slote" w:date="2011-07-21T20:03:00Z">
              <w:rPr/>
            </w:rPrChange>
          </w:rPr>
          <w:t>qen hanhwd/ nem han'almoc</w:t>
        </w:r>
      </w:ins>
    </w:p>
  </w:footnote>
  <w:footnote w:id="125">
    <w:p w:rsidR="006E04C1" w:rsidRDefault="006E04C1">
      <w:pPr>
        <w:pStyle w:val="footnote"/>
        <w:rPr>
          <w:ins w:id="944" w:author="Brett Slote" w:date="2011-07-21T19:01:00Z"/>
        </w:rPr>
        <w:pPrChange w:id="945" w:author="Brett Slote" w:date="2011-07-21T20:03:00Z">
          <w:pPr>
            <w:pStyle w:val="FootnoteText"/>
          </w:pPr>
        </w:pPrChange>
      </w:pPr>
      <w:ins w:id="946" w:author="Brett Slote" w:date="2011-07-21T19:01:00Z">
        <w:r>
          <w:rPr>
            <w:rStyle w:val="FootnoteReference"/>
          </w:rPr>
          <w:footnoteRef/>
        </w:r>
        <w:r>
          <w:t xml:space="preserve"> Literally “the asking”</w:t>
        </w:r>
      </w:ins>
    </w:p>
  </w:footnote>
  <w:footnote w:id="126">
    <w:p w:rsidR="006E04C1" w:rsidRDefault="006E04C1">
      <w:pPr>
        <w:pStyle w:val="footnote"/>
        <w:rPr>
          <w:ins w:id="948" w:author="Brett Slote" w:date="2011-07-21T19:02:00Z"/>
        </w:rPr>
        <w:pPrChange w:id="949" w:author="Brett Slote" w:date="2011-07-21T20:03:00Z">
          <w:pPr>
            <w:pStyle w:val="FootnoteText"/>
          </w:pPr>
        </w:pPrChange>
      </w:pPr>
      <w:ins w:id="950" w:author="Brett Slote" w:date="2011-07-21T19:02:00Z">
        <w:r>
          <w:rPr>
            <w:rStyle w:val="FootnoteReference"/>
          </w:rPr>
          <w:footnoteRef/>
        </w:r>
        <w:r>
          <w:t xml:space="preserve"> </w:t>
        </w:r>
        <w:r w:rsidRPr="000C2C94">
          <w:rPr>
            <w:rFonts w:ascii="CS Avva Shenouda" w:hAnsi="CS Avva Shenouda"/>
            <w:rPrChange w:id="951" w:author="Brett Slote" w:date="2011-07-21T20:03:00Z">
              <w:rPr>
                <w:rFonts w:ascii="Antonious Normal" w:hAnsi="Antonious Normal"/>
              </w:rPr>
            </w:rPrChange>
          </w:rPr>
          <w:t>cwr</w:t>
        </w:r>
        <w:r>
          <w:t xml:space="preserve"> means the same thing as </w:t>
        </w:r>
        <w:r w:rsidRPr="000C2C94">
          <w:rPr>
            <w:rFonts w:ascii="CS Avva Shenouda" w:hAnsi="CS Avva Shenouda"/>
            <w:rPrChange w:id="952" w:author="Brett Slote" w:date="2011-07-21T20:03:00Z">
              <w:rPr>
                <w:rFonts w:ascii="Antonious Normal" w:hAnsi="Antonious Normal"/>
              </w:rPr>
            </w:rPrChange>
          </w:rPr>
          <w:t>sws</w:t>
        </w:r>
      </w:ins>
    </w:p>
  </w:footnote>
  <w:footnote w:id="127">
    <w:p w:rsidR="006E04C1" w:rsidRDefault="006E04C1">
      <w:pPr>
        <w:pStyle w:val="footnote"/>
        <w:rPr>
          <w:ins w:id="954" w:author="Brett Slote" w:date="2011-07-21T19:03:00Z"/>
          <w:color w:val="FF0000"/>
          <w:rPrChange w:id="955" w:author="Brett Slote" w:date="2011-07-21T20:04:00Z">
            <w:rPr>
              <w:ins w:id="956" w:author="Brett Slote" w:date="2011-07-21T19:03:00Z"/>
            </w:rPr>
          </w:rPrChange>
        </w:rPr>
        <w:pPrChange w:id="957" w:author="Brett Slote" w:date="2011-07-21T20:04:00Z">
          <w:pPr>
            <w:pStyle w:val="FootnoteText"/>
          </w:pPr>
        </w:pPrChange>
      </w:pPr>
      <w:ins w:id="958" w:author="Brett Slote" w:date="2011-07-21T19:03:00Z">
        <w:r w:rsidRPr="000C2C94">
          <w:rPr>
            <w:rStyle w:val="FootnoteReference"/>
            <w:color w:val="FF0000"/>
            <w:rPrChange w:id="959" w:author="Brett Slote" w:date="2011-07-21T20:04:00Z">
              <w:rPr>
                <w:rStyle w:val="FootnoteReference"/>
              </w:rPr>
            </w:rPrChange>
          </w:rPr>
          <w:footnoteRef/>
        </w:r>
        <w:r w:rsidRPr="000C2C94">
          <w:rPr>
            <w:color w:val="FF0000"/>
            <w:rPrChange w:id="960" w:author="Brett Slote" w:date="2011-07-21T20:04:00Z">
              <w:rPr>
                <w:vertAlign w:val="superscript"/>
              </w:rPr>
            </w:rPrChange>
          </w:rPr>
          <w:t xml:space="preserve"> double-check general meaning please, literal is “Because of your many toils/travails, which you did in your body, until/so that your soul become a sanctuary of the Holy Spirit”</w:t>
        </w:r>
      </w:ins>
    </w:p>
  </w:footnote>
  <w:footnote w:id="128">
    <w:p w:rsidR="006E04C1" w:rsidRDefault="006E04C1">
      <w:pPr>
        <w:pStyle w:val="footnote"/>
        <w:rPr>
          <w:ins w:id="962" w:author="Brett Slote" w:date="2011-07-21T19:04:00Z"/>
        </w:rPr>
        <w:pPrChange w:id="963" w:author="Brett Slote" w:date="2011-07-21T20:04:00Z">
          <w:pPr>
            <w:pStyle w:val="FootnoteText"/>
          </w:pPr>
        </w:pPrChange>
      </w:pPr>
      <w:ins w:id="964" w:author="Brett Slote" w:date="2011-07-21T19:04:00Z">
        <w:r>
          <w:rPr>
            <w:rStyle w:val="FootnoteReference"/>
          </w:rPr>
          <w:footnoteRef/>
        </w:r>
        <w:r w:rsidRPr="000C2C94">
          <w:rPr>
            <w:rFonts w:ascii="CS Avva Shenouda" w:hAnsi="CS Avva Shenouda"/>
            <w:rPrChange w:id="965" w:author="Brett Slote" w:date="2011-07-21T20:04:00Z">
              <w:rPr>
                <w:rFonts w:ascii="Antonious Normal" w:hAnsi="Antonious Normal"/>
              </w:rPr>
            </w:rPrChange>
          </w:rPr>
          <w:t xml:space="preserve">]tma]  </w:t>
        </w:r>
        <w:r>
          <w:t>- means to reach, obtain, enjoy, consent, agree, assent, or good pleasure, this seemed the best fit to me</w:t>
        </w:r>
      </w:ins>
    </w:p>
  </w:footnote>
  <w:footnote w:id="129">
    <w:p w:rsidR="006E04C1" w:rsidRDefault="006E04C1">
      <w:pPr>
        <w:pStyle w:val="footnote"/>
        <w:rPr>
          <w:ins w:id="966" w:author="Brett Slote" w:date="2011-07-21T19:04:00Z"/>
        </w:rPr>
        <w:pPrChange w:id="967" w:author="Brett Slote" w:date="2011-07-21T20:04:00Z">
          <w:pPr>
            <w:pStyle w:val="FootnoteText"/>
          </w:pPr>
        </w:pPrChange>
      </w:pPr>
      <w:ins w:id="968" w:author="Brett Slote" w:date="2011-07-21T19:04:00Z">
        <w:r>
          <w:rPr>
            <w:rStyle w:val="FootnoteReference"/>
          </w:rPr>
          <w:footnoteRef/>
        </w:r>
        <w:r>
          <w:t xml:space="preserve"> literal is disregarded</w:t>
        </w:r>
      </w:ins>
    </w:p>
  </w:footnote>
  <w:footnote w:id="130">
    <w:p w:rsidR="006E04C1" w:rsidRDefault="006E04C1">
      <w:pPr>
        <w:pStyle w:val="footnote"/>
        <w:rPr>
          <w:ins w:id="971" w:author="Brett Slote" w:date="2011-07-21T19:06:00Z"/>
          <w:rFonts w:ascii="CS Avva Shenouda" w:hAnsi="CS Avva Shenouda"/>
          <w:rPrChange w:id="972" w:author="Brett Slote" w:date="2011-07-21T20:04:00Z">
            <w:rPr>
              <w:ins w:id="973" w:author="Brett Slote" w:date="2011-07-21T19:06:00Z"/>
            </w:rPr>
          </w:rPrChange>
        </w:rPr>
        <w:pPrChange w:id="974" w:author="Brett Slote" w:date="2011-07-21T20:04:00Z">
          <w:pPr>
            <w:pStyle w:val="FootnoteText"/>
          </w:pPr>
        </w:pPrChange>
      </w:pPr>
      <w:ins w:id="975" w:author="Brett Slote" w:date="2011-07-21T19:06:00Z">
        <w:r>
          <w:rPr>
            <w:rStyle w:val="FootnoteReference"/>
          </w:rPr>
          <w:footnoteRef/>
        </w:r>
        <w:r>
          <w:t xml:space="preserve"> first time seeing </w:t>
        </w:r>
        <w:r w:rsidRPr="000C2C94">
          <w:rPr>
            <w:rFonts w:ascii="CS Avva Shenouda" w:hAnsi="CS Avva Shenouda"/>
            <w:rPrChange w:id="976" w:author="Brett Slote" w:date="2011-07-21T20:04:00Z">
              <w:rPr>
                <w:rFonts w:ascii="Antonious Normal" w:hAnsi="Antonious Normal"/>
              </w:rPr>
            </w:rPrChange>
          </w:rPr>
          <w:t>nouproc</w:t>
        </w:r>
      </w:ins>
    </w:p>
  </w:footnote>
  <w:footnote w:id="131">
    <w:p w:rsidR="006E04C1" w:rsidRDefault="006E04C1">
      <w:pPr>
        <w:pStyle w:val="footnote"/>
        <w:rPr>
          <w:ins w:id="978" w:author="Brett Slote" w:date="2011-07-21T19:07:00Z"/>
        </w:rPr>
        <w:pPrChange w:id="979" w:author="Brett Slote" w:date="2011-07-21T20:04:00Z">
          <w:pPr>
            <w:pStyle w:val="FootnoteText"/>
          </w:pPr>
        </w:pPrChange>
      </w:pPr>
      <w:ins w:id="980" w:author="Brett Slote" w:date="2011-07-21T19:07:00Z">
        <w:r>
          <w:rPr>
            <w:rStyle w:val="FootnoteReference"/>
          </w:rPr>
          <w:footnoteRef/>
        </w:r>
        <w:r>
          <w:t xml:space="preserve"> Hebrews 11:38</w:t>
        </w:r>
      </w:ins>
    </w:p>
  </w:footnote>
  <w:footnote w:id="132">
    <w:p w:rsidR="006E04C1" w:rsidRDefault="006E04C1">
      <w:pPr>
        <w:pStyle w:val="footnote"/>
        <w:rPr>
          <w:ins w:id="981" w:author="Brett Slote" w:date="2011-07-21T19:07:00Z"/>
        </w:rPr>
        <w:pPrChange w:id="982" w:author="Brett Slote" w:date="2011-07-21T20:04:00Z">
          <w:pPr>
            <w:pStyle w:val="FootnoteText"/>
          </w:pPr>
        </w:pPrChange>
      </w:pPr>
      <w:ins w:id="983" w:author="Brett Slote" w:date="2011-07-21T19:07:00Z">
        <w:r>
          <w:rPr>
            <w:rStyle w:val="FootnoteReference"/>
          </w:rPr>
          <w:footnoteRef/>
        </w:r>
        <w:r>
          <w:t xml:space="preserve"> slightly variant  from Hebrews 11:38</w:t>
        </w:r>
      </w:ins>
    </w:p>
  </w:footnote>
  <w:footnote w:id="133">
    <w:p w:rsidR="006E04C1" w:rsidRDefault="006E04C1">
      <w:pPr>
        <w:pStyle w:val="footnote"/>
        <w:rPr>
          <w:ins w:id="984" w:author="Brett Slote" w:date="2011-07-21T19:07:00Z"/>
        </w:rPr>
        <w:pPrChange w:id="985" w:author="Brett Slote" w:date="2011-07-21T20:04:00Z">
          <w:pPr>
            <w:pStyle w:val="FootnoteText"/>
          </w:pPr>
        </w:pPrChange>
      </w:pPr>
      <w:ins w:id="986" w:author="Brett Slote" w:date="2011-07-21T19:07:00Z">
        <w:r>
          <w:rPr>
            <w:rStyle w:val="FootnoteReference"/>
          </w:rPr>
          <w:footnoteRef/>
        </w:r>
        <w:r>
          <w:t xml:space="preserve"> These that a testimony??? There’s a pronoun reference problem here.</w:t>
        </w:r>
      </w:ins>
    </w:p>
  </w:footnote>
  <w:footnote w:id="134">
    <w:p w:rsidR="006E04C1" w:rsidRDefault="006E04C1">
      <w:pPr>
        <w:pStyle w:val="footnote"/>
        <w:rPr>
          <w:ins w:id="987" w:author="Brett Slote" w:date="2011-07-21T19:08:00Z"/>
        </w:rPr>
        <w:pPrChange w:id="988" w:author="Brett Slote" w:date="2011-07-21T20:04:00Z">
          <w:pPr>
            <w:pStyle w:val="FootnoteText"/>
          </w:pPr>
        </w:pPrChange>
      </w:pPr>
      <w:ins w:id="989" w:author="Brett Slote" w:date="2011-07-21T19:08:00Z">
        <w:r>
          <w:rPr>
            <w:rStyle w:val="FootnoteReference"/>
          </w:rPr>
          <w:footnoteRef/>
        </w:r>
        <w:r>
          <w:t xml:space="preserve"> This first line is a completion of the last verse. This is a very weak Doxology.</w:t>
        </w:r>
      </w:ins>
    </w:p>
  </w:footnote>
  <w:footnote w:id="135">
    <w:p w:rsidR="006E04C1" w:rsidRDefault="006E04C1">
      <w:pPr>
        <w:pStyle w:val="footnote"/>
        <w:rPr>
          <w:ins w:id="990" w:author="Brett Slote" w:date="2011-07-21T19:08:00Z"/>
        </w:rPr>
        <w:pPrChange w:id="991" w:author="Brett Slote" w:date="2011-07-21T20:04:00Z">
          <w:pPr>
            <w:pStyle w:val="FootnoteText"/>
          </w:pPr>
        </w:pPrChange>
      </w:pPr>
      <w:ins w:id="992" w:author="Brett Slote" w:date="2011-07-21T19:08:00Z">
        <w:r>
          <w:rPr>
            <w:rStyle w:val="FootnoteReference"/>
          </w:rPr>
          <w:footnoteRef/>
        </w:r>
        <w:r>
          <w:t xml:space="preserve"> Hebrews 12:2</w:t>
        </w:r>
      </w:ins>
    </w:p>
  </w:footnote>
  <w:footnote w:id="136">
    <w:p w:rsidR="006E04C1" w:rsidRDefault="006E04C1">
      <w:pPr>
        <w:pStyle w:val="footnote"/>
        <w:rPr>
          <w:ins w:id="995" w:author="Brett Slote" w:date="2011-07-21T19:10:00Z"/>
        </w:rPr>
        <w:pPrChange w:id="996" w:author="Brett Slote" w:date="2011-07-21T20:04:00Z">
          <w:pPr>
            <w:pStyle w:val="FootnoteText"/>
          </w:pPr>
        </w:pPrChange>
      </w:pPr>
      <w:ins w:id="997" w:author="Brett Slote" w:date="2011-07-21T19:10:00Z">
        <w:r>
          <w:rPr>
            <w:rStyle w:val="FootnoteReference"/>
          </w:rPr>
          <w:footnoteRef/>
        </w:r>
        <w:r>
          <w:t xml:space="preserve"> </w:t>
        </w:r>
        <w:r w:rsidRPr="009E5F25">
          <w:t xml:space="preserve">No idea what </w:t>
        </w:r>
        <w:r w:rsidRPr="000C2C94">
          <w:rPr>
            <w:rFonts w:ascii="CS Avva Shenouda" w:hAnsi="CS Avva Shenouda"/>
            <w:rPrChange w:id="998" w:author="Brett Slote" w:date="2011-07-21T20:05:00Z">
              <w:rPr>
                <w:rFonts w:ascii="Antonious Normal" w:hAnsi="Antonious Normal"/>
              </w:rPr>
            </w:rPrChange>
          </w:rPr>
          <w:t>pikebernit/c</w:t>
        </w:r>
        <w:r w:rsidRPr="009E5F25">
          <w:t xml:space="preserve"> is</w:t>
        </w:r>
      </w:ins>
    </w:p>
  </w:footnote>
  <w:footnote w:id="137">
    <w:p w:rsidR="006E04C1" w:rsidRDefault="006E04C1">
      <w:pPr>
        <w:pStyle w:val="footnote"/>
        <w:rPr>
          <w:ins w:id="999" w:author="Brett Slote" w:date="2011-07-21T19:10:00Z"/>
        </w:rPr>
        <w:pPrChange w:id="1000" w:author="Brett Slote" w:date="2011-07-21T20:04:00Z">
          <w:pPr>
            <w:pStyle w:val="FootnoteText"/>
          </w:pPr>
        </w:pPrChange>
      </w:pPr>
      <w:ins w:id="1001" w:author="Brett Slote" w:date="2011-07-21T19:10:00Z">
        <w:r w:rsidRPr="009E5F25">
          <w:rPr>
            <w:rStyle w:val="FootnoteReference"/>
            <w:color w:val="FF0000"/>
          </w:rPr>
          <w:footnoteRef/>
        </w:r>
        <w:r w:rsidRPr="009E5F25">
          <w:t xml:space="preserve"> </w:t>
        </w:r>
        <w:r w:rsidRPr="000C2C94">
          <w:rPr>
            <w:rFonts w:ascii="CS Avva Shenouda" w:hAnsi="CS Avva Shenouda"/>
            <w:rPrChange w:id="1002" w:author="Brett Slote" w:date="2011-07-21T20:04:00Z">
              <w:rPr>
                <w:rFonts w:ascii="Antonious Normal" w:hAnsi="Antonious Normal"/>
              </w:rPr>
            </w:rPrChange>
          </w:rPr>
          <w:t>Kurix</w:t>
        </w:r>
        <w:r w:rsidRPr="009E5F25">
          <w:t>??</w:t>
        </w:r>
      </w:ins>
    </w:p>
  </w:footnote>
  <w:footnote w:id="138">
    <w:p w:rsidR="006E04C1" w:rsidRDefault="006E04C1">
      <w:pPr>
        <w:pStyle w:val="footnote"/>
        <w:rPr>
          <w:ins w:id="1003" w:author="Brett Slote" w:date="2011-07-21T19:10:00Z"/>
        </w:rPr>
        <w:pPrChange w:id="1004" w:author="Brett Slote" w:date="2011-07-21T20:04:00Z">
          <w:pPr>
            <w:pStyle w:val="FootnoteText"/>
          </w:pPr>
        </w:pPrChange>
      </w:pPr>
      <w:ins w:id="1005" w:author="Brett Slote" w:date="2011-07-21T19:10:00Z">
        <w:r w:rsidRPr="009E5F25">
          <w:rPr>
            <w:rStyle w:val="FootnoteReference"/>
            <w:color w:val="FF0000"/>
          </w:rPr>
          <w:footnoteRef/>
        </w:r>
        <w:r w:rsidRPr="009E5F25">
          <w:t xml:space="preserve"> I think </w:t>
        </w:r>
        <w:r w:rsidRPr="000C2C94">
          <w:rPr>
            <w:rFonts w:ascii="CS Avva Shenouda" w:hAnsi="CS Avva Shenouda"/>
            <w:rPrChange w:id="1006" w:author="Brett Slote" w:date="2011-07-21T20:04:00Z">
              <w:rPr>
                <w:rFonts w:ascii="Antonious Normal" w:hAnsi="Antonious Normal"/>
              </w:rPr>
            </w:rPrChange>
          </w:rPr>
          <w:t>logikon</w:t>
        </w:r>
        <w:r w:rsidRPr="009E5F25">
          <w:t xml:space="preserve"> was supposed to describe </w:t>
        </w:r>
        <w:r w:rsidRPr="009E5F25">
          <w:rPr>
            <w:i/>
          </w:rPr>
          <w:t>him,</w:t>
        </w:r>
        <w:r w:rsidRPr="009E5F25">
          <w:t xml:space="preserve"> not the flock?</w:t>
        </w:r>
      </w:ins>
    </w:p>
  </w:footnote>
  <w:footnote w:id="139">
    <w:p w:rsidR="006E04C1" w:rsidRDefault="006E04C1">
      <w:pPr>
        <w:pStyle w:val="footnote"/>
        <w:rPr>
          <w:ins w:id="1008" w:author="Brett Slote" w:date="2011-07-21T19:11:00Z"/>
        </w:rPr>
        <w:pPrChange w:id="1009" w:author="Brett Slote" w:date="2011-07-21T20:05:00Z">
          <w:pPr>
            <w:pStyle w:val="FootnoteText"/>
          </w:pPr>
        </w:pPrChange>
      </w:pPr>
      <w:ins w:id="1010" w:author="Brett Slote" w:date="2011-07-21T19:11:00Z">
        <w:r>
          <w:rPr>
            <w:rStyle w:val="FootnoteReference"/>
          </w:rPr>
          <w:footnoteRef/>
        </w:r>
        <w:r>
          <w:t xml:space="preserve"> is there another translation of </w:t>
        </w:r>
        <w:r w:rsidRPr="000C2C94">
          <w:rPr>
            <w:rFonts w:ascii="CS Avva Shenouda" w:hAnsi="CS Avva Shenouda"/>
            <w:rPrChange w:id="1011" w:author="Brett Slote" w:date="2011-07-21T20:05:00Z">
              <w:rPr>
                <w:rFonts w:ascii="Antonious Normal" w:hAnsi="Antonious Normal"/>
              </w:rPr>
            </w:rPrChange>
          </w:rPr>
          <w:t>margarit/c</w:t>
        </w:r>
        <w:r>
          <w:t xml:space="preserve">? I can only find pearl </w:t>
        </w:r>
      </w:ins>
    </w:p>
  </w:footnote>
  <w:footnote w:id="140">
    <w:p w:rsidR="006E04C1" w:rsidRDefault="006E04C1">
      <w:pPr>
        <w:pStyle w:val="footnote"/>
        <w:rPr>
          <w:ins w:id="1012" w:author="Brett Slote" w:date="2011-07-21T19:11:00Z"/>
        </w:rPr>
        <w:pPrChange w:id="1013" w:author="Brett Slote" w:date="2011-07-21T20:05:00Z">
          <w:pPr>
            <w:pStyle w:val="FootnoteText"/>
          </w:pPr>
        </w:pPrChange>
      </w:pPr>
      <w:ins w:id="1014" w:author="Brett Slote" w:date="2011-07-21T19:11:00Z">
        <w:r>
          <w:rPr>
            <w:rStyle w:val="FootnoteReference"/>
          </w:rPr>
          <w:footnoteRef/>
        </w:r>
        <w:r>
          <w:t xml:space="preserve"> I </w:t>
        </w:r>
        <w:r w:rsidRPr="000C2C94">
          <w:rPr>
            <w:rFonts w:ascii="CS Avva Shenouda" w:hAnsi="CS Avva Shenouda"/>
            <w:rPrChange w:id="1015" w:author="Brett Slote" w:date="2011-07-21T20:05:00Z">
              <w:rPr>
                <w:rFonts w:ascii="Antonious Normal" w:hAnsi="Antonious Normal"/>
              </w:rPr>
            </w:rPrChange>
          </w:rPr>
          <w:t>ka]</w:t>
        </w:r>
        <w:r>
          <w:t xml:space="preserve"> is to understand – but I think he’s referring to Psalm 41:1 – Blessed are they who consider the poor</w:t>
        </w:r>
      </w:ins>
    </w:p>
  </w:footnote>
  <w:footnote w:id="141">
    <w:p w:rsidR="006E04C1" w:rsidRDefault="006E04C1">
      <w:pPr>
        <w:pStyle w:val="footnote"/>
        <w:rPr>
          <w:ins w:id="1016" w:author="Brett Slote" w:date="2011-07-21T19:11:00Z"/>
        </w:rPr>
        <w:pPrChange w:id="1017" w:author="Brett Slote" w:date="2011-07-21T20:05:00Z">
          <w:pPr>
            <w:pStyle w:val="FootnoteText"/>
          </w:pPr>
        </w:pPrChange>
      </w:pPr>
      <w:ins w:id="1018" w:author="Brett Slote" w:date="2011-07-21T19:11:00Z">
        <w:r>
          <w:rPr>
            <w:rStyle w:val="FootnoteReference"/>
          </w:rPr>
          <w:footnoteRef/>
        </w:r>
        <w:r>
          <w:t xml:space="preserve"> Psalm 41:1</w:t>
        </w:r>
      </w:ins>
    </w:p>
  </w:footnote>
  <w:footnote w:id="142">
    <w:p w:rsidR="006E04C1" w:rsidRDefault="006E04C1">
      <w:pPr>
        <w:pStyle w:val="footnote"/>
        <w:rPr>
          <w:ins w:id="1019" w:author="Brett Slote" w:date="2011-07-21T19:12:00Z"/>
          <w:color w:val="FF0000"/>
          <w:rPrChange w:id="1020" w:author="Brett Slote" w:date="2011-07-21T20:05:00Z">
            <w:rPr>
              <w:ins w:id="1021" w:author="Brett Slote" w:date="2011-07-21T19:12:00Z"/>
            </w:rPr>
          </w:rPrChange>
        </w:rPr>
        <w:pPrChange w:id="1022" w:author="Brett Slote" w:date="2011-07-21T20:05:00Z">
          <w:pPr>
            <w:pStyle w:val="FootnoteText"/>
          </w:pPr>
        </w:pPrChange>
      </w:pPr>
      <w:ins w:id="1023" w:author="Brett Slote" w:date="2011-07-21T19:12:00Z">
        <w:r w:rsidRPr="000C2C94">
          <w:rPr>
            <w:rStyle w:val="FootnoteReference"/>
            <w:color w:val="FF0000"/>
            <w:rPrChange w:id="1024" w:author="Brett Slote" w:date="2011-07-21T20:05:00Z">
              <w:rPr>
                <w:rStyle w:val="FootnoteReference"/>
              </w:rPr>
            </w:rPrChange>
          </w:rPr>
          <w:footnoteRef/>
        </w:r>
        <w:r w:rsidRPr="000C2C94">
          <w:rPr>
            <w:color w:val="FF0000"/>
            <w:rPrChange w:id="1025" w:author="Brett Slote" w:date="2011-07-21T20:05:00Z">
              <w:rPr>
                <w:vertAlign w:val="superscript"/>
              </w:rPr>
            </w:rPrChange>
          </w:rPr>
          <w:t xml:space="preserve"> The Arabic decided to go with compassionate, I have charity because that’s the  most literal translation and is what he was famous for. At the same time, though, I’m pretty sure this was written in Arabic before it was written in Coptic, so should I go with compassion?</w:t>
        </w:r>
      </w:ins>
    </w:p>
  </w:footnote>
  <w:footnote w:id="143">
    <w:p w:rsidR="006E04C1" w:rsidRDefault="006E04C1">
      <w:pPr>
        <w:pStyle w:val="footnote"/>
        <w:rPr>
          <w:ins w:id="1027" w:author="Brett Slote" w:date="2011-07-21T19:13:00Z"/>
        </w:rPr>
        <w:pPrChange w:id="1028" w:author="Brett Slote" w:date="2011-07-21T20:05:00Z">
          <w:pPr>
            <w:pStyle w:val="FootnoteText"/>
          </w:pPr>
        </w:pPrChange>
      </w:pPr>
      <w:ins w:id="1029" w:author="Brett Slote" w:date="2011-07-21T19:13:00Z">
        <w:r>
          <w:rPr>
            <w:rStyle w:val="FootnoteReference"/>
          </w:rPr>
          <w:footnoteRef/>
        </w:r>
        <w:r>
          <w:t xml:space="preserve"> Numbers 12:7-8</w:t>
        </w:r>
      </w:ins>
    </w:p>
  </w:footnote>
  <w:footnote w:id="144">
    <w:p w:rsidR="006E04C1" w:rsidRDefault="006E04C1">
      <w:pPr>
        <w:pStyle w:val="footnote"/>
        <w:rPr>
          <w:ins w:id="1030" w:author="Brett Slote" w:date="2011-07-21T19:13:00Z"/>
        </w:rPr>
        <w:pPrChange w:id="1031" w:author="Brett Slote" w:date="2011-07-21T20:05:00Z">
          <w:pPr>
            <w:pStyle w:val="FootnoteText"/>
          </w:pPr>
        </w:pPrChange>
      </w:pPr>
      <w:ins w:id="1032" w:author="Brett Slote" w:date="2011-07-21T19:13:00Z">
        <w:r>
          <w:rPr>
            <w:rStyle w:val="FootnoteReference"/>
          </w:rPr>
          <w:footnoteRef/>
        </w:r>
        <w:r>
          <w:t xml:space="preserve"> Exodus 28:1</w:t>
        </w:r>
      </w:ins>
    </w:p>
  </w:footnote>
  <w:footnote w:id="145">
    <w:p w:rsidR="006E04C1" w:rsidRDefault="006E04C1">
      <w:pPr>
        <w:pStyle w:val="footnote"/>
        <w:rPr>
          <w:ins w:id="1033" w:author="Brett Slote" w:date="2011-07-21T19:13:00Z"/>
        </w:rPr>
        <w:pPrChange w:id="1034" w:author="Brett Slote" w:date="2011-07-21T20:05:00Z">
          <w:pPr>
            <w:pStyle w:val="FootnoteText"/>
          </w:pPr>
        </w:pPrChange>
      </w:pPr>
      <w:ins w:id="1035" w:author="Brett Slote" w:date="2011-07-21T19:13:00Z">
        <w:r>
          <w:rPr>
            <w:rStyle w:val="FootnoteReference"/>
          </w:rPr>
          <w:footnoteRef/>
        </w:r>
        <w:r>
          <w:t xml:space="preserve"> Matthew 16:18</w:t>
        </w:r>
      </w:ins>
    </w:p>
  </w:footnote>
  <w:footnote w:id="146">
    <w:p w:rsidR="006E04C1" w:rsidRDefault="006E04C1">
      <w:pPr>
        <w:pStyle w:val="footnote"/>
        <w:rPr>
          <w:ins w:id="1036" w:author="Brett Slote" w:date="2011-07-21T19:13:00Z"/>
        </w:rPr>
        <w:pPrChange w:id="1037" w:author="Brett Slote" w:date="2011-07-21T20:05:00Z">
          <w:pPr>
            <w:pStyle w:val="FootnoteText"/>
          </w:pPr>
        </w:pPrChange>
      </w:pPr>
      <w:ins w:id="1038" w:author="Brett Slote" w:date="2011-07-21T19:13:00Z">
        <w:r>
          <w:rPr>
            <w:rStyle w:val="FootnoteReference"/>
          </w:rPr>
          <w:footnoteRef/>
        </w:r>
        <w:r>
          <w:t xml:space="preserve"> </w:t>
        </w:r>
        <w:r w:rsidRPr="000C2C94">
          <w:rPr>
            <w:rFonts w:ascii="CS Avva Shenouda" w:hAnsi="CS Avva Shenouda"/>
            <w:rPrChange w:id="1039" w:author="Brett Slote" w:date="2011-07-21T20:05:00Z">
              <w:rPr>
                <w:rFonts w:ascii="Antonious Normal" w:hAnsi="Antonious Normal"/>
              </w:rPr>
            </w:rPrChange>
          </w:rPr>
          <w:t>talo</w:t>
        </w:r>
        <w:r>
          <w:t xml:space="preserve"> is usually to lift, but it can be to lay when talking about a burden</w:t>
        </w:r>
      </w:ins>
    </w:p>
  </w:footnote>
  <w:footnote w:id="147">
    <w:p w:rsidR="006E04C1" w:rsidRDefault="006E04C1">
      <w:pPr>
        <w:pStyle w:val="footnote"/>
        <w:rPr>
          <w:ins w:id="1040" w:author="Brett Slote" w:date="2011-07-21T19:13:00Z"/>
          <w:i/>
        </w:rPr>
        <w:pPrChange w:id="1041" w:author="Brett Slote" w:date="2011-07-21T20:05:00Z">
          <w:pPr>
            <w:pStyle w:val="FootnoteText"/>
          </w:pPr>
        </w:pPrChange>
      </w:pPr>
      <w:ins w:id="1042" w:author="Brett Slote" w:date="2011-07-21T19:13:00Z">
        <w:r>
          <w:rPr>
            <w:rStyle w:val="FootnoteReference"/>
          </w:rPr>
          <w:footnoteRef/>
        </w:r>
        <w:r>
          <w:t xml:space="preserve"> </w:t>
        </w:r>
        <w:r w:rsidRPr="009E5F25">
          <w:rPr>
            <w:color w:val="FF0000"/>
          </w:rPr>
          <w:t xml:space="preserve">black book and Arabic have governor/ruler, but I’m not sure why – literally it’s someone who is </w:t>
        </w:r>
        <w:r w:rsidRPr="009E5F25">
          <w:rPr>
            <w:i/>
            <w:color w:val="FF0000"/>
          </w:rPr>
          <w:t>steering</w:t>
        </w:r>
      </w:ins>
    </w:p>
  </w:footnote>
  <w:footnote w:id="148">
    <w:p w:rsidR="006E04C1" w:rsidRDefault="006E04C1">
      <w:pPr>
        <w:pStyle w:val="footnote"/>
        <w:rPr>
          <w:ins w:id="1043" w:author="Brett Slote" w:date="2011-07-21T19:13:00Z"/>
        </w:rPr>
        <w:pPrChange w:id="1044" w:author="Brett Slote" w:date="2011-07-21T20:05:00Z">
          <w:pPr>
            <w:pStyle w:val="FootnoteText"/>
          </w:pPr>
        </w:pPrChange>
      </w:pPr>
      <w:ins w:id="1045" w:author="Brett Slote" w:date="2011-07-21T19:13:00Z">
        <w:r>
          <w:rPr>
            <w:rStyle w:val="FootnoteReference"/>
          </w:rPr>
          <w:footnoteRef/>
        </w:r>
        <w:r>
          <w:t xml:space="preserve"> Psalms 110:4, Hebrews 5:6,10</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4C1" w:rsidRDefault="006E04C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3032D8"/>
    <w:rsid w:val="0031014B"/>
    <w:rsid w:val="0031634B"/>
    <w:rsid w:val="00316961"/>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B0313"/>
    <w:rsid w:val="003C3DAA"/>
    <w:rsid w:val="003C7D3F"/>
    <w:rsid w:val="003D6CE4"/>
    <w:rsid w:val="003E30B1"/>
    <w:rsid w:val="00436BDD"/>
    <w:rsid w:val="004443C1"/>
    <w:rsid w:val="00447CAB"/>
    <w:rsid w:val="00453724"/>
    <w:rsid w:val="004537C7"/>
    <w:rsid w:val="004568B8"/>
    <w:rsid w:val="0046338D"/>
    <w:rsid w:val="00474242"/>
    <w:rsid w:val="00484AEF"/>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6DFB"/>
    <w:rsid w:val="00597158"/>
    <w:rsid w:val="005A1198"/>
    <w:rsid w:val="005A34F0"/>
    <w:rsid w:val="005A44CB"/>
    <w:rsid w:val="005B777F"/>
    <w:rsid w:val="005D1250"/>
    <w:rsid w:val="005D70D8"/>
    <w:rsid w:val="005E131A"/>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B531C"/>
    <w:rsid w:val="008B5AA7"/>
    <w:rsid w:val="008C0462"/>
    <w:rsid w:val="008C4469"/>
    <w:rsid w:val="008D3689"/>
    <w:rsid w:val="008D67CA"/>
    <w:rsid w:val="00914F1B"/>
    <w:rsid w:val="00925626"/>
    <w:rsid w:val="009350ED"/>
    <w:rsid w:val="009442B3"/>
    <w:rsid w:val="00953CB8"/>
    <w:rsid w:val="0096008D"/>
    <w:rsid w:val="009609D3"/>
    <w:rsid w:val="009654EE"/>
    <w:rsid w:val="00967153"/>
    <w:rsid w:val="00971481"/>
    <w:rsid w:val="00984BF3"/>
    <w:rsid w:val="00993EBA"/>
    <w:rsid w:val="009A11DD"/>
    <w:rsid w:val="009A65C4"/>
    <w:rsid w:val="009B3D2D"/>
    <w:rsid w:val="009D6F61"/>
    <w:rsid w:val="009E64DA"/>
    <w:rsid w:val="009F4351"/>
    <w:rsid w:val="009F4DF5"/>
    <w:rsid w:val="009F7FB6"/>
    <w:rsid w:val="00A042F4"/>
    <w:rsid w:val="00A04AB0"/>
    <w:rsid w:val="00A05722"/>
    <w:rsid w:val="00A17120"/>
    <w:rsid w:val="00A23F04"/>
    <w:rsid w:val="00A2562D"/>
    <w:rsid w:val="00A275F4"/>
    <w:rsid w:val="00A300B0"/>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C129F"/>
    <w:rsid w:val="00AC3253"/>
    <w:rsid w:val="00AE1E8D"/>
    <w:rsid w:val="00AE6D2A"/>
    <w:rsid w:val="00AF2A00"/>
    <w:rsid w:val="00AF56AD"/>
    <w:rsid w:val="00AF6B9E"/>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705A"/>
    <w:rsid w:val="00C05A5B"/>
    <w:rsid w:val="00C1536B"/>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5AC8"/>
    <w:rsid w:val="00DC3A65"/>
    <w:rsid w:val="00DC4810"/>
    <w:rsid w:val="00DD4C22"/>
    <w:rsid w:val="00DD5994"/>
    <w:rsid w:val="00DE4425"/>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288B"/>
    <w:rsid w:val="00EA0E43"/>
    <w:rsid w:val="00EA7F2F"/>
    <w:rsid w:val="00EB2F8F"/>
    <w:rsid w:val="00EC012F"/>
    <w:rsid w:val="00EC5CBB"/>
    <w:rsid w:val="00EE572E"/>
    <w:rsid w:val="00EF067E"/>
    <w:rsid w:val="00F0177A"/>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A4F1D"/>
    <w:rsid w:val="00FB2563"/>
    <w:rsid w:val="00FB5ACB"/>
    <w:rsid w:val="00FC1BD5"/>
    <w:rsid w:val="00FD2E69"/>
    <w:rsid w:val="00FD37EA"/>
    <w:rsid w:val="00FE7FB3"/>
    <w:rsid w:val="00FF006C"/>
    <w:rsid w:val="00FF1C35"/>
    <w:rsid w:val="00FF350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4F11-ABC9-4156-AE04-3FCA5673EBD8}">
  <ds:schemaRefs>
    <ds:schemaRef ds:uri="http://schemas.openxmlformats.org/officeDocument/2006/bibliography"/>
  </ds:schemaRefs>
</ds:datastoreItem>
</file>

<file path=customXml/itemProps2.xml><?xml version="1.0" encoding="utf-8"?>
<ds:datastoreItem xmlns:ds="http://schemas.openxmlformats.org/officeDocument/2006/customXml" ds:itemID="{BFF98083-FA74-4BAE-BDC6-7E233129ED72}">
  <ds:schemaRefs>
    <ds:schemaRef ds:uri="http://schemas.openxmlformats.org/officeDocument/2006/bibliography"/>
  </ds:schemaRefs>
</ds:datastoreItem>
</file>

<file path=customXml/itemProps3.xml><?xml version="1.0" encoding="utf-8"?>
<ds:datastoreItem xmlns:ds="http://schemas.openxmlformats.org/officeDocument/2006/customXml" ds:itemID="{A0B252D5-8B6C-43C2-91BF-4637505B2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299</Pages>
  <Words>46952</Words>
  <Characters>267627</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3</cp:revision>
  <cp:lastPrinted>2011-11-07T20:11:00Z</cp:lastPrinted>
  <dcterms:created xsi:type="dcterms:W3CDTF">2014-10-30T02:06:00Z</dcterms:created>
  <dcterms:modified xsi:type="dcterms:W3CDTF">2014-11-01T02:05:00Z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