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1E641A" w:rsidTr="00C2621F">
        <w:tc>
          <w:tcPr>
            <w:tcW w:w="1248" w:type="pct"/>
          </w:tcPr>
          <w:p w:rsidR="001E641A" w:rsidRDefault="001E641A" w:rsidP="00675050">
            <w:pPr>
              <w:pStyle w:val="CopticVersemulti-line"/>
            </w:pPr>
            <w:bookmarkStart w:id="0" w:name="_GoBack" w:colFirst="0" w:colLast="0"/>
            <w:r>
              <w:t>Ⲡⲉⲧⲣⲟⲥ ⲡⲓⲁ̀ⲡⲟⲥⲧⲟⲗⲟⲥ:</w:t>
            </w:r>
          </w:p>
          <w:p w:rsidR="001E641A" w:rsidRDefault="001E641A" w:rsidP="00675050">
            <w:pPr>
              <w:pStyle w:val="CopticVersemulti-line"/>
            </w:pPr>
            <w:r>
              <w:t>ⲛⲉⲙ Ⲡⲁⲩⲗⲟⲥ ⲡⲓⲥⲟⲫⲟⲥ:</w:t>
            </w:r>
          </w:p>
          <w:p w:rsidR="001E641A" w:rsidRDefault="001E641A" w:rsidP="00675050">
            <w:pPr>
              <w:pStyle w:val="CopticVersemulti-line"/>
            </w:pPr>
            <w:r>
              <w:t>ⲛⲓⲁⲣⲭⲏ ⲙ̀ⲙⲁⲑⲏⲧⲏⲥ:</w:t>
            </w:r>
          </w:p>
          <w:p w:rsidR="001E641A" w:rsidRPr="00C35319" w:rsidRDefault="001E641A" w:rsidP="00675050">
            <w:pPr>
              <w:pStyle w:val="CopticHangingVerse"/>
            </w:pPr>
            <w:r>
              <w:t>ⲛ̀ⲧⲉ Ⲡⲉⲛⲟ̄ⲥ̄ Ⲓⲏ̄ⲥ̄ Ⲡⲭ̄ⲥ̄.</w:t>
            </w:r>
          </w:p>
        </w:tc>
        <w:tc>
          <w:tcPr>
            <w:tcW w:w="1242" w:type="pct"/>
          </w:tcPr>
          <w:p w:rsidR="001E641A" w:rsidRDefault="001E641A" w:rsidP="008153EB">
            <w:r>
              <w:t>Peter the Apostle,</w:t>
            </w:r>
          </w:p>
          <w:p w:rsidR="001E641A" w:rsidRDefault="001E641A" w:rsidP="008153EB">
            <w:r>
              <w:t>And Paul the wise,</w:t>
            </w:r>
          </w:p>
          <w:p w:rsidR="001E641A" w:rsidRDefault="001E641A" w:rsidP="008153EB">
            <w:r>
              <w:t>The heads of the disciples,</w:t>
            </w:r>
          </w:p>
          <w:p w:rsidR="001E641A" w:rsidRPr="008153EB" w:rsidRDefault="001E641A" w:rsidP="008153EB">
            <w:r>
              <w:t>Of our Lord Jesus Christ.</w:t>
            </w:r>
          </w:p>
        </w:tc>
        <w:tc>
          <w:tcPr>
            <w:tcW w:w="1255" w:type="pct"/>
          </w:tcPr>
          <w:p w:rsidR="001E641A" w:rsidRDefault="001E641A" w:rsidP="00675050">
            <w:pPr>
              <w:pStyle w:val="EngHang"/>
            </w:pPr>
            <w:r>
              <w:t>Peter the Apostle,</w:t>
            </w:r>
          </w:p>
          <w:p w:rsidR="001E641A" w:rsidRDefault="001E641A" w:rsidP="00675050">
            <w:pPr>
              <w:pStyle w:val="EngHang"/>
            </w:pPr>
            <w:r>
              <w:t>And the wise Paul,</w:t>
            </w:r>
          </w:p>
          <w:p w:rsidR="001E641A" w:rsidRDefault="001E641A" w:rsidP="00675050">
            <w:pPr>
              <w:pStyle w:val="EngHang"/>
            </w:pPr>
            <w:r>
              <w:t>The foremost among the disciples</w:t>
            </w:r>
          </w:p>
          <w:p w:rsidR="001E641A" w:rsidRDefault="001E641A" w:rsidP="00675050">
            <w:pPr>
              <w:pStyle w:val="EngHangEnd"/>
            </w:pPr>
            <w:r>
              <w:t>Of our Lord Jesus Christ.</w:t>
            </w:r>
          </w:p>
        </w:tc>
        <w:tc>
          <w:tcPr>
            <w:tcW w:w="1255" w:type="pct"/>
          </w:tcPr>
          <w:p w:rsidR="001E641A" w:rsidRPr="004764BD" w:rsidRDefault="001E641A" w:rsidP="003856D1">
            <w:pPr>
              <w:pStyle w:val="EngHang"/>
            </w:pPr>
            <w:r w:rsidRPr="004764BD">
              <w:t>Peter, the Apostle,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And Paul the wise,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The foremost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 xml:space="preserve"> among the disciples</w:t>
            </w:r>
          </w:p>
          <w:p w:rsidR="001E641A" w:rsidRDefault="001E641A" w:rsidP="003856D1">
            <w:pPr>
              <w:pStyle w:val="EngHangEnd"/>
            </w:pPr>
            <w:r w:rsidRPr="004764BD">
              <w:t>Of our Lord Jesus Christ</w:t>
            </w:r>
          </w:p>
        </w:tc>
      </w:tr>
      <w:tr w:rsidR="001E641A" w:rsidTr="00C2621F">
        <w:tc>
          <w:tcPr>
            <w:tcW w:w="1248" w:type="pct"/>
          </w:tcPr>
          <w:p w:rsidR="001E641A" w:rsidRDefault="001E641A" w:rsidP="00675050">
            <w:pPr>
              <w:pStyle w:val="CopticVersemulti-line"/>
            </w:pPr>
            <w:r>
              <w:t>Ⲡⲉⲧⲣⲟⲥ ⲛⲉⲙ Ⲡⲁⲩⲗⲟⲥ:</w:t>
            </w:r>
          </w:p>
          <w:p w:rsidR="001E641A" w:rsidRDefault="001E641A" w:rsidP="00675050">
            <w:pPr>
              <w:pStyle w:val="CopticVersemulti-line"/>
            </w:pPr>
            <w:r>
              <w:t>ⲁⲩⲕⲱⲣϥ ⲛ̀ⲧ̀ϫⲟⲙ ⲛ̀ⲧⲉ ⲡ̀ⲥⲁⲧⲁⲛⲁⲥ:</w:t>
            </w:r>
          </w:p>
          <w:p w:rsidR="001E641A" w:rsidRDefault="001E641A" w:rsidP="00675050">
            <w:pPr>
              <w:pStyle w:val="CopticVersemulti-line"/>
            </w:pPr>
            <w:r>
              <w:t>ⲟⲩⲟϩ ⲁⲩⲧⲁⲥⲑⲟ ⲛ̀ⲛⲓⲉⲑⲛⲟⲥ:</w:t>
            </w:r>
          </w:p>
          <w:p w:rsidR="001E641A" w:rsidRPr="00CF5919" w:rsidRDefault="001E641A" w:rsidP="00675050">
            <w:pPr>
              <w:pStyle w:val="CopticHangingVerse"/>
            </w:pPr>
            <w:r>
              <w:t>ⲉ̀ϧⲟⲩⲛ ⲉ̀ⲫ̀ⲛⲁϩϯ ⲛ̀Ϯⲧ̀ⲣⲓⲁⲥ.</w:t>
            </w:r>
          </w:p>
        </w:tc>
        <w:tc>
          <w:tcPr>
            <w:tcW w:w="1242" w:type="pct"/>
          </w:tcPr>
          <w:p w:rsidR="001E641A" w:rsidRDefault="001E641A" w:rsidP="000448AC">
            <w:r>
              <w:t>Peter and Paul,</w:t>
            </w:r>
          </w:p>
          <w:p w:rsidR="001E641A" w:rsidRDefault="001E641A" w:rsidP="000448AC">
            <w:r>
              <w:t>Tramples the power of Satan,</w:t>
            </w:r>
          </w:p>
          <w:p w:rsidR="001E641A" w:rsidRDefault="001E641A" w:rsidP="000448AC">
            <w:r>
              <w:t>And restored the nations,</w:t>
            </w:r>
          </w:p>
          <w:p w:rsidR="001E641A" w:rsidRDefault="001E641A" w:rsidP="000448AC">
            <w:r>
              <w:t>To the faith of the Trinity.</w:t>
            </w:r>
          </w:p>
        </w:tc>
        <w:tc>
          <w:tcPr>
            <w:tcW w:w="1255" w:type="pct"/>
          </w:tcPr>
          <w:p w:rsidR="001E641A" w:rsidRDefault="001E641A" w:rsidP="00675050">
            <w:pPr>
              <w:pStyle w:val="EngHang"/>
            </w:pPr>
            <w:r>
              <w:t>Peter and Paul</w:t>
            </w:r>
          </w:p>
          <w:p w:rsidR="001E641A" w:rsidRDefault="001E641A" w:rsidP="00675050">
            <w:pPr>
              <w:pStyle w:val="EngHang"/>
            </w:pPr>
            <w:r>
              <w:t>Trampled the power of Satan,</w:t>
            </w:r>
          </w:p>
          <w:p w:rsidR="001E641A" w:rsidRDefault="001E641A" w:rsidP="00675050">
            <w:pPr>
              <w:pStyle w:val="EngHang"/>
            </w:pPr>
            <w:r>
              <w:t>And restored the nations</w:t>
            </w:r>
          </w:p>
          <w:p w:rsidR="001E641A" w:rsidRPr="00AB2F8A" w:rsidRDefault="001E641A" w:rsidP="00675050">
            <w:pPr>
              <w:pStyle w:val="EngHangEnd"/>
            </w:pPr>
            <w:r>
              <w:t>To the faith of the Trinity.</w:t>
            </w:r>
          </w:p>
        </w:tc>
        <w:tc>
          <w:tcPr>
            <w:tcW w:w="1255" w:type="pct"/>
          </w:tcPr>
          <w:p w:rsidR="001E641A" w:rsidRPr="004764BD" w:rsidRDefault="001E641A" w:rsidP="003856D1">
            <w:pPr>
              <w:pStyle w:val="EngHang"/>
            </w:pPr>
            <w:r w:rsidRPr="004764BD">
              <w:t>Peter and Paul,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Destroyed the power of Satan,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And brought back the nations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  <w:p w:rsidR="001E641A" w:rsidRDefault="001E641A" w:rsidP="003856D1">
            <w:pPr>
              <w:pStyle w:val="EngHangEnd"/>
            </w:pPr>
            <w:r w:rsidRPr="004764BD">
              <w:t>To the faith of the Trinity.</w:t>
            </w:r>
          </w:p>
        </w:tc>
      </w:tr>
      <w:tr w:rsidR="001E641A" w:rsidTr="00C2621F">
        <w:tc>
          <w:tcPr>
            <w:tcW w:w="1248" w:type="pct"/>
          </w:tcPr>
          <w:p w:rsidR="001E641A" w:rsidRDefault="001E641A" w:rsidP="00675050">
            <w:pPr>
              <w:pStyle w:val="CopticVersemulti-line"/>
            </w:pPr>
            <w:r>
              <w:t>Ⲡⲉⲧⲣⲟⲥ ⲛⲉⲙ Ⲡⲁⲩⲗⲟⲥ:</w:t>
            </w:r>
          </w:p>
          <w:p w:rsidR="001E641A" w:rsidRDefault="001E641A" w:rsidP="00675050">
            <w:pPr>
              <w:pStyle w:val="CopticVersemulti-line"/>
            </w:pPr>
            <w:r>
              <w:t>ⲇⲉ ⲟⲛ ⲛⲓⲟⲩⲏⲃ ⲙ̀ⲡ̄ⲛ̄ⲁ̄ⲧⲓⲕⲟⲛ:</w:t>
            </w:r>
          </w:p>
          <w:p w:rsidR="001E641A" w:rsidRDefault="001E641A" w:rsidP="00675050">
            <w:pPr>
              <w:pStyle w:val="CopticVersemulti-line"/>
            </w:pPr>
            <w:r>
              <w:t>ⲁⲩϣⲟⲣϣⲉⲡ ⲛ̀ⲛⲓⲉⲣⲫⲏⲟⲩⲓ̀:</w:t>
            </w:r>
          </w:p>
          <w:p w:rsidR="001E641A" w:rsidRDefault="001E641A" w:rsidP="00675050">
            <w:pPr>
              <w:pStyle w:val="CopticHangingVerse"/>
            </w:pPr>
            <w:r>
              <w:t>ⲛⲉⲙ ⲡ̀ϣⲉⲙϣⲓ ⲛ̀ⲛⲓ̀ⲓⲇⲱⲗⲟⲛ.</w:t>
            </w:r>
          </w:p>
        </w:tc>
        <w:tc>
          <w:tcPr>
            <w:tcW w:w="1242" w:type="pct"/>
          </w:tcPr>
          <w:p w:rsidR="001E641A" w:rsidRDefault="001E641A" w:rsidP="00355077">
            <w:r>
              <w:t>Peter and Paul,</w:t>
            </w:r>
          </w:p>
          <w:p w:rsidR="001E641A" w:rsidRDefault="001E641A" w:rsidP="00355077">
            <w:r>
              <w:t>Are the spiritual priests,</w:t>
            </w:r>
          </w:p>
          <w:p w:rsidR="001E641A" w:rsidRDefault="001E641A" w:rsidP="00355077">
            <w:r>
              <w:t>They demolished the temples,</w:t>
            </w:r>
          </w:p>
          <w:p w:rsidR="001E641A" w:rsidRDefault="001E641A" w:rsidP="00355077">
            <w:r>
              <w:t>And the worship of idols.</w:t>
            </w:r>
          </w:p>
        </w:tc>
        <w:tc>
          <w:tcPr>
            <w:tcW w:w="1255" w:type="pct"/>
          </w:tcPr>
          <w:p w:rsidR="001E641A" w:rsidRDefault="001E641A" w:rsidP="00675050">
            <w:pPr>
              <w:pStyle w:val="EngHang"/>
            </w:pPr>
            <w:r>
              <w:t>Peter and Paul</w:t>
            </w:r>
          </w:p>
          <w:p w:rsidR="001E641A" w:rsidRDefault="001E641A" w:rsidP="00675050">
            <w:pPr>
              <w:pStyle w:val="EngHang"/>
            </w:pPr>
            <w:r>
              <w:t>Are the spiritual priests.</w:t>
            </w:r>
          </w:p>
          <w:p w:rsidR="001E641A" w:rsidRDefault="001E641A" w:rsidP="00675050">
            <w:pPr>
              <w:pStyle w:val="EngHang"/>
            </w:pPr>
            <w:r>
              <w:t>They destroyed the temples,</w:t>
            </w:r>
          </w:p>
          <w:p w:rsidR="001E641A" w:rsidRPr="004B35B0" w:rsidRDefault="001E641A" w:rsidP="00675050">
            <w:pPr>
              <w:pStyle w:val="EngHangEnd"/>
            </w:pPr>
            <w:r>
              <w:t>And the worship of idols.</w:t>
            </w:r>
          </w:p>
        </w:tc>
        <w:tc>
          <w:tcPr>
            <w:tcW w:w="1255" w:type="pct"/>
          </w:tcPr>
          <w:p w:rsidR="001E641A" w:rsidRPr="004764BD" w:rsidRDefault="001E641A" w:rsidP="003856D1">
            <w:pPr>
              <w:pStyle w:val="EngHang"/>
            </w:pPr>
            <w:r w:rsidRPr="004764BD">
              <w:t>Peter and Paul,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Are the spiritual priests,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They destroyed the temples,</w:t>
            </w:r>
          </w:p>
          <w:p w:rsidR="001E641A" w:rsidRDefault="001E641A" w:rsidP="003856D1">
            <w:pPr>
              <w:pStyle w:val="EngHangEnd"/>
            </w:pPr>
            <w:r w:rsidRPr="004764BD">
              <w:t>And the worship of idols.</w:t>
            </w:r>
          </w:p>
        </w:tc>
      </w:tr>
      <w:tr w:rsidR="001E641A" w:rsidTr="00C2621F">
        <w:tc>
          <w:tcPr>
            <w:tcW w:w="1248" w:type="pct"/>
          </w:tcPr>
          <w:p w:rsidR="001E641A" w:rsidRDefault="001E641A" w:rsidP="00675050">
            <w:pPr>
              <w:pStyle w:val="CopticVersemulti-line"/>
            </w:pPr>
            <w:r>
              <w:t>Ⲡⲉⲧⲣⲟⲥ ⲛⲉⲙ Ⲡⲁⲩⲗⲟⲥ:</w:t>
            </w:r>
          </w:p>
          <w:p w:rsidR="001E641A" w:rsidRDefault="001E641A" w:rsidP="00675050">
            <w:pPr>
              <w:pStyle w:val="CopticVersemulti-line"/>
            </w:pPr>
            <w:r>
              <w:t>ⲉⲩⲥⲟⲡ ⲛⲓⲉⲣⲅⲁⲧⲏⲥ ⲛ̀ⲣⲉϥⲉⲣϩⲱⲃ:</w:t>
            </w:r>
          </w:p>
          <w:p w:rsidR="001E641A" w:rsidRDefault="001E641A" w:rsidP="00675050">
            <w:pPr>
              <w:pStyle w:val="CopticVersemulti-line"/>
            </w:pPr>
            <w:r>
              <w:t>ⲁⲩⲧⲁⲥⲑⲟ ⲛ̀ⲛⲓⲉⲑⲛⲟⲥ ⲧⲏⲣⲟⲩ:</w:t>
            </w:r>
          </w:p>
          <w:p w:rsidR="001E641A" w:rsidRDefault="001E641A" w:rsidP="00675050">
            <w:pPr>
              <w:pStyle w:val="CopticHangingVerse"/>
            </w:pPr>
            <w:r>
              <w:t>ⲉ̀ⲡⲓⲣⲉϥⲑⲁⲙⲓⲟ ⲛ̀ⲕⲉⲥⲟⲡ.</w:t>
            </w:r>
          </w:p>
        </w:tc>
        <w:tc>
          <w:tcPr>
            <w:tcW w:w="1242" w:type="pct"/>
          </w:tcPr>
          <w:p w:rsidR="001E641A" w:rsidRDefault="001E641A" w:rsidP="00511A3D">
            <w:r>
              <w:t>Peter and Paul,</w:t>
            </w:r>
          </w:p>
          <w:p w:rsidR="001E641A" w:rsidRDefault="001E641A" w:rsidP="00511A3D">
            <w:r>
              <w:t>Together are the workers and craftsmen,</w:t>
            </w:r>
          </w:p>
          <w:p w:rsidR="001E641A" w:rsidRDefault="001E641A" w:rsidP="00511A3D">
            <w:r>
              <w:t>They restored all the nations,</w:t>
            </w:r>
          </w:p>
          <w:p w:rsidR="001E641A" w:rsidRDefault="001E641A" w:rsidP="00511A3D">
            <w:r>
              <w:t>Once more to the creator.</w:t>
            </w:r>
          </w:p>
        </w:tc>
        <w:tc>
          <w:tcPr>
            <w:tcW w:w="1255" w:type="pct"/>
          </w:tcPr>
          <w:p w:rsidR="001E641A" w:rsidRDefault="001E641A" w:rsidP="00675050">
            <w:pPr>
              <w:pStyle w:val="EngHang"/>
            </w:pPr>
            <w:r>
              <w:t>Peter and Paul</w:t>
            </w:r>
          </w:p>
          <w:p w:rsidR="001E641A" w:rsidRDefault="001E641A" w:rsidP="00675050">
            <w:pPr>
              <w:pStyle w:val="EngHang"/>
            </w:pPr>
            <w:commentRangeStart w:id="7"/>
            <w:r>
              <w:t>Are the working husbandmen</w:t>
            </w:r>
            <w:commentRangeEnd w:id="7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7"/>
            </w:r>
            <w:r>
              <w:t>.</w:t>
            </w:r>
          </w:p>
          <w:p w:rsidR="001E641A" w:rsidRDefault="001E641A" w:rsidP="00675050">
            <w:pPr>
              <w:pStyle w:val="EngHang"/>
            </w:pPr>
            <w:r>
              <w:t>They returned all the nations</w:t>
            </w:r>
          </w:p>
          <w:p w:rsidR="001E641A" w:rsidRDefault="001E641A" w:rsidP="00675050">
            <w:pPr>
              <w:pStyle w:val="EngHangEnd"/>
            </w:pPr>
            <w:r>
              <w:t>Once more to the Creator.</w:t>
            </w:r>
          </w:p>
        </w:tc>
        <w:tc>
          <w:tcPr>
            <w:tcW w:w="1255" w:type="pct"/>
          </w:tcPr>
          <w:p w:rsidR="001E641A" w:rsidRPr="004764BD" w:rsidRDefault="001E641A" w:rsidP="003856D1">
            <w:pPr>
              <w:pStyle w:val="EngHang"/>
            </w:pPr>
            <w:r w:rsidRPr="004764BD">
              <w:t>Peter and Paul,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Are the working husbandmen,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They returned all the nations</w:t>
            </w:r>
          </w:p>
          <w:p w:rsidR="001E641A" w:rsidRDefault="001E641A" w:rsidP="003856D1">
            <w:pPr>
              <w:pStyle w:val="EngHangEnd"/>
            </w:pPr>
            <w:r w:rsidRPr="004764BD">
              <w:t>Once again to the Creator.</w:t>
            </w:r>
          </w:p>
        </w:tc>
      </w:tr>
      <w:tr w:rsidR="001E641A" w:rsidTr="00C2621F">
        <w:tc>
          <w:tcPr>
            <w:tcW w:w="1248" w:type="pct"/>
          </w:tcPr>
          <w:p w:rsidR="001E641A" w:rsidRDefault="001E641A" w:rsidP="00675050">
            <w:pPr>
              <w:pStyle w:val="CopticVersemulti-line"/>
            </w:pPr>
            <w:r>
              <w:t>Ⲡⲉⲧⲣⲟⲥ ⲛⲉⲙ ⲡⲉⲛⲥⲁϧ Ⲡⲁⲩⲗⲟⲥ:</w:t>
            </w:r>
          </w:p>
          <w:p w:rsidR="001E641A" w:rsidRDefault="001E641A" w:rsidP="00675050">
            <w:pPr>
              <w:pStyle w:val="CopticVersemulti-line"/>
            </w:pPr>
            <w:r>
              <w:t>ⲁⲩϣⲱⲡⲓ ϧⲉⲛ ⲡⲓⲥ̀ⲧⲁⲇⲓⲟⲛ:</w:t>
            </w:r>
          </w:p>
          <w:p w:rsidR="001E641A" w:rsidRDefault="001E641A" w:rsidP="00675050">
            <w:pPr>
              <w:pStyle w:val="CopticVersemulti-line"/>
            </w:pPr>
            <w:r>
              <w:t>ⲛ̀ⲧⲉ ϯⲙⲉⲧⲁ̀ⲡⲟⲥⲧⲟⲗⲟⲥ:</w:t>
            </w:r>
          </w:p>
          <w:p w:rsidR="001E641A" w:rsidRDefault="001E641A" w:rsidP="00675050">
            <w:pPr>
              <w:pStyle w:val="CopticHangingVerse"/>
            </w:pPr>
            <w:r>
              <w:lastRenderedPageBreak/>
              <w:t>ϧⲉⲛ ⲟⲩⲛⲓϣϯ ⲛ̀ⲁⲅⲱⲛ.</w:t>
            </w:r>
          </w:p>
        </w:tc>
        <w:tc>
          <w:tcPr>
            <w:tcW w:w="1242" w:type="pct"/>
          </w:tcPr>
          <w:p w:rsidR="001E641A" w:rsidRDefault="001E641A" w:rsidP="00511A3D">
            <w:r>
              <w:lastRenderedPageBreak/>
              <w:t>Peter and our teacher Paul,</w:t>
            </w:r>
          </w:p>
          <w:p w:rsidR="001E641A" w:rsidRDefault="001E641A" w:rsidP="00511A3D">
            <w:r>
              <w:t>With great struggle,</w:t>
            </w:r>
          </w:p>
          <w:p w:rsidR="001E641A" w:rsidRDefault="001E641A" w:rsidP="00511A3D">
            <w:r>
              <w:t>Were in the stadium,</w:t>
            </w:r>
          </w:p>
          <w:p w:rsidR="001E641A" w:rsidRDefault="001E641A" w:rsidP="00511A3D">
            <w:r>
              <w:t>Of the apostles.</w:t>
            </w:r>
          </w:p>
        </w:tc>
        <w:tc>
          <w:tcPr>
            <w:tcW w:w="1255" w:type="pct"/>
          </w:tcPr>
          <w:p w:rsidR="001E641A" w:rsidRDefault="001E641A" w:rsidP="00675050">
            <w:pPr>
              <w:pStyle w:val="EngHang"/>
            </w:pPr>
            <w:r>
              <w:t>Peter and our teacher, Paul</w:t>
            </w:r>
          </w:p>
          <w:p w:rsidR="001E641A" w:rsidRDefault="001E641A" w:rsidP="00675050">
            <w:pPr>
              <w:pStyle w:val="EngHang"/>
            </w:pPr>
            <w:r>
              <w:t>Were in the arena</w:t>
            </w:r>
          </w:p>
          <w:p w:rsidR="001E641A" w:rsidRDefault="001E641A" w:rsidP="00675050">
            <w:pPr>
              <w:pStyle w:val="EngHang"/>
            </w:pPr>
            <w:r>
              <w:t>Of Apostleship</w:t>
            </w:r>
          </w:p>
          <w:p w:rsidR="001E641A" w:rsidRDefault="001E641A" w:rsidP="00675050">
            <w:pPr>
              <w:pStyle w:val="EngHangEnd"/>
            </w:pPr>
            <w:r>
              <w:lastRenderedPageBreak/>
              <w:t>Struggling greatly.</w:t>
            </w:r>
          </w:p>
        </w:tc>
        <w:tc>
          <w:tcPr>
            <w:tcW w:w="1255" w:type="pct"/>
          </w:tcPr>
          <w:p w:rsidR="001E641A" w:rsidRPr="004764BD" w:rsidRDefault="001E641A" w:rsidP="003856D1">
            <w:pPr>
              <w:pStyle w:val="EngHang"/>
            </w:pPr>
            <w:r w:rsidRPr="004764BD">
              <w:lastRenderedPageBreak/>
              <w:t>Peter and our teacher Paul,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Were in the stadium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Of the apostles,</w:t>
            </w:r>
          </w:p>
          <w:p w:rsidR="001E641A" w:rsidRDefault="001E641A" w:rsidP="003856D1">
            <w:pPr>
              <w:pStyle w:val="EngHangEnd"/>
            </w:pPr>
            <w:r w:rsidRPr="004764BD">
              <w:lastRenderedPageBreak/>
              <w:t>In great struggle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.</w:t>
            </w:r>
          </w:p>
        </w:tc>
      </w:tr>
      <w:tr w:rsidR="001E641A" w:rsidTr="00C2621F">
        <w:tc>
          <w:tcPr>
            <w:tcW w:w="1248" w:type="pct"/>
          </w:tcPr>
          <w:p w:rsidR="001E641A" w:rsidRDefault="001E641A" w:rsidP="00675050">
            <w:pPr>
              <w:pStyle w:val="CopticVersemulti-line"/>
            </w:pPr>
            <w:r>
              <w:lastRenderedPageBreak/>
              <w:t>Ⲡⲉⲛⲓⲱⲧ Ⲡⲉⲧⲣⲟⲥ ϫⲱⲕ ⲉ̀ⲃⲟⲗ:</w:t>
            </w:r>
          </w:p>
          <w:p w:rsidR="001E641A" w:rsidRDefault="001E641A" w:rsidP="00675050">
            <w:pPr>
              <w:pStyle w:val="CopticVersemulti-line"/>
            </w:pPr>
            <w:r>
              <w:t>ϧⲉⲛ ⲟⲩⲙⲟⲩ ⲛ̀ⲧⲉ ⲡⲓⲥ̀ⲧⲁⲩⲣⲟⲥ:</w:t>
            </w:r>
          </w:p>
          <w:p w:rsidR="001E641A" w:rsidRDefault="001E641A" w:rsidP="00675050">
            <w:pPr>
              <w:pStyle w:val="CopticVersemulti-line"/>
            </w:pPr>
            <w:r>
              <w:t>ϧⲉⲛ ϯⲛⲓϣϯ ⲙ̀ⲡⲟⲗⲓⲥ Ⲣⲱⲙⲉ:</w:t>
            </w:r>
          </w:p>
          <w:p w:rsidR="001E641A" w:rsidRDefault="001E641A" w:rsidP="00675050">
            <w:pPr>
              <w:pStyle w:val="CopticHangingVerse"/>
            </w:pPr>
            <w:r>
              <w:t>ⲉⲑⲃⲉ ⲫ̀ⲣⲁⲛ ⲛ̀Ⲓⲏ̄ⲥ̄ Ⲡⲭ̄ⲥ̄.</w:t>
            </w:r>
          </w:p>
        </w:tc>
        <w:tc>
          <w:tcPr>
            <w:tcW w:w="1242" w:type="pct"/>
          </w:tcPr>
          <w:p w:rsidR="001E641A" w:rsidRDefault="001E641A" w:rsidP="00511A3D">
            <w:r>
              <w:t>Our father Peter completed,</w:t>
            </w:r>
          </w:p>
          <w:p w:rsidR="001E641A" w:rsidRDefault="001E641A" w:rsidP="00511A3D">
            <w:r>
              <w:t>His struggle with death on the cross,</w:t>
            </w:r>
          </w:p>
          <w:p w:rsidR="001E641A" w:rsidRDefault="001E641A" w:rsidP="00511A3D">
            <w:r>
              <w:t>In the great city of Rome,</w:t>
            </w:r>
          </w:p>
          <w:p w:rsidR="001E641A" w:rsidRDefault="001E641A" w:rsidP="00511A3D">
            <w:r>
              <w:t>For the name of Jesus Christ.</w:t>
            </w:r>
          </w:p>
        </w:tc>
        <w:tc>
          <w:tcPr>
            <w:tcW w:w="1255" w:type="pct"/>
          </w:tcPr>
          <w:p w:rsidR="001E641A" w:rsidRDefault="001E641A" w:rsidP="00675050">
            <w:pPr>
              <w:pStyle w:val="EngHang"/>
            </w:pPr>
            <w:r>
              <w:t>Our father Peter was perfected</w:t>
            </w:r>
          </w:p>
          <w:p w:rsidR="001E641A" w:rsidRDefault="001E641A" w:rsidP="00675050">
            <w:pPr>
              <w:pStyle w:val="EngHang"/>
            </w:pPr>
            <w:r>
              <w:t>In his death on a the cross,</w:t>
            </w:r>
          </w:p>
          <w:p w:rsidR="001E641A" w:rsidRDefault="001E641A" w:rsidP="00675050">
            <w:pPr>
              <w:pStyle w:val="EngHang"/>
            </w:pPr>
            <w:r>
              <w:t>In the great city of Rome,</w:t>
            </w:r>
          </w:p>
          <w:p w:rsidR="001E641A" w:rsidRDefault="001E641A" w:rsidP="00675050">
            <w:pPr>
              <w:pStyle w:val="EngHangEnd"/>
            </w:pPr>
            <w:r>
              <w:t>For the Name of Jesus Christ.</w:t>
            </w:r>
          </w:p>
        </w:tc>
        <w:tc>
          <w:tcPr>
            <w:tcW w:w="1255" w:type="pct"/>
          </w:tcPr>
          <w:p w:rsidR="001E641A" w:rsidRPr="004764BD" w:rsidRDefault="001E641A" w:rsidP="003856D1">
            <w:pPr>
              <w:pStyle w:val="EngHang"/>
            </w:pPr>
            <w:r w:rsidRPr="004764BD">
              <w:t>Our father Peter was perfected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In the death of the cross,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In the great city of Rome,</w:t>
            </w:r>
          </w:p>
          <w:p w:rsidR="001E641A" w:rsidRDefault="001E641A" w:rsidP="003856D1">
            <w:pPr>
              <w:pStyle w:val="EngHangEnd"/>
            </w:pPr>
            <w:r w:rsidRPr="004764BD">
              <w:t>For the Name of Jesus Christ.</w:t>
            </w:r>
          </w:p>
        </w:tc>
      </w:tr>
      <w:tr w:rsidR="001E641A" w:rsidTr="00C2621F">
        <w:tc>
          <w:tcPr>
            <w:tcW w:w="1248" w:type="pct"/>
          </w:tcPr>
          <w:p w:rsidR="001E641A" w:rsidRDefault="001E641A" w:rsidP="00675050">
            <w:pPr>
              <w:pStyle w:val="CopticVersemulti-line"/>
            </w:pPr>
            <w:r>
              <w:t>Ⲡⲁⲩⲗⲟⲥ ⲇⲉ ⲟⲛ ⲙ̀ⲡⲁⲓⲣⲏϯ:</w:t>
            </w:r>
          </w:p>
          <w:p w:rsidR="001E641A" w:rsidRDefault="001E641A" w:rsidP="00675050">
            <w:pPr>
              <w:pStyle w:val="CopticVersemulti-line"/>
            </w:pPr>
            <w:r>
              <w:t>ⲑⲩⲱ̀ⲗⲓ ⲛ̀ⲧⲉϥⲁ̀ⲫⲉ ⲙ̀ⲙⲁⲩ:</w:t>
            </w:r>
          </w:p>
          <w:p w:rsidR="001E641A" w:rsidRDefault="001E641A" w:rsidP="00675050">
            <w:pPr>
              <w:pStyle w:val="CopticVersemulti-line"/>
            </w:pPr>
            <w:r>
              <w:t>ⲉ̀ⲃⲟⲗϩⲓⲧⲉⲛ ⲡ̀ⲟⲩⲣⲟ Ⲛⲓⲣⲟⲛ:</w:t>
            </w:r>
          </w:p>
          <w:p w:rsidR="001E641A" w:rsidRDefault="001E641A" w:rsidP="00675050">
            <w:pPr>
              <w:pStyle w:val="CopticHangingVerse"/>
            </w:pPr>
            <w:r>
              <w:t>ϧⲉⲛ ⲡⲓⲉ̀ϩⲟⲟⲩ ⲛ̀ⲟⲩⲱⲧ.</w:t>
            </w:r>
          </w:p>
        </w:tc>
        <w:tc>
          <w:tcPr>
            <w:tcW w:w="1242" w:type="pct"/>
          </w:tcPr>
          <w:p w:rsidR="001E641A" w:rsidRDefault="001E641A" w:rsidP="00511A3D">
            <w:r>
              <w:t>Paul also likewise,</w:t>
            </w:r>
          </w:p>
          <w:p w:rsidR="001E641A" w:rsidRDefault="001E641A" w:rsidP="00511A3D">
            <w:r>
              <w:t>Was beheaded in that place,</w:t>
            </w:r>
          </w:p>
          <w:p w:rsidR="001E641A" w:rsidRDefault="001E641A" w:rsidP="00511A3D">
            <w:r>
              <w:t>By Emperor Nero,</w:t>
            </w:r>
          </w:p>
          <w:p w:rsidR="001E641A" w:rsidRDefault="001E641A" w:rsidP="00511A3D">
            <w:r>
              <w:t>All in one day.</w:t>
            </w:r>
          </w:p>
        </w:tc>
        <w:tc>
          <w:tcPr>
            <w:tcW w:w="1255" w:type="pct"/>
          </w:tcPr>
          <w:p w:rsidR="001E641A" w:rsidRDefault="001E641A" w:rsidP="00675050">
            <w:pPr>
              <w:pStyle w:val="EngHang"/>
            </w:pPr>
            <w:r>
              <w:t>And also Paul</w:t>
            </w:r>
          </w:p>
          <w:p w:rsidR="001E641A" w:rsidRDefault="001E641A" w:rsidP="00675050">
            <w:pPr>
              <w:pStyle w:val="EngHang"/>
            </w:pPr>
            <w:r>
              <w:t>Was beheaded there,</w:t>
            </w:r>
          </w:p>
          <w:p w:rsidR="001E641A" w:rsidRDefault="001E641A" w:rsidP="00675050">
            <w:pPr>
              <w:pStyle w:val="EngHang"/>
            </w:pPr>
            <w:r>
              <w:t>By Emperor Nero,</w:t>
            </w:r>
          </w:p>
          <w:p w:rsidR="001E641A" w:rsidRDefault="001E641A" w:rsidP="00675050">
            <w:pPr>
              <w:pStyle w:val="EngHangEnd"/>
            </w:pPr>
            <w:r>
              <w:t>In the same day.</w:t>
            </w:r>
          </w:p>
        </w:tc>
        <w:tc>
          <w:tcPr>
            <w:tcW w:w="1255" w:type="pct"/>
          </w:tcPr>
          <w:p w:rsidR="001E641A" w:rsidRPr="004764BD" w:rsidRDefault="001E641A" w:rsidP="003856D1">
            <w:pPr>
              <w:pStyle w:val="EngHang"/>
            </w:pPr>
            <w:r w:rsidRPr="00890702">
              <w:rPr>
                <w:highlight w:val="yellow"/>
              </w:rPr>
              <w:t>Verse missing!</w:t>
            </w:r>
          </w:p>
        </w:tc>
      </w:tr>
      <w:tr w:rsidR="001E641A" w:rsidTr="00C2621F">
        <w:tc>
          <w:tcPr>
            <w:tcW w:w="1248" w:type="pct"/>
          </w:tcPr>
          <w:p w:rsidR="001E641A" w:rsidRDefault="001E641A" w:rsidP="00675050">
            <w:pPr>
              <w:pStyle w:val="CopticVersemulti-line"/>
            </w:pPr>
            <w:r>
              <w:t>Ⲁⲩϣⲉⲡ ⲱ̀ⲟⲩ ϩⲁ ⲡ̀ⲟⲩⲣⲟ Ⲡⲭ̄ⲥ̄:</w:t>
            </w:r>
          </w:p>
          <w:p w:rsidR="001E641A" w:rsidRDefault="001E641A" w:rsidP="00675050">
            <w:pPr>
              <w:pStyle w:val="CopticVersemulti-line"/>
            </w:pPr>
            <w:r>
              <w:t>ⲟⲩⲟϩ ⲁⲩⲙ̀ⲧⲟⲛ ⲙ̀ⲙⲱⲟⲩ ⲛⲉⲙⲁϥ:</w:t>
            </w:r>
          </w:p>
          <w:p w:rsidR="001E641A" w:rsidRDefault="001E641A" w:rsidP="00675050">
            <w:pPr>
              <w:pStyle w:val="CopticVersemulti-line"/>
            </w:pPr>
            <w:r>
              <w:t>ϧⲉⲛ ⲧⲉϥⲙⲉⲧⲟⲩⲣⲟ ⲛ̀ⲉ̀ⲛⲉϩ:</w:t>
            </w:r>
          </w:p>
          <w:p w:rsidR="001E641A" w:rsidRDefault="001E641A" w:rsidP="00675050">
            <w:pPr>
              <w:pStyle w:val="CopticHangingVerse"/>
            </w:pPr>
            <w:r>
              <w:t>ⲛⲉⲙ ⲡⲓⲱⲛϧ ⲉϥⲙⲏⲛ ⲉ̀ⲃⲟⲗ.</w:t>
            </w:r>
          </w:p>
        </w:tc>
        <w:tc>
          <w:tcPr>
            <w:tcW w:w="1242" w:type="pct"/>
          </w:tcPr>
          <w:p w:rsidR="001E641A" w:rsidRDefault="001E641A" w:rsidP="00511A3D">
            <w:r>
              <w:t>They received glory from Christ</w:t>
            </w:r>
          </w:p>
          <w:p w:rsidR="001E641A" w:rsidRDefault="001E641A" w:rsidP="00511A3D">
            <w:r>
              <w:t>The King and they rested with Him,</w:t>
            </w:r>
          </w:p>
          <w:p w:rsidR="001E641A" w:rsidRDefault="001E641A" w:rsidP="00511A3D">
            <w:r>
              <w:t>In His eternal kingdom,</w:t>
            </w:r>
          </w:p>
          <w:p w:rsidR="001E641A" w:rsidRDefault="001E641A" w:rsidP="00511A3D">
            <w:r>
              <w:t xml:space="preserve">In everlasting life. </w:t>
            </w:r>
          </w:p>
        </w:tc>
        <w:tc>
          <w:tcPr>
            <w:tcW w:w="1255" w:type="pct"/>
          </w:tcPr>
          <w:p w:rsidR="001E641A" w:rsidRDefault="001E641A" w:rsidP="00675050">
            <w:pPr>
              <w:pStyle w:val="EngHang"/>
            </w:pPr>
            <w:r>
              <w:t>They received glory from Christ the King,</w:t>
            </w:r>
          </w:p>
          <w:p w:rsidR="001E641A" w:rsidRDefault="001E641A" w:rsidP="00675050">
            <w:pPr>
              <w:pStyle w:val="EngHang"/>
            </w:pPr>
            <w:r>
              <w:t>And rested with Him</w:t>
            </w:r>
          </w:p>
          <w:p w:rsidR="001E641A" w:rsidRDefault="001E641A" w:rsidP="00675050">
            <w:pPr>
              <w:pStyle w:val="EngHang"/>
            </w:pPr>
            <w:r>
              <w:t>In His eternal Kingdom,</w:t>
            </w:r>
          </w:p>
          <w:p w:rsidR="001E641A" w:rsidRDefault="001E641A" w:rsidP="00675050">
            <w:pPr>
              <w:pStyle w:val="EngHangEnd"/>
            </w:pPr>
            <w:commentRangeStart w:id="11"/>
            <w:r>
              <w:t xml:space="preserve">With 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>
              <w:t>everlasting life.</w:t>
            </w:r>
          </w:p>
        </w:tc>
        <w:tc>
          <w:tcPr>
            <w:tcW w:w="1255" w:type="pct"/>
          </w:tcPr>
          <w:p w:rsidR="001E641A" w:rsidRPr="004764BD" w:rsidRDefault="001E641A" w:rsidP="003856D1">
            <w:pPr>
              <w:pStyle w:val="EngHang"/>
            </w:pPr>
            <w:r w:rsidRPr="004764BD">
              <w:t>They received glory from Christ the King,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And rested with Him,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In His eternal kingdom,</w:t>
            </w:r>
          </w:p>
          <w:p w:rsidR="001E641A" w:rsidRDefault="001E641A" w:rsidP="003856D1">
            <w:pPr>
              <w:pStyle w:val="EngHangEnd"/>
            </w:pPr>
            <w:r w:rsidRPr="004764BD">
              <w:t>And everlasting life.</w:t>
            </w:r>
          </w:p>
        </w:tc>
      </w:tr>
      <w:tr w:rsidR="001E641A" w:rsidTr="00C2621F">
        <w:tc>
          <w:tcPr>
            <w:tcW w:w="1248" w:type="pct"/>
          </w:tcPr>
          <w:p w:rsidR="001E641A" w:rsidRDefault="001E641A" w:rsidP="00675050">
            <w:pPr>
              <w:pStyle w:val="CopticVersemulti-line"/>
            </w:pPr>
            <w:r>
              <w:t>Ⲁⲛⲟⲛ ⲇⲉ ϩⲱⲛ ⲧⲉⲛⲧⲁⲓⲟ̀ ⲙ̀ⲙⲱⲟⲩ:</w:t>
            </w:r>
          </w:p>
          <w:p w:rsidR="001E641A" w:rsidRDefault="001E641A" w:rsidP="00675050">
            <w:pPr>
              <w:pStyle w:val="CopticVersemulti-line"/>
            </w:pPr>
            <w:r>
              <w:t>ⲛⲉⲙ Ⲇⲁⲩⲓⲇ ⲡ̀ⲟⲩⲣⲟ ⲡⲓϩⲩⲙⲛⲟⲇⲟⲥ:</w:t>
            </w:r>
          </w:p>
          <w:p w:rsidR="001E641A" w:rsidRDefault="001E641A" w:rsidP="00675050">
            <w:pPr>
              <w:pStyle w:val="CopticVersemulti-line"/>
            </w:pPr>
            <w:r>
              <w:t>ϫⲉ ⲁ̀ⲡⲟⲩϧ̀ⲣⲱⲟⲩ ϣⲉⲛⲁϥ ⲉ̀ⲃⲟⲗ:</w:t>
            </w:r>
          </w:p>
          <w:p w:rsidR="001E641A" w:rsidRDefault="001E641A" w:rsidP="00675050">
            <w:pPr>
              <w:pStyle w:val="CopticHangingVerse"/>
            </w:pPr>
            <w:r>
              <w:t>ϩⲓϫⲉⲛ ⲡ̀ϩⲟ ⲙ̀ⲡ̀ⲕⲁϩⲓ ⲧⲏⲣϥ.</w:t>
            </w:r>
          </w:p>
        </w:tc>
        <w:tc>
          <w:tcPr>
            <w:tcW w:w="1242" w:type="pct"/>
          </w:tcPr>
          <w:p w:rsidR="001E641A" w:rsidRDefault="001E641A" w:rsidP="00511A3D">
            <w:r>
              <w:t>We also honor them,</w:t>
            </w:r>
          </w:p>
          <w:p w:rsidR="001E641A" w:rsidRDefault="001E641A" w:rsidP="00511A3D">
            <w:r>
              <w:t>With David the psalmist,</w:t>
            </w:r>
          </w:p>
          <w:p w:rsidR="001E641A" w:rsidRDefault="001E641A" w:rsidP="00511A3D">
            <w:r>
              <w:t>Saying “their voices went forth,</w:t>
            </w:r>
          </w:p>
          <w:p w:rsidR="001E641A" w:rsidRDefault="001E641A" w:rsidP="00511A3D">
            <w:r>
              <w:t>Onto the face of the whole world.</w:t>
            </w:r>
          </w:p>
        </w:tc>
        <w:tc>
          <w:tcPr>
            <w:tcW w:w="1255" w:type="pct"/>
          </w:tcPr>
          <w:p w:rsidR="001E641A" w:rsidRDefault="001E641A" w:rsidP="00675050">
            <w:pPr>
              <w:pStyle w:val="EngHang"/>
            </w:pPr>
            <w:r>
              <w:t>And we, too, honour them,</w:t>
            </w:r>
          </w:p>
          <w:p w:rsidR="001E641A" w:rsidRDefault="001E641A" w:rsidP="00675050">
            <w:pPr>
              <w:pStyle w:val="EngHang"/>
            </w:pPr>
            <w:r>
              <w:t>With David the King and Psalmist,</w:t>
            </w:r>
          </w:p>
          <w:p w:rsidR="001E641A" w:rsidRDefault="001E641A" w:rsidP="00675050">
            <w:pPr>
              <w:pStyle w:val="EngHang"/>
            </w:pPr>
            <w:r>
              <w:t xml:space="preserve">“Their </w:t>
            </w:r>
            <w:commentRangeStart w:id="12"/>
            <w:commentRangeStart w:id="13"/>
            <w:r>
              <w:t xml:space="preserve">sound </w:t>
            </w:r>
            <w:commentRangeEnd w:id="1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2"/>
            </w:r>
            <w:commentRangeEnd w:id="1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3"/>
            </w:r>
            <w:r>
              <w:t>went forth</w:t>
            </w:r>
          </w:p>
          <w:p w:rsidR="001E641A" w:rsidRDefault="001E641A" w:rsidP="00675050">
            <w:pPr>
              <w:pStyle w:val="EngHangEnd"/>
            </w:pPr>
            <w:r>
              <w:t>Into all the earth.”</w:t>
            </w:r>
          </w:p>
        </w:tc>
        <w:tc>
          <w:tcPr>
            <w:tcW w:w="1255" w:type="pct"/>
          </w:tcPr>
          <w:p w:rsidR="001E641A" w:rsidRPr="004764BD" w:rsidRDefault="001E641A" w:rsidP="003856D1">
            <w:pPr>
              <w:pStyle w:val="EngHang"/>
            </w:pPr>
            <w:r w:rsidRPr="004764BD">
              <w:t>And we, too, honour them,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With David the King and Psalmist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>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t>Their sound went forth,</w:t>
            </w:r>
          </w:p>
          <w:p w:rsidR="001E641A" w:rsidRDefault="001E641A" w:rsidP="003856D1">
            <w:pPr>
              <w:pStyle w:val="EngHangEnd"/>
            </w:pPr>
            <w:r w:rsidRPr="004764BD">
              <w:t>Into all the earth.</w:t>
            </w:r>
          </w:p>
        </w:tc>
      </w:tr>
      <w:tr w:rsidR="001E641A" w:rsidTr="00C2621F">
        <w:tc>
          <w:tcPr>
            <w:tcW w:w="1248" w:type="pct"/>
          </w:tcPr>
          <w:p w:rsidR="001E641A" w:rsidRDefault="001E641A" w:rsidP="00675050">
            <w:pPr>
              <w:pStyle w:val="CopticVersemulti-line"/>
            </w:pPr>
            <w:r>
              <w:t>Ⲧⲱⲃϩ ⲙ̀Ⲡⲟ̄ⲥ̄ ⲉ̀ϩ̀ⲣⲏⲓ ⲉ̀ϫⲱⲛ:</w:t>
            </w:r>
          </w:p>
          <w:p w:rsidR="001E641A" w:rsidRDefault="001E641A" w:rsidP="00675050">
            <w:pPr>
              <w:pStyle w:val="CopticVersemulti-line"/>
            </w:pPr>
            <w:r>
              <w:t>ⲱ̀ ⲛⲁⲟ̄ⲥ̄ ⲛ̀ⲓⲟϯ ⲛ̀ⲁ̀ⲡⲟⲥⲧⲟⲗⲟⲥ:</w:t>
            </w:r>
          </w:p>
          <w:p w:rsidR="001E641A" w:rsidRDefault="001E641A" w:rsidP="00675050">
            <w:pPr>
              <w:pStyle w:val="CopticVersemulti-line"/>
            </w:pPr>
            <w:r>
              <w:t xml:space="preserve">ⲡⲉⲛⲓⲱⲧ Ⲡⲉⲧⲣⲟⲥ ⲛⲉⲙ ⲡⲉⲛⲥⲁϧ </w:t>
            </w:r>
            <w:r>
              <w:lastRenderedPageBreak/>
              <w:t>Ⲡⲁⲩⲗⲟⲥ:</w:t>
            </w:r>
          </w:p>
          <w:p w:rsidR="001E641A" w:rsidRDefault="001E641A" w:rsidP="00675050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1E641A" w:rsidRDefault="001E641A" w:rsidP="00511A3D">
            <w:r>
              <w:lastRenderedPageBreak/>
              <w:t>Pray to the Lord on our behalf,</w:t>
            </w:r>
          </w:p>
          <w:p w:rsidR="001E641A" w:rsidRDefault="001E641A" w:rsidP="00511A3D">
            <w:r>
              <w:t>O my lords and fathers the Apostles,</w:t>
            </w:r>
          </w:p>
          <w:p w:rsidR="001E641A" w:rsidRDefault="001E641A" w:rsidP="00511A3D">
            <w:r>
              <w:lastRenderedPageBreak/>
              <w:t>Our father Peter and our teacher Paul,</w:t>
            </w:r>
          </w:p>
          <w:p w:rsidR="001E641A" w:rsidRDefault="001E641A" w:rsidP="00511A3D">
            <w:r>
              <w:t>That He may forgive us our sins.</w:t>
            </w:r>
          </w:p>
        </w:tc>
        <w:tc>
          <w:tcPr>
            <w:tcW w:w="1255" w:type="pct"/>
          </w:tcPr>
          <w:p w:rsidR="001E641A" w:rsidRDefault="001E641A" w:rsidP="00675050">
            <w:pPr>
              <w:pStyle w:val="EngHang"/>
            </w:pPr>
            <w:r>
              <w:lastRenderedPageBreak/>
              <w:t>Pray to the Lord on our behalf,</w:t>
            </w:r>
          </w:p>
          <w:p w:rsidR="001E641A" w:rsidRDefault="001E641A" w:rsidP="00675050">
            <w:pPr>
              <w:pStyle w:val="EngHang"/>
            </w:pPr>
            <w:r>
              <w:t>O my lords and fathers, the Apostles,</w:t>
            </w:r>
          </w:p>
          <w:p w:rsidR="001E641A" w:rsidRDefault="001E641A" w:rsidP="00675050">
            <w:pPr>
              <w:pStyle w:val="EngHang"/>
            </w:pPr>
            <w:r>
              <w:lastRenderedPageBreak/>
              <w:t>Our father Peter and our teacher Paul,</w:t>
            </w:r>
          </w:p>
          <w:p w:rsidR="001E641A" w:rsidRDefault="001E641A" w:rsidP="00675050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1E641A" w:rsidRPr="004764BD" w:rsidRDefault="001E641A" w:rsidP="003856D1">
            <w:pPr>
              <w:pStyle w:val="EngHang"/>
            </w:pPr>
            <w:r w:rsidRPr="004764BD">
              <w:lastRenderedPageBreak/>
              <w:t>Pray to the Lord on our behalf,</w:t>
            </w:r>
          </w:p>
          <w:p w:rsidR="001E641A" w:rsidRPr="004764BD" w:rsidRDefault="001E641A" w:rsidP="003856D1">
            <w:pPr>
              <w:pStyle w:val="EngHang"/>
            </w:pPr>
            <w:r>
              <w:t xml:space="preserve">O </w:t>
            </w:r>
            <w:r w:rsidRPr="004764BD">
              <w:t>My Lords and fathers the Apostles,</w:t>
            </w:r>
          </w:p>
          <w:p w:rsidR="001E641A" w:rsidRPr="004764BD" w:rsidRDefault="001E641A" w:rsidP="003856D1">
            <w:pPr>
              <w:pStyle w:val="EngHang"/>
            </w:pPr>
            <w:r w:rsidRPr="004764BD">
              <w:lastRenderedPageBreak/>
              <w:t>Our father Peter and our teacher Paul,</w:t>
            </w:r>
          </w:p>
          <w:p w:rsidR="001E641A" w:rsidRPr="004764BD" w:rsidRDefault="001E641A" w:rsidP="003856D1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Windows User" w:date="2015-08-31T08:48:00Z" w:initials="WU">
    <w:p w:rsidR="001E641A" w:rsidRDefault="001E641A">
      <w:pPr>
        <w:pStyle w:val="CommentText"/>
      </w:pPr>
      <w:r>
        <w:rPr>
          <w:rStyle w:val="CommentReference"/>
        </w:rPr>
        <w:annotationRef/>
      </w:r>
      <w:r>
        <w:t>Completely different.</w:t>
      </w:r>
    </w:p>
  </w:comment>
  <w:comment w:id="11" w:author="Windows User" w:date="2015-08-31T08:48:00Z" w:initials="WU">
    <w:p w:rsidR="001E641A" w:rsidRDefault="001E641A">
      <w:pPr>
        <w:pStyle w:val="CommentText"/>
      </w:pPr>
      <w:r>
        <w:rPr>
          <w:rStyle w:val="CommentReference"/>
        </w:rPr>
        <w:annotationRef/>
      </w:r>
      <w:r>
        <w:t>With or in?</w:t>
      </w:r>
    </w:p>
  </w:comment>
  <w:comment w:id="12" w:author="Windows User" w:date="2015-08-31T08:48:00Z" w:initials="WU">
    <w:p w:rsidR="001E641A" w:rsidRDefault="001E641A">
      <w:pPr>
        <w:pStyle w:val="CommentText"/>
      </w:pPr>
      <w:r>
        <w:rPr>
          <w:rStyle w:val="CommentReference"/>
        </w:rPr>
        <w:annotationRef/>
      </w:r>
    </w:p>
  </w:comment>
  <w:comment w:id="13" w:author="Windows User" w:date="2015-08-31T08:48:00Z" w:initials="WU">
    <w:p w:rsidR="001E641A" w:rsidRDefault="001E641A">
      <w:pPr>
        <w:pStyle w:val="CommentText"/>
      </w:pPr>
      <w:r>
        <w:rPr>
          <w:rStyle w:val="CommentReference"/>
        </w:rPr>
        <w:annotationRef/>
      </w:r>
      <w:r>
        <w:t>Sound or voice?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F93" w:rsidRDefault="003C2F93" w:rsidP="00E83857">
      <w:pPr>
        <w:spacing w:after="0" w:line="240" w:lineRule="auto"/>
      </w:pPr>
      <w:r>
        <w:separator/>
      </w:r>
    </w:p>
  </w:endnote>
  <w:endnote w:type="continuationSeparator" w:id="0">
    <w:p w:rsidR="003C2F93" w:rsidRDefault="003C2F93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F93" w:rsidRDefault="003C2F93" w:rsidP="00E83857">
      <w:pPr>
        <w:spacing w:after="0" w:line="240" w:lineRule="auto"/>
      </w:pPr>
      <w:r>
        <w:separator/>
      </w:r>
    </w:p>
  </w:footnote>
  <w:footnote w:type="continuationSeparator" w:id="0">
    <w:p w:rsidR="003C2F93" w:rsidRDefault="003C2F93" w:rsidP="00E83857">
      <w:pPr>
        <w:spacing w:after="0" w:line="240" w:lineRule="auto"/>
      </w:pPr>
      <w:r>
        <w:continuationSeparator/>
      </w:r>
    </w:p>
  </w:footnote>
  <w:footnote w:id="1">
    <w:p w:rsidR="001E641A" w:rsidRDefault="001E641A">
      <w:pPr>
        <w:pStyle w:val="footnote"/>
        <w:rPr>
          <w:ins w:id="1" w:author="Brett Slote" w:date="2011-07-19T17:28:00Z"/>
        </w:rPr>
        <w:pPrChange w:id="2" w:author="Brett Slote" w:date="2011-07-21T19:57:00Z">
          <w:pPr>
            <w:pStyle w:val="FootnoteText"/>
          </w:pPr>
        </w:pPrChange>
      </w:pPr>
      <w:ins w:id="3" w:author="Brett Slote" w:date="2011-07-19T17:28:00Z">
        <w:r>
          <w:t>“</w:t>
        </w:r>
        <w:r>
          <w:rPr>
            <w:rStyle w:val="FootnoteReference"/>
          </w:rPr>
          <w:footnoteRef/>
        </w:r>
        <w:r>
          <w:t xml:space="preserve"> went with foremost over “heads” to match the Fraction of this season</w:t>
        </w:r>
      </w:ins>
    </w:p>
  </w:footnote>
  <w:footnote w:id="2">
    <w:p w:rsidR="001E641A" w:rsidRDefault="001E641A">
      <w:pPr>
        <w:pStyle w:val="footnote"/>
        <w:rPr>
          <w:ins w:id="4" w:author="Brett Slote" w:date="2011-07-19T17:28:00Z"/>
        </w:rPr>
        <w:pPrChange w:id="5" w:author="Brett Slote" w:date="2011-07-21T19:57:00Z">
          <w:pPr>
            <w:pStyle w:val="FootnoteText"/>
          </w:pPr>
        </w:pPrChange>
      </w:pPr>
      <w:ins w:id="6" w:author="Brett Slote" w:date="2011-07-19T17:28:00Z">
        <w:r>
          <w:rPr>
            <w:rStyle w:val="FootnoteReference"/>
          </w:rPr>
          <w:footnoteRef/>
        </w:r>
        <w:r>
          <w:t xml:space="preserve"> Do we want to go with nations or gentiles?</w:t>
        </w:r>
      </w:ins>
    </w:p>
  </w:footnote>
  <w:footnote w:id="3">
    <w:p w:rsidR="001E641A" w:rsidRDefault="001E641A">
      <w:pPr>
        <w:pStyle w:val="footnote"/>
        <w:rPr>
          <w:ins w:id="8" w:author="Brett Slote" w:date="2011-07-19T17:28:00Z"/>
        </w:rPr>
        <w:pPrChange w:id="9" w:author="Brett Slote" w:date="2011-07-21T19:57:00Z">
          <w:pPr>
            <w:pStyle w:val="FootnoteText"/>
          </w:pPr>
        </w:pPrChange>
      </w:pPr>
      <w:ins w:id="10" w:author="Brett Slote" w:date="2011-07-19T17:28:00Z">
        <w:r>
          <w:rPr>
            <w:rStyle w:val="FootnoteReference"/>
          </w:rPr>
          <w:footnoteRef/>
        </w:r>
        <w:r>
          <w:t xml:space="preserve"> I don’t know what this verse means.</w:t>
        </w:r>
      </w:ins>
    </w:p>
  </w:footnote>
  <w:footnote w:id="4">
    <w:p w:rsidR="001E641A" w:rsidRDefault="001E641A">
      <w:pPr>
        <w:pStyle w:val="footnote"/>
        <w:rPr>
          <w:ins w:id="14" w:author="Brett Slote" w:date="2011-07-19T17:30:00Z"/>
          <w:color w:val="FF0000"/>
        </w:rPr>
        <w:pPrChange w:id="15" w:author="Brett Slote" w:date="2011-07-21T19:57:00Z">
          <w:pPr>
            <w:pStyle w:val="FootnoteText"/>
          </w:pPr>
        </w:pPrChange>
      </w:pPr>
      <w:ins w:id="16" w:author="Brett Slote" w:date="2011-07-19T17:30:00Z">
        <w:r w:rsidRPr="008329AE">
          <w:rPr>
            <w:rStyle w:val="FootnoteReference"/>
            <w:color w:val="FF0000"/>
          </w:rPr>
          <w:footnoteRef/>
        </w:r>
        <w:r w:rsidRPr="008329AE">
          <w:rPr>
            <w:color w:val="FF0000"/>
          </w:rPr>
          <w:t xml:space="preserve"> Not sure how to translate “</w:t>
        </w:r>
        <w:proofErr w:type="spellStart"/>
        <w:r w:rsidRPr="008329AE">
          <w:rPr>
            <w:color w:val="FF0000"/>
          </w:rPr>
          <w:t>hymnodos</w:t>
        </w:r>
        <w:proofErr w:type="spellEnd"/>
        <w:r w:rsidRPr="008329AE">
          <w:rPr>
            <w:color w:val="FF0000"/>
          </w:rPr>
          <w:t>”.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E641A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C2F93"/>
    <w:rsid w:val="003F06FB"/>
    <w:rsid w:val="004653B5"/>
    <w:rsid w:val="004855D0"/>
    <w:rsid w:val="004A14E0"/>
    <w:rsid w:val="004B35B0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ECB98-D2CA-40ED-8610-D470A7E4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74</cp:revision>
  <dcterms:created xsi:type="dcterms:W3CDTF">2014-11-04T15:28:00Z</dcterms:created>
  <dcterms:modified xsi:type="dcterms:W3CDTF">2015-08-31T12:48:00Z</dcterms:modified>
</cp:coreProperties>
</file>