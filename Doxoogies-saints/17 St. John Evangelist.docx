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t>Ⲓⲱⲁⲛⲛⲏⲥ ⲡⲓⲡⲁⲣⲑⲉⲛⲟⲥ:</w:t>
            </w:r>
          </w:p>
          <w:p w:rsidR="009E441D" w:rsidRDefault="009E441D" w:rsidP="00675050">
            <w:pPr>
              <w:pStyle w:val="CopticVersemulti-line"/>
            </w:pPr>
            <w:r>
              <w:t>ⲡ̀ϣⲏⲣⲓ ⲛ̀Ⲍⲉⲃⲉⲇⲉⲟⲥ:</w:t>
            </w:r>
          </w:p>
          <w:p w:rsidR="009E441D" w:rsidRDefault="009E441D" w:rsidP="00675050">
            <w:pPr>
              <w:pStyle w:val="CopticVersemulti-line"/>
            </w:pPr>
            <w:r>
              <w:t>ⲉ̀ⲃⲟⲗ ϧⲉⲛ ⲛⲓⲣⲉⲙ ⲙ̀Ⲃⲏⲇ(ⲑ)ⲥⲁⲓⲇⲉ:</w:t>
            </w:r>
          </w:p>
          <w:p w:rsidR="009E441D" w:rsidRPr="00C35319" w:rsidRDefault="009E441D" w:rsidP="00675050">
            <w:pPr>
              <w:pStyle w:val="CopticHangingVerse"/>
            </w:pPr>
            <w:r>
              <w:t>ϧⲉⲛ ⲧ̀ⲫⲩⲗⲏ ⲛ̀ⲧⲉ Ⲍⲉⲃⲟⲗⲟⲛ.</w:t>
            </w:r>
          </w:p>
        </w:tc>
        <w:tc>
          <w:tcPr>
            <w:tcW w:w="1242" w:type="pct"/>
          </w:tcPr>
          <w:p w:rsidR="009E441D" w:rsidRDefault="009E441D" w:rsidP="008153EB">
            <w:r>
              <w:t>John the celibate,</w:t>
            </w:r>
          </w:p>
          <w:p w:rsidR="009E441D" w:rsidRDefault="009E441D" w:rsidP="008153EB">
            <w:r>
              <w:t>The Son of Zebedee,</w:t>
            </w:r>
          </w:p>
          <w:p w:rsidR="009E441D" w:rsidRDefault="009E441D" w:rsidP="008153EB">
            <w:r>
              <w:t>A native of Bethsaida,</w:t>
            </w:r>
          </w:p>
          <w:p w:rsidR="009E441D" w:rsidRPr="008153EB" w:rsidRDefault="009E441D" w:rsidP="008153EB">
            <w:r>
              <w:t>From the tribe of Zebulun.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t>The celibate John,</w:t>
            </w:r>
          </w:p>
          <w:p w:rsidR="009E441D" w:rsidRDefault="009E441D" w:rsidP="00675050">
            <w:pPr>
              <w:pStyle w:val="EngHang"/>
            </w:pPr>
            <w:r>
              <w:t>The son of Zebedee,</w:t>
            </w:r>
          </w:p>
          <w:p w:rsidR="009E441D" w:rsidRDefault="009E441D" w:rsidP="00675050">
            <w:pPr>
              <w:pStyle w:val="EngHang"/>
            </w:pPr>
            <w:r>
              <w:t>From Bethsaida,</w:t>
            </w:r>
          </w:p>
          <w:p w:rsidR="009E441D" w:rsidRDefault="009E441D" w:rsidP="00675050">
            <w:pPr>
              <w:pStyle w:val="EngHangEnd"/>
            </w:pPr>
            <w:r>
              <w:t xml:space="preserve">Of the tribe of </w:t>
            </w:r>
            <w:commentRangeStart w:id="0"/>
            <w:r>
              <w:t>Zebulun</w:t>
            </w:r>
            <w:commentRangeEnd w:id="0"/>
            <w:r>
              <w:rPr>
                <w:rStyle w:val="FootnoteReference"/>
              </w:rPr>
              <w:footnoteReference w:id="1"/>
            </w:r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9E441D" w:rsidRPr="004764BD" w:rsidRDefault="009E441D" w:rsidP="00675050">
            <w:pPr>
              <w:pStyle w:val="EngHang"/>
            </w:pPr>
            <w:r w:rsidRPr="004764BD">
              <w:t>John the celibate,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The son of Zebedee,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From Bethsaida,</w:t>
            </w:r>
          </w:p>
          <w:p w:rsidR="009E441D" w:rsidRDefault="009E441D" w:rsidP="00675050">
            <w:pPr>
              <w:pStyle w:val="EngHangEnd"/>
            </w:pPr>
            <w:r w:rsidRPr="004764BD">
              <w:t>Of the tribe of Zebulun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.</w:t>
            </w: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t>Ⲁϥⲥⲱⲧⲡ ⲙ̀ⲙⲟϥ ⲛ̀ϫⲉ ⲡ</w:t>
            </w:r>
            <w:r>
              <w:pgNum/>
            </w:r>
            <w:r>
              <w:pgNum/>
              <w:t>:</w:t>
            </w:r>
          </w:p>
          <w:p w:rsidR="009E441D" w:rsidRDefault="009E441D" w:rsidP="00675050">
            <w:pPr>
              <w:pStyle w:val="CopticVersemulti-line"/>
            </w:pPr>
            <w:r>
              <w:t>Ⲁϥⲉ̀ⲣⲟⲩⲙⲁⲑⲏⲧⲏⲥ ⲛⲁϥ:</w:t>
            </w:r>
          </w:p>
          <w:p w:rsidR="009E441D" w:rsidRDefault="009E441D" w:rsidP="00675050">
            <w:pPr>
              <w:pStyle w:val="CopticVersemulti-line"/>
            </w:pPr>
            <w:r>
              <w:t>ⲟⲩⲟϩ ⲡⲓⲁ̀ⲡⲟⲥⲧⲟⲗⲟⲥ:</w:t>
            </w:r>
          </w:p>
          <w:p w:rsidR="009E441D" w:rsidRPr="00CF5919" w:rsidRDefault="009E441D" w:rsidP="00675050">
            <w:pPr>
              <w:pStyle w:val="CopticHangingVerse"/>
            </w:pPr>
            <w:r>
              <w:t>ⲛⲁϥⲙⲉⲓ ⲙ̀ⲙⲟϥ ⲉ̀ⲙⲁϣⲱ.</w:t>
            </w:r>
          </w:p>
        </w:tc>
        <w:tc>
          <w:tcPr>
            <w:tcW w:w="1242" w:type="pct"/>
          </w:tcPr>
          <w:p w:rsidR="009E441D" w:rsidRDefault="009E441D" w:rsidP="000448AC">
            <w:r>
              <w:t>Christ has chosen him,</w:t>
            </w:r>
          </w:p>
          <w:p w:rsidR="009E441D" w:rsidRDefault="009E441D" w:rsidP="000448AC">
            <w:r>
              <w:t>And made him a disciple for Himself,</w:t>
            </w:r>
          </w:p>
          <w:p w:rsidR="009E441D" w:rsidRDefault="009E441D" w:rsidP="000448AC">
            <w:r>
              <w:t>And also an apostle,</w:t>
            </w:r>
          </w:p>
          <w:p w:rsidR="009E441D" w:rsidRDefault="009E441D" w:rsidP="000448AC">
            <w:r>
              <w:t>He loved Him very much.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t>Christ chose him</w:t>
            </w:r>
          </w:p>
          <w:p w:rsidR="009E441D" w:rsidRDefault="009E441D" w:rsidP="00675050">
            <w:pPr>
              <w:pStyle w:val="EngHang"/>
            </w:pPr>
            <w:r>
              <w:t>To be His Disciple</w:t>
            </w:r>
          </w:p>
          <w:p w:rsidR="009E441D" w:rsidRDefault="009E441D" w:rsidP="00675050">
            <w:pPr>
              <w:pStyle w:val="EngHang"/>
            </w:pPr>
            <w:r>
              <w:t>And Apostle,</w:t>
            </w:r>
          </w:p>
          <w:p w:rsidR="009E441D" w:rsidRPr="00AB2F8A" w:rsidRDefault="009E441D" w:rsidP="00675050">
            <w:pPr>
              <w:pStyle w:val="EngHangEnd"/>
            </w:pPr>
            <w:r>
              <w:t>And loved him greatly.</w:t>
            </w:r>
            <w:bookmarkStart w:id="7" w:name="_GoBack"/>
            <w:bookmarkEnd w:id="7"/>
          </w:p>
        </w:tc>
        <w:tc>
          <w:tcPr>
            <w:tcW w:w="1255" w:type="pct"/>
          </w:tcPr>
          <w:p w:rsidR="009E441D" w:rsidRPr="004764BD" w:rsidRDefault="009E441D" w:rsidP="00675050">
            <w:pPr>
              <w:pStyle w:val="EngHang"/>
            </w:pPr>
            <w:r w:rsidRPr="004764BD">
              <w:t>Christ chose him,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To be His disciple,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And apostle,</w:t>
            </w:r>
          </w:p>
          <w:p w:rsidR="009E441D" w:rsidRDefault="009E441D" w:rsidP="00675050">
            <w:pPr>
              <w:pStyle w:val="EngHangEnd"/>
            </w:pPr>
            <w:r w:rsidRPr="004764BD">
              <w:t>And loved him exceedingly.</w:t>
            </w: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t>Ⲛⲑⲟϥ ⲟⲛ ⲙⲉⲛⲉⲛⲥⲁ ⲡⲓⲇⲏⲡⲛⲟⲛ:</w:t>
            </w:r>
          </w:p>
          <w:p w:rsidR="009E441D" w:rsidRDefault="009E441D" w:rsidP="00675050">
            <w:pPr>
              <w:pStyle w:val="CopticVersemulti-line"/>
            </w:pPr>
            <w:r>
              <w:t>ⲁϥⲣⲱⲧⲉⲃ ⲙ̀ⲙⲟϥ ⲉ̀ϩ̀ⲣⲏⲓ ⲉ̀ϫⲉⲛ:</w:t>
            </w:r>
          </w:p>
          <w:p w:rsidR="009E441D" w:rsidRDefault="009E441D" w:rsidP="00675050">
            <w:pPr>
              <w:pStyle w:val="CopticVersemulti-line"/>
            </w:pPr>
            <w:r>
              <w:t>ⲑ̀ⲙⲉⲥⲧⲉⲛϩⲏⲧ ⲙ̀ⲡⲉⲛⲥⲱⲧⲏⲣ:</w:t>
            </w:r>
          </w:p>
          <w:p w:rsidR="009E441D" w:rsidRDefault="009E441D" w:rsidP="00675050">
            <w:pPr>
              <w:pStyle w:val="CopticHangingVerse"/>
            </w:pPr>
            <w:r>
              <w:t>ⲟⲩⲟⲏ ⲁϥϫⲟⲥ ⲛⲓⲙ ⲫⲏⲉⲑⲛⲁⲧⲏⲓⲕ.</w:t>
            </w:r>
          </w:p>
        </w:tc>
        <w:tc>
          <w:tcPr>
            <w:tcW w:w="1242" w:type="pct"/>
          </w:tcPr>
          <w:p w:rsidR="009E441D" w:rsidRDefault="009E441D" w:rsidP="00355077">
            <w:r>
              <w:t>He also after dinner,</w:t>
            </w:r>
          </w:p>
          <w:p w:rsidR="009E441D" w:rsidRDefault="009E441D" w:rsidP="00355077">
            <w:r>
              <w:t>Rested upon the shoulder,</w:t>
            </w:r>
          </w:p>
          <w:p w:rsidR="009E441D" w:rsidRDefault="009E441D" w:rsidP="00355077">
            <w:r>
              <w:t>Of our Saviour and said to him,</w:t>
            </w:r>
          </w:p>
          <w:p w:rsidR="009E441D" w:rsidRDefault="009E441D" w:rsidP="00355077">
            <w:r>
              <w:t xml:space="preserve">“Who will betray </w:t>
            </w:r>
            <w:proofErr w:type="gramStart"/>
            <w:r>
              <w:t>You.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t>Also, after the Supper,</w:t>
            </w:r>
          </w:p>
          <w:p w:rsidR="009E441D" w:rsidRDefault="009E441D" w:rsidP="00675050">
            <w:pPr>
              <w:pStyle w:val="EngHang"/>
            </w:pPr>
            <w:r>
              <w:t>He reclined upon</w:t>
            </w:r>
          </w:p>
          <w:p w:rsidR="009E441D" w:rsidRDefault="009E441D" w:rsidP="00675050">
            <w:pPr>
              <w:pStyle w:val="EngHang"/>
            </w:pPr>
            <w:r>
              <w:t>The breast of Christ,</w:t>
            </w:r>
          </w:p>
          <w:p w:rsidR="009E441D" w:rsidRPr="004B35B0" w:rsidRDefault="009E441D" w:rsidP="00675050">
            <w:pPr>
              <w:pStyle w:val="EngHangEnd"/>
            </w:pPr>
            <w:r>
              <w:t>And asked, “Who will betray you?</w:t>
            </w:r>
            <w:r>
              <w:rPr>
                <w:rStyle w:val="FootnoteReference"/>
              </w:rPr>
              <w:footnoteReference w:id="3"/>
            </w:r>
            <w:r>
              <w:t>”</w:t>
            </w:r>
          </w:p>
        </w:tc>
        <w:tc>
          <w:tcPr>
            <w:tcW w:w="1255" w:type="pct"/>
          </w:tcPr>
          <w:p w:rsidR="009E441D" w:rsidRPr="004764BD" w:rsidRDefault="009E441D" w:rsidP="00675050">
            <w:pPr>
              <w:pStyle w:val="EngHang"/>
            </w:pPr>
            <w:r w:rsidRPr="004764BD">
              <w:t>Also, after the Supper,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He was lying on,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The breast of Christ,</w:t>
            </w:r>
          </w:p>
          <w:p w:rsidR="009E441D" w:rsidRDefault="009E441D" w:rsidP="00675050">
            <w:pPr>
              <w:pStyle w:val="EngHangEnd"/>
            </w:pPr>
            <w:r w:rsidRPr="004764BD">
              <w:t>And said to Him, “Who will betray you?</w:t>
            </w:r>
            <w:r w:rsidRPr="004764BD">
              <w:rPr>
                <w:rStyle w:val="FootnoteReference"/>
                <w:sz w:val="20"/>
              </w:rPr>
              <w:footnoteReference w:id="4"/>
            </w:r>
            <w:r w:rsidRPr="004764BD">
              <w:t>”</w:t>
            </w: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t>Ⲛⲑⲟϥ ⲟⲛ ⲉ̀ⲧⲁϥⲥⲁϫⲓ ⲉⲑⲃⲏⲧϥ:</w:t>
            </w:r>
          </w:p>
          <w:p w:rsidR="009E441D" w:rsidRDefault="009E441D" w:rsidP="00675050">
            <w:pPr>
              <w:pStyle w:val="CopticVersemulti-line"/>
            </w:pPr>
            <w:r>
              <w:t>ⲛ̀ϫⲉ Ⲡⲭ̄ⲥ̄ ϧⲉⲛ ⲣⲱϥ ⲉ̄ⲑ̄ⲩ̄:</w:t>
            </w:r>
          </w:p>
          <w:p w:rsidR="009E441D" w:rsidRDefault="009E441D" w:rsidP="00675050">
            <w:pPr>
              <w:pStyle w:val="CopticVersemulti-line"/>
            </w:pPr>
            <w:r>
              <w:t>ϫⲉ ⲉ̀ϣⲱⲡ ⲁⲓϣⲁⲛⲟⲩⲱϣ ⲉ̀ⲭⲁϥ:</w:t>
            </w:r>
          </w:p>
          <w:p w:rsidR="009E441D" w:rsidRDefault="009E441D" w:rsidP="00675050">
            <w:pPr>
              <w:pStyle w:val="CopticHangingVerse"/>
            </w:pPr>
            <w:r>
              <w:t>ⲉ̀ⲫⲁⲓ ϣⲁϯⲓ̀ ⲁ̀ϧⲟⲕ ⲛ̀ⲑⲟⲕ.</w:t>
            </w:r>
          </w:p>
        </w:tc>
        <w:tc>
          <w:tcPr>
            <w:tcW w:w="1242" w:type="pct"/>
          </w:tcPr>
          <w:p w:rsidR="009E441D" w:rsidRDefault="009E441D" w:rsidP="00511A3D">
            <w:r>
              <w:t>Christ has spoken of you,</w:t>
            </w:r>
          </w:p>
          <w:p w:rsidR="009E441D" w:rsidRDefault="009E441D" w:rsidP="00511A3D">
            <w:r>
              <w:t>Through His holy mouth,</w:t>
            </w:r>
          </w:p>
          <w:p w:rsidR="009E441D" w:rsidRDefault="009E441D" w:rsidP="00511A3D">
            <w:r>
              <w:t>“If I will that he remain till I come,</w:t>
            </w:r>
          </w:p>
          <w:p w:rsidR="009E441D" w:rsidRDefault="009E441D" w:rsidP="00511A3D">
            <w:r>
              <w:t>What is that to you?”</w:t>
            </w:r>
          </w:p>
          <w:p w:rsidR="009E441D" w:rsidRDefault="009E441D" w:rsidP="00511A3D"/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t>Christ spoke of you,</w:t>
            </w:r>
          </w:p>
          <w:p w:rsidR="009E441D" w:rsidRDefault="009E441D" w:rsidP="00675050">
            <w:pPr>
              <w:pStyle w:val="EngHang"/>
            </w:pPr>
            <w:r>
              <w:t>By His holy lips,</w:t>
            </w:r>
          </w:p>
          <w:p w:rsidR="009E441D" w:rsidRDefault="009E441D" w:rsidP="00675050">
            <w:pPr>
              <w:pStyle w:val="EngHang"/>
            </w:pPr>
            <w:r>
              <w:t>“If I will that he remain till I come,</w:t>
            </w:r>
          </w:p>
          <w:p w:rsidR="009E441D" w:rsidRDefault="009E441D" w:rsidP="00675050">
            <w:pPr>
              <w:pStyle w:val="EngHangEnd"/>
            </w:pPr>
            <w:r>
              <w:t>What is that to you?”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End"/>
            </w:pP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t>Ⲟⲩⲟϩ ⲙⲉⲛⲉⲛⲥⲁ ⲛⲁⲡ ⲛ̀ⲣⲟⲙⲡⲓ:</w:t>
            </w:r>
          </w:p>
          <w:p w:rsidR="009E441D" w:rsidRDefault="009E441D" w:rsidP="00675050">
            <w:pPr>
              <w:pStyle w:val="CopticVersemulti-line"/>
            </w:pPr>
            <w:r>
              <w:t>ⲉ̀ϯⲁⲛⲁⲥⲧⲁⲥⲓⲥ ⲉ̄ⲑ̄ⲩ̄:</w:t>
            </w:r>
          </w:p>
          <w:p w:rsidR="009E441D" w:rsidRDefault="009E441D" w:rsidP="00675050">
            <w:pPr>
              <w:pStyle w:val="CopticVersemulti-line"/>
            </w:pPr>
            <w:r>
              <w:lastRenderedPageBreak/>
              <w:t>ⲁϥⲥ̀ϧⲁⲓ ⲙ̀ⲡⲉϥⲉⲩⲁⲅⲅⲉⲗⲓⲟⲛ:</w:t>
            </w:r>
          </w:p>
          <w:p w:rsidR="009E441D" w:rsidRDefault="009E441D" w:rsidP="00675050">
            <w:pPr>
              <w:pStyle w:val="CopticHangingVerse"/>
            </w:pPr>
            <w:r>
              <w:t>ⲁϥϩⲓⲱⲓϣ ⲙ̀ⲙⲟϥ ϧⲉⲛ ⲡⲓⲕⲟⲥⲙⲟⲥ.</w:t>
            </w:r>
          </w:p>
        </w:tc>
        <w:tc>
          <w:tcPr>
            <w:tcW w:w="1242" w:type="pct"/>
          </w:tcPr>
          <w:p w:rsidR="009E441D" w:rsidRDefault="009E441D" w:rsidP="00511A3D">
            <w:r>
              <w:lastRenderedPageBreak/>
              <w:t>And after thirty years,</w:t>
            </w:r>
          </w:p>
          <w:p w:rsidR="009E441D" w:rsidRDefault="009E441D" w:rsidP="00511A3D">
            <w:r>
              <w:t>Form the Holy Resurrection,</w:t>
            </w:r>
          </w:p>
          <w:p w:rsidR="009E441D" w:rsidRDefault="009E441D" w:rsidP="00511A3D">
            <w:r>
              <w:lastRenderedPageBreak/>
              <w:t>He wrote his Gospel,</w:t>
            </w:r>
          </w:p>
          <w:p w:rsidR="009E441D" w:rsidRDefault="009E441D" w:rsidP="00511A3D">
            <w:r>
              <w:t>And preached to the world.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lastRenderedPageBreak/>
              <w:t>Thirty years after</w:t>
            </w:r>
          </w:p>
          <w:p w:rsidR="009E441D" w:rsidRDefault="009E441D" w:rsidP="00675050">
            <w:pPr>
              <w:pStyle w:val="EngHang"/>
            </w:pPr>
            <w:r>
              <w:t>The Holy Resurrection,</w:t>
            </w:r>
          </w:p>
          <w:p w:rsidR="009E441D" w:rsidRDefault="009E441D" w:rsidP="00675050">
            <w:pPr>
              <w:pStyle w:val="EngHang"/>
            </w:pPr>
            <w:r>
              <w:lastRenderedPageBreak/>
              <w:t>He wrote the Gospel,</w:t>
            </w:r>
          </w:p>
          <w:p w:rsidR="009E441D" w:rsidRDefault="009E441D" w:rsidP="00675050">
            <w:pPr>
              <w:pStyle w:val="EngHangEnd"/>
            </w:pPr>
            <w:r>
              <w:t>And preached it in the world.</w:t>
            </w:r>
          </w:p>
        </w:tc>
        <w:tc>
          <w:tcPr>
            <w:tcW w:w="1255" w:type="pct"/>
          </w:tcPr>
          <w:p w:rsidR="009E441D" w:rsidRPr="004764BD" w:rsidRDefault="009E441D" w:rsidP="00675050">
            <w:pPr>
              <w:pStyle w:val="EngHang"/>
            </w:pPr>
            <w:r w:rsidRPr="004764BD">
              <w:lastRenderedPageBreak/>
              <w:t>And after thirty years,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From the holy Resurrection,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lastRenderedPageBreak/>
              <w:t>He wrote the Gospel,</w:t>
            </w:r>
          </w:p>
          <w:p w:rsidR="009E441D" w:rsidRDefault="009E441D" w:rsidP="00675050">
            <w:pPr>
              <w:pStyle w:val="EngHangEnd"/>
            </w:pPr>
            <w:r w:rsidRPr="004764BD">
              <w:t>And preached it in the world.</w:t>
            </w: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lastRenderedPageBreak/>
              <w:t>Ⲭⲉⲣⲉ ⲛⲁⲕ ⲱ̀ ⲡⲓⲡⲁⲣⲑⲉⲛⲟⲥ:</w:t>
            </w:r>
          </w:p>
          <w:p w:rsidR="009E441D" w:rsidRDefault="009E441D" w:rsidP="00675050">
            <w:pPr>
              <w:pStyle w:val="CopticVersemulti-line"/>
            </w:pPr>
            <w:r>
              <w:t>ⲭⲉⲣⲉ ⲡⲓⲉⲩⲁⲅⲅⲉⲗⲓⲥⲧⲏⲥ:</w:t>
            </w:r>
          </w:p>
          <w:p w:rsidR="009E441D" w:rsidRDefault="009E441D" w:rsidP="00675050">
            <w:pPr>
              <w:pStyle w:val="CopticVersemulti-line"/>
            </w:pPr>
            <w:r>
              <w:t>ⲭⲉⲣⲉ ⲡⲓⲁ̀ⲡⲟⲥⲧⲟⲗⲟⲥ:</w:t>
            </w:r>
          </w:p>
          <w:p w:rsidR="009E441D" w:rsidRDefault="009E441D" w:rsidP="00675050">
            <w:pPr>
              <w:pStyle w:val="CopticHangingVerse"/>
            </w:pPr>
            <w:r>
              <w:t>ⲛ̀ⲧⲉ Ⲡⲭ̄ⲥ̄ ⲟⲩⲟϩ ⲙⲁⲑⲏⲧⲏⲥ.</w:t>
            </w:r>
          </w:p>
        </w:tc>
        <w:tc>
          <w:tcPr>
            <w:tcW w:w="1242" w:type="pct"/>
          </w:tcPr>
          <w:p w:rsidR="009E441D" w:rsidRDefault="009E441D" w:rsidP="00511A3D">
            <w:r>
              <w:t>Hail to you O celibate,</w:t>
            </w:r>
          </w:p>
          <w:p w:rsidR="009E441D" w:rsidRDefault="009E441D" w:rsidP="00511A3D">
            <w:r>
              <w:t>Hail to the Evangelist,</w:t>
            </w:r>
          </w:p>
          <w:p w:rsidR="009E441D" w:rsidRDefault="009E441D" w:rsidP="00511A3D">
            <w:r>
              <w:t>Hail to the apostle,</w:t>
            </w:r>
          </w:p>
          <w:p w:rsidR="009E441D" w:rsidRDefault="009E441D" w:rsidP="00511A3D">
            <w:r>
              <w:t>Of Christ the disciple.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t>Hail to you O celibate,</w:t>
            </w:r>
          </w:p>
          <w:p w:rsidR="009E441D" w:rsidRDefault="009E441D" w:rsidP="00675050">
            <w:pPr>
              <w:pStyle w:val="EngHang"/>
            </w:pPr>
            <w:r>
              <w:t>Hail to the Evangelist,</w:t>
            </w:r>
          </w:p>
          <w:p w:rsidR="009E441D" w:rsidRDefault="009E441D" w:rsidP="00675050">
            <w:pPr>
              <w:pStyle w:val="EngHang"/>
            </w:pPr>
            <w:r>
              <w:t>Hail to the Apostle</w:t>
            </w:r>
          </w:p>
          <w:p w:rsidR="009E441D" w:rsidRDefault="009E441D" w:rsidP="00675050">
            <w:pPr>
              <w:pStyle w:val="EngHangEnd"/>
            </w:pPr>
            <w:r>
              <w:t>And Disciple of Christ.</w:t>
            </w:r>
          </w:p>
        </w:tc>
        <w:tc>
          <w:tcPr>
            <w:tcW w:w="1255" w:type="pct"/>
          </w:tcPr>
          <w:p w:rsidR="009E441D" w:rsidRPr="004764BD" w:rsidRDefault="009E441D" w:rsidP="00675050">
            <w:pPr>
              <w:pStyle w:val="EngHang"/>
            </w:pPr>
            <w:r w:rsidRPr="004764BD">
              <w:t>Hail to you, O Martyr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Hail to the evangelist,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Hail to the apostle and disciple,</w:t>
            </w:r>
          </w:p>
          <w:p w:rsidR="009E441D" w:rsidRDefault="009E441D" w:rsidP="00675050">
            <w:pPr>
              <w:pStyle w:val="EngHangEnd"/>
            </w:pPr>
            <w:r w:rsidRPr="004764BD">
              <w:t>Of Christ</w:t>
            </w:r>
            <w:r w:rsidRPr="004764BD">
              <w:rPr>
                <w:rStyle w:val="FootnoteReference"/>
              </w:rPr>
              <w:footnoteReference w:id="6"/>
            </w:r>
            <w:r w:rsidRPr="004764BD">
              <w:t>.</w:t>
            </w: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t>Ⲱⲟⲩⲛⲓⲁⲧⲕ ϧⲉⲛ ⲟⲩⲙⲉⲑⲙⲏⲓ:</w:t>
            </w:r>
          </w:p>
          <w:p w:rsidR="009E441D" w:rsidRDefault="009E441D" w:rsidP="00675050">
            <w:pPr>
              <w:pStyle w:val="CopticVersemulti-line"/>
            </w:pPr>
            <w:r>
              <w:t>ⲱ̀ ⲡⲓⲙⲉⲛⲣⲓⲧ ⲛ̀ⲧⲉ Ⲡⲭ̄ⲥ̄:</w:t>
            </w:r>
          </w:p>
          <w:p w:rsidR="009E441D" w:rsidRDefault="009E441D" w:rsidP="00675050">
            <w:pPr>
              <w:pStyle w:val="CopticVersemulti-line"/>
            </w:pPr>
            <w:r>
              <w:t>Ⲓⲱⲁⲛⲛⲏⲥ ⲡⲓⲥⲱⲧⲡ ⲙ̀ⲙⲏⲓ:</w:t>
            </w:r>
          </w:p>
          <w:p w:rsidR="009E441D" w:rsidRDefault="009E441D" w:rsidP="00675050">
            <w:pPr>
              <w:pStyle w:val="CopticHangingVerse"/>
            </w:pPr>
            <w:r>
              <w:t>ⲡ̀ϣⲏⲣⲓ ⲛ̀Ⲍⲉⲃⲉⲇⲱⲟⲛ.</w:t>
            </w:r>
          </w:p>
        </w:tc>
        <w:tc>
          <w:tcPr>
            <w:tcW w:w="1242" w:type="pct"/>
          </w:tcPr>
          <w:p w:rsidR="009E441D" w:rsidRDefault="009E441D" w:rsidP="00511A3D">
            <w:r>
              <w:t>Blessed are you indeed,</w:t>
            </w:r>
          </w:p>
          <w:p w:rsidR="009E441D" w:rsidRDefault="009E441D" w:rsidP="00511A3D">
            <w:r>
              <w:t>O beloved of Christ,</w:t>
            </w:r>
          </w:p>
          <w:p w:rsidR="009E441D" w:rsidRDefault="009E441D" w:rsidP="00511A3D">
            <w:r>
              <w:t>John the truly chosen one,</w:t>
            </w:r>
          </w:p>
          <w:p w:rsidR="009E441D" w:rsidRDefault="009E441D" w:rsidP="00511A3D">
            <w:r>
              <w:t>The Son of Zebedee.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t>Blessed are you in truth,</w:t>
            </w:r>
          </w:p>
          <w:p w:rsidR="009E441D" w:rsidRDefault="009E441D" w:rsidP="00675050">
            <w:pPr>
              <w:pStyle w:val="EngHang"/>
            </w:pPr>
            <w:r>
              <w:t>O beloved of Christ,</w:t>
            </w:r>
          </w:p>
          <w:p w:rsidR="009E441D" w:rsidRDefault="009E441D" w:rsidP="00675050">
            <w:pPr>
              <w:pStyle w:val="EngHang"/>
            </w:pPr>
            <w:r>
              <w:t>John, the truly elect one,</w:t>
            </w:r>
          </w:p>
          <w:p w:rsidR="009E441D" w:rsidRDefault="009E441D" w:rsidP="00675050">
            <w:pPr>
              <w:pStyle w:val="EngHangEnd"/>
            </w:pPr>
            <w:r>
              <w:t>The son of Zebedee.</w:t>
            </w:r>
          </w:p>
        </w:tc>
        <w:tc>
          <w:tcPr>
            <w:tcW w:w="1255" w:type="pct"/>
          </w:tcPr>
          <w:p w:rsidR="009E441D" w:rsidRPr="004764BD" w:rsidRDefault="009E441D" w:rsidP="00675050">
            <w:pPr>
              <w:pStyle w:val="EngHang"/>
            </w:pPr>
            <w:r w:rsidRPr="004764BD">
              <w:t>Blessed are you in truth,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O beloved of Christ,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John, the truly elect,</w:t>
            </w:r>
          </w:p>
          <w:p w:rsidR="009E441D" w:rsidRDefault="009E441D" w:rsidP="00675050">
            <w:pPr>
              <w:pStyle w:val="EngHangEnd"/>
            </w:pPr>
            <w:r w:rsidRPr="004764BD">
              <w:t>The son of Zebedee.</w:t>
            </w:r>
          </w:p>
        </w:tc>
      </w:tr>
      <w:tr w:rsidR="009E441D" w:rsidTr="00C2621F">
        <w:tc>
          <w:tcPr>
            <w:tcW w:w="1248" w:type="pct"/>
          </w:tcPr>
          <w:p w:rsidR="009E441D" w:rsidRDefault="009E441D" w:rsidP="00675050">
            <w:pPr>
              <w:pStyle w:val="CopticVersemulti-line"/>
            </w:pPr>
            <w:r>
              <w:t>Ⲧⲱⲃϩ ⲙ̀Ⲡⲟ̄ⲥ̄ ⲉ̀ϩ̀ⲣⲏⲓ ⲉ̀ϫⲱⲛ:</w:t>
            </w:r>
          </w:p>
          <w:p w:rsidR="009E441D" w:rsidRDefault="009E441D" w:rsidP="00675050">
            <w:pPr>
              <w:pStyle w:val="CopticVersemulti-line"/>
            </w:pPr>
            <w:r>
              <w:t>ⲱ̀ ⲡⲓⲡⲁⲣⲑⲉⲛⲟⲥ ⲛ̀ⲉⲩⲁⲅⲅⲉⲗⲓⲥⲧⲏⲥ:</w:t>
            </w:r>
          </w:p>
          <w:p w:rsidR="009E441D" w:rsidRDefault="009E441D" w:rsidP="00675050">
            <w:pPr>
              <w:pStyle w:val="CopticVersemulti-line"/>
            </w:pPr>
            <w:r>
              <w:t>Ⲓⲱⲁⲛⲛⲏⲥ ⲡⲓⲁ̀ⲡⲟⲥⲧⲟⲗⲟⲥ:</w:t>
            </w:r>
          </w:p>
          <w:p w:rsidR="009E441D" w:rsidRDefault="009E441D" w:rsidP="0067505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E441D" w:rsidRDefault="009E441D" w:rsidP="00511A3D">
            <w:r>
              <w:t>Pray to the Lord on our behalf,</w:t>
            </w:r>
          </w:p>
          <w:p w:rsidR="009E441D" w:rsidRDefault="009E441D" w:rsidP="00511A3D">
            <w:r>
              <w:t>O celibate and the Evangelist,</w:t>
            </w:r>
          </w:p>
          <w:p w:rsidR="009E441D" w:rsidRDefault="009E441D" w:rsidP="00511A3D">
            <w:r>
              <w:t>Jon the Apostle,</w:t>
            </w:r>
          </w:p>
          <w:p w:rsidR="009E441D" w:rsidRDefault="009E441D" w:rsidP="00511A3D">
            <w:r>
              <w:t>That He may forgive us our sins.</w:t>
            </w:r>
          </w:p>
        </w:tc>
        <w:tc>
          <w:tcPr>
            <w:tcW w:w="1255" w:type="pct"/>
          </w:tcPr>
          <w:p w:rsidR="009E441D" w:rsidRDefault="009E441D" w:rsidP="00675050">
            <w:pPr>
              <w:pStyle w:val="EngHang"/>
            </w:pPr>
            <w:r>
              <w:t>Pray to the Lord on our behalf,</w:t>
            </w:r>
          </w:p>
          <w:p w:rsidR="009E441D" w:rsidRDefault="009E441D" w:rsidP="00675050">
            <w:pPr>
              <w:pStyle w:val="EngHang"/>
            </w:pPr>
            <w:r>
              <w:t>O celibate Evangelist,</w:t>
            </w:r>
          </w:p>
          <w:p w:rsidR="009E441D" w:rsidRDefault="009E441D" w:rsidP="00675050">
            <w:pPr>
              <w:pStyle w:val="EngHang"/>
            </w:pPr>
            <w:r>
              <w:t>John the Apostle,</w:t>
            </w:r>
          </w:p>
          <w:p w:rsidR="009E441D" w:rsidRDefault="009E441D" w:rsidP="0067505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E441D" w:rsidRPr="004764BD" w:rsidRDefault="009E441D" w:rsidP="00675050">
            <w:pPr>
              <w:pStyle w:val="EngHang"/>
            </w:pPr>
            <w:r w:rsidRPr="004764BD">
              <w:t>Pray to the Lord on our behalf,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O celibate evangelist,</w:t>
            </w:r>
          </w:p>
          <w:p w:rsidR="009E441D" w:rsidRPr="004764BD" w:rsidRDefault="009E441D" w:rsidP="00675050">
            <w:pPr>
              <w:pStyle w:val="EngHang"/>
            </w:pPr>
            <w:r w:rsidRPr="004764BD">
              <w:t>John the Apostle,</w:t>
            </w:r>
          </w:p>
          <w:p w:rsidR="009E441D" w:rsidRDefault="009E441D" w:rsidP="00675050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31T09:24:00Z" w:initials="WU">
    <w:p w:rsidR="009E441D" w:rsidRDefault="009E441D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1B9" w:rsidRDefault="008C31B9" w:rsidP="00E83857">
      <w:pPr>
        <w:spacing w:after="0" w:line="240" w:lineRule="auto"/>
      </w:pPr>
      <w:r>
        <w:separator/>
      </w:r>
    </w:p>
  </w:endnote>
  <w:endnote w:type="continuationSeparator" w:id="0">
    <w:p w:rsidR="008C31B9" w:rsidRDefault="008C31B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1B9" w:rsidRDefault="008C31B9" w:rsidP="00E83857">
      <w:pPr>
        <w:spacing w:after="0" w:line="240" w:lineRule="auto"/>
      </w:pPr>
      <w:r>
        <w:separator/>
      </w:r>
    </w:p>
  </w:footnote>
  <w:footnote w:type="continuationSeparator" w:id="0">
    <w:p w:rsidR="008C31B9" w:rsidRDefault="008C31B9" w:rsidP="00E83857">
      <w:pPr>
        <w:spacing w:after="0" w:line="240" w:lineRule="auto"/>
      </w:pPr>
      <w:r>
        <w:continuationSeparator/>
      </w:r>
    </w:p>
  </w:footnote>
  <w:footnote w:id="1">
    <w:p w:rsidR="009E441D" w:rsidRDefault="009E441D" w:rsidP="00BC160E">
      <w:pPr>
        <w:pStyle w:val="footnote"/>
      </w:pPr>
      <w:r>
        <w:rPr>
          <w:rStyle w:val="FootnoteReference"/>
        </w:rPr>
        <w:footnoteRef/>
      </w:r>
      <w:r>
        <w:t xml:space="preserve"> Other traditions have St. John belonging to the tribe of Levi, which would explain why he stopped short and St. Peter passed him: Levites would not enter a tomb. It would also explain the setting of the Book of the Revelation in the Temple. As an alternative, recommend merging the first two verses to yield: </w:t>
      </w:r>
      <w:r>
        <w:t>“Christ chose John the cel</w:t>
      </w:r>
      <w:r>
        <w:t>i</w:t>
      </w:r>
      <w:r>
        <w:t>bate/the son of Z</w:t>
      </w:r>
      <w:r>
        <w:t>ebedee/ to be his Disciple and A</w:t>
      </w:r>
      <w:r>
        <w:t xml:space="preserve">postle/and loved him </w:t>
      </w:r>
      <w:r>
        <w:t>greatly</w:t>
      </w:r>
      <w:r>
        <w:t>”</w:t>
      </w:r>
    </w:p>
  </w:footnote>
  <w:footnote w:id="2">
    <w:p w:rsidR="009E441D" w:rsidRDefault="009E441D">
      <w:pPr>
        <w:pStyle w:val="footnote"/>
        <w:rPr>
          <w:ins w:id="1" w:author="Brett Slote" w:date="2011-07-19T17:33:00Z"/>
          <w:color w:val="FF0000"/>
          <w:rPrChange w:id="2" w:author="Brett Slote" w:date="2011-07-21T19:57:00Z">
            <w:rPr>
              <w:ins w:id="3" w:author="Brett Slote" w:date="2011-07-19T17:33:00Z"/>
            </w:rPr>
          </w:rPrChange>
        </w:rPr>
        <w:pPrChange w:id="4" w:author="Brett Slote" w:date="2011-07-21T19:57:00Z">
          <w:pPr>
            <w:pStyle w:val="FootnoteText"/>
          </w:pPr>
        </w:pPrChange>
      </w:pPr>
      <w:ins w:id="5" w:author="Brett Slote" w:date="2011-07-19T17:33:00Z">
        <w:r w:rsidRPr="008329AE">
          <w:rPr>
            <w:rStyle w:val="FootnoteReference"/>
            <w:color w:val="FF0000"/>
          </w:rPr>
          <w:footnoteRef/>
        </w:r>
        <w:r w:rsidRPr="008329AE">
          <w:t xml:space="preserve"> </w:t>
        </w:r>
        <w:r w:rsidRPr="000C2C94">
          <w:rPr>
            <w:color w:val="FF0000"/>
            <w:rPrChange w:id="6" w:author="Brett Slote" w:date="2011-07-21T19:57:00Z">
              <w:rPr/>
            </w:rPrChange>
          </w:rPr>
          <w:t>How do we know this?</w:t>
        </w:r>
      </w:ins>
    </w:p>
  </w:footnote>
  <w:footnote w:id="3">
    <w:p w:rsidR="009E441D" w:rsidRDefault="009E441D" w:rsidP="00BC160E">
      <w:pPr>
        <w:pStyle w:val="footnote"/>
      </w:pPr>
      <w:r>
        <w:rPr>
          <w:rStyle w:val="FootnoteReference"/>
        </w:rPr>
        <w:footnoteRef/>
      </w:r>
      <w:r>
        <w:t xml:space="preserve"> John 13:25</w:t>
      </w:r>
    </w:p>
  </w:footnote>
  <w:footnote w:id="4">
    <w:p w:rsidR="009E441D" w:rsidRDefault="009E441D">
      <w:pPr>
        <w:pStyle w:val="footnote"/>
        <w:rPr>
          <w:ins w:id="8" w:author="Brett Slote" w:date="2011-07-19T17:34:00Z"/>
        </w:rPr>
        <w:pPrChange w:id="9" w:author="Brett Slote" w:date="2011-07-21T19:57:00Z">
          <w:pPr>
            <w:pStyle w:val="FootnoteText"/>
          </w:pPr>
        </w:pPrChange>
      </w:pPr>
      <w:ins w:id="10" w:author="Brett Slote" w:date="2011-07-19T17:34:00Z">
        <w:r>
          <w:rPr>
            <w:rStyle w:val="FootnoteReference"/>
          </w:rPr>
          <w:footnoteRef/>
        </w:r>
        <w:r>
          <w:t xml:space="preserve"> John 13:25</w:t>
        </w:r>
      </w:ins>
    </w:p>
  </w:footnote>
  <w:footnote w:id="5">
    <w:p w:rsidR="009E441D" w:rsidRDefault="009E441D">
      <w:pPr>
        <w:pStyle w:val="footnote"/>
        <w:rPr>
          <w:ins w:id="11" w:author="Brett Slote" w:date="2011-07-19T17:37:00Z"/>
        </w:rPr>
        <w:pPrChange w:id="12" w:author="Brett Slote" w:date="2011-07-21T19:57:00Z">
          <w:pPr>
            <w:pStyle w:val="FootnoteText"/>
          </w:pPr>
        </w:pPrChange>
      </w:pPr>
      <w:ins w:id="13" w:author="Brett Slote" w:date="2011-07-19T17:37:00Z">
        <w:r>
          <w:rPr>
            <w:rStyle w:val="FootnoteReference"/>
          </w:rPr>
          <w:footnoteRef/>
        </w:r>
        <w:r>
          <w:t xml:space="preserve"> </w:t>
        </w:r>
        <w:r w:rsidRPr="008329AE">
          <w:t>John was not a martyr!</w:t>
        </w:r>
      </w:ins>
    </w:p>
  </w:footnote>
  <w:footnote w:id="6">
    <w:p w:rsidR="009E441D" w:rsidRDefault="009E441D">
      <w:pPr>
        <w:pStyle w:val="footnote"/>
        <w:rPr>
          <w:ins w:id="14" w:author="Brett Slote" w:date="2011-07-19T17:37:00Z"/>
          <w:color w:val="FF0000"/>
          <w:rPrChange w:id="15" w:author="Brett Slote" w:date="2011-07-21T19:57:00Z">
            <w:rPr>
              <w:ins w:id="16" w:author="Brett Slote" w:date="2011-07-19T17:37:00Z"/>
            </w:rPr>
          </w:rPrChange>
        </w:rPr>
        <w:pPrChange w:id="17" w:author="Brett Slote" w:date="2011-07-21T19:57:00Z">
          <w:pPr>
            <w:pStyle w:val="FootnoteText"/>
          </w:pPr>
        </w:pPrChange>
      </w:pPr>
      <w:ins w:id="18" w:author="Brett Slote" w:date="2011-07-19T17:37:00Z">
        <w:r w:rsidRPr="00D60575">
          <w:rPr>
            <w:rStyle w:val="FootnoteReference"/>
            <w:color w:val="FF0000"/>
          </w:rPr>
          <w:footnoteRef/>
        </w:r>
        <w:r w:rsidRPr="000C2C94">
          <w:rPr>
            <w:color w:val="FF0000"/>
            <w:rPrChange w:id="19" w:author="Brett Slote" w:date="2011-07-21T19:57:00Z">
              <w:rPr/>
            </w:rPrChange>
          </w:rPr>
          <w:t xml:space="preserve"> Black book has “</w:t>
        </w:r>
        <w:proofErr w:type="gramStart"/>
        <w:r w:rsidRPr="000C2C94">
          <w:rPr>
            <w:rFonts w:ascii="CS Avva Shenouda" w:hAnsi="CS Avva Shenouda"/>
            <w:color w:val="FF0000"/>
            <w:rPrChange w:id="20" w:author="Brett Slote" w:date="2011-07-21T19:57:00Z">
              <w:rPr>
                <w:rFonts w:ascii="Antonious Normal" w:hAnsi="Antonious Normal"/>
              </w:rPr>
            </w:rPrChange>
          </w:rPr>
          <w:t>,ere</w:t>
        </w:r>
        <w:proofErr w:type="gramEnd"/>
        <w:r w:rsidRPr="000C2C94">
          <w:rPr>
            <w:rFonts w:ascii="CS Avva Shenouda" w:hAnsi="CS Avva Shenouda"/>
            <w:color w:val="FF0000"/>
            <w:rPrChange w:id="21" w:author="Brett Slote" w:date="2011-07-21T19:57:00Z">
              <w:rPr>
                <w:rFonts w:ascii="Antonious Normal" w:hAnsi="Antonious Normal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22" w:author="Brett Slote" w:date="2011-07-21T19:57:00Z">
              <w:rPr>
                <w:rFonts w:ascii="Antonious Normal" w:hAnsi="Antonious Normal"/>
              </w:rPr>
            </w:rPrChange>
          </w:rPr>
          <w:t>piapoctoloc</w:t>
        </w:r>
        <w:proofErr w:type="spellEnd"/>
        <w:r w:rsidRPr="000C2C94">
          <w:rPr>
            <w:rFonts w:ascii="CS Avva Shenouda" w:hAnsi="CS Avva Shenouda"/>
            <w:color w:val="FF0000"/>
            <w:rPrChange w:id="23" w:author="Brett Slote" w:date="2011-07-21T19:57:00Z">
              <w:rPr>
                <w:rFonts w:ascii="Antonious Normal" w:hAnsi="Antonious Normal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24" w:author="Brett Slote" w:date="2011-07-21T19:57:00Z">
              <w:rPr>
                <w:rFonts w:ascii="Antonious Normal" w:hAnsi="Antonious Normal"/>
              </w:rPr>
            </w:rPrChange>
          </w:rPr>
          <w:t>nte</w:t>
        </w:r>
        <w:proofErr w:type="spellEnd"/>
        <w:r w:rsidRPr="000C2C94">
          <w:rPr>
            <w:rFonts w:ascii="CS Avva Shenouda" w:hAnsi="CS Avva Shenouda"/>
            <w:color w:val="FF0000"/>
            <w:rPrChange w:id="25" w:author="Brett Slote" w:date="2011-07-21T19:57:00Z">
              <w:rPr>
                <w:rFonts w:ascii="Antonious Normal" w:hAnsi="Antonious Normal"/>
              </w:rPr>
            </w:rPrChange>
          </w:rPr>
          <w:t xml:space="preserve"> Pi&lt;</w:t>
        </w:r>
        <w:proofErr w:type="spellStart"/>
        <w:r w:rsidRPr="000C2C94">
          <w:rPr>
            <w:rFonts w:ascii="CS Avva Shenouda" w:hAnsi="CS Avva Shenouda"/>
            <w:color w:val="FF0000"/>
            <w:rPrChange w:id="26" w:author="Brett Slote" w:date="2011-07-21T19:57:00Z">
              <w:rPr>
                <w:rFonts w:ascii="Antonious Normal" w:hAnsi="Antonious Normal"/>
              </w:rPr>
            </w:rPrChange>
          </w:rPr>
          <w:t>rictoc</w:t>
        </w:r>
        <w:proofErr w:type="spellEnd"/>
        <w:r w:rsidRPr="000C2C94">
          <w:rPr>
            <w:rFonts w:ascii="CS Avva Shenouda" w:hAnsi="CS Avva Shenouda"/>
            <w:color w:val="FF0000"/>
            <w:rPrChange w:id="27" w:author="Brett Slote" w:date="2011-07-21T19:57:00Z">
              <w:rPr>
                <w:rFonts w:ascii="Antonious Normal" w:hAnsi="Antonious Normal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28" w:author="Brett Slote" w:date="2011-07-21T19:57:00Z">
              <w:rPr>
                <w:rFonts w:ascii="Antonious Normal" w:hAnsi="Antonious Normal"/>
              </w:rPr>
            </w:rPrChange>
          </w:rPr>
          <w:t>owoh</w:t>
        </w:r>
        <w:proofErr w:type="spellEnd"/>
        <w:r w:rsidRPr="000C2C94">
          <w:rPr>
            <w:rFonts w:ascii="CS Avva Shenouda" w:hAnsi="CS Avva Shenouda"/>
            <w:color w:val="FF0000"/>
            <w:rPrChange w:id="29" w:author="Brett Slote" w:date="2011-07-21T19:57:00Z">
              <w:rPr>
                <w:rFonts w:ascii="Antonious Normal" w:hAnsi="Antonious Normal"/>
              </w:rPr>
            </w:rPrChange>
          </w:rPr>
          <w:t xml:space="preserve"> may/t/c</w:t>
        </w:r>
        <w:r w:rsidRPr="000C2C94">
          <w:rPr>
            <w:color w:val="FF0000"/>
            <w:rPrChange w:id="30" w:author="Brett Slote" w:date="2011-07-21T19:57:00Z">
              <w:rPr/>
            </w:rPrChange>
          </w:rPr>
          <w:t xml:space="preserve">? </w:t>
        </w:r>
        <w:proofErr w:type="gramStart"/>
        <w:r w:rsidRPr="000C2C94">
          <w:rPr>
            <w:color w:val="FF0000"/>
            <w:rPrChange w:id="31" w:author="Brett Slote" w:date="2011-07-21T19:57:00Z">
              <w:rPr/>
            </w:rPrChange>
          </w:rPr>
          <w:t>do</w:t>
        </w:r>
        <w:proofErr w:type="gramEnd"/>
        <w:r w:rsidRPr="000C2C94">
          <w:rPr>
            <w:color w:val="FF0000"/>
            <w:rPrChange w:id="32" w:author="Brett Slote" w:date="2011-07-21T19:57:00Z">
              <w:rPr/>
            </w:rPrChange>
          </w:rPr>
          <w:t xml:space="preserve"> they mean </w:t>
        </w:r>
        <w:proofErr w:type="spellStart"/>
        <w:r w:rsidRPr="000C2C94">
          <w:rPr>
            <w:rFonts w:ascii="CS Avva Shenouda" w:hAnsi="CS Avva Shenouda"/>
            <w:color w:val="FF0000"/>
            <w:rPrChange w:id="33" w:author="Brett Slote" w:date="2011-07-21T19:58:00Z">
              <w:rPr>
                <w:rFonts w:ascii="Antonious Normal" w:hAnsi="Antonious Normal"/>
              </w:rPr>
            </w:rPrChange>
          </w:rPr>
          <w:t>piapoctoloc</w:t>
        </w:r>
        <w:proofErr w:type="spellEnd"/>
        <w:r w:rsidRPr="000C2C94">
          <w:rPr>
            <w:rFonts w:ascii="CS Avva Shenouda" w:hAnsi="CS Avva Shenouda"/>
            <w:color w:val="FF0000"/>
            <w:rPrChange w:id="34" w:author="Brett Slote" w:date="2011-07-21T19:58:00Z">
              <w:rPr>
                <w:rFonts w:ascii="Antonious Normal" w:hAnsi="Antonious Normal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35" w:author="Brett Slote" w:date="2011-07-21T19:58:00Z">
              <w:rPr>
                <w:rFonts w:ascii="Antonious Normal" w:hAnsi="Antonious Normal"/>
              </w:rPr>
            </w:rPrChange>
          </w:rPr>
          <w:t>owoh</w:t>
        </w:r>
        <w:proofErr w:type="spellEnd"/>
        <w:r w:rsidRPr="000C2C94">
          <w:rPr>
            <w:rFonts w:ascii="CS Avva Shenouda" w:hAnsi="CS Avva Shenouda"/>
            <w:color w:val="FF0000"/>
            <w:rPrChange w:id="36" w:author="Brett Slote" w:date="2011-07-21T19:58:00Z">
              <w:rPr>
                <w:rFonts w:ascii="Antonious Normal" w:hAnsi="Antonious Normal"/>
              </w:rPr>
            </w:rPrChange>
          </w:rPr>
          <w:t xml:space="preserve"> may/t/c </w:t>
        </w:r>
        <w:proofErr w:type="spellStart"/>
        <w:r w:rsidRPr="000C2C94">
          <w:rPr>
            <w:rFonts w:ascii="CS Avva Shenouda" w:hAnsi="CS Avva Shenouda"/>
            <w:color w:val="FF0000"/>
            <w:rPrChange w:id="37" w:author="Brett Slote" w:date="2011-07-21T19:58:00Z">
              <w:rPr>
                <w:rFonts w:ascii="Antonious Normal" w:hAnsi="Antonious Normal"/>
              </w:rPr>
            </w:rPrChange>
          </w:rPr>
          <w:t>nte</w:t>
        </w:r>
        <w:proofErr w:type="spellEnd"/>
        <w:r w:rsidRPr="000C2C94">
          <w:rPr>
            <w:rFonts w:ascii="CS Avva Shenouda" w:hAnsi="CS Avva Shenouda"/>
            <w:color w:val="FF0000"/>
            <w:rPrChange w:id="38" w:author="Brett Slote" w:date="2011-07-21T19:58:00Z">
              <w:rPr>
                <w:rFonts w:ascii="Antonious Normal" w:hAnsi="Antonious Normal"/>
              </w:rPr>
            </w:rPrChange>
          </w:rPr>
          <w:t xml:space="preserve"> pi&lt;</w:t>
        </w:r>
        <w:proofErr w:type="spellStart"/>
        <w:r w:rsidRPr="000C2C94">
          <w:rPr>
            <w:rFonts w:ascii="CS Avva Shenouda" w:hAnsi="CS Avva Shenouda"/>
            <w:color w:val="FF0000"/>
            <w:rPrChange w:id="39" w:author="Brett Slote" w:date="2011-07-21T19:58:00Z">
              <w:rPr>
                <w:rFonts w:ascii="Antonious Normal" w:hAnsi="Antonious Normal"/>
              </w:rPr>
            </w:rPrChange>
          </w:rPr>
          <w:t>rictoc</w:t>
        </w:r>
        <w:proofErr w:type="spellEnd"/>
        <w:r w:rsidRPr="000C2C94">
          <w:rPr>
            <w:color w:val="FF0000"/>
            <w:rPrChange w:id="40" w:author="Brett Slote" w:date="2011-07-21T19:57:00Z">
              <w:rPr/>
            </w:rPrChange>
          </w:rPr>
          <w:t>?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393A8-3629-4D36-8897-8E5C7CE0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76</cp:revision>
  <dcterms:created xsi:type="dcterms:W3CDTF">2014-11-04T15:28:00Z</dcterms:created>
  <dcterms:modified xsi:type="dcterms:W3CDTF">2015-08-31T13:24:00Z</dcterms:modified>
</cp:coreProperties>
</file>