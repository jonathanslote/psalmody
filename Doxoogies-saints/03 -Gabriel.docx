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3354" w:type="pct"/>
        <w:tblLook w:val="0420" w:firstRow="1" w:lastRow="0" w:firstColumn="0" w:lastColumn="0" w:noHBand="0" w:noVBand="1"/>
      </w:tblPr>
      <w:tblGrid>
        <w:gridCol w:w="3171"/>
        <w:gridCol w:w="3155"/>
        <w:gridCol w:w="3188"/>
        <w:gridCol w:w="3188"/>
      </w:tblGrid>
      <w:tr w:rsidR="009A0032" w:rsidTr="00C2621F">
        <w:tc>
          <w:tcPr>
            <w:tcW w:w="1248" w:type="pct"/>
          </w:tcPr>
          <w:p w:rsidR="009A0032" w:rsidRDefault="009A0032" w:rsidP="00511A3D">
            <w:r>
              <w:t>Coptic</w:t>
            </w:r>
          </w:p>
        </w:tc>
        <w:tc>
          <w:tcPr>
            <w:tcW w:w="1242" w:type="pct"/>
          </w:tcPr>
          <w:p w:rsidR="009A0032" w:rsidRPr="00B87131" w:rsidRDefault="000B2DCF" w:rsidP="00511A3D">
            <w:r>
              <w:t>CR</w:t>
            </w:r>
          </w:p>
        </w:tc>
        <w:tc>
          <w:tcPr>
            <w:tcW w:w="1255" w:type="pct"/>
          </w:tcPr>
          <w:p w:rsidR="009A0032" w:rsidRDefault="009A0032" w:rsidP="00511A3D">
            <w:r>
              <w:t>Unified Contemporary</w:t>
            </w:r>
          </w:p>
        </w:tc>
        <w:tc>
          <w:tcPr>
            <w:tcW w:w="1255" w:type="pct"/>
          </w:tcPr>
          <w:p w:rsidR="009A0032" w:rsidRDefault="00C41BB0" w:rsidP="00C41BB0">
            <w:pPr>
              <w:tabs>
                <w:tab w:val="left" w:pos="912"/>
              </w:tabs>
            </w:pPr>
            <w:r>
              <w:t>AAP</w:t>
            </w:r>
          </w:p>
        </w:tc>
      </w:tr>
      <w:tr w:rsidR="00F902D6" w:rsidTr="00C2621F">
        <w:tc>
          <w:tcPr>
            <w:tcW w:w="1248" w:type="pct"/>
          </w:tcPr>
          <w:p w:rsidR="00F902D6" w:rsidRDefault="00F902D6" w:rsidP="00A9238E">
            <w:pPr>
              <w:pStyle w:val="CopticVersemulti-line"/>
            </w:pPr>
            <w:r>
              <w:t>Ⲅⲁⲃⲣⲓⲏⲗ ⲡⲓⲁⲅⲅⲉⲗⲟⲥ:</w:t>
            </w:r>
          </w:p>
          <w:p w:rsidR="00F902D6" w:rsidRDefault="00F902D6" w:rsidP="00A9238E">
            <w:pPr>
              <w:pStyle w:val="CopticVersemulti-line"/>
            </w:pPr>
            <w:r>
              <w:t>ⲁϥⲛⲁⲩ ⲉ̀ⲣⲟϥ ⲛ̀ϫⲉ Ⲇⲁⲛⲓⲏⲗ:</w:t>
            </w:r>
          </w:p>
          <w:p w:rsidR="00F902D6" w:rsidRDefault="00F902D6" w:rsidP="00A9238E">
            <w:pPr>
              <w:pStyle w:val="CopticVersemulti-line"/>
            </w:pPr>
            <w:r>
              <w:t>ⲉϥⲟϩⲓ̀ ⲉ̀ⲣⲁⲧϥ ϩⲓϫⲉⲛ ⲛⲉϥⲫⲁⲧ:</w:t>
            </w:r>
          </w:p>
          <w:p w:rsidR="00F902D6" w:rsidRPr="00C35319" w:rsidRDefault="00F902D6" w:rsidP="00A9238E">
            <w:pPr>
              <w:pStyle w:val="CopticHangingVerse"/>
            </w:pPr>
            <w:r>
              <w:t>ϩⲓϫⲉⲛ ⲛⲉⲛⲥ̀ⲫⲟⲧⲟⲩ ⲙ̀ⲫ̀ⲓⲁⲣⲟ.</w:t>
            </w:r>
          </w:p>
        </w:tc>
        <w:tc>
          <w:tcPr>
            <w:tcW w:w="1242" w:type="pct"/>
          </w:tcPr>
          <w:p w:rsidR="00F902D6" w:rsidRDefault="00F902D6" w:rsidP="000262EF">
            <w:r>
              <w:t>Gabriel the angel:</w:t>
            </w:r>
          </w:p>
          <w:p w:rsidR="00F902D6" w:rsidRDefault="00F902D6" w:rsidP="000262EF">
            <w:r>
              <w:t>Was seen by Daniel:</w:t>
            </w:r>
          </w:p>
          <w:p w:rsidR="00F902D6" w:rsidRDefault="00F902D6" w:rsidP="000262EF">
            <w:r>
              <w:t>Standing on his feet:</w:t>
            </w:r>
          </w:p>
          <w:p w:rsidR="00F902D6" w:rsidRPr="00B87131" w:rsidRDefault="00F902D6" w:rsidP="000262EF">
            <w:r>
              <w:t>On the shore of the river.</w:t>
            </w:r>
          </w:p>
        </w:tc>
        <w:tc>
          <w:tcPr>
            <w:tcW w:w="1255" w:type="pct"/>
          </w:tcPr>
          <w:p w:rsidR="00F902D6" w:rsidRDefault="00F902D6" w:rsidP="00A9238E">
            <w:pPr>
              <w:pStyle w:val="EngHang"/>
            </w:pPr>
            <w:r>
              <w:t>Gabriel the angel</w:t>
            </w:r>
          </w:p>
          <w:p w:rsidR="00F902D6" w:rsidRDefault="00F902D6" w:rsidP="00A9238E">
            <w:pPr>
              <w:pStyle w:val="EngHang"/>
            </w:pPr>
            <w:r>
              <w:t>Was seen by Daniel,</w:t>
            </w:r>
          </w:p>
          <w:p w:rsidR="00F902D6" w:rsidRDefault="00F902D6" w:rsidP="00A9238E">
            <w:pPr>
              <w:pStyle w:val="EngHang"/>
            </w:pPr>
            <w:r>
              <w:t>Standing upright</w:t>
            </w:r>
          </w:p>
          <w:p w:rsidR="00F902D6" w:rsidRDefault="00F902D6" w:rsidP="00A9238E">
            <w:pPr>
              <w:pStyle w:val="EngHangEnd"/>
            </w:pPr>
            <w:r>
              <w:t>On the shores of the river.</w:t>
            </w:r>
            <w:r>
              <w:rPr>
                <w:rStyle w:val="FootnoteReference"/>
              </w:rPr>
              <w:footnoteReference w:id="1"/>
            </w:r>
          </w:p>
        </w:tc>
        <w:tc>
          <w:tcPr>
            <w:tcW w:w="1255" w:type="pct"/>
          </w:tcPr>
          <w:p w:rsidR="00F902D6" w:rsidRPr="004764BD" w:rsidRDefault="00F902D6" w:rsidP="00A9238E">
            <w:pPr>
              <w:pStyle w:val="EngHang"/>
            </w:pPr>
            <w:r w:rsidRPr="004764BD">
              <w:t>Gabriel, the Angel,</w:t>
            </w:r>
          </w:p>
          <w:p w:rsidR="00F902D6" w:rsidRPr="004764BD" w:rsidRDefault="00F902D6" w:rsidP="00A9238E">
            <w:pPr>
              <w:pStyle w:val="EngHang"/>
            </w:pPr>
            <w:r w:rsidRPr="004764BD">
              <w:t>Was seen by Daniel,</w:t>
            </w:r>
          </w:p>
          <w:p w:rsidR="00F902D6" w:rsidRPr="004764BD" w:rsidRDefault="00F902D6" w:rsidP="00A9238E">
            <w:pPr>
              <w:pStyle w:val="EngHang"/>
            </w:pPr>
            <w:r w:rsidRPr="004764BD">
              <w:t>Standing on his feet</w:t>
            </w:r>
            <w:r w:rsidRPr="004764BD">
              <w:rPr>
                <w:rStyle w:val="FootnoteReference"/>
              </w:rPr>
              <w:footnoteReference w:id="2"/>
            </w:r>
            <w:r w:rsidRPr="004764BD">
              <w:t>,</w:t>
            </w:r>
          </w:p>
          <w:p w:rsidR="00F902D6" w:rsidRDefault="00F902D6" w:rsidP="00A9238E">
            <w:pPr>
              <w:pStyle w:val="EngHangEnd"/>
            </w:pPr>
            <w:r w:rsidRPr="004764BD">
              <w:t>Upon the shores of the river.</w:t>
            </w:r>
          </w:p>
        </w:tc>
      </w:tr>
      <w:tr w:rsidR="00F902D6" w:rsidTr="00C2621F">
        <w:tc>
          <w:tcPr>
            <w:tcW w:w="1248" w:type="pct"/>
          </w:tcPr>
          <w:p w:rsidR="00F902D6" w:rsidRDefault="00F902D6" w:rsidP="00A9238E">
            <w:pPr>
              <w:pStyle w:val="CopticVersemulti-line"/>
            </w:pPr>
            <w:r>
              <w:t>Ⲁϥⲥⲟⲩⲧⲉⲛ ⲧⲉϥϫⲓϫ ⲉ̀ⲃⲟⲗ:</w:t>
            </w:r>
          </w:p>
          <w:p w:rsidR="00F902D6" w:rsidRDefault="00F902D6" w:rsidP="00A9238E">
            <w:pPr>
              <w:pStyle w:val="CopticVersemulti-line"/>
            </w:pPr>
            <w:r>
              <w:t>ⲛ̀ⲟⲩⲓ̀ⲛⲁⲙ ϣⲁ ⲉ̀ϩ̀ⲣⲏⲓ ⲉ̀ⲧ̀ⲫⲉ:</w:t>
            </w:r>
          </w:p>
          <w:p w:rsidR="00F902D6" w:rsidRDefault="00F902D6" w:rsidP="00A9238E">
            <w:pPr>
              <w:pStyle w:val="CopticVersemulti-line"/>
            </w:pPr>
            <w:r>
              <w:t>ⲉ̀ⲧⲁϥⲱⲣⲕ ⲙ̀ⲫⲏⲉⲧϭⲟⲥⲓ:</w:t>
            </w:r>
          </w:p>
          <w:p w:rsidR="00F902D6" w:rsidRDefault="00F902D6" w:rsidP="00A9238E">
            <w:pPr>
              <w:pStyle w:val="CopticHangingVerse"/>
            </w:pPr>
            <w:r>
              <w:t>ⲫⲏⲉⲧϣⲟⲡ ϣⲁ ⲉ̀ⲛⲉϩ.</w:t>
            </w:r>
          </w:p>
        </w:tc>
        <w:tc>
          <w:tcPr>
            <w:tcW w:w="1242" w:type="pct"/>
          </w:tcPr>
          <w:p w:rsidR="00F902D6" w:rsidRDefault="00F902D6" w:rsidP="000448AC">
            <w:r>
              <w:t>He stretched out,</w:t>
            </w:r>
          </w:p>
          <w:p w:rsidR="00F902D6" w:rsidRDefault="00F902D6" w:rsidP="000448AC">
            <w:r>
              <w:t>His right hand to heaven,</w:t>
            </w:r>
          </w:p>
          <w:p w:rsidR="00F902D6" w:rsidRDefault="00F902D6" w:rsidP="000448AC">
            <w:r>
              <w:t>And he swore to the High One,</w:t>
            </w:r>
          </w:p>
          <w:p w:rsidR="00F902D6" w:rsidRDefault="00F902D6" w:rsidP="000448AC">
            <w:r>
              <w:t>Who endures forever,</w:t>
            </w:r>
          </w:p>
        </w:tc>
        <w:tc>
          <w:tcPr>
            <w:tcW w:w="1255" w:type="pct"/>
          </w:tcPr>
          <w:p w:rsidR="00F902D6" w:rsidRDefault="00F902D6" w:rsidP="00A9238E">
            <w:pPr>
              <w:pStyle w:val="EngHang"/>
            </w:pPr>
            <w:r>
              <w:t>He stretched out his right hand</w:t>
            </w:r>
          </w:p>
          <w:p w:rsidR="00F902D6" w:rsidRDefault="00F902D6" w:rsidP="00A9238E">
            <w:pPr>
              <w:pStyle w:val="EngHang"/>
            </w:pPr>
            <w:r>
              <w:t>Towards heaven,</w:t>
            </w:r>
          </w:p>
          <w:p w:rsidR="00F902D6" w:rsidRDefault="00F902D6" w:rsidP="00A9238E">
            <w:pPr>
              <w:pStyle w:val="EngHang"/>
            </w:pPr>
            <w:r>
              <w:t>And swore to the Highest,</w:t>
            </w:r>
            <w:bookmarkStart w:id="3" w:name="_GoBack"/>
            <w:bookmarkEnd w:id="3"/>
          </w:p>
          <w:p w:rsidR="00F902D6" w:rsidRDefault="00F902D6" w:rsidP="00A9238E">
            <w:pPr>
              <w:pStyle w:val="EngHangEnd"/>
            </w:pPr>
            <w:r>
              <w:t xml:space="preserve">Who lives </w:t>
            </w:r>
            <w:proofErr w:type="gramStart"/>
            <w:r>
              <w:t>forever.</w:t>
            </w:r>
            <w:proofErr w:type="gramEnd"/>
            <w:r>
              <w:rPr>
                <w:rStyle w:val="FootnoteReference"/>
              </w:rPr>
              <w:footnoteReference w:id="3"/>
            </w:r>
          </w:p>
        </w:tc>
        <w:tc>
          <w:tcPr>
            <w:tcW w:w="1255" w:type="pct"/>
          </w:tcPr>
          <w:p w:rsidR="00F902D6" w:rsidRPr="004764BD" w:rsidRDefault="00F902D6" w:rsidP="00A9238E">
            <w:pPr>
              <w:pStyle w:val="EngHang"/>
            </w:pPr>
            <w:r w:rsidRPr="004764BD">
              <w:t>He stretched out his right hand</w:t>
            </w:r>
          </w:p>
          <w:p w:rsidR="00F902D6" w:rsidRPr="004764BD" w:rsidRDefault="00F902D6" w:rsidP="00A9238E">
            <w:pPr>
              <w:pStyle w:val="EngHang"/>
            </w:pPr>
            <w:r w:rsidRPr="004764BD">
              <w:t xml:space="preserve">Toward heaven   </w:t>
            </w:r>
          </w:p>
          <w:p w:rsidR="00F902D6" w:rsidRPr="004764BD" w:rsidRDefault="00F902D6" w:rsidP="00A9238E">
            <w:pPr>
              <w:pStyle w:val="EngHang"/>
            </w:pPr>
            <w:r w:rsidRPr="004764BD">
              <w:t>And swore to the Highest,</w:t>
            </w:r>
          </w:p>
          <w:p w:rsidR="00F902D6" w:rsidRDefault="00F902D6" w:rsidP="00A9238E">
            <w:pPr>
              <w:pStyle w:val="EngHangEnd"/>
            </w:pPr>
            <w:r w:rsidRPr="004764BD">
              <w:t xml:space="preserve">Who is </w:t>
            </w:r>
            <w:proofErr w:type="gramStart"/>
            <w:r w:rsidRPr="004764BD">
              <w:t>forever.</w:t>
            </w:r>
            <w:proofErr w:type="gramEnd"/>
          </w:p>
        </w:tc>
      </w:tr>
      <w:tr w:rsidR="00F902D6" w:rsidTr="00C2621F">
        <w:tc>
          <w:tcPr>
            <w:tcW w:w="1248" w:type="pct"/>
          </w:tcPr>
          <w:p w:rsidR="00F902D6" w:rsidRDefault="00F902D6" w:rsidP="00A9238E">
            <w:pPr>
              <w:pStyle w:val="CopticVersemulti-line"/>
            </w:pPr>
            <w:r>
              <w:t>Ϫⲉ ⲓⲥϫⲉⲛ ⲟⲩⲥⲏⲟⲩ ϣⲁ ⲟⲩⲥⲏⲟⲩ:</w:t>
            </w:r>
          </w:p>
          <w:p w:rsidR="00F902D6" w:rsidRDefault="00F902D6" w:rsidP="00A9238E">
            <w:pPr>
              <w:pStyle w:val="CopticVersemulti-line"/>
            </w:pPr>
            <w:r>
              <w:t>Ϣⲁ ⲧ̀ⲕⲉⲫⲁϣⲓ ⲛ̀ⲧⲉ ⲟⲩⲥⲏⲟⲩ:</w:t>
            </w:r>
          </w:p>
          <w:p w:rsidR="00F902D6" w:rsidRDefault="00F902D6" w:rsidP="00A9238E">
            <w:pPr>
              <w:pStyle w:val="CopticVersemulti-line"/>
            </w:pPr>
            <w:r>
              <w:t>Ϣⲁ ⲡ̀ϫⲱⲕ ⲉ̀ⲃⲟⲗ ⲛ̀ⲧⲉ ⲛⲓϩⲟⲣⲁⲥⲓⲥ:</w:t>
            </w:r>
          </w:p>
          <w:p w:rsidR="00F902D6" w:rsidRDefault="00F902D6" w:rsidP="00A9238E">
            <w:pPr>
              <w:pStyle w:val="CopticHangingVerse"/>
            </w:pPr>
            <w:r>
              <w:t>ⲁⲛⲟⲕ ϯⲛⲁⲧⲁⲙⲟⲕ ⲉ̀ⲣⲱⲟⲩ.</w:t>
            </w:r>
          </w:p>
        </w:tc>
        <w:tc>
          <w:tcPr>
            <w:tcW w:w="1242" w:type="pct"/>
          </w:tcPr>
          <w:p w:rsidR="00F902D6" w:rsidRDefault="00F902D6" w:rsidP="00355077">
            <w:r>
              <w:t xml:space="preserve">Saying “From a time, </w:t>
            </w:r>
          </w:p>
          <w:p w:rsidR="00F902D6" w:rsidRDefault="00F902D6" w:rsidP="00355077">
            <w:r>
              <w:t>And times to half a time,</w:t>
            </w:r>
          </w:p>
          <w:p w:rsidR="00F902D6" w:rsidRDefault="00F902D6" w:rsidP="00355077">
            <w:r>
              <w:t>Until the completion of the visions,</w:t>
            </w:r>
          </w:p>
          <w:p w:rsidR="00F902D6" w:rsidRDefault="00F902D6" w:rsidP="00355077">
            <w:r>
              <w:t>I will show to you.”</w:t>
            </w:r>
          </w:p>
        </w:tc>
        <w:tc>
          <w:tcPr>
            <w:tcW w:w="1255" w:type="pct"/>
          </w:tcPr>
          <w:p w:rsidR="00F902D6" w:rsidRDefault="00F902D6" w:rsidP="00A9238E">
            <w:pPr>
              <w:pStyle w:val="EngHang"/>
            </w:pPr>
            <w:r>
              <w:t>“A time and times</w:t>
            </w:r>
          </w:p>
          <w:p w:rsidR="00F902D6" w:rsidRDefault="00F902D6" w:rsidP="00A9238E">
            <w:pPr>
              <w:pStyle w:val="EngHang"/>
            </w:pPr>
            <w:r>
              <w:t>And half a time</w:t>
            </w:r>
          </w:p>
          <w:p w:rsidR="00F902D6" w:rsidRDefault="00F902D6" w:rsidP="00A9238E">
            <w:pPr>
              <w:pStyle w:val="EngHang"/>
            </w:pPr>
            <w:r>
              <w:t>And all this things will be accomplished,</w:t>
            </w:r>
          </w:p>
          <w:p w:rsidR="00F902D6" w:rsidRDefault="00F902D6" w:rsidP="00A9238E">
            <w:pPr>
              <w:pStyle w:val="EngHangEnd"/>
            </w:pPr>
            <w:r>
              <w:t>The visions I will show you”</w:t>
            </w:r>
            <w:r>
              <w:rPr>
                <w:rStyle w:val="FootnoteReference"/>
              </w:rPr>
              <w:footnoteReference w:id="4"/>
            </w:r>
          </w:p>
        </w:tc>
        <w:tc>
          <w:tcPr>
            <w:tcW w:w="1255" w:type="pct"/>
          </w:tcPr>
          <w:p w:rsidR="00F902D6" w:rsidRPr="004764BD" w:rsidRDefault="00F902D6" w:rsidP="00A9238E">
            <w:pPr>
              <w:pStyle w:val="EngHang"/>
            </w:pPr>
            <w:r w:rsidRPr="004764BD">
              <w:t>“For a time and times,</w:t>
            </w:r>
          </w:p>
          <w:p w:rsidR="00F902D6" w:rsidRPr="004764BD" w:rsidRDefault="00F902D6" w:rsidP="00A9238E">
            <w:pPr>
              <w:pStyle w:val="EngHang"/>
            </w:pPr>
            <w:r w:rsidRPr="004764BD">
              <w:t>and half a time</w:t>
            </w:r>
            <w:r w:rsidRPr="004764BD">
              <w:rPr>
                <w:rStyle w:val="FootnoteReference"/>
              </w:rPr>
              <w:footnoteReference w:id="5"/>
            </w:r>
            <w:r w:rsidRPr="004764BD">
              <w:t>:</w:t>
            </w:r>
          </w:p>
          <w:p w:rsidR="00F902D6" w:rsidRPr="004764BD" w:rsidRDefault="00F902D6" w:rsidP="00A9238E">
            <w:pPr>
              <w:pStyle w:val="EngHang"/>
            </w:pPr>
            <w:r w:rsidRPr="004764BD">
              <w:t>To the end of the visions,</w:t>
            </w:r>
          </w:p>
          <w:p w:rsidR="00F902D6" w:rsidRDefault="00F902D6" w:rsidP="00A9238E">
            <w:pPr>
              <w:pStyle w:val="EngHangEnd"/>
            </w:pPr>
            <w:r w:rsidRPr="004764BD">
              <w:t>I will make known you.”</w:t>
            </w:r>
          </w:p>
        </w:tc>
      </w:tr>
      <w:tr w:rsidR="00F902D6" w:rsidTr="00C2621F">
        <w:tc>
          <w:tcPr>
            <w:tcW w:w="1248" w:type="pct"/>
          </w:tcPr>
          <w:p w:rsidR="00F902D6" w:rsidRDefault="00F902D6" w:rsidP="00A9238E">
            <w:pPr>
              <w:pStyle w:val="CopticVersemulti-line"/>
            </w:pPr>
            <w:r>
              <w:t>Ⲁⲣⲓⲡ̀ⲣⲉⲥⲃⲉⲩⲓⲛ ⲉ̀ϩ̀ⲣⲏⲓ ⲉ̀ϫⲱⲛ:</w:t>
            </w:r>
          </w:p>
          <w:p w:rsidR="00F902D6" w:rsidRDefault="00F902D6" w:rsidP="00A9238E">
            <w:pPr>
              <w:pStyle w:val="CopticVersemulti-line"/>
            </w:pPr>
            <w:r>
              <w:t>ⲱ̀ ⲡⲓⲁⲣⲭⲏⲁⲅⲅⲉⲗⲟⲥ ⲉ̄ⲑ̄ⲩ̄:</w:t>
            </w:r>
          </w:p>
          <w:p w:rsidR="00F902D6" w:rsidRDefault="00F902D6" w:rsidP="00A9238E">
            <w:pPr>
              <w:pStyle w:val="CopticVersemulti-line"/>
            </w:pPr>
            <w:r>
              <w:t>Ⲅⲁⲃⲣⲓⲏⲗ ⲡⲓϥⲁⲓϣⲉⲛⲛⲟⲩϥⲓ:</w:t>
            </w:r>
          </w:p>
          <w:p w:rsidR="00F902D6" w:rsidRDefault="00F902D6" w:rsidP="00A9238E">
            <w:pPr>
              <w:pStyle w:val="CopticHangingVerse"/>
            </w:pPr>
            <w:r>
              <w:t>ⲛ̀ⲧⲉϥⲭⲁ ⲛⲉⲛⲛⲟⲃⲓ ⲛⲁⲛ ⲉ̀ⲃⲟⲗ.</w:t>
            </w:r>
          </w:p>
        </w:tc>
        <w:tc>
          <w:tcPr>
            <w:tcW w:w="1242" w:type="pct"/>
          </w:tcPr>
          <w:p w:rsidR="00F902D6" w:rsidRDefault="00F902D6" w:rsidP="00511A3D">
            <w:r>
              <w:t>Intercede on our behalf,</w:t>
            </w:r>
          </w:p>
          <w:p w:rsidR="00F902D6" w:rsidRDefault="00F902D6" w:rsidP="00511A3D">
            <w:r>
              <w:t>O the holy archangel Gabriel,</w:t>
            </w:r>
          </w:p>
          <w:p w:rsidR="00F902D6" w:rsidRDefault="00F902D6" w:rsidP="00511A3D">
            <w:r>
              <w:t>The Announcer,</w:t>
            </w:r>
          </w:p>
          <w:p w:rsidR="00F902D6" w:rsidRDefault="00F902D6" w:rsidP="00511A3D">
            <w:r>
              <w:t>That He may forgive us our sins.</w:t>
            </w:r>
          </w:p>
        </w:tc>
        <w:tc>
          <w:tcPr>
            <w:tcW w:w="1255" w:type="pct"/>
          </w:tcPr>
          <w:p w:rsidR="00F902D6" w:rsidRPr="004764BD" w:rsidRDefault="00F902D6" w:rsidP="00A9238E">
            <w:pPr>
              <w:pStyle w:val="EngHang"/>
            </w:pPr>
            <w:r w:rsidRPr="004764BD">
              <w:t>Intercede on our behalf,</w:t>
            </w:r>
          </w:p>
          <w:p w:rsidR="00F902D6" w:rsidRPr="004764BD" w:rsidRDefault="00F902D6" w:rsidP="00A9238E">
            <w:pPr>
              <w:pStyle w:val="EngHang"/>
            </w:pPr>
            <w:r w:rsidRPr="004764BD">
              <w:t>O Holy Archangel,</w:t>
            </w:r>
          </w:p>
          <w:p w:rsidR="00F902D6" w:rsidRPr="004764BD" w:rsidRDefault="00F902D6" w:rsidP="00A9238E">
            <w:pPr>
              <w:pStyle w:val="EngHang"/>
            </w:pPr>
            <w:r w:rsidRPr="004764BD">
              <w:t>Gabriel the Angel-Evangel</w:t>
            </w:r>
          </w:p>
          <w:p w:rsidR="00F902D6" w:rsidRDefault="00F902D6" w:rsidP="00A9238E">
            <w:pPr>
              <w:pStyle w:val="EngHangEnd"/>
            </w:pPr>
            <w:r w:rsidRPr="004764BD">
              <w:t>That He may forgive us our sins.</w:t>
            </w:r>
          </w:p>
        </w:tc>
        <w:tc>
          <w:tcPr>
            <w:tcW w:w="1255" w:type="pct"/>
          </w:tcPr>
          <w:p w:rsidR="00F902D6" w:rsidRPr="004764BD" w:rsidRDefault="00F902D6" w:rsidP="00A9238E">
            <w:pPr>
              <w:pStyle w:val="EngHang"/>
            </w:pPr>
            <w:r w:rsidRPr="004764BD">
              <w:t>Intercede on our behalf,</w:t>
            </w:r>
          </w:p>
          <w:p w:rsidR="00F902D6" w:rsidRPr="004764BD" w:rsidRDefault="00F902D6" w:rsidP="00A9238E">
            <w:pPr>
              <w:pStyle w:val="EngHang"/>
            </w:pPr>
            <w:r w:rsidRPr="004764BD">
              <w:t>O Holy Archangel,</w:t>
            </w:r>
          </w:p>
          <w:p w:rsidR="00F902D6" w:rsidRPr="004764BD" w:rsidRDefault="00F902D6" w:rsidP="00A9238E">
            <w:pPr>
              <w:pStyle w:val="EngHang"/>
            </w:pPr>
            <w:r w:rsidRPr="004764BD">
              <w:t>Gabriel the Angel-Evangel</w:t>
            </w:r>
          </w:p>
          <w:p w:rsidR="00F902D6" w:rsidRDefault="00F902D6" w:rsidP="00A9238E">
            <w:pPr>
              <w:pStyle w:val="EngHangEnd"/>
            </w:pPr>
            <w:r w:rsidRPr="004764BD">
              <w:t>That He may forgive us our sins.</w:t>
            </w:r>
          </w:p>
        </w:tc>
      </w:tr>
    </w:tbl>
    <w:p w:rsidR="005542DF" w:rsidRDefault="005542DF" w:rsidP="00A0417D">
      <w:pPr>
        <w:pStyle w:val="Heading1"/>
      </w:pPr>
    </w:p>
    <w:sectPr w:rsidR="005542DF" w:rsidSect="00A0417D">
      <w:pgSz w:w="20160" w:h="12240" w:orient="landscape" w:code="5"/>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6224" w:rsidRDefault="00CC6224" w:rsidP="00E83857">
      <w:pPr>
        <w:spacing w:after="0" w:line="240" w:lineRule="auto"/>
      </w:pPr>
      <w:r>
        <w:separator/>
      </w:r>
    </w:p>
  </w:endnote>
  <w:endnote w:type="continuationSeparator" w:id="0">
    <w:p w:rsidR="00CC6224" w:rsidRDefault="00CC6224" w:rsidP="00E838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FreeSerifAvvaShenouda">
    <w:panose1 w:val="02020603050405020304"/>
    <w:charset w:val="00"/>
    <w:family w:val="roman"/>
    <w:pitch w:val="variable"/>
    <w:sig w:usb0="E5B3AAFF" w:usb1="D007FDFF" w:usb2="00000B28" w:usb3="00000000" w:csb0="000300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6224" w:rsidRDefault="00CC6224" w:rsidP="00E83857">
      <w:pPr>
        <w:spacing w:after="0" w:line="240" w:lineRule="auto"/>
      </w:pPr>
      <w:r>
        <w:separator/>
      </w:r>
    </w:p>
  </w:footnote>
  <w:footnote w:type="continuationSeparator" w:id="0">
    <w:p w:rsidR="00CC6224" w:rsidRDefault="00CC6224" w:rsidP="00E83857">
      <w:pPr>
        <w:spacing w:after="0" w:line="240" w:lineRule="auto"/>
      </w:pPr>
      <w:r>
        <w:continuationSeparator/>
      </w:r>
    </w:p>
  </w:footnote>
  <w:footnote w:id="1">
    <w:p w:rsidR="00F902D6" w:rsidRDefault="00F902D6" w:rsidP="00321264">
      <w:pPr>
        <w:pStyle w:val="footnote"/>
        <w:jc w:val="both"/>
      </w:pPr>
      <w:r>
        <w:rPr>
          <w:rStyle w:val="FootnoteReference"/>
        </w:rPr>
        <w:footnoteRef/>
      </w:r>
      <w:r>
        <w:t xml:space="preserve"> Daniel 12:5 “And I, Daniel, saw, and lo, two others stood, one on this side of the stream and one on the other.” (NETS) “And they said to the one wearing linen, ‘O Sir, when then will you do the consummation of the wonders and the purification of these things which you have told?’” (NETS Daniel 12:6)</w:t>
      </w:r>
    </w:p>
  </w:footnote>
  <w:footnote w:id="2">
    <w:p w:rsidR="00F902D6" w:rsidRDefault="00F902D6">
      <w:pPr>
        <w:pStyle w:val="footnote"/>
        <w:rPr>
          <w:ins w:id="0" w:author="Brett Slote" w:date="2011-07-19T15:43:00Z"/>
          <w:color w:val="FF0000"/>
        </w:rPr>
        <w:pPrChange w:id="1" w:author="Brett Slote" w:date="2011-07-21T19:56:00Z">
          <w:pPr>
            <w:pStyle w:val="FootnoteText"/>
          </w:pPr>
        </w:pPrChange>
      </w:pPr>
      <w:ins w:id="2" w:author="Brett Slote" w:date="2011-07-19T15:43:00Z">
        <w:r>
          <w:rPr>
            <w:rStyle w:val="FootnoteReference"/>
          </w:rPr>
          <w:footnoteRef/>
        </w:r>
        <w:r>
          <w:t xml:space="preserve"> </w:t>
        </w:r>
        <w:r w:rsidRPr="00BE71E0">
          <w:rPr>
            <w:color w:val="FF0000"/>
          </w:rPr>
          <w:t>Should this be “standing upright” based on Daniel 8:15-18? It’s Daniel standing on his feet or Gabriel here?</w:t>
        </w:r>
      </w:ins>
    </w:p>
  </w:footnote>
  <w:footnote w:id="3">
    <w:p w:rsidR="00F902D6" w:rsidRDefault="00F902D6" w:rsidP="00321264">
      <w:pPr>
        <w:pStyle w:val="footnote"/>
        <w:jc w:val="both"/>
      </w:pPr>
      <w:r>
        <w:rPr>
          <w:rStyle w:val="FootnoteReference"/>
        </w:rPr>
        <w:footnoteRef/>
      </w:r>
      <w:r>
        <w:t xml:space="preserve"> Daniel 12:7a “And I heard the one wearing linen, </w:t>
      </w:r>
      <w:proofErr w:type="gramStart"/>
      <w:r>
        <w:t>who</w:t>
      </w:r>
      <w:proofErr w:type="gramEnd"/>
      <w:r>
        <w:t xml:space="preserve"> was above the water of the stream: ‘Until the time of consumm</w:t>
      </w:r>
      <w:r>
        <w:t>a</w:t>
      </w:r>
      <w:r>
        <w:t xml:space="preserve">tion.’ And he raised the right hand and left hand towards heaven, and he swore by God, who lives </w:t>
      </w:r>
      <w:proofErr w:type="spellStart"/>
      <w:r>
        <w:t>foriever</w:t>
      </w:r>
      <w:proofErr w:type="spellEnd"/>
      <w:r>
        <w:t>,” (NETS)</w:t>
      </w:r>
    </w:p>
  </w:footnote>
  <w:footnote w:id="4">
    <w:p w:rsidR="00F902D6" w:rsidRDefault="00F902D6" w:rsidP="00321264">
      <w:pPr>
        <w:pStyle w:val="footnote"/>
        <w:jc w:val="both"/>
      </w:pPr>
      <w:r>
        <w:rPr>
          <w:rStyle w:val="FootnoteReference"/>
        </w:rPr>
        <w:footnoteRef/>
      </w:r>
      <w:r>
        <w:t xml:space="preserve"> Daniel 12:7b “</w:t>
      </w:r>
      <w:proofErr w:type="gramStart"/>
      <w:r>
        <w:t>‘The</w:t>
      </w:r>
      <w:proofErr w:type="gramEnd"/>
      <w:r>
        <w:t xml:space="preserve"> consummation of the power for the release of the holy people will be at a time and times </w:t>
      </w:r>
      <w:proofErr w:type="spellStart"/>
      <w:r>
        <w:t>andhalf</w:t>
      </w:r>
      <w:proofErr w:type="spellEnd"/>
      <w:r>
        <w:t xml:space="preserve"> a time, and all </w:t>
      </w:r>
      <w:proofErr w:type="spellStart"/>
      <w:r>
        <w:t>thse</w:t>
      </w:r>
      <w:proofErr w:type="spellEnd"/>
      <w:r>
        <w:t xml:space="preserve"> things will be accomplished.’” (NETS)</w:t>
      </w:r>
    </w:p>
  </w:footnote>
  <w:footnote w:id="5">
    <w:p w:rsidR="00F902D6" w:rsidRDefault="00F902D6">
      <w:pPr>
        <w:pStyle w:val="footnote"/>
        <w:rPr>
          <w:ins w:id="4" w:author="Brett Slote" w:date="2011-07-19T15:43:00Z"/>
        </w:rPr>
        <w:pPrChange w:id="5" w:author="Brett Slote" w:date="2011-07-21T19:56:00Z">
          <w:pPr>
            <w:pStyle w:val="FootnoteText"/>
          </w:pPr>
        </w:pPrChange>
      </w:pPr>
      <w:ins w:id="6" w:author="Brett Slote" w:date="2011-07-19T15:43:00Z">
        <w:r w:rsidRPr="00BE71E0">
          <w:rPr>
            <w:rStyle w:val="FootnoteReference"/>
            <w:color w:val="FF0000"/>
          </w:rPr>
          <w:footnoteRef/>
        </w:r>
        <w:r w:rsidRPr="00BE71E0">
          <w:t xml:space="preserve"> Daniel 12:7 – this part is a little bit weird, because his swearing seems so out of place when it completes with “to the end of the visions…”, in Daniel it continues “and when he shall have accomplished to scatter the power of the holy people, all these things shall be finished”</w:t>
        </w:r>
      </w:ins>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A0417D"/>
    <w:rsid w:val="00006170"/>
    <w:rsid w:val="00015B01"/>
    <w:rsid w:val="000262EF"/>
    <w:rsid w:val="000448AC"/>
    <w:rsid w:val="0005564D"/>
    <w:rsid w:val="00074078"/>
    <w:rsid w:val="00077F76"/>
    <w:rsid w:val="000B2DCF"/>
    <w:rsid w:val="000D698E"/>
    <w:rsid w:val="00100F91"/>
    <w:rsid w:val="00112FB6"/>
    <w:rsid w:val="00123994"/>
    <w:rsid w:val="0014228E"/>
    <w:rsid w:val="00144BAB"/>
    <w:rsid w:val="001529DF"/>
    <w:rsid w:val="00190816"/>
    <w:rsid w:val="00196D72"/>
    <w:rsid w:val="001D3191"/>
    <w:rsid w:val="001F2209"/>
    <w:rsid w:val="001F7E78"/>
    <w:rsid w:val="0021699F"/>
    <w:rsid w:val="00233CA8"/>
    <w:rsid w:val="00246D1D"/>
    <w:rsid w:val="002504BA"/>
    <w:rsid w:val="002877E3"/>
    <w:rsid w:val="002D0B02"/>
    <w:rsid w:val="002E4A87"/>
    <w:rsid w:val="002E6D57"/>
    <w:rsid w:val="002F2EE6"/>
    <w:rsid w:val="00306803"/>
    <w:rsid w:val="00312541"/>
    <w:rsid w:val="00313BB6"/>
    <w:rsid w:val="00355077"/>
    <w:rsid w:val="00382046"/>
    <w:rsid w:val="00384F62"/>
    <w:rsid w:val="00394F55"/>
    <w:rsid w:val="003B535C"/>
    <w:rsid w:val="003F06FB"/>
    <w:rsid w:val="004653B5"/>
    <w:rsid w:val="004A3B5C"/>
    <w:rsid w:val="004B35B0"/>
    <w:rsid w:val="004C621E"/>
    <w:rsid w:val="004E6C33"/>
    <w:rsid w:val="00511A3D"/>
    <w:rsid w:val="005304A1"/>
    <w:rsid w:val="005461E1"/>
    <w:rsid w:val="005542DF"/>
    <w:rsid w:val="005676A1"/>
    <w:rsid w:val="0057676E"/>
    <w:rsid w:val="00591642"/>
    <w:rsid w:val="005928C8"/>
    <w:rsid w:val="005955A8"/>
    <w:rsid w:val="005A4D5A"/>
    <w:rsid w:val="005A5241"/>
    <w:rsid w:val="005B5436"/>
    <w:rsid w:val="005C2578"/>
    <w:rsid w:val="005C2DE3"/>
    <w:rsid w:val="005C7B29"/>
    <w:rsid w:val="005D0812"/>
    <w:rsid w:val="005D2775"/>
    <w:rsid w:val="005E0CB1"/>
    <w:rsid w:val="00616C4C"/>
    <w:rsid w:val="00633049"/>
    <w:rsid w:val="00643221"/>
    <w:rsid w:val="00681697"/>
    <w:rsid w:val="006D4475"/>
    <w:rsid w:val="006E2648"/>
    <w:rsid w:val="006F4EB1"/>
    <w:rsid w:val="00714EF5"/>
    <w:rsid w:val="0073695E"/>
    <w:rsid w:val="0076195F"/>
    <w:rsid w:val="007957E6"/>
    <w:rsid w:val="007979CC"/>
    <w:rsid w:val="007A2F87"/>
    <w:rsid w:val="007A34D0"/>
    <w:rsid w:val="007D0F94"/>
    <w:rsid w:val="007E3C8C"/>
    <w:rsid w:val="007E494B"/>
    <w:rsid w:val="007E55B9"/>
    <w:rsid w:val="007F01FA"/>
    <w:rsid w:val="00840AA3"/>
    <w:rsid w:val="008616AF"/>
    <w:rsid w:val="00862CE5"/>
    <w:rsid w:val="008670ED"/>
    <w:rsid w:val="0087258C"/>
    <w:rsid w:val="008B2A5E"/>
    <w:rsid w:val="008C4006"/>
    <w:rsid w:val="008E456B"/>
    <w:rsid w:val="008F17D3"/>
    <w:rsid w:val="008F23F5"/>
    <w:rsid w:val="0093382B"/>
    <w:rsid w:val="00944FC7"/>
    <w:rsid w:val="00971AD9"/>
    <w:rsid w:val="0097766E"/>
    <w:rsid w:val="009841F8"/>
    <w:rsid w:val="00994127"/>
    <w:rsid w:val="009A0032"/>
    <w:rsid w:val="009B4F64"/>
    <w:rsid w:val="009D4F52"/>
    <w:rsid w:val="009E4A88"/>
    <w:rsid w:val="00A0417D"/>
    <w:rsid w:val="00A13322"/>
    <w:rsid w:val="00A26B53"/>
    <w:rsid w:val="00A338E6"/>
    <w:rsid w:val="00A55D7F"/>
    <w:rsid w:val="00AB2640"/>
    <w:rsid w:val="00AB2F8A"/>
    <w:rsid w:val="00AB5C65"/>
    <w:rsid w:val="00AD2F63"/>
    <w:rsid w:val="00AE27BA"/>
    <w:rsid w:val="00AF0FCD"/>
    <w:rsid w:val="00B02D0A"/>
    <w:rsid w:val="00B14DEE"/>
    <w:rsid w:val="00B36DBC"/>
    <w:rsid w:val="00B37C4C"/>
    <w:rsid w:val="00B441CC"/>
    <w:rsid w:val="00B61BA2"/>
    <w:rsid w:val="00B7328C"/>
    <w:rsid w:val="00B83DCA"/>
    <w:rsid w:val="00B87131"/>
    <w:rsid w:val="00BA380B"/>
    <w:rsid w:val="00BC68FE"/>
    <w:rsid w:val="00BD69C8"/>
    <w:rsid w:val="00BE50E9"/>
    <w:rsid w:val="00BE560F"/>
    <w:rsid w:val="00C2621F"/>
    <w:rsid w:val="00C4176F"/>
    <w:rsid w:val="00C41BB0"/>
    <w:rsid w:val="00C4728D"/>
    <w:rsid w:val="00C87221"/>
    <w:rsid w:val="00CA6660"/>
    <w:rsid w:val="00CB1FB2"/>
    <w:rsid w:val="00CC6224"/>
    <w:rsid w:val="00CD3E11"/>
    <w:rsid w:val="00CE4C0A"/>
    <w:rsid w:val="00CF22D0"/>
    <w:rsid w:val="00D0160E"/>
    <w:rsid w:val="00D03325"/>
    <w:rsid w:val="00D03418"/>
    <w:rsid w:val="00D2777A"/>
    <w:rsid w:val="00D46F1F"/>
    <w:rsid w:val="00D750BD"/>
    <w:rsid w:val="00D96341"/>
    <w:rsid w:val="00DC6FFA"/>
    <w:rsid w:val="00DC7B02"/>
    <w:rsid w:val="00E11AD4"/>
    <w:rsid w:val="00E1201F"/>
    <w:rsid w:val="00E16614"/>
    <w:rsid w:val="00E311ED"/>
    <w:rsid w:val="00E615A7"/>
    <w:rsid w:val="00E83857"/>
    <w:rsid w:val="00E9261F"/>
    <w:rsid w:val="00E97489"/>
    <w:rsid w:val="00EA1253"/>
    <w:rsid w:val="00EB7E31"/>
    <w:rsid w:val="00ED4061"/>
    <w:rsid w:val="00ED75A6"/>
    <w:rsid w:val="00ED798C"/>
    <w:rsid w:val="00EE0BC8"/>
    <w:rsid w:val="00EE23BF"/>
    <w:rsid w:val="00F35C36"/>
    <w:rsid w:val="00F75D42"/>
    <w:rsid w:val="00F77515"/>
    <w:rsid w:val="00F87FF5"/>
    <w:rsid w:val="00F902D6"/>
    <w:rsid w:val="00F96819"/>
    <w:rsid w:val="00FA0A01"/>
    <w:rsid w:val="00FB77A0"/>
    <w:rsid w:val="00FE13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1A3D"/>
    <w:pPr>
      <w:spacing w:line="320" w:lineRule="exact"/>
      <w:jc w:val="both"/>
    </w:pPr>
    <w:rPr>
      <w:rFonts w:ascii="Times New Roman" w:hAnsi="Times New Roman"/>
    </w:rPr>
  </w:style>
  <w:style w:type="paragraph" w:styleId="Heading1">
    <w:name w:val="heading 1"/>
    <w:basedOn w:val="Normal"/>
    <w:next w:val="Normal"/>
    <w:link w:val="Heading1Char"/>
    <w:uiPriority w:val="9"/>
    <w:qFormat/>
    <w:rsid w:val="00A0417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417D"/>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511A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
    <w:name w:val="Coptic"/>
    <w:basedOn w:val="Normal"/>
    <w:link w:val="CopticChar"/>
    <w:qFormat/>
    <w:rsid w:val="00511A3D"/>
    <w:rPr>
      <w:rFonts w:ascii="FreeSerifAvvaShenouda" w:hAnsi="FreeSerifAvvaShenouda"/>
    </w:rPr>
  </w:style>
  <w:style w:type="character" w:customStyle="1" w:styleId="CopticChar">
    <w:name w:val="Coptic Char"/>
    <w:basedOn w:val="DefaultParagraphFont"/>
    <w:link w:val="Coptic"/>
    <w:rsid w:val="00511A3D"/>
    <w:rPr>
      <w:rFonts w:ascii="FreeSerifAvvaShenouda" w:hAnsi="FreeSerifAvvaShenouda"/>
    </w:rPr>
  </w:style>
  <w:style w:type="character" w:styleId="CommentReference">
    <w:name w:val="annotation reference"/>
    <w:basedOn w:val="DefaultParagraphFont"/>
    <w:uiPriority w:val="99"/>
    <w:semiHidden/>
    <w:unhideWhenUsed/>
    <w:rsid w:val="00511A3D"/>
    <w:rPr>
      <w:sz w:val="16"/>
      <w:szCs w:val="16"/>
    </w:rPr>
  </w:style>
  <w:style w:type="paragraph" w:styleId="CommentText">
    <w:name w:val="annotation text"/>
    <w:basedOn w:val="Normal"/>
    <w:link w:val="CommentTextChar"/>
    <w:uiPriority w:val="99"/>
    <w:semiHidden/>
    <w:unhideWhenUsed/>
    <w:rsid w:val="00511A3D"/>
    <w:pPr>
      <w:spacing w:line="240" w:lineRule="auto"/>
    </w:pPr>
    <w:rPr>
      <w:sz w:val="20"/>
      <w:szCs w:val="20"/>
    </w:rPr>
  </w:style>
  <w:style w:type="character" w:customStyle="1" w:styleId="CommentTextChar">
    <w:name w:val="Comment Text Char"/>
    <w:basedOn w:val="DefaultParagraphFont"/>
    <w:link w:val="CommentText"/>
    <w:uiPriority w:val="99"/>
    <w:semiHidden/>
    <w:rsid w:val="00511A3D"/>
    <w:rPr>
      <w:rFonts w:ascii="Times New Roman" w:hAnsi="Times New Roman"/>
      <w:sz w:val="20"/>
      <w:szCs w:val="20"/>
    </w:rPr>
  </w:style>
  <w:style w:type="paragraph" w:styleId="BalloonText">
    <w:name w:val="Balloon Text"/>
    <w:basedOn w:val="Normal"/>
    <w:link w:val="BalloonTextChar"/>
    <w:uiPriority w:val="99"/>
    <w:semiHidden/>
    <w:unhideWhenUsed/>
    <w:rsid w:val="00511A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1A3D"/>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B61BA2"/>
    <w:rPr>
      <w:b/>
      <w:bCs/>
    </w:rPr>
  </w:style>
  <w:style w:type="character" w:customStyle="1" w:styleId="CommentSubjectChar">
    <w:name w:val="Comment Subject Char"/>
    <w:basedOn w:val="CommentTextChar"/>
    <w:link w:val="CommentSubject"/>
    <w:uiPriority w:val="99"/>
    <w:semiHidden/>
    <w:rsid w:val="00B61BA2"/>
    <w:rPr>
      <w:rFonts w:ascii="Times New Roman" w:hAnsi="Times New Roman"/>
      <w:b/>
      <w:bCs/>
      <w:sz w:val="20"/>
      <w:szCs w:val="20"/>
    </w:rPr>
  </w:style>
  <w:style w:type="paragraph" w:styleId="EndnoteText">
    <w:name w:val="endnote text"/>
    <w:basedOn w:val="Normal"/>
    <w:link w:val="EndnoteTextChar"/>
    <w:uiPriority w:val="99"/>
    <w:semiHidden/>
    <w:unhideWhenUsed/>
    <w:rsid w:val="00E8385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83857"/>
    <w:rPr>
      <w:rFonts w:ascii="Times New Roman" w:hAnsi="Times New Roman"/>
      <w:sz w:val="20"/>
      <w:szCs w:val="20"/>
    </w:rPr>
  </w:style>
  <w:style w:type="character" w:styleId="EndnoteReference">
    <w:name w:val="endnote reference"/>
    <w:basedOn w:val="DefaultParagraphFont"/>
    <w:uiPriority w:val="99"/>
    <w:semiHidden/>
    <w:unhideWhenUsed/>
    <w:rsid w:val="00E83857"/>
    <w:rPr>
      <w:vertAlign w:val="superscript"/>
    </w:rPr>
  </w:style>
  <w:style w:type="paragraph" w:customStyle="1" w:styleId="EngHangEnd">
    <w:name w:val="EngHangEnd"/>
    <w:basedOn w:val="Normal"/>
    <w:link w:val="EngHangEndChar"/>
    <w:qFormat/>
    <w:rsid w:val="004653B5"/>
    <w:pPr>
      <w:spacing w:after="360" w:line="360" w:lineRule="exact"/>
      <w:ind w:left="432" w:hanging="432"/>
      <w:jc w:val="left"/>
    </w:pPr>
    <w:rPr>
      <w:rFonts w:ascii="Garamond" w:eastAsia="Times New Roman" w:hAnsi="Garamond" w:cs="Times New Roman"/>
      <w:color w:val="000000"/>
      <w:sz w:val="24"/>
      <w:szCs w:val="24"/>
    </w:rPr>
  </w:style>
  <w:style w:type="character" w:customStyle="1" w:styleId="EngHangEndChar">
    <w:name w:val="EngHangEnd Char"/>
    <w:basedOn w:val="DefaultParagraphFont"/>
    <w:link w:val="EngHangEnd"/>
    <w:rsid w:val="004653B5"/>
    <w:rPr>
      <w:rFonts w:ascii="Garamond" w:eastAsia="Times New Roman" w:hAnsi="Garamond" w:cs="Times New Roman"/>
      <w:color w:val="000000"/>
      <w:sz w:val="24"/>
      <w:szCs w:val="24"/>
    </w:rPr>
  </w:style>
  <w:style w:type="paragraph" w:customStyle="1" w:styleId="EngHang">
    <w:name w:val="EngHang"/>
    <w:basedOn w:val="EngHangEnd"/>
    <w:link w:val="EngHangChar"/>
    <w:qFormat/>
    <w:rsid w:val="004653B5"/>
    <w:pPr>
      <w:spacing w:after="0"/>
      <w:contextualSpacing/>
    </w:pPr>
  </w:style>
  <w:style w:type="character" w:customStyle="1" w:styleId="EngHangChar">
    <w:name w:val="EngHang Char"/>
    <w:basedOn w:val="EngHangEndChar"/>
    <w:link w:val="EngHang"/>
    <w:rsid w:val="004653B5"/>
    <w:rPr>
      <w:rFonts w:ascii="Garamond" w:eastAsia="Times New Roman" w:hAnsi="Garamond" w:cs="Times New Roman"/>
      <w:color w:val="000000"/>
      <w:sz w:val="24"/>
      <w:szCs w:val="24"/>
    </w:rPr>
  </w:style>
  <w:style w:type="paragraph" w:customStyle="1" w:styleId="CopticVersemulti-line">
    <w:name w:val="Coptic Verse multi-line"/>
    <w:basedOn w:val="Normal"/>
    <w:link w:val="CopticVersemulti-lineChar"/>
    <w:qFormat/>
    <w:rsid w:val="004653B5"/>
    <w:pPr>
      <w:spacing w:after="0" w:line="360" w:lineRule="exact"/>
      <w:ind w:left="432" w:hanging="432"/>
      <w:jc w:val="left"/>
    </w:pPr>
    <w:rPr>
      <w:rFonts w:ascii="FreeSerifAvvaShenouda" w:hAnsi="FreeSerifAvvaShenouda" w:cs="Calibri"/>
      <w:noProof/>
      <w:sz w:val="24"/>
    </w:rPr>
  </w:style>
  <w:style w:type="character" w:customStyle="1" w:styleId="CopticVersemulti-lineChar">
    <w:name w:val="Coptic Verse multi-line Char"/>
    <w:basedOn w:val="DefaultParagraphFont"/>
    <w:link w:val="CopticVersemulti-line"/>
    <w:rsid w:val="004653B5"/>
    <w:rPr>
      <w:rFonts w:ascii="FreeSerifAvvaShenouda" w:hAnsi="FreeSerifAvvaShenouda" w:cs="Calibri"/>
      <w:noProof/>
      <w:sz w:val="24"/>
    </w:rPr>
  </w:style>
  <w:style w:type="paragraph" w:customStyle="1" w:styleId="CopticHangingVerse">
    <w:name w:val="Coptic Hanging Verse"/>
    <w:basedOn w:val="Normal"/>
    <w:link w:val="CopticHangingVerseChar"/>
    <w:qFormat/>
    <w:rsid w:val="004653B5"/>
    <w:pPr>
      <w:spacing w:after="240" w:line="360" w:lineRule="exact"/>
      <w:ind w:left="432" w:hanging="432"/>
    </w:pPr>
    <w:rPr>
      <w:rFonts w:ascii="FreeSerifAvvaShenouda" w:hAnsi="FreeSerifAvvaShenouda" w:cs="Calibri"/>
      <w:noProof/>
      <w:sz w:val="24"/>
    </w:rPr>
  </w:style>
  <w:style w:type="character" w:customStyle="1" w:styleId="CopticHangingVerseChar">
    <w:name w:val="Coptic Hanging Verse Char"/>
    <w:basedOn w:val="DefaultParagraphFont"/>
    <w:link w:val="CopticHangingVerse"/>
    <w:rsid w:val="004653B5"/>
    <w:rPr>
      <w:rFonts w:ascii="FreeSerifAvvaShenouda" w:hAnsi="FreeSerifAvvaShenouda" w:cs="Calibri"/>
      <w:noProof/>
      <w:sz w:val="24"/>
    </w:rPr>
  </w:style>
  <w:style w:type="paragraph" w:styleId="DocumentMap">
    <w:name w:val="Document Map"/>
    <w:basedOn w:val="Normal"/>
    <w:link w:val="DocumentMapChar"/>
    <w:uiPriority w:val="99"/>
    <w:semiHidden/>
    <w:unhideWhenUsed/>
    <w:rsid w:val="009D4F52"/>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D4F52"/>
    <w:rPr>
      <w:rFonts w:ascii="Tahoma" w:hAnsi="Tahoma" w:cs="Tahoma"/>
      <w:sz w:val="16"/>
      <w:szCs w:val="16"/>
    </w:rPr>
  </w:style>
  <w:style w:type="paragraph" w:customStyle="1" w:styleId="hymn">
    <w:name w:val="hymn"/>
    <w:basedOn w:val="Normal"/>
    <w:link w:val="hymnChar"/>
    <w:qFormat/>
    <w:rsid w:val="004B35B0"/>
    <w:pPr>
      <w:keepNext/>
      <w:keepLines/>
      <w:spacing w:after="0" w:line="240" w:lineRule="auto"/>
      <w:ind w:left="720" w:hanging="720"/>
      <w:contextualSpacing/>
      <w:jc w:val="left"/>
    </w:pPr>
    <w:rPr>
      <w:rFonts w:ascii="Garamond" w:hAnsi="Garamond"/>
      <w:sz w:val="24"/>
    </w:rPr>
  </w:style>
  <w:style w:type="paragraph" w:customStyle="1" w:styleId="hymnEnd">
    <w:name w:val="hymnEnd"/>
    <w:basedOn w:val="Normal"/>
    <w:link w:val="hymnEndChar"/>
    <w:qFormat/>
    <w:rsid w:val="004B35B0"/>
    <w:pPr>
      <w:spacing w:after="360" w:line="240" w:lineRule="auto"/>
      <w:contextualSpacing/>
      <w:jc w:val="left"/>
    </w:pPr>
    <w:rPr>
      <w:rFonts w:ascii="Garamond" w:hAnsi="Garamond"/>
      <w:sz w:val="24"/>
    </w:rPr>
  </w:style>
  <w:style w:type="character" w:customStyle="1" w:styleId="hymnChar">
    <w:name w:val="hymn Char"/>
    <w:basedOn w:val="DefaultParagraphFont"/>
    <w:link w:val="hymn"/>
    <w:rsid w:val="004B35B0"/>
    <w:rPr>
      <w:rFonts w:ascii="Garamond" w:hAnsi="Garamond"/>
      <w:sz w:val="24"/>
    </w:rPr>
  </w:style>
  <w:style w:type="character" w:customStyle="1" w:styleId="hymnEndChar">
    <w:name w:val="hymnEnd Char"/>
    <w:basedOn w:val="DefaultParagraphFont"/>
    <w:link w:val="hymnEnd"/>
    <w:rsid w:val="004B35B0"/>
    <w:rPr>
      <w:rFonts w:ascii="Garamond" w:hAnsi="Garamond"/>
      <w:sz w:val="24"/>
    </w:rPr>
  </w:style>
  <w:style w:type="paragraph" w:styleId="Header">
    <w:name w:val="header"/>
    <w:basedOn w:val="Normal"/>
    <w:link w:val="HeaderChar"/>
    <w:uiPriority w:val="99"/>
    <w:unhideWhenUsed/>
    <w:rsid w:val="00ED75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75A6"/>
    <w:rPr>
      <w:rFonts w:ascii="Times New Roman" w:hAnsi="Times New Roman"/>
    </w:rPr>
  </w:style>
  <w:style w:type="paragraph" w:styleId="Footer">
    <w:name w:val="footer"/>
    <w:basedOn w:val="Normal"/>
    <w:link w:val="FooterChar"/>
    <w:uiPriority w:val="99"/>
    <w:unhideWhenUsed/>
    <w:rsid w:val="00ED75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75A6"/>
    <w:rPr>
      <w:rFonts w:ascii="Times New Roman" w:hAnsi="Times New Roman"/>
    </w:rPr>
  </w:style>
  <w:style w:type="paragraph" w:styleId="Title">
    <w:name w:val="Title"/>
    <w:basedOn w:val="Normal"/>
    <w:next w:val="Normal"/>
    <w:link w:val="TitleChar"/>
    <w:uiPriority w:val="10"/>
    <w:qFormat/>
    <w:rsid w:val="00F35C36"/>
    <w:pPr>
      <w:pBdr>
        <w:bottom w:val="single" w:sz="8" w:space="4" w:color="4F81BD" w:themeColor="accent1"/>
      </w:pBdr>
      <w:spacing w:after="300" w:line="240" w:lineRule="auto"/>
      <w:contextualSpacing/>
      <w:jc w:val="left"/>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35C36"/>
    <w:rPr>
      <w:rFonts w:asciiTheme="majorHAnsi" w:eastAsiaTheme="majorEastAsia" w:hAnsiTheme="majorHAnsi" w:cstheme="majorBidi"/>
      <w:color w:val="17365D" w:themeColor="text2" w:themeShade="BF"/>
      <w:spacing w:val="5"/>
      <w:kern w:val="28"/>
      <w:sz w:val="52"/>
      <w:szCs w:val="52"/>
    </w:rPr>
  </w:style>
  <w:style w:type="character" w:styleId="FootnoteReference">
    <w:name w:val="footnote reference"/>
    <w:basedOn w:val="DefaultParagraphFont"/>
    <w:uiPriority w:val="99"/>
    <w:rsid w:val="00C41BB0"/>
    <w:rPr>
      <w:vertAlign w:val="superscript"/>
    </w:rPr>
  </w:style>
  <w:style w:type="paragraph" w:styleId="FootnoteText">
    <w:name w:val="footnote text"/>
    <w:basedOn w:val="Normal"/>
    <w:link w:val="FootnoteTextChar"/>
    <w:uiPriority w:val="99"/>
    <w:rsid w:val="00C41BB0"/>
    <w:pPr>
      <w:widowControl w:val="0"/>
      <w:spacing w:after="0" w:line="240" w:lineRule="auto"/>
      <w:jc w:val="left"/>
    </w:pPr>
    <w:rPr>
      <w:rFonts w:ascii="Cambria" w:eastAsia="Times New Roman" w:hAnsi="Cambria" w:cs="Times New Roman"/>
      <w:sz w:val="24"/>
      <w:szCs w:val="20"/>
    </w:rPr>
  </w:style>
  <w:style w:type="character" w:customStyle="1" w:styleId="FootnoteTextChar">
    <w:name w:val="Footnote Text Char"/>
    <w:basedOn w:val="DefaultParagraphFont"/>
    <w:link w:val="FootnoteText"/>
    <w:uiPriority w:val="99"/>
    <w:rsid w:val="00C41BB0"/>
    <w:rPr>
      <w:rFonts w:ascii="Cambria" w:eastAsia="Times New Roman" w:hAnsi="Cambria" w:cs="Times New Roman"/>
      <w:sz w:val="24"/>
      <w:szCs w:val="20"/>
    </w:rPr>
  </w:style>
  <w:style w:type="paragraph" w:customStyle="1" w:styleId="footnote">
    <w:name w:val="footnote"/>
    <w:basedOn w:val="FootnoteText"/>
    <w:link w:val="footnoteChar"/>
    <w:qFormat/>
    <w:rsid w:val="00C41BB0"/>
    <w:rPr>
      <w:rFonts w:ascii="Garamond" w:hAnsi="Garamond"/>
      <w:sz w:val="18"/>
    </w:rPr>
  </w:style>
  <w:style w:type="character" w:customStyle="1" w:styleId="footnoteChar">
    <w:name w:val="footnote Char"/>
    <w:basedOn w:val="FootnoteTextChar"/>
    <w:link w:val="footnote"/>
    <w:rsid w:val="00C41BB0"/>
    <w:rPr>
      <w:rFonts w:ascii="Garamond" w:eastAsia="Times New Roman" w:hAnsi="Garamond" w:cs="Times New Roman"/>
      <w:sz w:val="1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D86EE3-0686-4094-9F01-05814CD2FE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3252</TotalTime>
  <Pages>1</Pages>
  <Words>238</Words>
  <Characters>1358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60</cp:revision>
  <dcterms:created xsi:type="dcterms:W3CDTF">2014-11-04T15:28:00Z</dcterms:created>
  <dcterms:modified xsi:type="dcterms:W3CDTF">2015-08-27T12:32:00Z</dcterms:modified>
</cp:coreProperties>
</file>