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D129EC" w:rsidP="00511A3D">
            <w:r>
              <w:t>AAP</w:t>
            </w:r>
          </w:p>
        </w:tc>
      </w:tr>
      <w:tr w:rsidR="009604FB" w:rsidTr="00C2621F">
        <w:tc>
          <w:tcPr>
            <w:tcW w:w="1248" w:type="pct"/>
          </w:tcPr>
          <w:p w:rsidR="009604FB" w:rsidRDefault="007C51B5" w:rsidP="00374323">
            <w:pPr>
              <w:pStyle w:val="CopticHangingVerse"/>
            </w:pPr>
            <w:r>
              <w:t>Ⲡⲓϥ̀ⲧⲟⲩ ⲛ̀ⲍⲱⲟⲩⲛ ⲛ̀ⲁ̀ⲥⲱⲙⲁⲧⲟⲥ:</w:t>
            </w:r>
          </w:p>
          <w:p w:rsidR="007C51B5" w:rsidRDefault="007C51B5" w:rsidP="00374323">
            <w:pPr>
              <w:pStyle w:val="CopticHangingVerse"/>
            </w:pPr>
            <w:r>
              <w:t>ⲉⲧϥⲁⲓ ϧⲁ ⲡⲓϩⲁⲣⲙⲁ ⲛ̀ⲧⲉ Ⲫϯ:</w:t>
            </w:r>
          </w:p>
          <w:p w:rsidR="007C51B5" w:rsidRDefault="007C51B5" w:rsidP="00374323">
            <w:pPr>
              <w:pStyle w:val="CopticHangingVerse"/>
            </w:pPr>
            <w:r>
              <w:t>ⲟⲩϩⲟ ⲙ̀ⲙⲟⲩⲓ̀ ⲛⲉⲙ ⲟⲩϩⲟ ⲙ̀ⲙⲁⲥⲓ:</w:t>
            </w:r>
          </w:p>
          <w:p w:rsidR="007C51B5" w:rsidRPr="00C35319" w:rsidRDefault="007C51B5" w:rsidP="00374323">
            <w:pPr>
              <w:pStyle w:val="CopticHangingVerse"/>
            </w:pPr>
            <w:r>
              <w:t>ⲟⲩϩⲟ ⲛ̀ⲣⲱⲙⲓ ⲛⲉⲙ ⲟⲩϩⲟ ⲛ̀ⲁ̀ⲏⲧⲟⲥ.</w:t>
            </w:r>
          </w:p>
        </w:tc>
        <w:tc>
          <w:tcPr>
            <w:tcW w:w="1242" w:type="pct"/>
          </w:tcPr>
          <w:p w:rsidR="009604FB" w:rsidRDefault="007C51B5" w:rsidP="000262EF">
            <w:r>
              <w:t>The four incorporeal creatures,</w:t>
            </w:r>
          </w:p>
          <w:p w:rsidR="007C51B5" w:rsidRDefault="007C51B5" w:rsidP="000262EF">
            <w:r>
              <w:t>Carrying the throne of God,</w:t>
            </w:r>
          </w:p>
          <w:p w:rsidR="007C51B5" w:rsidRDefault="007C51B5" w:rsidP="000262EF">
            <w:r>
              <w:t>A face of lion and a face of ram,</w:t>
            </w:r>
          </w:p>
          <w:p w:rsidR="007C51B5" w:rsidRPr="00B87131" w:rsidRDefault="007C51B5" w:rsidP="000262EF">
            <w:r>
              <w:t>A face of man and a face of an eagle.</w:t>
            </w:r>
          </w:p>
        </w:tc>
        <w:tc>
          <w:tcPr>
            <w:tcW w:w="1255" w:type="pct"/>
          </w:tcPr>
          <w:p w:rsidR="009604FB" w:rsidRDefault="007C51B5" w:rsidP="00374323">
            <w:pPr>
              <w:pStyle w:val="EngHangEnd"/>
            </w:pPr>
            <w:r>
              <w:t xml:space="preserve">The Four Incorporeal </w:t>
            </w:r>
            <w:commentRangeStart w:id="0"/>
            <w:r>
              <w:t>Beats</w:t>
            </w:r>
            <w:commentRangeEnd w:id="0"/>
            <w:r w:rsidR="000349D6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,</w:t>
            </w:r>
          </w:p>
          <w:p w:rsidR="007C51B5" w:rsidRDefault="007C51B5" w:rsidP="00374323">
            <w:pPr>
              <w:pStyle w:val="EngHangEnd"/>
            </w:pPr>
            <w:r>
              <w:t>Carrying the throne of God:</w:t>
            </w:r>
          </w:p>
          <w:p w:rsidR="007C51B5" w:rsidRDefault="007C51B5" w:rsidP="00374323">
            <w:pPr>
              <w:pStyle w:val="EngHangEnd"/>
            </w:pPr>
            <w:r>
              <w:t>A lion’s face</w:t>
            </w:r>
            <w:r w:rsidR="000349D6">
              <w:t>, a calf’s face,</w:t>
            </w:r>
          </w:p>
          <w:p w:rsidR="000349D6" w:rsidRDefault="000349D6" w:rsidP="00374323">
            <w:pPr>
              <w:pStyle w:val="EngHangEnd"/>
            </w:pPr>
            <w:r>
              <w:t>A man’s face and an eagle’s face.</w:t>
            </w:r>
          </w:p>
        </w:tc>
        <w:tc>
          <w:tcPr>
            <w:tcW w:w="1255" w:type="pct"/>
          </w:tcPr>
          <w:p w:rsidR="00D129EC" w:rsidRDefault="00D129EC" w:rsidP="00ED798C">
            <w:pPr>
              <w:pStyle w:val="hymnEnd"/>
            </w:pPr>
            <w:r>
              <w:t xml:space="preserve">AI: </w:t>
            </w:r>
            <w:r w:rsidR="007C51B5" w:rsidRPr="007F3E04">
              <w:t>The Four Incorporeal Beasts</w:t>
            </w:r>
            <w:proofErr w:type="gramStart"/>
            <w:r w:rsidR="007C51B5" w:rsidRPr="007F3E04">
              <w:t>,/</w:t>
            </w:r>
            <w:proofErr w:type="gramEnd"/>
            <w:r w:rsidR="007C51B5" w:rsidRPr="007F3E04">
              <w:t xml:space="preserve"> Carrying the throne of God:/ A lion's face and a calf's face</w:t>
            </w:r>
            <w:proofErr w:type="gramStart"/>
            <w:r w:rsidR="007C51B5" w:rsidRPr="007F3E04">
              <w:t>,/</w:t>
            </w:r>
            <w:proofErr w:type="gramEnd"/>
            <w:r w:rsidR="007C51B5" w:rsidRPr="007F3E04">
              <w:t xml:space="preserve"> A man's face and an eagle's face.</w:t>
            </w:r>
          </w:p>
          <w:p w:rsidR="00D129EC" w:rsidRPr="004764BD" w:rsidRDefault="00D129EC" w:rsidP="00D129EC">
            <w:pPr>
              <w:pStyle w:val="EngHang"/>
            </w:pPr>
            <w:r>
              <w:t xml:space="preserve">AAP: </w:t>
            </w:r>
            <w:r w:rsidRPr="004764BD">
              <w:t>The four incorporeal beasts,</w:t>
            </w:r>
          </w:p>
          <w:p w:rsidR="00D129EC" w:rsidRPr="004764BD" w:rsidRDefault="00D129EC" w:rsidP="00D129EC">
            <w:pPr>
              <w:pStyle w:val="EngHang"/>
            </w:pPr>
            <w:r w:rsidRPr="004764BD">
              <w:t>Carry the throne of God,</w:t>
            </w:r>
          </w:p>
          <w:p w:rsidR="00D129EC" w:rsidRPr="004764BD" w:rsidRDefault="00D129EC" w:rsidP="00D129EC">
            <w:pPr>
              <w:pStyle w:val="EngHang"/>
            </w:pPr>
            <w:r w:rsidRPr="004764BD">
              <w:t>A face of a lion and a face of a calf,</w:t>
            </w:r>
          </w:p>
          <w:p w:rsidR="00D129EC" w:rsidRDefault="00D129EC" w:rsidP="00D129EC">
            <w:pPr>
              <w:pStyle w:val="EngHang"/>
            </w:pPr>
            <w:r w:rsidRPr="004764BD">
              <w:t>A face of a man and a face of an eagle.</w:t>
            </w:r>
          </w:p>
          <w:p w:rsidR="00D129EC" w:rsidRDefault="00D129EC" w:rsidP="00D129EC">
            <w:pPr>
              <w:pStyle w:val="hymnEnd"/>
            </w:pPr>
          </w:p>
        </w:tc>
      </w:tr>
      <w:tr w:rsidR="00D129EC" w:rsidTr="00C2621F">
        <w:tc>
          <w:tcPr>
            <w:tcW w:w="1248" w:type="pct"/>
          </w:tcPr>
          <w:p w:rsidR="00D129EC" w:rsidRDefault="00D129EC" w:rsidP="00374323">
            <w:pPr>
              <w:pStyle w:val="CopticHangingVerse"/>
            </w:pPr>
            <w:r>
              <w:t>Ⲟⲩⲟϩ ⲟⲛ ⲉⲩⲙⲉϩ ⲙ̀ⲃⲁⲗ:</w:t>
            </w:r>
          </w:p>
          <w:p w:rsidR="00D129EC" w:rsidRDefault="00D129EC" w:rsidP="00374323">
            <w:pPr>
              <w:pStyle w:val="CopticHangingVerse"/>
            </w:pPr>
            <w:r>
              <w:t>ϩⲓ ⲧ̀ϩⲏ ⲛⲉⲙ ϩⲓ ⲫⲁϩⲟⲩ ⲙ̀ⲙⲱⲟⲩ:</w:t>
            </w:r>
          </w:p>
          <w:p w:rsidR="00D129EC" w:rsidRDefault="00D129EC" w:rsidP="00374323">
            <w:pPr>
              <w:pStyle w:val="CopticHangingVerse"/>
            </w:pPr>
            <w:r>
              <w:t>ⲥⲟⲟⲩ ⲛ̀ⲧⲉⲛϩ ⲙ̀ⲡⲓⲟⲩⲁⲓ:</w:t>
            </w:r>
          </w:p>
          <w:p w:rsidR="00D129EC" w:rsidRDefault="00D129EC" w:rsidP="00374323">
            <w:pPr>
              <w:pStyle w:val="CopticHangingVerse"/>
            </w:pPr>
            <w:r>
              <w:t>ⲛⲉⲙ ⲥⲟⲟⲩ ⲛ̀ⲧⲉⲛϩ ⲙ̀ⲡⲓⲕⲉⲟⲩⲁⲓ.</w:t>
            </w:r>
          </w:p>
        </w:tc>
        <w:tc>
          <w:tcPr>
            <w:tcW w:w="1242" w:type="pct"/>
          </w:tcPr>
          <w:p w:rsidR="00D129EC" w:rsidRDefault="00D129EC" w:rsidP="000448AC">
            <w:r>
              <w:t>And they are full of eyes,</w:t>
            </w:r>
          </w:p>
          <w:p w:rsidR="00D129EC" w:rsidRDefault="00D129EC" w:rsidP="000448AC">
            <w:r>
              <w:t>From their fronts to their backs,</w:t>
            </w:r>
          </w:p>
          <w:p w:rsidR="00D129EC" w:rsidRDefault="00D129EC" w:rsidP="000448AC">
            <w:r>
              <w:t>Six wings to the one,</w:t>
            </w:r>
          </w:p>
          <w:p w:rsidR="00D129EC" w:rsidRDefault="00D129EC" w:rsidP="000448AC">
            <w:r>
              <w:t>And six wings to the other.</w:t>
            </w:r>
          </w:p>
        </w:tc>
        <w:tc>
          <w:tcPr>
            <w:tcW w:w="1255" w:type="pct"/>
          </w:tcPr>
          <w:p w:rsidR="00D129EC" w:rsidRDefault="00D129EC" w:rsidP="00374323">
            <w:pPr>
              <w:pStyle w:val="EngHangEnd"/>
            </w:pPr>
            <w:r>
              <w:t>They are full of eyes,</w:t>
            </w:r>
          </w:p>
          <w:p w:rsidR="00D129EC" w:rsidRDefault="006624CD" w:rsidP="00374323">
            <w:pPr>
              <w:pStyle w:val="EngHangEnd"/>
            </w:pPr>
            <w:r>
              <w:t>Before and behind</w:t>
            </w:r>
            <w:r>
              <w:rPr>
                <w:rStyle w:val="FootnoteReference"/>
              </w:rPr>
              <w:footnoteReference w:id="1"/>
            </w:r>
            <w:r w:rsidR="00D129EC">
              <w:t>;</w:t>
            </w:r>
          </w:p>
          <w:p w:rsidR="00D129EC" w:rsidRDefault="00D129EC" w:rsidP="00374323">
            <w:pPr>
              <w:pStyle w:val="EngHangEnd"/>
            </w:pPr>
            <w:r>
              <w:t>Six wings to one,</w:t>
            </w:r>
          </w:p>
          <w:p w:rsidR="00D129EC" w:rsidRPr="00AB2F8A" w:rsidRDefault="00D129EC" w:rsidP="00374323">
            <w:pPr>
              <w:pStyle w:val="EngHangEnd"/>
            </w:pPr>
            <w:r>
              <w:t>And six wings to the other.</w:t>
            </w:r>
          </w:p>
        </w:tc>
        <w:tc>
          <w:tcPr>
            <w:tcW w:w="1255" w:type="pct"/>
          </w:tcPr>
          <w:p w:rsidR="00D129EC" w:rsidRPr="004764BD" w:rsidRDefault="00D129EC" w:rsidP="00A372E6">
            <w:pPr>
              <w:pStyle w:val="EngHang"/>
            </w:pPr>
            <w:r w:rsidRPr="004764BD">
              <w:t>And they are full of eyes,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Before and behind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Six wings to the one,</w:t>
            </w:r>
          </w:p>
          <w:p w:rsidR="00D129EC" w:rsidRDefault="00D129EC" w:rsidP="00A372E6">
            <w:pPr>
              <w:pStyle w:val="EngHangEnd"/>
            </w:pPr>
            <w:r w:rsidRPr="004764BD">
              <w:t>And six wings to the other.</w:t>
            </w:r>
          </w:p>
        </w:tc>
      </w:tr>
      <w:tr w:rsidR="00D129EC" w:rsidTr="00C2621F">
        <w:tc>
          <w:tcPr>
            <w:tcW w:w="1248" w:type="pct"/>
          </w:tcPr>
          <w:p w:rsidR="00D129EC" w:rsidRDefault="00D129EC" w:rsidP="00374323">
            <w:pPr>
              <w:pStyle w:val="CopticHangingVerse"/>
            </w:pPr>
            <w:r>
              <w:t xml:space="preserve">Ϧⲉⲛ ⲥ̀ⲛⲁⲩ ⲉⲩϩⲱⲃⲥ ⲛ̀ⲛⲟⲩϩⲟ: </w:t>
            </w:r>
          </w:p>
          <w:p w:rsidR="00D129EC" w:rsidRDefault="00D129EC" w:rsidP="00374323">
            <w:pPr>
              <w:pStyle w:val="CopticHangingVerse"/>
            </w:pPr>
            <w:r>
              <w:t>ϧⲉⲛ ⲥ̀ⲛⲁⲩ ⲉⲩϩⲱⲃⲥ ⲛ̀ⲛⲟⲩϭⲁⲗⲁⲩϫ:</w:t>
            </w:r>
          </w:p>
          <w:p w:rsidR="00D129EC" w:rsidRDefault="00D129EC" w:rsidP="00374323">
            <w:pPr>
              <w:pStyle w:val="CopticHangingVerse"/>
            </w:pPr>
            <w:r>
              <w:lastRenderedPageBreak/>
              <w:t>ⲉⲩϩⲏⲗ ⲇⲉ ϧⲉⲛ ⲡⲓⲕⲉⲥ̀ⲛⲁⲩ:</w:t>
            </w:r>
          </w:p>
          <w:p w:rsidR="00D129EC" w:rsidRDefault="00D129EC" w:rsidP="00374323">
            <w:pPr>
              <w:pStyle w:val="CopticHangingVerse"/>
            </w:pPr>
            <w:r>
              <w:t>ⲉⲩⲱϣ ⲉ̀ⲃⲟⲗ ⲉⲩϫⲱ ⲙ̀ⲙⲟⲥ.</w:t>
            </w:r>
          </w:p>
        </w:tc>
        <w:tc>
          <w:tcPr>
            <w:tcW w:w="1242" w:type="pct"/>
          </w:tcPr>
          <w:p w:rsidR="00D129EC" w:rsidRDefault="00D129EC" w:rsidP="00355077">
            <w:r>
              <w:lastRenderedPageBreak/>
              <w:t>With two they cover their faces,</w:t>
            </w:r>
          </w:p>
          <w:p w:rsidR="00D129EC" w:rsidRDefault="00D129EC" w:rsidP="00355077">
            <w:r>
              <w:t>With two they cover their feet,</w:t>
            </w:r>
          </w:p>
          <w:p w:rsidR="00D129EC" w:rsidRDefault="00D129EC" w:rsidP="00355077">
            <w:r>
              <w:t>They fly with the other two,</w:t>
            </w:r>
          </w:p>
          <w:p w:rsidR="00D129EC" w:rsidRDefault="00D129EC" w:rsidP="00355077">
            <w:r>
              <w:t>And proclaim and say,</w:t>
            </w:r>
          </w:p>
          <w:p w:rsidR="00D129EC" w:rsidRDefault="00D129EC" w:rsidP="00355077"/>
        </w:tc>
        <w:tc>
          <w:tcPr>
            <w:tcW w:w="1255" w:type="pct"/>
          </w:tcPr>
          <w:p w:rsidR="00D129EC" w:rsidRDefault="00D129EC" w:rsidP="00374323">
            <w:pPr>
              <w:pStyle w:val="EngHangEnd"/>
            </w:pPr>
            <w:r>
              <w:t>With two they cover their faces,</w:t>
            </w:r>
          </w:p>
          <w:p w:rsidR="00D129EC" w:rsidRDefault="00D129EC" w:rsidP="00374323">
            <w:pPr>
              <w:pStyle w:val="EngHangEnd"/>
            </w:pPr>
            <w:r>
              <w:t>With two they cover their feet,</w:t>
            </w:r>
          </w:p>
          <w:p w:rsidR="00D129EC" w:rsidRDefault="006624CD" w:rsidP="000349D6">
            <w:pPr>
              <w:pStyle w:val="EngHangEnd"/>
            </w:pPr>
            <w:r>
              <w:lastRenderedPageBreak/>
              <w:t>With two they do fly,</w:t>
            </w:r>
          </w:p>
          <w:p w:rsidR="00D129EC" w:rsidRPr="004B35B0" w:rsidRDefault="00D129EC" w:rsidP="000349D6">
            <w:pPr>
              <w:pStyle w:val="EngHangEnd"/>
            </w:pPr>
            <w:r>
              <w:t>They proclaim and say,</w:t>
            </w:r>
          </w:p>
        </w:tc>
        <w:tc>
          <w:tcPr>
            <w:tcW w:w="1255" w:type="pct"/>
          </w:tcPr>
          <w:p w:rsidR="00D129EC" w:rsidRPr="004764BD" w:rsidRDefault="00D129EC" w:rsidP="00A372E6">
            <w:pPr>
              <w:pStyle w:val="EngHang"/>
            </w:pPr>
            <w:r w:rsidRPr="004764BD">
              <w:lastRenderedPageBreak/>
              <w:t>With two the cover their faces,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With two they cover their feet,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With two they fly,</w:t>
            </w:r>
          </w:p>
          <w:p w:rsidR="00D129EC" w:rsidRDefault="00D129EC" w:rsidP="00A372E6">
            <w:pPr>
              <w:pStyle w:val="EngHangEnd"/>
            </w:pPr>
            <w:r w:rsidRPr="004764BD">
              <w:t>Proclaiming and saying,</w:t>
            </w:r>
          </w:p>
        </w:tc>
      </w:tr>
      <w:tr w:rsidR="00D129EC" w:rsidTr="00C2621F">
        <w:tc>
          <w:tcPr>
            <w:tcW w:w="1248" w:type="pct"/>
          </w:tcPr>
          <w:p w:rsidR="00D129EC" w:rsidRDefault="00D129EC" w:rsidP="00374323">
            <w:pPr>
              <w:pStyle w:val="CopticHangingVerse"/>
            </w:pPr>
            <w:r>
              <w:lastRenderedPageBreak/>
              <w:t>Ϫⲉ ⲭ̀ⲟⲩⲁⲃ ⲟⲩⲟϩ ⲭ̀ⲟⲩⲁⲃ:</w:t>
            </w:r>
          </w:p>
          <w:p w:rsidR="00D129EC" w:rsidRDefault="00D129EC" w:rsidP="00374323">
            <w:pPr>
              <w:pStyle w:val="CopticHangingVerse"/>
            </w:pPr>
            <w:r>
              <w:t>ⲭ̀ⲟⲩⲁⲃ Ⲡⲟ̄ⲥ̄ ⲥⲁⲃⲁⲱⲑ:</w:t>
            </w:r>
          </w:p>
          <w:p w:rsidR="00D129EC" w:rsidRDefault="00D129EC" w:rsidP="00374323">
            <w:pPr>
              <w:pStyle w:val="CopticHangingVerse"/>
            </w:pPr>
            <w:r>
              <w:t>ⲧ̀ⲫⲉ ⲛⲉⲙ ⲡ̀ⲕⲁϩⲓ ⲙⲉϩ ⲉ̀ⲃⲟⲗ:</w:t>
            </w:r>
          </w:p>
          <w:p w:rsidR="00D129EC" w:rsidRDefault="00D129EC" w:rsidP="00374323">
            <w:pPr>
              <w:pStyle w:val="CopticHangingVerse"/>
            </w:pPr>
            <w:r>
              <w:t>ϧⲉⲛ ⲡⲉⲕⲱ̀ⲟⲩ ⲛⲉⲙ ⲡⲉⲕⲧⲁⲓⲟ̀.</w:t>
            </w:r>
          </w:p>
        </w:tc>
        <w:tc>
          <w:tcPr>
            <w:tcW w:w="1242" w:type="pct"/>
          </w:tcPr>
          <w:p w:rsidR="00D129EC" w:rsidRDefault="00D129EC" w:rsidP="00511A3D">
            <w:r>
              <w:t>“Holy and holy,</w:t>
            </w:r>
          </w:p>
          <w:p w:rsidR="00D129EC" w:rsidRDefault="00D129EC" w:rsidP="00511A3D">
            <w:r>
              <w:t>Holy O Lord of hosts,</w:t>
            </w:r>
          </w:p>
          <w:p w:rsidR="00D129EC" w:rsidRDefault="00D129EC" w:rsidP="00511A3D">
            <w:r>
              <w:t>Heaven and earth are full of,</w:t>
            </w:r>
          </w:p>
          <w:p w:rsidR="00D129EC" w:rsidRDefault="00D129EC" w:rsidP="00511A3D">
            <w:r>
              <w:t>Your glory and honor”</w:t>
            </w:r>
          </w:p>
        </w:tc>
        <w:tc>
          <w:tcPr>
            <w:tcW w:w="1255" w:type="pct"/>
          </w:tcPr>
          <w:p w:rsidR="00D129EC" w:rsidRDefault="00D129EC" w:rsidP="00374323">
            <w:pPr>
              <w:pStyle w:val="EngHangEnd"/>
            </w:pPr>
            <w:r>
              <w:t xml:space="preserve">“Holy, </w:t>
            </w:r>
            <w:r w:rsidR="006624CD">
              <w:t>and holy,</w:t>
            </w:r>
          </w:p>
          <w:p w:rsidR="00D129EC" w:rsidRDefault="006624CD" w:rsidP="00374323">
            <w:pPr>
              <w:pStyle w:val="EngHangEnd"/>
            </w:pPr>
            <w:r>
              <w:t xml:space="preserve">Holy, </w:t>
            </w:r>
            <w:r w:rsidR="00D129EC">
              <w:t>Lord of hosts,</w:t>
            </w:r>
          </w:p>
          <w:p w:rsidR="00D129EC" w:rsidRDefault="00D129EC" w:rsidP="00374323">
            <w:pPr>
              <w:pStyle w:val="EngHangEnd"/>
            </w:pPr>
            <w:r>
              <w:t>Heaven and earth are full,</w:t>
            </w:r>
          </w:p>
          <w:p w:rsidR="00D129EC" w:rsidRDefault="00D129EC" w:rsidP="006624CD">
            <w:pPr>
              <w:pStyle w:val="EngHangEnd"/>
            </w:pPr>
            <w:r>
              <w:t xml:space="preserve">Of Your </w:t>
            </w:r>
            <w:r w:rsidR="006624CD">
              <w:t>glory</w:t>
            </w:r>
            <w:r>
              <w:t xml:space="preserve"> and Your </w:t>
            </w:r>
            <w:r w:rsidR="006624CD">
              <w:t>honour</w:t>
            </w:r>
            <w:r>
              <w:t>.</w:t>
            </w:r>
          </w:p>
        </w:tc>
        <w:tc>
          <w:tcPr>
            <w:tcW w:w="1255" w:type="pct"/>
          </w:tcPr>
          <w:p w:rsidR="00D129EC" w:rsidRPr="004764BD" w:rsidRDefault="00D129EC" w:rsidP="00A372E6">
            <w:pPr>
              <w:pStyle w:val="EngHang"/>
            </w:pPr>
            <w:r w:rsidRPr="004764BD">
              <w:t>“Holy, and Holy,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Holy, Lord of Hosts,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Heaven and earth are full</w:t>
            </w:r>
          </w:p>
          <w:p w:rsidR="00D129EC" w:rsidRDefault="00D129EC" w:rsidP="00A372E6">
            <w:pPr>
              <w:pStyle w:val="EngHangEnd"/>
            </w:pPr>
            <w:r w:rsidRPr="004764BD">
              <w:t>Of Thy glory and Thine honour.”</w:t>
            </w:r>
          </w:p>
        </w:tc>
      </w:tr>
      <w:tr w:rsidR="00D129EC" w:rsidTr="00C2621F">
        <w:tc>
          <w:tcPr>
            <w:tcW w:w="1248" w:type="pct"/>
          </w:tcPr>
          <w:p w:rsidR="00D129EC" w:rsidRDefault="00D129EC" w:rsidP="00374323">
            <w:pPr>
              <w:pStyle w:val="CopticHangingVerse"/>
            </w:pPr>
            <w:r>
              <w:t>Ⲁⲛⲟⲛ ⲇⲉ ϩⲱⲛ ⲧⲉⲛϩⲱⲥ ⲛⲉⲙⲱⲟⲩ:</w:t>
            </w:r>
          </w:p>
          <w:p w:rsidR="00D129EC" w:rsidRDefault="00D129EC" w:rsidP="00374323">
            <w:pPr>
              <w:pStyle w:val="CopticHangingVerse"/>
            </w:pPr>
            <w:r>
              <w:t>Ϧⲉⲛ ϩⲁⲛⲥ̀ⲙⲏ ⲛ̀ⲁⲧⲭⲁⲣⲱⲟⲩ:</w:t>
            </w:r>
          </w:p>
          <w:p w:rsidR="00D129EC" w:rsidRDefault="00D129EC" w:rsidP="00374323">
            <w:pPr>
              <w:pStyle w:val="CopticHangingVerse"/>
            </w:pPr>
            <w:r>
              <w:t>ϫⲉ ⲁ̀ⲅⲓⲟⲥ ⲁ̀ⲅⲓⲟⲥ:</w:t>
            </w:r>
          </w:p>
          <w:p w:rsidR="00D129EC" w:rsidRDefault="00D129EC" w:rsidP="00374323">
            <w:pPr>
              <w:pStyle w:val="CopticHangingVerse"/>
            </w:pPr>
            <w:r>
              <w:t>ⲁ̀ⲅⲓⲟⲥ ⲱ̀ Ⲕⲩⲣⲓⲟⲥ.</w:t>
            </w:r>
          </w:p>
        </w:tc>
        <w:tc>
          <w:tcPr>
            <w:tcW w:w="1242" w:type="pct"/>
          </w:tcPr>
          <w:p w:rsidR="00D129EC" w:rsidRDefault="00D129EC" w:rsidP="002877E3">
            <w:r>
              <w:t>We also praise with them,</w:t>
            </w:r>
          </w:p>
          <w:p w:rsidR="00D129EC" w:rsidRDefault="00D129EC" w:rsidP="002877E3">
            <w:r>
              <w:t>With incessant voices,</w:t>
            </w:r>
          </w:p>
          <w:p w:rsidR="00D129EC" w:rsidRDefault="00D129EC" w:rsidP="002877E3">
            <w:r>
              <w:t xml:space="preserve">Saying “Holy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D129EC" w:rsidRPr="00074078" w:rsidRDefault="00D129EC" w:rsidP="002877E3">
            <w:r>
              <w:t>Holy O Lord.”</w:t>
            </w:r>
          </w:p>
        </w:tc>
        <w:tc>
          <w:tcPr>
            <w:tcW w:w="1255" w:type="pct"/>
          </w:tcPr>
          <w:p w:rsidR="00D129EC" w:rsidRDefault="00D129EC" w:rsidP="00374323">
            <w:pPr>
              <w:pStyle w:val="EngHangEnd"/>
            </w:pPr>
            <w:r>
              <w:t xml:space="preserve">We </w:t>
            </w:r>
            <w:r w:rsidR="006624CD">
              <w:t>too</w:t>
            </w:r>
            <w:r>
              <w:t xml:space="preserve"> praise with them,</w:t>
            </w:r>
          </w:p>
          <w:p w:rsidR="00D129EC" w:rsidRDefault="00D129EC" w:rsidP="00374323">
            <w:pPr>
              <w:pStyle w:val="EngHangEnd"/>
            </w:pPr>
            <w:r>
              <w:t xml:space="preserve">With </w:t>
            </w:r>
            <w:commentRangeStart w:id="4"/>
            <w:r w:rsidR="006624CD">
              <w:t>incessant</w:t>
            </w:r>
            <w:r>
              <w:t xml:space="preserve"> </w:t>
            </w:r>
            <w:commentRangeEnd w:id="4"/>
            <w:r w:rsidR="006624CD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voices,</w:t>
            </w:r>
          </w:p>
          <w:p w:rsidR="00D129EC" w:rsidRDefault="00D129EC" w:rsidP="000349D6">
            <w:pPr>
              <w:pStyle w:val="EngHangEnd"/>
            </w:pPr>
            <w:r>
              <w:t>Saying, “holy, hol</w:t>
            </w:r>
            <w:bookmarkStart w:id="5" w:name="_GoBack"/>
            <w:bookmarkEnd w:id="5"/>
            <w:r>
              <w:t>y,</w:t>
            </w:r>
          </w:p>
          <w:p w:rsidR="00D129EC" w:rsidRDefault="00D129EC" w:rsidP="000349D6">
            <w:pPr>
              <w:pStyle w:val="EngHangEnd"/>
            </w:pPr>
            <w:r>
              <w:t>Holy, O Lord.”</w:t>
            </w:r>
          </w:p>
        </w:tc>
        <w:tc>
          <w:tcPr>
            <w:tcW w:w="1255" w:type="pct"/>
          </w:tcPr>
          <w:p w:rsidR="00D129EC" w:rsidRPr="004764BD" w:rsidRDefault="00D129EC" w:rsidP="00A372E6">
            <w:pPr>
              <w:pStyle w:val="EngHang"/>
            </w:pPr>
            <w:r w:rsidRPr="004764BD">
              <w:t>And we, too, praise with them,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With incessant voices,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“Holy, Holy,</w:t>
            </w:r>
          </w:p>
          <w:p w:rsidR="00D129EC" w:rsidRDefault="00D129EC" w:rsidP="00A372E6">
            <w:pPr>
              <w:pStyle w:val="EngHangEnd"/>
            </w:pPr>
            <w:r w:rsidRPr="004764BD">
              <w:t>Holy, O Lord.”</w:t>
            </w:r>
          </w:p>
        </w:tc>
      </w:tr>
      <w:tr w:rsidR="00D129EC" w:rsidTr="00C2621F">
        <w:tc>
          <w:tcPr>
            <w:tcW w:w="1248" w:type="pct"/>
          </w:tcPr>
          <w:p w:rsidR="00D129EC" w:rsidRDefault="00D129EC" w:rsidP="00374323">
            <w:pPr>
              <w:pStyle w:val="CopticHangingVerse"/>
            </w:pPr>
            <w:r>
              <w:t>Ⲁⲣⲓⲡ̀ⲣⲉⲥⲃⲉⲩⲓⲛ ⲉ̀ϩ̀ⲣⲏⲓ ⲉ̀ϫⲱⲛ:</w:t>
            </w:r>
          </w:p>
          <w:p w:rsidR="00D129EC" w:rsidRDefault="00D129EC" w:rsidP="00374323">
            <w:pPr>
              <w:pStyle w:val="CopticHangingVerse"/>
            </w:pPr>
            <w:r>
              <w:t>ⲱ̀ ⲡⲓϥ̀ⲧⲟⲩ ⲛ̀ⲍⲱⲟⲩⲛ</w:t>
            </w:r>
          </w:p>
          <w:p w:rsidR="00D129EC" w:rsidRDefault="00D129EC" w:rsidP="00374323">
            <w:pPr>
              <w:pStyle w:val="CopticHangingVerse"/>
            </w:pPr>
            <w:r>
              <w:t>ⲛ̀ⲁ̀ⲥⲱⲙⲁⲧⲟⲥ:</w:t>
            </w:r>
          </w:p>
          <w:p w:rsidR="00D129EC" w:rsidRDefault="00D129EC" w:rsidP="00374323">
            <w:pPr>
              <w:pStyle w:val="CopticHangingVerse"/>
            </w:pPr>
            <w:r>
              <w:t>ⲛ̀ⲗⲓⲧⲟⲣⲅⲟⲥ ⲛ̀ϣⲁϩ ⲛ̀ⲭ̀ⲣⲱⲙ:</w:t>
            </w:r>
          </w:p>
          <w:p w:rsidR="00D129EC" w:rsidRDefault="00D129EC" w:rsidP="00374323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D129EC" w:rsidRDefault="00D129EC" w:rsidP="00511A3D">
            <w:r>
              <w:t>Intercede on our behalf,</w:t>
            </w:r>
          </w:p>
          <w:p w:rsidR="00D129EC" w:rsidRDefault="00D129EC" w:rsidP="00511A3D">
            <w:r>
              <w:t>O for incorporeal creatures,</w:t>
            </w:r>
          </w:p>
          <w:p w:rsidR="00D129EC" w:rsidRDefault="00D129EC" w:rsidP="00511A3D">
            <w:r>
              <w:t>The ministers fervent as fire,</w:t>
            </w:r>
          </w:p>
          <w:p w:rsidR="00D129EC" w:rsidRDefault="00D129EC" w:rsidP="00511A3D">
            <w:r>
              <w:t>That He may forgive us our sins.</w:t>
            </w:r>
          </w:p>
        </w:tc>
        <w:tc>
          <w:tcPr>
            <w:tcW w:w="1255" w:type="pct"/>
          </w:tcPr>
          <w:p w:rsidR="00D129EC" w:rsidRDefault="00D129EC" w:rsidP="00374323">
            <w:pPr>
              <w:pStyle w:val="EngHangEnd"/>
            </w:pPr>
            <w:r>
              <w:t>Intercede on our behalf,</w:t>
            </w:r>
          </w:p>
          <w:p w:rsidR="00D129EC" w:rsidRDefault="00D129EC" w:rsidP="00374323">
            <w:pPr>
              <w:pStyle w:val="EngHangEnd"/>
            </w:pPr>
            <w:r>
              <w:t>O Four Incorporeal Beasts,</w:t>
            </w:r>
          </w:p>
          <w:p w:rsidR="00D129EC" w:rsidRDefault="00D129EC" w:rsidP="00374323">
            <w:pPr>
              <w:pStyle w:val="EngHangEnd"/>
            </w:pPr>
            <w:commentRangeStart w:id="6"/>
            <w:r>
              <w:t>The ministering flames of fire,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</w:p>
          <w:p w:rsidR="00D129EC" w:rsidRDefault="00D129EC" w:rsidP="00374323">
            <w:pPr>
              <w:pStyle w:val="EngHangEnd"/>
            </w:pPr>
            <w:r>
              <w:t xml:space="preserve">That He may forgive us our </w:t>
            </w:r>
            <w:r>
              <w:lastRenderedPageBreak/>
              <w:t>sins.</w:t>
            </w:r>
          </w:p>
        </w:tc>
        <w:tc>
          <w:tcPr>
            <w:tcW w:w="1255" w:type="pct"/>
          </w:tcPr>
          <w:p w:rsidR="00D129EC" w:rsidRPr="004764BD" w:rsidRDefault="00D129EC" w:rsidP="00A372E6">
            <w:pPr>
              <w:pStyle w:val="EngHang"/>
            </w:pPr>
            <w:r w:rsidRPr="004764BD">
              <w:lastRenderedPageBreak/>
              <w:t>Intercede on our behalf,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O Four Incorporeal Beasts,</w:t>
            </w:r>
          </w:p>
          <w:p w:rsidR="00D129EC" w:rsidRPr="004764BD" w:rsidRDefault="00D129EC" w:rsidP="00A372E6">
            <w:pPr>
              <w:pStyle w:val="EngHang"/>
            </w:pPr>
            <w:r w:rsidRPr="004764BD">
              <w:t>The ministering flames of fire,</w:t>
            </w:r>
          </w:p>
          <w:p w:rsidR="00D129EC" w:rsidRDefault="00D129EC" w:rsidP="00A372E6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8T08:54:00Z" w:initials="WU">
    <w:p w:rsidR="000349D6" w:rsidRDefault="000349D6">
      <w:pPr>
        <w:pStyle w:val="CommentText"/>
      </w:pPr>
      <w:r>
        <w:rPr>
          <w:rStyle w:val="CommentReference"/>
        </w:rPr>
        <w:annotationRef/>
      </w:r>
      <w:r>
        <w:t>Beasts or creatures?</w:t>
      </w:r>
    </w:p>
  </w:comment>
  <w:comment w:id="4" w:author="Windows User" w:date="2015-08-28T09:04:00Z" w:initials="WU">
    <w:p w:rsidR="006624CD" w:rsidRDefault="006624CD">
      <w:pPr>
        <w:pStyle w:val="CommentText"/>
      </w:pPr>
      <w:r>
        <w:rPr>
          <w:rStyle w:val="CommentReference"/>
        </w:rPr>
        <w:annotationRef/>
      </w:r>
      <w:r>
        <w:t>Incessant? Or unceasing?</w:t>
      </w:r>
    </w:p>
  </w:comment>
  <w:comment w:id="6" w:author="Windows User" w:date="2015-08-28T08:54:00Z" w:initials="WU">
    <w:p w:rsidR="00D129EC" w:rsidRDefault="00D129EC">
      <w:pPr>
        <w:pStyle w:val="CommentText"/>
      </w:pPr>
      <w:r>
        <w:rPr>
          <w:rStyle w:val="CommentReference"/>
        </w:rPr>
        <w:annotationRef/>
      </w:r>
      <w:r>
        <w:t>Flames of fire or fervent as fire?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83" w:rsidRDefault="007C0E83" w:rsidP="00E83857">
      <w:pPr>
        <w:spacing w:after="0" w:line="240" w:lineRule="auto"/>
      </w:pPr>
      <w:r>
        <w:separator/>
      </w:r>
    </w:p>
  </w:endnote>
  <w:endnote w:type="continuationSeparator" w:id="0">
    <w:p w:rsidR="007C0E83" w:rsidRDefault="007C0E8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83" w:rsidRDefault="007C0E83" w:rsidP="00E83857">
      <w:pPr>
        <w:spacing w:after="0" w:line="240" w:lineRule="auto"/>
      </w:pPr>
      <w:r>
        <w:separator/>
      </w:r>
    </w:p>
  </w:footnote>
  <w:footnote w:type="continuationSeparator" w:id="0">
    <w:p w:rsidR="007C0E83" w:rsidRDefault="007C0E83" w:rsidP="00E83857">
      <w:pPr>
        <w:spacing w:after="0" w:line="240" w:lineRule="auto"/>
      </w:pPr>
      <w:r>
        <w:continuationSeparator/>
      </w:r>
    </w:p>
  </w:footnote>
  <w:footnote w:id="1">
    <w:p w:rsidR="006624CD" w:rsidRDefault="006624CD">
      <w:pPr>
        <w:pStyle w:val="FootnoteText"/>
      </w:pPr>
      <w:r>
        <w:rPr>
          <w:rStyle w:val="FootnoteReference"/>
        </w:rPr>
        <w:footnoteRef/>
      </w:r>
      <w:r>
        <w:t xml:space="preserve"> Rev 4:6</w:t>
      </w:r>
    </w:p>
  </w:footnote>
  <w:footnote w:id="2">
    <w:p w:rsidR="00D129EC" w:rsidRDefault="00D129EC">
      <w:pPr>
        <w:pStyle w:val="footnote"/>
        <w:rPr>
          <w:ins w:id="1" w:author="Brett Slote" w:date="2011-07-19T16:15:00Z"/>
        </w:rPr>
        <w:pPrChange w:id="2" w:author="Brett Slote" w:date="2011-07-21T19:56:00Z">
          <w:pPr>
            <w:pStyle w:val="FootnoteText"/>
          </w:pPr>
        </w:pPrChange>
      </w:pPr>
      <w:ins w:id="3" w:author="Brett Slote" w:date="2011-07-19T16:15:00Z">
        <w:r>
          <w:rPr>
            <w:rStyle w:val="FootnoteReference"/>
          </w:rPr>
          <w:footnoteRef/>
        </w:r>
        <w:r>
          <w:t xml:space="preserve"> Revelations 4:6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16C4C"/>
    <w:rsid w:val="00633049"/>
    <w:rsid w:val="00643221"/>
    <w:rsid w:val="006624CD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0E83"/>
    <w:rsid w:val="007C51B5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129EC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D129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129EC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29EC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129E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129EC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10019-2B7F-4D8C-8D65-E7C2DAAA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2014-11-04T15:28:00Z</dcterms:created>
  <dcterms:modified xsi:type="dcterms:W3CDTF">2015-08-28T13:04:00Z</dcterms:modified>
</cp:coreProperties>
</file>