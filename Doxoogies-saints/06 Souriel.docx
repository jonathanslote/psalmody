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9604FB" w:rsidTr="00C2621F">
        <w:tc>
          <w:tcPr>
            <w:tcW w:w="1248" w:type="pct"/>
          </w:tcPr>
          <w:p w:rsidR="009604FB" w:rsidRDefault="009C2D46" w:rsidP="00374323">
            <w:pPr>
              <w:pStyle w:val="CopticHangingVerse"/>
            </w:pPr>
            <w:r>
              <w:t>Ⲙⲁⲣⲉⲛⲟⲩⲱϣⲧ ⲙ̀Ⲫⲓⲱⲧ ⲛⲉⲙ Ⲡϣⲏⲣⲓ:</w:t>
            </w:r>
          </w:p>
          <w:p w:rsidR="009C2D46" w:rsidRDefault="009C2D46" w:rsidP="00374323">
            <w:pPr>
              <w:pStyle w:val="CopticHangingVerse"/>
            </w:pPr>
            <w:r>
              <w:t>ⲛⲉⲙ Ⲡⲓⲡ̄ⲛ̄ⲁ̄ ⲉ̄ⲑ̄ⲩ̄:</w:t>
            </w:r>
          </w:p>
          <w:p w:rsidR="009C2D46" w:rsidRDefault="009C2D46" w:rsidP="00374323">
            <w:pPr>
              <w:pStyle w:val="CopticHangingVerse"/>
            </w:pPr>
            <w:r>
              <w:t>ⲛ̀ⲧⲉⲛⲧⲁⲓⲟ̀ ⲛ̀Ⲥⲟⲩⲣⲓⲏⲗ:</w:t>
            </w:r>
          </w:p>
          <w:p w:rsidR="009C2D46" w:rsidRPr="00C35319" w:rsidRDefault="009C2D46" w:rsidP="00374323">
            <w:pPr>
              <w:pStyle w:val="CopticHangingVerse"/>
            </w:pPr>
            <w:r>
              <w:t>ⲡⲓⲙⲁϩ ϥ̀ⲧⲟⲩ ⲛ̀ⲁⲣⲭⲏⲁⲅⲅⲉⲗⲟⲥ.</w:t>
            </w:r>
          </w:p>
        </w:tc>
        <w:tc>
          <w:tcPr>
            <w:tcW w:w="1242" w:type="pct"/>
          </w:tcPr>
          <w:p w:rsidR="009604FB" w:rsidRPr="009C2D46" w:rsidRDefault="009C2D46" w:rsidP="000262EF">
            <w:r w:rsidRPr="009C2D46">
              <w:t>Let us worship the Father and the Son,</w:t>
            </w:r>
          </w:p>
          <w:p w:rsidR="009C2D46" w:rsidRPr="009C2D46" w:rsidRDefault="009C2D46" w:rsidP="000262EF">
            <w:r w:rsidRPr="009C2D46">
              <w:t>And the Holy Spirit,</w:t>
            </w:r>
          </w:p>
          <w:p w:rsidR="009C2D46" w:rsidRPr="009C2D46" w:rsidRDefault="009C2D46" w:rsidP="000262EF">
            <w:r w:rsidRPr="009C2D46">
              <w:t xml:space="preserve">And honor </w:t>
            </w:r>
            <w:proofErr w:type="spellStart"/>
            <w:r w:rsidRPr="009C2D46">
              <w:t>Suriel</w:t>
            </w:r>
            <w:proofErr w:type="spellEnd"/>
            <w:r w:rsidRPr="009C2D46">
              <w:t>,</w:t>
            </w:r>
          </w:p>
          <w:p w:rsidR="009C2D46" w:rsidRPr="009C2D46" w:rsidRDefault="009C2D46" w:rsidP="000262EF">
            <w:pPr>
              <w:rPr>
                <w:rFonts w:ascii="Arial Unicode MS" w:eastAsia="Arial Unicode MS" w:hAnsi="Arial Unicode MS" w:cs="Arial Unicode MS"/>
              </w:rPr>
            </w:pPr>
            <w:r w:rsidRPr="009C2D46">
              <w:t>The fourth in archangels.</w:t>
            </w:r>
          </w:p>
        </w:tc>
        <w:tc>
          <w:tcPr>
            <w:tcW w:w="1255" w:type="pct"/>
          </w:tcPr>
          <w:p w:rsidR="009604FB" w:rsidRDefault="009C2D46" w:rsidP="00374323">
            <w:pPr>
              <w:pStyle w:val="EngHangEnd"/>
            </w:pPr>
            <w:r>
              <w:t>Let us worship the Father, and the Son,</w:t>
            </w:r>
          </w:p>
          <w:p w:rsidR="009C2D46" w:rsidRDefault="009C2D46" w:rsidP="00374323">
            <w:pPr>
              <w:pStyle w:val="EngHangEnd"/>
            </w:pPr>
            <w:r>
              <w:t>And the Holy Spirit,</w:t>
            </w:r>
          </w:p>
          <w:p w:rsidR="009C2D46" w:rsidRDefault="009C2D46" w:rsidP="00374323">
            <w:pPr>
              <w:pStyle w:val="EngHangEnd"/>
            </w:pPr>
            <w:r>
              <w:t xml:space="preserve">And honour </w:t>
            </w:r>
            <w:proofErr w:type="spellStart"/>
            <w:r>
              <w:t>Suriel</w:t>
            </w:r>
            <w:proofErr w:type="spellEnd"/>
            <w:r>
              <w:t>,</w:t>
            </w:r>
          </w:p>
          <w:p w:rsidR="009C2D46" w:rsidRDefault="009C2D46" w:rsidP="00374323">
            <w:pPr>
              <w:pStyle w:val="EngHangEnd"/>
            </w:pPr>
            <w:r>
              <w:t>The fourth among the archangels.</w:t>
            </w:r>
          </w:p>
        </w:tc>
        <w:tc>
          <w:tcPr>
            <w:tcW w:w="1255" w:type="pct"/>
          </w:tcPr>
          <w:p w:rsidR="009604FB" w:rsidRDefault="009604FB" w:rsidP="00ED798C">
            <w:pPr>
              <w:pStyle w:val="hymnEnd"/>
            </w:pPr>
          </w:p>
        </w:tc>
      </w:tr>
      <w:tr w:rsidR="009604FB" w:rsidTr="00C2621F">
        <w:tc>
          <w:tcPr>
            <w:tcW w:w="1248" w:type="pct"/>
          </w:tcPr>
          <w:p w:rsidR="009604FB" w:rsidRDefault="009C2D46" w:rsidP="00374323">
            <w:pPr>
              <w:pStyle w:val="CopticHangingVerse"/>
            </w:pPr>
            <w:r>
              <w:t>Ⲛⲁⲛⲉ ⲫ̀ⲣⲁϣⲓ ⲛ̀Ⲥⲟⲩⲣⲓⲏⲗ:</w:t>
            </w:r>
          </w:p>
          <w:p w:rsidR="009C2D46" w:rsidRDefault="009C2D46" w:rsidP="00374323">
            <w:pPr>
              <w:pStyle w:val="CopticHangingVerse"/>
            </w:pPr>
            <w:r>
              <w:t>ⲉⲛⲓ̀ⲣⲓ ⲙ̀ⲙⲟϥ ϧⲉⲛ ⲛⲓⲉⲕⲕ̀ⲗⲏⲥⲓⲁ̀:</w:t>
            </w:r>
          </w:p>
          <w:p w:rsidR="009C2D46" w:rsidRDefault="009C2D46" w:rsidP="00374323">
            <w:pPr>
              <w:pStyle w:val="CopticHangingVerse"/>
            </w:pPr>
            <w:r>
              <w:t>ⲉ̀ϩⲟⲧⲉ ⲫ̀ⲣⲁϣⲓ ⲛ̀ⲟⲩⲡⲁⲧϣⲉⲗⲉⲧ:</w:t>
            </w:r>
          </w:p>
          <w:p w:rsidR="009C2D46" w:rsidRDefault="009C2D46" w:rsidP="00374323">
            <w:pPr>
              <w:pStyle w:val="CopticHangingVerse"/>
            </w:pPr>
            <w:r>
              <w:t>ⲛ̀ⲧⲉ ⲡⲁⲓⲕⲟⲥⲙⲟⲥ ⲉⲑⲛⲁⲥⲓⲛⲓ.</w:t>
            </w:r>
          </w:p>
        </w:tc>
        <w:tc>
          <w:tcPr>
            <w:tcW w:w="1242" w:type="pct"/>
          </w:tcPr>
          <w:p w:rsidR="009604FB" w:rsidRDefault="009C2D46" w:rsidP="000448AC">
            <w:r>
              <w:t xml:space="preserve">Good is the joy of </w:t>
            </w:r>
            <w:proofErr w:type="spellStart"/>
            <w:r>
              <w:t>Suriel</w:t>
            </w:r>
            <w:proofErr w:type="spellEnd"/>
            <w:r>
              <w:t>,</w:t>
            </w:r>
          </w:p>
          <w:p w:rsidR="009C2D46" w:rsidRDefault="009C2D46" w:rsidP="000448AC">
            <w:r>
              <w:t>Which we ascribe to him in the churches,</w:t>
            </w:r>
          </w:p>
          <w:p w:rsidR="009C2D46" w:rsidRDefault="009C2D46" w:rsidP="000448AC">
            <w:r>
              <w:t>More than the joy of a bridegroom,</w:t>
            </w:r>
          </w:p>
          <w:p w:rsidR="009C2D46" w:rsidRDefault="009C2D46" w:rsidP="000448AC">
            <w:r>
              <w:t>Of this passing world.</w:t>
            </w:r>
          </w:p>
        </w:tc>
        <w:tc>
          <w:tcPr>
            <w:tcW w:w="1255" w:type="pct"/>
          </w:tcPr>
          <w:p w:rsidR="009604FB" w:rsidRDefault="0065705B" w:rsidP="00374323">
            <w:pPr>
              <w:pStyle w:val="EngHangEnd"/>
            </w:pPr>
            <w:r>
              <w:t>In the churches, we proclaim</w:t>
            </w:r>
          </w:p>
          <w:p w:rsidR="0065705B" w:rsidRDefault="0065705B" w:rsidP="00374323">
            <w:pPr>
              <w:pStyle w:val="EngHangEnd"/>
            </w:pPr>
            <w:proofErr w:type="spellStart"/>
            <w:r>
              <w:t>Suriel’s</w:t>
            </w:r>
            <w:proofErr w:type="spellEnd"/>
            <w:r>
              <w:t xml:space="preserve"> good joy,</w:t>
            </w:r>
          </w:p>
          <w:p w:rsidR="0065705B" w:rsidRDefault="0065705B" w:rsidP="00374323">
            <w:pPr>
              <w:pStyle w:val="EngHangEnd"/>
            </w:pPr>
            <w:r>
              <w:t>Which is greater than the joy</w:t>
            </w:r>
          </w:p>
          <w:p w:rsidR="0065705B" w:rsidRPr="00AB2F8A" w:rsidRDefault="0065705B" w:rsidP="00374323">
            <w:pPr>
              <w:pStyle w:val="EngHangEnd"/>
            </w:pPr>
            <w:r>
              <w:t>Of a bridegroom in this passing world.</w:t>
            </w:r>
          </w:p>
        </w:tc>
        <w:tc>
          <w:tcPr>
            <w:tcW w:w="1255" w:type="pct"/>
          </w:tcPr>
          <w:p w:rsidR="009604FB" w:rsidRPr="00AB2F8A" w:rsidRDefault="009604FB" w:rsidP="001D3191">
            <w:pPr>
              <w:pStyle w:val="hymnEnd"/>
            </w:pPr>
          </w:p>
        </w:tc>
      </w:tr>
      <w:tr w:rsidR="009604FB" w:rsidTr="00C2621F">
        <w:tc>
          <w:tcPr>
            <w:tcW w:w="1248" w:type="pct"/>
          </w:tcPr>
          <w:p w:rsidR="009604FB" w:rsidRDefault="009C2D46" w:rsidP="00374323">
            <w:pPr>
              <w:pStyle w:val="CopticHangingVerse"/>
            </w:pPr>
            <w:r>
              <w:t>Ⲝⲱⲟⲩⲛ ϩⲱⲕ ⲱ̀ ⲡⲁⲙⲉⲛⲣⲓⲧ:</w:t>
            </w:r>
          </w:p>
          <w:p w:rsidR="009C2D46" w:rsidRDefault="009C2D46" w:rsidP="00374323">
            <w:pPr>
              <w:pStyle w:val="CopticHangingVerse"/>
            </w:pPr>
            <w:r>
              <w:t>Ϫⲉ ⲫ̀ⲣⲁϣⲓ ⲙ̀ⲡⲓⲕⲟⲥⲙⲟⲥ ϥ̀ⲛⲁⲥⲓⲛⲓ:</w:t>
            </w:r>
          </w:p>
          <w:p w:rsidR="009C2D46" w:rsidRDefault="009C2D46" w:rsidP="00374323">
            <w:pPr>
              <w:pStyle w:val="CopticHangingVerse"/>
            </w:pPr>
            <w:r>
              <w:t>ⲟⲩⲟϩ ⲫ̀ⲣⲁϣⲓ ⲛ̀Ⲥⲟⲩⲣⲓⲏⲗ:</w:t>
            </w:r>
          </w:p>
          <w:p w:rsidR="009C2D46" w:rsidRDefault="009C2D46" w:rsidP="00374323">
            <w:pPr>
              <w:pStyle w:val="CopticHangingVerse"/>
            </w:pPr>
            <w:r>
              <w:t>ϥ̀ⲙⲏⲛ ⲉ̀ⲃⲟⲗ ϣⲁ ⲉ̀ⲛⲉϩ.</w:t>
            </w:r>
          </w:p>
        </w:tc>
        <w:tc>
          <w:tcPr>
            <w:tcW w:w="1242" w:type="pct"/>
          </w:tcPr>
          <w:p w:rsidR="009604FB" w:rsidRDefault="009C2D46" w:rsidP="00355077">
            <w:r>
              <w:t>You know O my beloved,</w:t>
            </w:r>
          </w:p>
          <w:p w:rsidR="009C2D46" w:rsidRDefault="009C2D46" w:rsidP="00355077">
            <w:r>
              <w:t>That the joy of this world passes,</w:t>
            </w:r>
          </w:p>
          <w:p w:rsidR="009C2D46" w:rsidRDefault="009C2D46" w:rsidP="00355077">
            <w:r>
              <w:t xml:space="preserve">But the joy of </w:t>
            </w:r>
            <w:proofErr w:type="spellStart"/>
            <w:r>
              <w:t>Suriel</w:t>
            </w:r>
            <w:proofErr w:type="spellEnd"/>
            <w:r>
              <w:t>,</w:t>
            </w:r>
          </w:p>
          <w:p w:rsidR="009C2D46" w:rsidRDefault="009C2D46" w:rsidP="00355077">
            <w:r>
              <w:t>Endures forever.</w:t>
            </w:r>
          </w:p>
        </w:tc>
        <w:tc>
          <w:tcPr>
            <w:tcW w:w="1255" w:type="pct"/>
          </w:tcPr>
          <w:p w:rsidR="009604FB" w:rsidRDefault="00004D63" w:rsidP="00374323">
            <w:pPr>
              <w:pStyle w:val="EngHangEnd"/>
            </w:pPr>
            <w:r>
              <w:t>You know, beloved,</w:t>
            </w:r>
          </w:p>
          <w:p w:rsidR="00004D63" w:rsidRDefault="00004D63" w:rsidP="00374323">
            <w:pPr>
              <w:pStyle w:val="EngHangEnd"/>
            </w:pPr>
            <w:r>
              <w:t>That the joy of this world passes,</w:t>
            </w:r>
          </w:p>
          <w:p w:rsidR="00004D63" w:rsidRDefault="00004D63" w:rsidP="00374323">
            <w:pPr>
              <w:pStyle w:val="EngHangEnd"/>
            </w:pPr>
            <w:r>
              <w:t xml:space="preserve">But </w:t>
            </w:r>
            <w:proofErr w:type="spellStart"/>
            <w:r>
              <w:t>Suriel’s</w:t>
            </w:r>
            <w:proofErr w:type="spellEnd"/>
            <w:r>
              <w:t xml:space="preserve"> joy</w:t>
            </w:r>
          </w:p>
          <w:p w:rsidR="00004D63" w:rsidRPr="004B35B0" w:rsidRDefault="00004D63" w:rsidP="00374323">
            <w:pPr>
              <w:pStyle w:val="EngHangEnd"/>
            </w:pPr>
            <w:r>
              <w:t>Endures forever.</w:t>
            </w:r>
          </w:p>
        </w:tc>
        <w:tc>
          <w:tcPr>
            <w:tcW w:w="1255" w:type="pct"/>
          </w:tcPr>
          <w:p w:rsidR="009604FB" w:rsidRPr="004B35B0" w:rsidRDefault="009604FB" w:rsidP="007E55B9">
            <w:pPr>
              <w:pStyle w:val="hymnEnd"/>
            </w:pPr>
          </w:p>
        </w:tc>
      </w:tr>
      <w:tr w:rsidR="009604FB" w:rsidTr="00C2621F">
        <w:tc>
          <w:tcPr>
            <w:tcW w:w="1248" w:type="pct"/>
          </w:tcPr>
          <w:p w:rsidR="009604FB" w:rsidRDefault="009C2D46" w:rsidP="00374323">
            <w:pPr>
              <w:pStyle w:val="CopticHangingVerse"/>
            </w:pPr>
            <w:r>
              <w:lastRenderedPageBreak/>
              <w:t>Ⲁⲣⲓⲡ̀ⲣⲉⲥϣⲉⲩⲓⲛ ⲉ̀ϩ̀ⲣⲏⲓ ⲉ̀ϫⲱⲛ:</w:t>
            </w:r>
          </w:p>
          <w:p w:rsidR="009C2D46" w:rsidRDefault="009C2D46" w:rsidP="00374323">
            <w:pPr>
              <w:pStyle w:val="CopticHangingVerse"/>
            </w:pPr>
            <w:r>
              <w:t>ⲱ̀ ⲡⲓⲁⲣⲭⲏⲁⲅⲅⲉⲗⲟⲥ ⲉ̄ⲑ̄ⲩ̄:</w:t>
            </w:r>
          </w:p>
          <w:p w:rsidR="009C2D46" w:rsidRDefault="009C2D46" w:rsidP="00374323">
            <w:pPr>
              <w:pStyle w:val="CopticHangingVerse"/>
            </w:pPr>
            <w:r>
              <w:t>Ⲥⲟⲩⲣⲓⲏⲗ ⲡⲓⲥⲁⲗⲡⲓⲥⲧⲏⲥ:</w:t>
            </w:r>
          </w:p>
          <w:p w:rsidR="009C2D46" w:rsidRDefault="009C2D46" w:rsidP="00374323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604FB" w:rsidRDefault="009C2D46" w:rsidP="00511A3D">
            <w:r>
              <w:t>Intercede on our behalf,</w:t>
            </w:r>
          </w:p>
          <w:p w:rsidR="009C2D46" w:rsidRDefault="009C2D46" w:rsidP="00511A3D">
            <w:r>
              <w:t>O holy archangel,</w:t>
            </w:r>
          </w:p>
          <w:p w:rsidR="009C2D46" w:rsidRDefault="009C2D46" w:rsidP="00511A3D">
            <w:proofErr w:type="spellStart"/>
            <w:r>
              <w:t>Suriel</w:t>
            </w:r>
            <w:proofErr w:type="spellEnd"/>
            <w:r>
              <w:t xml:space="preserve"> the trumpeter,</w:t>
            </w:r>
          </w:p>
          <w:p w:rsidR="009C2D46" w:rsidRDefault="009C2D46" w:rsidP="00511A3D">
            <w:r>
              <w:t>That He may forgive us our sins.</w:t>
            </w:r>
          </w:p>
        </w:tc>
        <w:tc>
          <w:tcPr>
            <w:tcW w:w="1255" w:type="pct"/>
          </w:tcPr>
          <w:p w:rsidR="009604FB" w:rsidRDefault="00004D63" w:rsidP="00374323">
            <w:pPr>
              <w:pStyle w:val="EngHangEnd"/>
            </w:pPr>
            <w:r>
              <w:t>Intercede on our behalf,</w:t>
            </w:r>
          </w:p>
          <w:p w:rsidR="00004D63" w:rsidRDefault="00004D63" w:rsidP="00374323">
            <w:pPr>
              <w:pStyle w:val="EngHangEnd"/>
            </w:pPr>
            <w:r>
              <w:t>O holy archangel,</w:t>
            </w:r>
          </w:p>
          <w:p w:rsidR="00004D63" w:rsidRDefault="00004D63" w:rsidP="00374323">
            <w:pPr>
              <w:pStyle w:val="EngHangEnd"/>
            </w:pPr>
            <w:proofErr w:type="spellStart"/>
            <w:r>
              <w:t>Suril</w:t>
            </w:r>
            <w:proofErr w:type="spellEnd"/>
            <w:r>
              <w:t>, the Trumpeter,</w:t>
            </w:r>
          </w:p>
          <w:p w:rsidR="00004D63" w:rsidRDefault="00004D63" w:rsidP="00374323">
            <w:pPr>
              <w:pStyle w:val="EngHangEnd"/>
            </w:pPr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9604FB" w:rsidRDefault="009604FB" w:rsidP="007E55B9">
            <w:pPr>
              <w:pStyle w:val="hymn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599" w:rsidRDefault="00CB3599" w:rsidP="00E83857">
      <w:pPr>
        <w:spacing w:after="0" w:line="240" w:lineRule="auto"/>
      </w:pPr>
      <w:r>
        <w:separator/>
      </w:r>
    </w:p>
  </w:endnote>
  <w:endnote w:type="continuationSeparator" w:id="0">
    <w:p w:rsidR="00CB3599" w:rsidRDefault="00CB359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599" w:rsidRDefault="00CB3599" w:rsidP="00E83857">
      <w:pPr>
        <w:spacing w:after="0" w:line="240" w:lineRule="auto"/>
      </w:pPr>
      <w:r>
        <w:separator/>
      </w:r>
    </w:p>
  </w:footnote>
  <w:footnote w:type="continuationSeparator" w:id="0">
    <w:p w:rsidR="00CB3599" w:rsidRDefault="00CB359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4D63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16C4C"/>
    <w:rsid w:val="00633049"/>
    <w:rsid w:val="00643221"/>
    <w:rsid w:val="0065705B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2D46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B3599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2EA5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0DC48-5B07-4E71-A27F-AA00E3DB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2014-11-04T15:28:00Z</dcterms:created>
  <dcterms:modified xsi:type="dcterms:W3CDTF">2015-08-28T12:39:00Z</dcterms:modified>
</cp:coreProperties>
</file>