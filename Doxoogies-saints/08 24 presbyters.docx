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EE2DF2" w:rsidTr="00C2621F">
        <w:tc>
          <w:tcPr>
            <w:tcW w:w="1248" w:type="pct"/>
          </w:tcPr>
          <w:p w:rsidR="00EE2DF2" w:rsidRDefault="00EE2DF2" w:rsidP="00374323">
            <w:pPr>
              <w:pStyle w:val="CopticHangingVerse"/>
            </w:pPr>
            <w:r>
              <w:t>Ⲟⲩⲛⲓϣϯ ⲅⲁⲣ ⲡⲉ ⲡⲓⲧⲁⲓⲟ̀:</w:t>
            </w:r>
          </w:p>
          <w:p w:rsidR="00EE2DF2" w:rsidRDefault="00EE2DF2" w:rsidP="00374323">
            <w:pPr>
              <w:pStyle w:val="CopticHangingVerse"/>
            </w:pPr>
            <w:r>
              <w:t>ⲛ̀ⲧⲉ ⲛⲏⲉ̄ⲑ̄ⲩ̄ ⲛ̀ⲁ̀ⲥⲱⲙⲁⲧⲟⲥ:</w:t>
            </w:r>
          </w:p>
          <w:p w:rsidR="00EE2DF2" w:rsidRDefault="00EE2DF2" w:rsidP="00374323">
            <w:pPr>
              <w:pStyle w:val="CopticHangingVerse"/>
            </w:pPr>
            <w:r>
              <w:t>ⲛⲓⲟⲩⲏⲃ ⲛ̀ⲧⲉ ϯⲙⲉⲑⲙⲏⲓ:</w:t>
            </w:r>
          </w:p>
          <w:p w:rsidR="00EE2DF2" w:rsidRPr="00C35319" w:rsidRDefault="00EE2DF2" w:rsidP="00374323">
            <w:pPr>
              <w:pStyle w:val="CopticHangingVerse"/>
            </w:pPr>
            <w:r>
              <w:t>ⲡⲓϫⲟⲩⲧ ϥ̀ⲧⲟⲩ ⲙ̀ⲡ̀ⲣⲉⲥⲃⲩⲧⲉⲣⲟⲥ.</w:t>
            </w:r>
          </w:p>
        </w:tc>
        <w:tc>
          <w:tcPr>
            <w:tcW w:w="1242" w:type="pct"/>
          </w:tcPr>
          <w:p w:rsidR="00EE2DF2" w:rsidRDefault="00EE2DF2" w:rsidP="000262EF">
            <w:r>
              <w:t>For great is the honor,</w:t>
            </w:r>
          </w:p>
          <w:p w:rsidR="00EE2DF2" w:rsidRDefault="00EE2DF2" w:rsidP="000262EF">
            <w:r>
              <w:t>Of the incorporeal saints,</w:t>
            </w:r>
          </w:p>
          <w:p w:rsidR="00EE2DF2" w:rsidRDefault="00EE2DF2" w:rsidP="000262EF">
            <w:r>
              <w:t>The priests of Truth,</w:t>
            </w:r>
          </w:p>
          <w:p w:rsidR="00EE2DF2" w:rsidRPr="00B87131" w:rsidRDefault="00EE2DF2" w:rsidP="000262EF">
            <w:r>
              <w:t>The twenty four presbyters.</w:t>
            </w:r>
          </w:p>
        </w:tc>
        <w:tc>
          <w:tcPr>
            <w:tcW w:w="1255" w:type="pct"/>
          </w:tcPr>
          <w:p w:rsidR="00EE2DF2" w:rsidRDefault="00B77AF8" w:rsidP="00374323">
            <w:pPr>
              <w:pStyle w:val="EngHangEnd"/>
            </w:pPr>
            <w:r>
              <w:t>Great is the honour</w:t>
            </w:r>
          </w:p>
          <w:p w:rsidR="00B77AF8" w:rsidRDefault="00B77AF8" w:rsidP="00374323">
            <w:pPr>
              <w:pStyle w:val="EngHangEnd"/>
            </w:pPr>
            <w:r>
              <w:t>Of the holy and incorporeal</w:t>
            </w:r>
          </w:p>
          <w:p w:rsidR="00B77AF8" w:rsidRDefault="00B77AF8" w:rsidP="00374323">
            <w:pPr>
              <w:pStyle w:val="EngHangEnd"/>
            </w:pPr>
            <w:r>
              <w:t>priests of the Truth,</w:t>
            </w:r>
          </w:p>
          <w:p w:rsidR="00B77AF8" w:rsidRDefault="00B77AF8" w:rsidP="00374323">
            <w:pPr>
              <w:pStyle w:val="EngHangEnd"/>
            </w:pPr>
            <w:r>
              <w:t>The Twenty-Four Presbyters,</w:t>
            </w:r>
          </w:p>
          <w:p w:rsidR="00B77AF8" w:rsidRDefault="00B77AF8" w:rsidP="00374323">
            <w:pPr>
              <w:pStyle w:val="EngHangEnd"/>
            </w:pPr>
          </w:p>
        </w:tc>
        <w:tc>
          <w:tcPr>
            <w:tcW w:w="1255" w:type="pct"/>
          </w:tcPr>
          <w:p w:rsidR="00EE2DF2" w:rsidRPr="004764BD" w:rsidRDefault="00EE2DF2" w:rsidP="00A372E6">
            <w:pPr>
              <w:pStyle w:val="EngHang"/>
            </w:pPr>
            <w:r w:rsidRPr="004764BD">
              <w:t>Great is the honour,</w:t>
            </w:r>
          </w:p>
          <w:p w:rsidR="00EE2DF2" w:rsidRPr="004764BD" w:rsidRDefault="00EE2DF2" w:rsidP="00A372E6">
            <w:pPr>
              <w:pStyle w:val="EngHang"/>
            </w:pPr>
            <w:r w:rsidRPr="004764BD">
              <w:t>Of the holy incorporeal ones,</w:t>
            </w:r>
          </w:p>
          <w:p w:rsidR="00EE2DF2" w:rsidRPr="004764BD" w:rsidRDefault="00EE2DF2" w:rsidP="00A372E6">
            <w:pPr>
              <w:pStyle w:val="EngHang"/>
            </w:pPr>
            <w:r w:rsidRPr="004764BD">
              <w:t>The priests of the Truth:</w:t>
            </w:r>
          </w:p>
          <w:p w:rsidR="00EE2DF2" w:rsidRDefault="00EE2DF2" w:rsidP="00A372E6">
            <w:pPr>
              <w:pStyle w:val="EngHangEnd"/>
            </w:pPr>
            <w:r w:rsidRPr="004764BD">
              <w:t>The twenty-four presbyters.</w:t>
            </w:r>
          </w:p>
        </w:tc>
      </w:tr>
      <w:tr w:rsidR="00EE2DF2" w:rsidTr="00C2621F">
        <w:tc>
          <w:tcPr>
            <w:tcW w:w="1248" w:type="pct"/>
          </w:tcPr>
          <w:p w:rsidR="00EE2DF2" w:rsidRDefault="00EE2DF2" w:rsidP="00374323">
            <w:pPr>
              <w:pStyle w:val="CopticHangingVerse"/>
            </w:pPr>
            <w:r>
              <w:t>Ⲉⲑⲃⲉ ϫⲉ ⲥⲉϧⲉⲛⲧ ⲉ̀ϧⲟⲩⲛ Ⲫϯ:</w:t>
            </w:r>
          </w:p>
          <w:p w:rsidR="00EE2DF2" w:rsidRDefault="00EE2DF2" w:rsidP="00374323">
            <w:pPr>
              <w:pStyle w:val="CopticHangingVerse"/>
            </w:pPr>
            <w:r>
              <w:t>ⲟⲩⲟϩ ⲉⲩⲭⲏ ⲛⲁϩⲣⲉⲛ ⲡⲉϥⲑ̀ⲣⲟⲛⲟⲥ:</w:t>
            </w:r>
          </w:p>
          <w:p w:rsidR="00EE2DF2" w:rsidRDefault="00EE2DF2" w:rsidP="00374323">
            <w:pPr>
              <w:pStyle w:val="CopticHangingVerse"/>
            </w:pPr>
            <w:r>
              <w:t>ⲉⲩϩⲱⲥ ⲉ̀ⲣⲟϥ ϧⲉⲛ ⲟⲩⲙⲉⲧⲁⲧⲙⲟⲩⲛⲕ:</w:t>
            </w:r>
          </w:p>
          <w:p w:rsidR="00EE2DF2" w:rsidRDefault="00EE2DF2" w:rsidP="00374323">
            <w:pPr>
              <w:pStyle w:val="CopticHangingVerse"/>
            </w:pPr>
            <w:r>
              <w:t>ⲛ̀ⲡⲓⲉ̀ϩⲟⲟⲩ ⲛⲉⲙ ⲡⲓⲉ̀ϫⲱⲣϩ.</w:t>
            </w:r>
          </w:p>
        </w:tc>
        <w:tc>
          <w:tcPr>
            <w:tcW w:w="1242" w:type="pct"/>
          </w:tcPr>
          <w:p w:rsidR="00EE2DF2" w:rsidRDefault="00EE2DF2" w:rsidP="000448AC">
            <w:r>
              <w:t>Because they are close to God,</w:t>
            </w:r>
          </w:p>
          <w:p w:rsidR="00EE2DF2" w:rsidRDefault="00EE2DF2" w:rsidP="000448AC">
            <w:r>
              <w:t>And near to His Throne,</w:t>
            </w:r>
          </w:p>
          <w:p w:rsidR="00EE2DF2" w:rsidRDefault="00EE2DF2" w:rsidP="000448AC">
            <w:r>
              <w:t>They praise him unceasingly,</w:t>
            </w:r>
          </w:p>
          <w:p w:rsidR="00EE2DF2" w:rsidRDefault="00EE2DF2" w:rsidP="000448AC">
            <w:r>
              <w:t>By day and by night.</w:t>
            </w:r>
          </w:p>
        </w:tc>
        <w:tc>
          <w:tcPr>
            <w:tcW w:w="1255" w:type="pct"/>
          </w:tcPr>
          <w:p w:rsidR="00EE2DF2" w:rsidRDefault="00B77AF8" w:rsidP="00374323">
            <w:pPr>
              <w:pStyle w:val="EngHangEnd"/>
            </w:pPr>
            <w:r>
              <w:t>They praise God incessantly,</w:t>
            </w:r>
          </w:p>
          <w:p w:rsidR="00B77AF8" w:rsidRDefault="00B77AF8" w:rsidP="00374323">
            <w:pPr>
              <w:pStyle w:val="EngHangEnd"/>
            </w:pPr>
            <w:r>
              <w:t>By day and by night,</w:t>
            </w:r>
          </w:p>
          <w:p w:rsidR="00B77AF8" w:rsidRDefault="00B77AF8" w:rsidP="00B77AF8">
            <w:pPr>
              <w:pStyle w:val="EngHangEnd"/>
            </w:pPr>
            <w:r>
              <w:t>As they are near unto Him,</w:t>
            </w:r>
          </w:p>
          <w:p w:rsidR="00B77AF8" w:rsidRPr="00AB2F8A" w:rsidRDefault="00B77AF8" w:rsidP="00B77AF8">
            <w:pPr>
              <w:pStyle w:val="EngHangEnd"/>
            </w:pPr>
            <w:r>
              <w:t>And pray before His throne.</w:t>
            </w:r>
          </w:p>
        </w:tc>
        <w:tc>
          <w:tcPr>
            <w:tcW w:w="1255" w:type="pct"/>
          </w:tcPr>
          <w:p w:rsidR="00EE2DF2" w:rsidRPr="004764BD" w:rsidRDefault="00EE2DF2" w:rsidP="00A372E6">
            <w:pPr>
              <w:pStyle w:val="EngHang"/>
            </w:pPr>
            <w:r w:rsidRPr="004764BD">
              <w:t>Because they are near unto God,</w:t>
            </w:r>
          </w:p>
          <w:p w:rsidR="00EE2DF2" w:rsidRPr="004764BD" w:rsidRDefault="00EE2DF2" w:rsidP="00A372E6">
            <w:pPr>
              <w:pStyle w:val="EngHang"/>
            </w:pPr>
            <w:r w:rsidRPr="004764BD">
              <w:t>And pray before His throne,</w:t>
            </w:r>
          </w:p>
          <w:p w:rsidR="00EE2DF2" w:rsidRPr="004764BD" w:rsidRDefault="00EE2DF2" w:rsidP="00A372E6">
            <w:pPr>
              <w:pStyle w:val="EngHang"/>
            </w:pPr>
            <w:r w:rsidRPr="004764BD">
              <w:t>They praise him incessantly,</w:t>
            </w:r>
          </w:p>
          <w:p w:rsidR="00EE2DF2" w:rsidRDefault="00EE2DF2" w:rsidP="00A372E6">
            <w:pPr>
              <w:pStyle w:val="EngHangEnd"/>
            </w:pPr>
            <w:r w:rsidRPr="004764BD">
              <w:t>By day and by night.</w:t>
            </w:r>
          </w:p>
        </w:tc>
      </w:tr>
      <w:tr w:rsidR="00EE2DF2" w:rsidTr="00C2621F">
        <w:tc>
          <w:tcPr>
            <w:tcW w:w="1248" w:type="pct"/>
          </w:tcPr>
          <w:p w:rsidR="00EE2DF2" w:rsidRDefault="00EE2DF2" w:rsidP="00374323">
            <w:pPr>
              <w:pStyle w:val="CopticHangingVerse"/>
            </w:pPr>
            <w:r>
              <w:t>Ⲉⲩϩⲉⲙⲥⲓ ϩⲓϫⲉⲛ ϫⲟⲩⲧ ϥ̀ⲧⲟⲩ ⲛ̀ⲑ̀ⲣⲟⲛⲟⲥ:</w:t>
            </w:r>
          </w:p>
          <w:p w:rsidR="00EE2DF2" w:rsidRDefault="00EE2DF2" w:rsidP="00374323">
            <w:pPr>
              <w:pStyle w:val="CopticHangingVerse"/>
            </w:pPr>
            <w:r>
              <w:t>ⲉ̀ⲣⲉ ϩⲁⲛⲭ̀ⲗⲟⲙ ϩⲓϫⲉⲛ ⲛⲟⲩⲁ̀ⲫⲏⲟⲩⲓ̀:</w:t>
            </w:r>
          </w:p>
          <w:p w:rsidR="00EE2DF2" w:rsidRDefault="00EE2DF2" w:rsidP="00374323">
            <w:pPr>
              <w:pStyle w:val="CopticHangingVerse"/>
            </w:pPr>
            <w:r>
              <w:t>ⲉ̀ⲣⲉ ϩⲁⲛⲫⲩⲁ̀ⲗⲏ ⲛ̀ⲛⲟⲩⲃ ϧⲉⲛ ⲛⲟⲩϫⲓϫ:</w:t>
            </w:r>
          </w:p>
          <w:p w:rsidR="00EE2DF2" w:rsidRDefault="00EE2DF2" w:rsidP="00374323">
            <w:pPr>
              <w:pStyle w:val="CopticHangingVerse"/>
            </w:pPr>
            <w:r>
              <w:lastRenderedPageBreak/>
              <w:t>ⲉⲩⲙⲉϩ ⲛ̀ⲥ̀ⲑⲟⲓⲛⲟⲩϥⲓ ⲉϥⲥⲱⲧⲡ.</w:t>
            </w:r>
          </w:p>
        </w:tc>
        <w:tc>
          <w:tcPr>
            <w:tcW w:w="1242" w:type="pct"/>
          </w:tcPr>
          <w:p w:rsidR="00EE2DF2" w:rsidRDefault="00EE2DF2" w:rsidP="00355077">
            <w:r>
              <w:lastRenderedPageBreak/>
              <w:t>They sit upon twenty four thrones,</w:t>
            </w:r>
          </w:p>
          <w:p w:rsidR="00EE2DF2" w:rsidRDefault="00EE2DF2" w:rsidP="00355077">
            <w:r>
              <w:t>With crowns upon their heads,</w:t>
            </w:r>
          </w:p>
          <w:p w:rsidR="00EE2DF2" w:rsidRDefault="00EE2DF2" w:rsidP="00355077">
            <w:r>
              <w:t>And with golden bowls in their hands,</w:t>
            </w:r>
          </w:p>
          <w:p w:rsidR="00EE2DF2" w:rsidRDefault="00EE2DF2" w:rsidP="00355077">
            <w:r>
              <w:t>Full of chosen incense.</w:t>
            </w:r>
          </w:p>
        </w:tc>
        <w:tc>
          <w:tcPr>
            <w:tcW w:w="1255" w:type="pct"/>
          </w:tcPr>
          <w:p w:rsidR="00EE2DF2" w:rsidRDefault="00B77AF8" w:rsidP="000349D6">
            <w:pPr>
              <w:pStyle w:val="EngHangEnd"/>
            </w:pPr>
            <w:r>
              <w:t>They sit on twenty-four</w:t>
            </w:r>
            <w:bookmarkStart w:id="0" w:name="_GoBack"/>
            <w:bookmarkEnd w:id="0"/>
            <w:r>
              <w:t xml:space="preserve"> thrones,</w:t>
            </w:r>
          </w:p>
          <w:p w:rsidR="00B77AF8" w:rsidRDefault="00B77AF8" w:rsidP="000349D6">
            <w:pPr>
              <w:pStyle w:val="EngHangEnd"/>
            </w:pPr>
            <w:r>
              <w:t>With crowns on their heads</w:t>
            </w:r>
            <w:r>
              <w:rPr>
                <w:rStyle w:val="FootnoteReference"/>
              </w:rPr>
              <w:footnoteReference w:id="1"/>
            </w:r>
            <w:r>
              <w:t>,</w:t>
            </w:r>
          </w:p>
          <w:p w:rsidR="00B77AF8" w:rsidRDefault="00B77AF8" w:rsidP="000349D6">
            <w:pPr>
              <w:pStyle w:val="EngHangEnd"/>
            </w:pPr>
            <w:r>
              <w:t>And golden vials in their hands,</w:t>
            </w:r>
          </w:p>
          <w:p w:rsidR="00B77AF8" w:rsidRPr="004B35B0" w:rsidRDefault="00B77AF8" w:rsidP="000349D6">
            <w:pPr>
              <w:pStyle w:val="EngHangEnd"/>
            </w:pPr>
            <w:r>
              <w:lastRenderedPageBreak/>
              <w:t>Filled with choice incense,</w:t>
            </w:r>
          </w:p>
        </w:tc>
        <w:tc>
          <w:tcPr>
            <w:tcW w:w="1255" w:type="pct"/>
          </w:tcPr>
          <w:p w:rsidR="00EE2DF2" w:rsidRPr="004764BD" w:rsidRDefault="00EE2DF2" w:rsidP="00A372E6">
            <w:pPr>
              <w:pStyle w:val="EngHang"/>
            </w:pPr>
            <w:r w:rsidRPr="004764BD">
              <w:lastRenderedPageBreak/>
              <w:t>Seated on twenty-four thrones,</w:t>
            </w:r>
          </w:p>
          <w:p w:rsidR="00EE2DF2" w:rsidRPr="004764BD" w:rsidRDefault="00EE2DF2" w:rsidP="00A372E6">
            <w:pPr>
              <w:pStyle w:val="EngHang"/>
            </w:pPr>
            <w:r w:rsidRPr="004764BD">
              <w:t>Crowns upon their heads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>,</w:t>
            </w:r>
          </w:p>
          <w:p w:rsidR="00EE2DF2" w:rsidRPr="004764BD" w:rsidRDefault="00EE2DF2" w:rsidP="00A372E6">
            <w:pPr>
              <w:pStyle w:val="EngHang"/>
            </w:pPr>
            <w:r w:rsidRPr="004764BD">
              <w:t>Golden vials in their hands,</w:t>
            </w:r>
          </w:p>
          <w:p w:rsidR="00EE2DF2" w:rsidRDefault="00EE2DF2" w:rsidP="00A372E6">
            <w:pPr>
              <w:pStyle w:val="EngHangEnd"/>
            </w:pPr>
            <w:r w:rsidRPr="004764BD">
              <w:t>Filled with choice incense.</w:t>
            </w:r>
          </w:p>
        </w:tc>
      </w:tr>
      <w:tr w:rsidR="00EE2DF2" w:rsidTr="00C2621F">
        <w:tc>
          <w:tcPr>
            <w:tcW w:w="1248" w:type="pct"/>
          </w:tcPr>
          <w:p w:rsidR="00EE2DF2" w:rsidRDefault="00EE2DF2" w:rsidP="00374323">
            <w:pPr>
              <w:pStyle w:val="CopticHangingVerse"/>
            </w:pPr>
            <w:r>
              <w:lastRenderedPageBreak/>
              <w:t>Ⲉⲧⲉ ⲛⲁⲓ ⲛⲉ ⲛⲓⲡ̀ⲣⲟⲥⲉⲩⲭⲏ:</w:t>
            </w:r>
          </w:p>
          <w:p w:rsidR="00EE2DF2" w:rsidRDefault="00EE2DF2" w:rsidP="00374323">
            <w:pPr>
              <w:pStyle w:val="CopticHangingVerse"/>
            </w:pPr>
            <w:r>
              <w:t>ⲛ̀ⲧⲉ ⲛⲓⲁ̀ⲅⲓⲟⲥ ϩⲓϫⲉⲛ ⲡⲓⲕⲁϩⲓ:</w:t>
            </w:r>
          </w:p>
          <w:p w:rsidR="00EE2DF2" w:rsidRDefault="00EE2DF2" w:rsidP="00374323">
            <w:pPr>
              <w:pStyle w:val="CopticHangingVerse"/>
            </w:pPr>
            <w:r>
              <w:t>ⲉⲩⲉⲣⲡ̀ⲣⲟⲥⲕⲩⲛⲓⲛ ⲙ̀ⲙⲱⲟⲩ:</w:t>
            </w:r>
          </w:p>
          <w:p w:rsidR="00EE2DF2" w:rsidRDefault="00EE2DF2" w:rsidP="00374323">
            <w:pPr>
              <w:pStyle w:val="CopticHangingVerse"/>
            </w:pPr>
            <w:r>
              <w:t>ⲉ̀ϧⲟⲩⲛ ϣⲁ ⲡⲓϩⲓⲏⲃ ⲙ̀ⲙⲏⲓ.</w:t>
            </w:r>
          </w:p>
        </w:tc>
        <w:tc>
          <w:tcPr>
            <w:tcW w:w="1242" w:type="pct"/>
          </w:tcPr>
          <w:p w:rsidR="00EE2DF2" w:rsidRDefault="00EE2DF2" w:rsidP="00511A3D">
            <w:r>
              <w:t>Which are the prayers,</w:t>
            </w:r>
          </w:p>
          <w:p w:rsidR="00EE2DF2" w:rsidRDefault="00EE2DF2" w:rsidP="00511A3D">
            <w:r>
              <w:t>Of the saints who lived on the earth,</w:t>
            </w:r>
          </w:p>
          <w:p w:rsidR="00EE2DF2" w:rsidRDefault="00EE2DF2" w:rsidP="00511A3D">
            <w:r>
              <w:t>And they offer them,</w:t>
            </w:r>
          </w:p>
          <w:p w:rsidR="00EE2DF2" w:rsidRDefault="00EE2DF2" w:rsidP="00511A3D">
            <w:r>
              <w:t>Unto the True Lamb.</w:t>
            </w:r>
          </w:p>
        </w:tc>
        <w:tc>
          <w:tcPr>
            <w:tcW w:w="1255" w:type="pct"/>
          </w:tcPr>
          <w:p w:rsidR="00EE2DF2" w:rsidRDefault="00B77AF8" w:rsidP="00374323">
            <w:pPr>
              <w:pStyle w:val="EngHangEnd"/>
            </w:pPr>
            <w:r>
              <w:t>Which are the prayers</w:t>
            </w:r>
          </w:p>
          <w:p w:rsidR="00B77AF8" w:rsidRDefault="00B77AF8" w:rsidP="00374323">
            <w:pPr>
              <w:pStyle w:val="EngHangEnd"/>
            </w:pPr>
            <w:r>
              <w:t>Of the saints upon the earth</w:t>
            </w:r>
            <w:r>
              <w:rPr>
                <w:rStyle w:val="FootnoteReference"/>
              </w:rPr>
              <w:footnoteReference w:id="3"/>
            </w:r>
            <w:r>
              <w:t>;</w:t>
            </w:r>
          </w:p>
          <w:p w:rsidR="00B77AF8" w:rsidRDefault="00B77AF8" w:rsidP="00374323">
            <w:pPr>
              <w:pStyle w:val="EngHangEnd"/>
            </w:pPr>
            <w:r>
              <w:t>They offer them</w:t>
            </w:r>
          </w:p>
          <w:p w:rsidR="00B77AF8" w:rsidRDefault="00B77AF8" w:rsidP="00374323">
            <w:pPr>
              <w:pStyle w:val="EngHangEnd"/>
            </w:pPr>
            <w:r>
              <w:t>To the true Lamb.</w:t>
            </w:r>
          </w:p>
        </w:tc>
        <w:tc>
          <w:tcPr>
            <w:tcW w:w="1255" w:type="pct"/>
          </w:tcPr>
          <w:p w:rsidR="00EE2DF2" w:rsidRPr="004764BD" w:rsidRDefault="00EE2DF2" w:rsidP="00A372E6">
            <w:pPr>
              <w:pStyle w:val="EngHang"/>
            </w:pPr>
            <w:r w:rsidRPr="004764BD">
              <w:t>Which are the prayers,</w:t>
            </w:r>
          </w:p>
          <w:p w:rsidR="00EE2DF2" w:rsidRPr="004764BD" w:rsidRDefault="00EE2DF2" w:rsidP="00A372E6">
            <w:pPr>
              <w:pStyle w:val="EngHang"/>
            </w:pPr>
            <w:r w:rsidRPr="004764BD">
              <w:t>Of the holy upon the earth</w:t>
            </w:r>
            <w:r w:rsidRPr="004764BD">
              <w:rPr>
                <w:rStyle w:val="FootnoteReference"/>
              </w:rPr>
              <w:footnoteReference w:id="4"/>
            </w:r>
            <w:r w:rsidRPr="004764BD">
              <w:t>,</w:t>
            </w:r>
          </w:p>
          <w:p w:rsidR="00EE2DF2" w:rsidRPr="004764BD" w:rsidRDefault="00EE2DF2" w:rsidP="00A372E6">
            <w:pPr>
              <w:pStyle w:val="EngHang"/>
            </w:pPr>
            <w:r w:rsidRPr="004764BD">
              <w:t>They offer them,</w:t>
            </w:r>
          </w:p>
          <w:p w:rsidR="00EE2DF2" w:rsidRDefault="00EE2DF2" w:rsidP="00A372E6">
            <w:pPr>
              <w:pStyle w:val="EngHangEnd"/>
            </w:pPr>
            <w:r w:rsidRPr="004764BD">
              <w:t>Unto the true Lamb.</w:t>
            </w:r>
          </w:p>
        </w:tc>
      </w:tr>
      <w:tr w:rsidR="00EE2DF2" w:rsidTr="00C2621F">
        <w:tc>
          <w:tcPr>
            <w:tcW w:w="1248" w:type="pct"/>
          </w:tcPr>
          <w:p w:rsidR="00EE2DF2" w:rsidRDefault="00EE2DF2" w:rsidP="00374323">
            <w:pPr>
              <w:pStyle w:val="CopticHangingVerse"/>
            </w:pPr>
            <w:r>
              <w:t>Ⲛⲏⲉⲑⲛⲁⲟⲩⲱⲛϩ ⲛ̀ⲛⲟⲩⲣⲁⲛ ⲉ̀ⲃⲟⲗ:</w:t>
            </w:r>
          </w:p>
          <w:p w:rsidR="00EE2DF2" w:rsidRDefault="00EE2DF2" w:rsidP="00374323">
            <w:pPr>
              <w:pStyle w:val="CopticHangingVerse"/>
            </w:pPr>
            <w:r>
              <w:t>ⲉ̀ⲧⲓ ⲉⲩϣⲱⲡ ϩⲓϫⲉⲛ ⲡⲓⲕⲁϩⲓ:</w:t>
            </w:r>
          </w:p>
          <w:p w:rsidR="00EE2DF2" w:rsidRDefault="00EE2DF2" w:rsidP="00374323">
            <w:pPr>
              <w:pStyle w:val="CopticHangingVerse"/>
            </w:pPr>
            <w:r>
              <w:t>ⲥⲉⲛⲁⲧⲱⲃϩ ⲙ̀Ⲡⲟ̄ⲥ̄ ⲉ̀ϩ̀ⲣⲏⲓ ⲉ̀ϫⲱⲟⲩ:</w:t>
            </w:r>
          </w:p>
          <w:p w:rsidR="00EE2DF2" w:rsidRDefault="00EE2DF2" w:rsidP="00374323">
            <w:pPr>
              <w:pStyle w:val="CopticHangingVerse"/>
            </w:pPr>
            <w:r>
              <w:t>ⲉⲑⲃⲉ ϫⲉ ⲥⲉϧⲉⲛⲧ ⲉ̀ϧⲟⲩⲛ ⲉ̀Ⲫϯ.</w:t>
            </w:r>
          </w:p>
        </w:tc>
        <w:tc>
          <w:tcPr>
            <w:tcW w:w="1242" w:type="pct"/>
          </w:tcPr>
          <w:p w:rsidR="00EE2DF2" w:rsidRDefault="00EE2DF2" w:rsidP="002877E3">
            <w:r>
              <w:t>And those who lived on the earth,</w:t>
            </w:r>
          </w:p>
          <w:p w:rsidR="00EE2DF2" w:rsidRDefault="00EE2DF2" w:rsidP="002877E3">
            <w:r>
              <w:t xml:space="preserve">Their names will be revealed, </w:t>
            </w:r>
          </w:p>
          <w:p w:rsidR="00EE2DF2" w:rsidRDefault="00EE2DF2" w:rsidP="002877E3">
            <w:r>
              <w:t>They will ask the Lord for them,</w:t>
            </w:r>
          </w:p>
          <w:p w:rsidR="00EE2DF2" w:rsidRPr="00074078" w:rsidRDefault="00EE2DF2" w:rsidP="002877E3">
            <w:r>
              <w:t>For they are close to God.</w:t>
            </w:r>
          </w:p>
        </w:tc>
        <w:tc>
          <w:tcPr>
            <w:tcW w:w="1255" w:type="pct"/>
          </w:tcPr>
          <w:p w:rsidR="00B77AF8" w:rsidRDefault="00B77AF8" w:rsidP="00B77AF8">
            <w:pPr>
              <w:pStyle w:val="EngHangEnd"/>
            </w:pPr>
            <w:r>
              <w:t>The names of those who are</w:t>
            </w:r>
          </w:p>
          <w:p w:rsidR="00B77AF8" w:rsidRDefault="00B77AF8" w:rsidP="00B77AF8">
            <w:pPr>
              <w:pStyle w:val="EngHangEnd"/>
            </w:pPr>
            <w:r>
              <w:t>Upon the earth will be revealed;</w:t>
            </w:r>
          </w:p>
          <w:p w:rsidR="00B77AF8" w:rsidRDefault="00B77AF8" w:rsidP="00B77AF8">
            <w:pPr>
              <w:pStyle w:val="EngHangEnd"/>
            </w:pPr>
            <w:r>
              <w:t>They ask the Lord for them,</w:t>
            </w:r>
          </w:p>
          <w:p w:rsidR="00B77AF8" w:rsidRDefault="00B77AF8" w:rsidP="000349D6">
            <w:pPr>
              <w:pStyle w:val="EngHangEnd"/>
            </w:pPr>
            <w:r>
              <w:t>For they are near to God.</w:t>
            </w:r>
          </w:p>
        </w:tc>
        <w:tc>
          <w:tcPr>
            <w:tcW w:w="1255" w:type="pct"/>
          </w:tcPr>
          <w:p w:rsidR="00EE2DF2" w:rsidRPr="004764BD" w:rsidRDefault="00EE2DF2" w:rsidP="00A372E6">
            <w:pPr>
              <w:pStyle w:val="EngHang"/>
            </w:pPr>
            <w:r w:rsidRPr="004764BD">
              <w:t>Those whose names will be revealed,</w:t>
            </w:r>
          </w:p>
          <w:p w:rsidR="00EE2DF2" w:rsidRPr="004764BD" w:rsidRDefault="00EE2DF2" w:rsidP="00A372E6">
            <w:pPr>
              <w:pStyle w:val="EngHang"/>
            </w:pPr>
            <w:r w:rsidRPr="004764BD">
              <w:t>That are upon the earth,</w:t>
            </w:r>
          </w:p>
          <w:p w:rsidR="00EE2DF2" w:rsidRPr="004764BD" w:rsidRDefault="00EE2DF2" w:rsidP="00A372E6">
            <w:pPr>
              <w:pStyle w:val="EngHang"/>
            </w:pPr>
            <w:r w:rsidRPr="004764BD">
              <w:t>They ask the Lord for them,</w:t>
            </w:r>
          </w:p>
          <w:p w:rsidR="00EE2DF2" w:rsidRDefault="00EE2DF2" w:rsidP="00A372E6">
            <w:pPr>
              <w:pStyle w:val="EngHangEnd"/>
            </w:pPr>
            <w:r w:rsidRPr="004764BD">
              <w:t>Because they are near unto God.</w:t>
            </w:r>
          </w:p>
        </w:tc>
      </w:tr>
      <w:tr w:rsidR="00EE2DF2" w:rsidTr="00C2621F">
        <w:tc>
          <w:tcPr>
            <w:tcW w:w="1248" w:type="pct"/>
          </w:tcPr>
          <w:p w:rsidR="00EE2DF2" w:rsidRDefault="00EE2DF2" w:rsidP="00374323">
            <w:pPr>
              <w:pStyle w:val="CopticHangingVerse"/>
            </w:pPr>
            <w:r>
              <w:t>Ⲁⲣⲓⲡ̀ⲣⲉⲥⲃⲉⲩⲓⲛ ⲉ̀ϩ̀ⲣⲏⲓ ⲉ̀ϫⲱⲛ:</w:t>
            </w:r>
          </w:p>
          <w:p w:rsidR="00EE2DF2" w:rsidRDefault="00EE2DF2" w:rsidP="00374323">
            <w:pPr>
              <w:pStyle w:val="CopticHangingVerse"/>
            </w:pPr>
            <w:r>
              <w:t>ⲛⲓⲟⲩⲏⲃ ⲛ̀ⲧⲉ ϯⲙⲉⲑⲙⲏⲓ:</w:t>
            </w:r>
          </w:p>
          <w:p w:rsidR="00EE2DF2" w:rsidRDefault="00EE2DF2" w:rsidP="00374323">
            <w:pPr>
              <w:pStyle w:val="CopticHangingVerse"/>
            </w:pPr>
            <w:r>
              <w:t>ⲡⲓϫⲟⲩⲧ ϥ̀ⲧⲟⲩ ⲙ̀ⲡ̀ⲣⲉⲥⲃⲩⲧⲉⲣⲟⲥ:</w:t>
            </w:r>
          </w:p>
          <w:p w:rsidR="00EE2DF2" w:rsidRDefault="00EE2DF2" w:rsidP="00374323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EE2DF2" w:rsidRDefault="00EE2DF2" w:rsidP="00511A3D">
            <w:r>
              <w:t>Intercede on our behalf,</w:t>
            </w:r>
          </w:p>
          <w:p w:rsidR="00EE2DF2" w:rsidRDefault="00EE2DF2" w:rsidP="00511A3D">
            <w:r>
              <w:t>The priests of the Truth,</w:t>
            </w:r>
          </w:p>
          <w:p w:rsidR="00EE2DF2" w:rsidRDefault="00EE2DF2" w:rsidP="00511A3D">
            <w:r>
              <w:t>The twenty four presbyters,</w:t>
            </w:r>
          </w:p>
          <w:p w:rsidR="00EE2DF2" w:rsidRDefault="00EE2DF2" w:rsidP="00511A3D">
            <w:r>
              <w:t>That He may forgive us our sins.</w:t>
            </w:r>
          </w:p>
        </w:tc>
        <w:tc>
          <w:tcPr>
            <w:tcW w:w="1255" w:type="pct"/>
          </w:tcPr>
          <w:p w:rsidR="00EE2DF2" w:rsidRDefault="00B77AF8" w:rsidP="00374323">
            <w:pPr>
              <w:pStyle w:val="EngHangEnd"/>
            </w:pPr>
            <w:r>
              <w:t>Intercede on our behalf,</w:t>
            </w:r>
          </w:p>
          <w:p w:rsidR="00B77AF8" w:rsidRDefault="00B77AF8" w:rsidP="00374323">
            <w:pPr>
              <w:pStyle w:val="EngHangEnd"/>
            </w:pPr>
            <w:r>
              <w:t>O priests of the Truth,</w:t>
            </w:r>
          </w:p>
          <w:p w:rsidR="00B77AF8" w:rsidRDefault="00B77AF8" w:rsidP="00374323">
            <w:pPr>
              <w:pStyle w:val="EngHangEnd"/>
            </w:pPr>
            <w:r>
              <w:t>The Twenty-Four Presbyters,</w:t>
            </w:r>
          </w:p>
          <w:p w:rsidR="00B77AF8" w:rsidRDefault="00B77AF8" w:rsidP="00374323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EE2DF2" w:rsidRPr="004764BD" w:rsidRDefault="00EE2DF2" w:rsidP="00A372E6">
            <w:pPr>
              <w:pStyle w:val="EngHang"/>
            </w:pPr>
            <w:r w:rsidRPr="004764BD">
              <w:t>Intercede on our behalf,</w:t>
            </w:r>
          </w:p>
          <w:p w:rsidR="00EE2DF2" w:rsidRPr="004764BD" w:rsidRDefault="00EE2DF2" w:rsidP="00A372E6">
            <w:pPr>
              <w:pStyle w:val="EngHang"/>
            </w:pPr>
            <w:r w:rsidRPr="004764BD">
              <w:t>O priests of the Truth,</w:t>
            </w:r>
          </w:p>
          <w:p w:rsidR="00EE2DF2" w:rsidRPr="004764BD" w:rsidRDefault="00EE2DF2" w:rsidP="00A372E6">
            <w:pPr>
              <w:pStyle w:val="EngHang"/>
            </w:pPr>
            <w:r w:rsidRPr="004764BD">
              <w:t>The Twenty-Four Presbyters,</w:t>
            </w:r>
          </w:p>
          <w:p w:rsidR="00EE2DF2" w:rsidRDefault="00EE2DF2" w:rsidP="00A372E6">
            <w:pPr>
              <w:pStyle w:val="EngHangEnd"/>
            </w:pPr>
            <w:r w:rsidRPr="004764BD">
              <w:t>That He may forgive us our sins.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1C6" w:rsidRDefault="000831C6" w:rsidP="00E83857">
      <w:pPr>
        <w:spacing w:after="0" w:line="240" w:lineRule="auto"/>
      </w:pPr>
      <w:r>
        <w:separator/>
      </w:r>
    </w:p>
  </w:endnote>
  <w:endnote w:type="continuationSeparator" w:id="0">
    <w:p w:rsidR="000831C6" w:rsidRDefault="000831C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1C6" w:rsidRDefault="000831C6" w:rsidP="00E83857">
      <w:pPr>
        <w:spacing w:after="0" w:line="240" w:lineRule="auto"/>
      </w:pPr>
      <w:r>
        <w:separator/>
      </w:r>
    </w:p>
  </w:footnote>
  <w:footnote w:type="continuationSeparator" w:id="0">
    <w:p w:rsidR="000831C6" w:rsidRDefault="000831C6" w:rsidP="00E83857">
      <w:pPr>
        <w:spacing w:after="0" w:line="240" w:lineRule="auto"/>
      </w:pPr>
      <w:r>
        <w:continuationSeparator/>
      </w:r>
    </w:p>
  </w:footnote>
  <w:footnote w:id="1">
    <w:p w:rsidR="00B77AF8" w:rsidRDefault="00B77AF8">
      <w:pPr>
        <w:pStyle w:val="FootnoteText"/>
      </w:pPr>
      <w:r>
        <w:rPr>
          <w:rStyle w:val="FootnoteReference"/>
        </w:rPr>
        <w:footnoteRef/>
      </w:r>
      <w:r>
        <w:t xml:space="preserve"> Rev 4:4</w:t>
      </w:r>
    </w:p>
  </w:footnote>
  <w:footnote w:id="2">
    <w:p w:rsidR="00EE2DF2" w:rsidRDefault="00EE2DF2">
      <w:pPr>
        <w:pStyle w:val="footnote"/>
        <w:rPr>
          <w:ins w:id="1" w:author="Brett Slote" w:date="2011-07-19T16:17:00Z"/>
        </w:rPr>
        <w:pPrChange w:id="2" w:author="Brett Slote" w:date="2011-07-21T19:56:00Z">
          <w:pPr>
            <w:pStyle w:val="FootnoteText"/>
          </w:pPr>
        </w:pPrChange>
      </w:pPr>
      <w:ins w:id="3" w:author="Brett Slote" w:date="2011-07-19T16:17:00Z">
        <w:r>
          <w:rPr>
            <w:rStyle w:val="FootnoteReference"/>
          </w:rPr>
          <w:footnoteRef/>
        </w:r>
        <w:r>
          <w:t xml:space="preserve"> Revelation 4:4</w:t>
        </w:r>
      </w:ins>
    </w:p>
  </w:footnote>
  <w:footnote w:id="3">
    <w:p w:rsidR="00B77AF8" w:rsidRDefault="00B77AF8">
      <w:pPr>
        <w:pStyle w:val="FootnoteText"/>
      </w:pPr>
      <w:r>
        <w:rPr>
          <w:rStyle w:val="FootnoteReference"/>
        </w:rPr>
        <w:footnoteRef/>
      </w:r>
      <w:r>
        <w:t xml:space="preserve"> Rev 5:8</w:t>
      </w:r>
    </w:p>
  </w:footnote>
  <w:footnote w:id="4">
    <w:p w:rsidR="00EE2DF2" w:rsidRDefault="00EE2DF2">
      <w:pPr>
        <w:pStyle w:val="footnote"/>
        <w:rPr>
          <w:ins w:id="4" w:author="Brett Slote" w:date="2011-07-19T16:17:00Z"/>
        </w:rPr>
        <w:pPrChange w:id="5" w:author="Brett Slote" w:date="2011-07-21T19:56:00Z">
          <w:pPr>
            <w:pStyle w:val="FootnoteText"/>
          </w:pPr>
        </w:pPrChange>
      </w:pPr>
      <w:ins w:id="6" w:author="Brett Slote" w:date="2011-07-19T16:17:00Z">
        <w:r>
          <w:rPr>
            <w:rStyle w:val="FootnoteReference"/>
          </w:rPr>
          <w:footnoteRef/>
        </w:r>
        <w:r>
          <w:t xml:space="preserve"> Revelation 5:8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B2DCF"/>
    <w:rsid w:val="000D698E"/>
    <w:rsid w:val="00100F91"/>
    <w:rsid w:val="00112FB6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77E3"/>
    <w:rsid w:val="002D0B02"/>
    <w:rsid w:val="002E4A87"/>
    <w:rsid w:val="002E6D57"/>
    <w:rsid w:val="002F2EE6"/>
    <w:rsid w:val="00306803"/>
    <w:rsid w:val="00312541"/>
    <w:rsid w:val="00313BB6"/>
    <w:rsid w:val="00355077"/>
    <w:rsid w:val="00382046"/>
    <w:rsid w:val="00384F62"/>
    <w:rsid w:val="00394F55"/>
    <w:rsid w:val="003B535C"/>
    <w:rsid w:val="003F06FB"/>
    <w:rsid w:val="004653B5"/>
    <w:rsid w:val="004B35B0"/>
    <w:rsid w:val="004C621E"/>
    <w:rsid w:val="004D29FE"/>
    <w:rsid w:val="004E6C33"/>
    <w:rsid w:val="00511A3D"/>
    <w:rsid w:val="005461E1"/>
    <w:rsid w:val="005542DF"/>
    <w:rsid w:val="005676A1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16C4C"/>
    <w:rsid w:val="00633049"/>
    <w:rsid w:val="00643221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604FB"/>
    <w:rsid w:val="00971AD9"/>
    <w:rsid w:val="0097766E"/>
    <w:rsid w:val="009841F8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A6660"/>
    <w:rsid w:val="00CB1FB2"/>
    <w:rsid w:val="00CD3E11"/>
    <w:rsid w:val="00CE4C0A"/>
    <w:rsid w:val="00CF22D0"/>
    <w:rsid w:val="00D03325"/>
    <w:rsid w:val="00D03418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F35C36"/>
    <w:rsid w:val="00F75D42"/>
    <w:rsid w:val="00F77515"/>
    <w:rsid w:val="00F87FF5"/>
    <w:rsid w:val="00F96819"/>
    <w:rsid w:val="00FA0A01"/>
    <w:rsid w:val="00FB77A0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AFC12-5D4F-4662-BC33-FEEFE40F7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61</cp:revision>
  <dcterms:created xsi:type="dcterms:W3CDTF">2014-11-04T15:28:00Z</dcterms:created>
  <dcterms:modified xsi:type="dcterms:W3CDTF">2015-08-28T13:13:00Z</dcterms:modified>
</cp:coreProperties>
</file>