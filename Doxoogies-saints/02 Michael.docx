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C41BB0" w:rsidP="00C41BB0">
            <w:pPr>
              <w:tabs>
                <w:tab w:val="left" w:pos="912"/>
              </w:tabs>
            </w:pPr>
            <w:r>
              <w:t>AAP</w:t>
            </w:r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bookmarkStart w:id="0" w:name="_GoBack" w:colFirst="2" w:colLast="2"/>
            <w:r>
              <w:t>Ⲙⲓⲭⲁⲏⲗ ⲡ̀ⲁⲣⲭⲱⲛ ⲛ̀ⲛⲁ ⲛⲓⲫⲏⲟⲩⲓ̀:</w:t>
            </w:r>
          </w:p>
          <w:p w:rsidR="008F17D3" w:rsidRDefault="008F17D3" w:rsidP="00CA7732">
            <w:pPr>
              <w:pStyle w:val="CopticVersemulti-line"/>
            </w:pPr>
            <w:r>
              <w:t>ⲛ̀ⲑⲟϥ ⲉⲧⲟⲓ ⲛ̀ϣⲟⲣⲡ:</w:t>
            </w:r>
          </w:p>
          <w:p w:rsidR="008F17D3" w:rsidRDefault="008F17D3" w:rsidP="00CA7732">
            <w:pPr>
              <w:pStyle w:val="CopticVersemulti-line"/>
            </w:pPr>
            <w:r>
              <w:t>ϧⲉⲛ ⲛⲓⲧⲁⲝⲓⲥ ⲛ̀ⲁⲅⲅⲉⲗⲓⲕⲟⲛ:</w:t>
            </w:r>
          </w:p>
          <w:p w:rsidR="008F17D3" w:rsidRPr="00C35319" w:rsidRDefault="008F17D3" w:rsidP="00CA7732">
            <w:pPr>
              <w:pStyle w:val="CopticHangingVerse"/>
            </w:pPr>
            <w:r>
              <w:t>ⲉϥϣⲉⲙϣⲓ ⲙ̀ⲡⲉⲙ̀ⲑⲟ ⲙ̀Ⲡⲟ̄ⲥ̄.</w:t>
            </w:r>
          </w:p>
        </w:tc>
        <w:tc>
          <w:tcPr>
            <w:tcW w:w="1242" w:type="pct"/>
          </w:tcPr>
          <w:p w:rsidR="008F17D3" w:rsidRDefault="008F17D3" w:rsidP="000262EF">
            <w:r>
              <w:t>Michael, rule of the heavenly:</w:t>
            </w:r>
          </w:p>
          <w:p w:rsidR="008F17D3" w:rsidRDefault="008F17D3" w:rsidP="000262EF">
            <w:r>
              <w:t>He is the first:</w:t>
            </w:r>
          </w:p>
          <w:p w:rsidR="008F17D3" w:rsidRDefault="008F17D3" w:rsidP="000262EF">
            <w:r>
              <w:t>Among the angelic ranks:</w:t>
            </w:r>
          </w:p>
          <w:p w:rsidR="008F17D3" w:rsidRPr="00B87131" w:rsidRDefault="008F17D3" w:rsidP="000262EF">
            <w:r>
              <w:t>Serving before the Lord.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>
              <w:t>Michael, chief of the heavenly,</w:t>
            </w:r>
          </w:p>
          <w:p w:rsidR="008F17D3" w:rsidRPr="004764BD" w:rsidRDefault="008F17D3" w:rsidP="00CA7732">
            <w:pPr>
              <w:pStyle w:val="EngHang"/>
            </w:pPr>
            <w:r>
              <w:t>Is the foremost</w:t>
            </w:r>
          </w:p>
          <w:p w:rsidR="008F17D3" w:rsidRPr="004764BD" w:rsidRDefault="008F17D3" w:rsidP="00CA7732">
            <w:pPr>
              <w:pStyle w:val="EngHang"/>
            </w:pPr>
            <w:r>
              <w:t>Among</w:t>
            </w:r>
            <w:r w:rsidRPr="004764BD">
              <w:t xml:space="preserve"> the angelic orders,</w:t>
            </w:r>
          </w:p>
          <w:p w:rsidR="008F17D3" w:rsidRDefault="008F17D3" w:rsidP="00CA7732">
            <w:pPr>
              <w:pStyle w:val="EngHangEnd"/>
            </w:pPr>
            <w:r>
              <w:t>Serving</w:t>
            </w:r>
            <w:r w:rsidRPr="004764BD">
              <w:t xml:space="preserve"> </w:t>
            </w:r>
            <w:commentRangeStart w:id="1"/>
            <w:r w:rsidRPr="004764BD">
              <w:t xml:space="preserve">before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4764BD">
              <w:t>the Lord.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Michael, chief of the heavenly: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He is the first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In the angelic orders,</w:t>
            </w:r>
          </w:p>
          <w:p w:rsidR="008F17D3" w:rsidRDefault="008F17D3" w:rsidP="00CA7732">
            <w:pPr>
              <w:pStyle w:val="EngHangEnd"/>
            </w:pPr>
            <w:r w:rsidRPr="004764BD">
              <w:t>Ministering before the Lord.</w:t>
            </w:r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r>
              <w:t>Ϣⲁⲣⲉ Ⲫϯ ⲟⲩⲱⲣⲡ ⲛⲁⲛ:</w:t>
            </w:r>
          </w:p>
          <w:p w:rsidR="008F17D3" w:rsidRDefault="008F17D3" w:rsidP="00CA7732">
            <w:pPr>
              <w:pStyle w:val="CopticVersemulti-line"/>
            </w:pPr>
            <w:r>
              <w:t>ⲛ̀ⲛⲉϥⲛⲁⲓ ⲛⲉⲙ ⲛⲉϥⲙⲉⲧϣⲉⲛϩⲏⲧ:</w:t>
            </w:r>
          </w:p>
          <w:p w:rsidR="008F17D3" w:rsidRDefault="008F17D3" w:rsidP="00CA7732">
            <w:pPr>
              <w:pStyle w:val="CopticVersemulti-line"/>
            </w:pPr>
            <w:r>
              <w:t>ϩⲓⲧⲉⲛ ⲛⲓϯϩⲟ ⲛ̀ⲧⲉ Ⲙⲓⲭⲁⲏⲗ:</w:t>
            </w:r>
          </w:p>
          <w:p w:rsidR="008F17D3" w:rsidRDefault="008F17D3" w:rsidP="00CA7732">
            <w:pPr>
              <w:pStyle w:val="CopticHangingVerse"/>
            </w:pPr>
            <w:r>
              <w:t>ⲡⲓⲛⲓϣϯ ⲛ̀ⲁⲣⲭⲏⲁⲅⲅⲉⲗⲟⲥ.</w:t>
            </w:r>
          </w:p>
        </w:tc>
        <w:tc>
          <w:tcPr>
            <w:tcW w:w="1242" w:type="pct"/>
          </w:tcPr>
          <w:p w:rsidR="008F17D3" w:rsidRDefault="008F17D3" w:rsidP="000448AC">
            <w:r>
              <w:t>God sends unto us His mercy:</w:t>
            </w:r>
          </w:p>
          <w:p w:rsidR="008F17D3" w:rsidRDefault="008F17D3" w:rsidP="000448AC">
            <w:r>
              <w:t>And compassion:</w:t>
            </w:r>
          </w:p>
          <w:p w:rsidR="008F17D3" w:rsidRDefault="008F17D3" w:rsidP="000448AC">
            <w:r>
              <w:t>Through the supplications of Michael:</w:t>
            </w:r>
          </w:p>
          <w:p w:rsidR="008F17D3" w:rsidRDefault="008F17D3" w:rsidP="000448AC">
            <w:r>
              <w:t>The great archangel.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God sends us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His mercy and compassion,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Through the supplications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of Michael</w:t>
            </w:r>
            <w:r>
              <w:t>,</w:t>
            </w:r>
          </w:p>
          <w:p w:rsidR="008F17D3" w:rsidRDefault="008F17D3" w:rsidP="00CA7732">
            <w:pPr>
              <w:pStyle w:val="EngHangEnd"/>
            </w:pPr>
            <w:r w:rsidRPr="004764BD">
              <w:t>The great Archangel.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God sends to us,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His mercy and compassion,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Through the supplications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of Michael</w:t>
            </w:r>
          </w:p>
          <w:p w:rsidR="008F17D3" w:rsidRDefault="008F17D3" w:rsidP="00CA7732">
            <w:pPr>
              <w:pStyle w:val="EngHangEnd"/>
            </w:pPr>
            <w:r w:rsidRPr="004764BD">
              <w:t>The great Archangel.</w:t>
            </w:r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r>
              <w:t>Ϣⲁⲩϫⲱⲕ ⲉ̀ⲃⲟⲗ ⲛ̀ϫⲉ ⲛⲓⲕⲁⲣⲡⲟⲥ:</w:t>
            </w:r>
          </w:p>
          <w:p w:rsidR="008F17D3" w:rsidRDefault="008F17D3" w:rsidP="00CA7732">
            <w:pPr>
              <w:pStyle w:val="CopticVersemulti-line"/>
            </w:pPr>
            <w:r>
              <w:t>Ϩⲓⲧⲛⲉ ⲛⲉⲛⲧⲱⲃϩ ⲙ̀Ⲙⲓⲭⲁⲏⲗ:</w:t>
            </w:r>
          </w:p>
          <w:p w:rsidR="008F17D3" w:rsidRDefault="008F17D3" w:rsidP="00CA7732">
            <w:pPr>
              <w:pStyle w:val="CopticVersemulti-line"/>
            </w:pPr>
            <w:r>
              <w:t>Ϫⲉ ⲛ̀ⲑⲟϥ ⲉⲧϧⲉⲛⲧ ⲉ̀ϧⲟⲩⲛ Ⲫϯ:</w:t>
            </w:r>
          </w:p>
          <w:p w:rsidR="008F17D3" w:rsidRDefault="008F17D3" w:rsidP="00CA7732">
            <w:pPr>
              <w:pStyle w:val="CopticHangingVerse"/>
            </w:pPr>
            <w:r>
              <w:t>ⲉϥϯϩⲟ ⲉ̀ϩ̀ⲣⲏⲓ ⲉ̀ϫⲱⲛ.</w:t>
            </w:r>
          </w:p>
        </w:tc>
        <w:tc>
          <w:tcPr>
            <w:tcW w:w="1242" w:type="pct"/>
          </w:tcPr>
          <w:p w:rsidR="008F17D3" w:rsidRDefault="008F17D3" w:rsidP="00355077">
            <w:r>
              <w:t>The harvest is perfected:</w:t>
            </w:r>
          </w:p>
          <w:p w:rsidR="008F17D3" w:rsidRDefault="008F17D3" w:rsidP="00355077">
            <w:r>
              <w:t>Through the prayers of Michael:</w:t>
            </w:r>
          </w:p>
          <w:p w:rsidR="008F17D3" w:rsidRDefault="008F17D3" w:rsidP="00355077">
            <w:r>
              <w:t>For he is close to God,</w:t>
            </w:r>
          </w:p>
          <w:p w:rsidR="008F17D3" w:rsidRDefault="008F17D3" w:rsidP="00355077">
            <w:r>
              <w:t>Asking Him on our behalf.</w:t>
            </w:r>
          </w:p>
        </w:tc>
        <w:tc>
          <w:tcPr>
            <w:tcW w:w="1255" w:type="pct"/>
          </w:tcPr>
          <w:p w:rsidR="008F17D3" w:rsidRDefault="008F17D3" w:rsidP="00CA7732">
            <w:pPr>
              <w:pStyle w:val="EngHang"/>
            </w:pPr>
            <w:r w:rsidRPr="004764BD">
              <w:t>The harvest is ripe</w:t>
            </w:r>
            <w:r w:rsidRPr="004764BD">
              <w:rPr>
                <w:rStyle w:val="FootnoteReference"/>
              </w:rPr>
              <w:footnoteReference w:id="3"/>
            </w:r>
          </w:p>
          <w:p w:rsidR="008F17D3" w:rsidRPr="004764BD" w:rsidRDefault="008F17D3" w:rsidP="00CA7732">
            <w:pPr>
              <w:pStyle w:val="EngHang"/>
            </w:pPr>
            <w:r>
              <w:t>By</w:t>
            </w:r>
            <w:r>
              <w:t xml:space="preserve"> Michael’s prayers—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 xml:space="preserve">For he is near </w:t>
            </w:r>
            <w:r>
              <w:t>to</w:t>
            </w:r>
            <w:r w:rsidRPr="004764BD">
              <w:t xml:space="preserve"> God,</w:t>
            </w:r>
          </w:p>
          <w:p w:rsidR="008F17D3" w:rsidRDefault="008F17D3" w:rsidP="00CA7732">
            <w:pPr>
              <w:pStyle w:val="EngHangEnd"/>
            </w:pPr>
            <w:r w:rsidRPr="004764BD">
              <w:t>Asking Him on our behalf.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The harvest is ripe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Through Michael’s prayers,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For he is near unto God,</w:t>
            </w:r>
          </w:p>
          <w:p w:rsidR="008F17D3" w:rsidRDefault="008F17D3" w:rsidP="00CA7732">
            <w:pPr>
              <w:pStyle w:val="EngHangEnd"/>
            </w:pPr>
            <w:r w:rsidRPr="004764BD">
              <w:t>Asking Him on our behalf.</w:t>
            </w:r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r>
              <w:t>Ⲧⲁⲓⲟ̀ ⲛⲓⲃⲉⲛ ⲉⲑⲛⲁⲛⲉⲩ:</w:t>
            </w:r>
          </w:p>
          <w:p w:rsidR="008F17D3" w:rsidRDefault="008F17D3" w:rsidP="00CA7732">
            <w:pPr>
              <w:pStyle w:val="CopticVersemulti-line"/>
            </w:pPr>
            <w:r>
              <w:t>ⲛⲉⲙ ⲇⲱⲣⲟⲛ ⲛⲓⲃⲉⲛ ⲉⲧϫⲏⲕ ⲉ̀ⲃⲟⲗ:</w:t>
            </w:r>
          </w:p>
          <w:p w:rsidR="008F17D3" w:rsidRDefault="008F17D3" w:rsidP="00CA7732">
            <w:pPr>
              <w:pStyle w:val="CopticVersemulti-line"/>
            </w:pPr>
            <w:r>
              <w:t>ⲉⲩⲛⲏⲟⲩ ⲛⲁⲛ ⲉ̀ⲃⲟⲗ ⲙ̀ⲡ̀ϣⲱⲓ:</w:t>
            </w:r>
          </w:p>
          <w:p w:rsidR="008F17D3" w:rsidRDefault="008F17D3" w:rsidP="00CA7732">
            <w:pPr>
              <w:pStyle w:val="CopticHangingVerse"/>
            </w:pPr>
            <w:r>
              <w:t>ϩⲓⲧⲉⲛ Ⲫⲓⲱⲧ ⲛ̀ⲧⲉ ⲡⲓⲟⲩⲱⲓⲛⲓ.</w:t>
            </w:r>
          </w:p>
        </w:tc>
        <w:tc>
          <w:tcPr>
            <w:tcW w:w="1242" w:type="pct"/>
          </w:tcPr>
          <w:p w:rsidR="008F17D3" w:rsidRDefault="008F17D3" w:rsidP="00511A3D">
            <w:r>
              <w:t>All good honor:</w:t>
            </w:r>
          </w:p>
          <w:p w:rsidR="008F17D3" w:rsidRDefault="008F17D3" w:rsidP="00511A3D">
            <w:r>
              <w:t>And every perfect gift:</w:t>
            </w:r>
          </w:p>
          <w:p w:rsidR="008F17D3" w:rsidRDefault="008F17D3" w:rsidP="00511A3D">
            <w:r>
              <w:t>Comes to us from on high:</w:t>
            </w:r>
          </w:p>
          <w:p w:rsidR="008F17D3" w:rsidRDefault="008F17D3" w:rsidP="00511A3D">
            <w:r>
              <w:t>From the Father of lights.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Every good and perfect gift,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Is from above,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And comes down</w:t>
            </w:r>
          </w:p>
          <w:p w:rsidR="008F17D3" w:rsidRDefault="008F17D3" w:rsidP="00CA7732">
            <w:pPr>
              <w:pStyle w:val="EngHangEnd"/>
            </w:pPr>
            <w:r w:rsidRPr="004764BD">
              <w:t>From the Father of Lights.</w:t>
            </w:r>
            <w:r w:rsidRPr="004764BD">
              <w:rPr>
                <w:rStyle w:val="FootnoteReference"/>
              </w:rPr>
              <w:footnoteReference w:id="5"/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Every good and perfect gift,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Is from above,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And comes down</w:t>
            </w:r>
          </w:p>
          <w:p w:rsidR="008F17D3" w:rsidRDefault="008F17D3" w:rsidP="00CA7732">
            <w:pPr>
              <w:pStyle w:val="EngHangEnd"/>
            </w:pPr>
            <w:r w:rsidRPr="004764BD">
              <w:t>From the Father of Lights.</w:t>
            </w:r>
            <w:r w:rsidRPr="004764BD">
              <w:rPr>
                <w:rStyle w:val="FootnoteReference"/>
              </w:rPr>
              <w:footnoteReference w:id="6"/>
            </w:r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r>
              <w:t>Ⲙⲁⲣⲉⲛϩⲱⲥ ⲛ̀ⲧⲉⲛϯⲱ̀ⲟⲩ:</w:t>
            </w:r>
          </w:p>
          <w:p w:rsidR="008F17D3" w:rsidRDefault="008F17D3" w:rsidP="00CA7732">
            <w:pPr>
              <w:pStyle w:val="CopticVersemulti-line"/>
            </w:pPr>
            <w:r>
              <w:lastRenderedPageBreak/>
              <w:t>ⲛ̀ⲧⲉⲛⲟⲩⲱϣⲧ ⲛ̀Ϯⲧ̀ⲣⲓⲁⲥ ⲉ̄ⲑ̄ⲩ̄:</w:t>
            </w:r>
          </w:p>
          <w:p w:rsidR="008F17D3" w:rsidRDefault="008F17D3" w:rsidP="00CA7732">
            <w:pPr>
              <w:pStyle w:val="CopticVersemulti-line"/>
            </w:pPr>
            <w:r>
              <w:t>ⲉⲧⲟⲓ ⲛ̀ⲟ̀ⲙⲟⲟⲩⲥⲓⲟⲥ:</w:t>
            </w:r>
          </w:p>
          <w:p w:rsidR="008F17D3" w:rsidRDefault="008F17D3" w:rsidP="00CA7732">
            <w:pPr>
              <w:pStyle w:val="CopticHangingVerse"/>
            </w:pPr>
            <w:r>
              <w:t>ⲉⲑⲙⲏⲛ ⲉ̀ⲃⲟⲗ ϣⲁ ⲉ̀ⲛⲉϩ</w:t>
            </w:r>
          </w:p>
        </w:tc>
        <w:tc>
          <w:tcPr>
            <w:tcW w:w="1242" w:type="pct"/>
          </w:tcPr>
          <w:p w:rsidR="008F17D3" w:rsidRDefault="008F17D3" w:rsidP="002877E3">
            <w:r>
              <w:lastRenderedPageBreak/>
              <w:t>Let us praise and glorify:</w:t>
            </w:r>
          </w:p>
          <w:p w:rsidR="008F17D3" w:rsidRDefault="008F17D3" w:rsidP="002877E3">
            <w:r>
              <w:lastRenderedPageBreak/>
              <w:t>And worship the Holy Trinity:</w:t>
            </w:r>
          </w:p>
          <w:p w:rsidR="008F17D3" w:rsidRDefault="008F17D3" w:rsidP="002877E3">
            <w:r>
              <w:t>One in essence:</w:t>
            </w:r>
          </w:p>
          <w:p w:rsidR="008F17D3" w:rsidRPr="00074078" w:rsidRDefault="008F17D3" w:rsidP="002877E3">
            <w:r>
              <w:t xml:space="preserve">Who abides </w:t>
            </w:r>
            <w:proofErr w:type="gramStart"/>
            <w:r>
              <w:t>forever.</w:t>
            </w:r>
            <w:proofErr w:type="gramEnd"/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>
              <w:lastRenderedPageBreak/>
              <w:t xml:space="preserve">Let us praise, </w:t>
            </w:r>
            <w:r w:rsidRPr="004764BD">
              <w:t>glorify</w:t>
            </w:r>
            <w:r>
              <w:t>,</w:t>
            </w:r>
          </w:p>
          <w:p w:rsidR="008F17D3" w:rsidRPr="004764BD" w:rsidRDefault="008F17D3" w:rsidP="00CA7732">
            <w:pPr>
              <w:pStyle w:val="EngHang"/>
            </w:pPr>
            <w:r>
              <w:lastRenderedPageBreak/>
              <w:t>And worship the Holy Trinity—</w:t>
            </w:r>
          </w:p>
          <w:p w:rsidR="008F17D3" w:rsidRPr="004764BD" w:rsidRDefault="008F17D3" w:rsidP="00CA7732">
            <w:pPr>
              <w:pStyle w:val="EngHang"/>
            </w:pPr>
            <w:r>
              <w:t>One in essence—</w:t>
            </w:r>
          </w:p>
          <w:p w:rsidR="008F17D3" w:rsidRDefault="008F17D3" w:rsidP="00CA7732">
            <w:pPr>
              <w:pStyle w:val="EngHangEnd"/>
            </w:pPr>
            <w:r w:rsidRPr="004764BD">
              <w:t xml:space="preserve">Who endures </w:t>
            </w:r>
            <w:proofErr w:type="gramStart"/>
            <w:r w:rsidRPr="004764BD">
              <w:t>forever.</w:t>
            </w:r>
            <w:proofErr w:type="gramEnd"/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lastRenderedPageBreak/>
              <w:t>Let us praise and glorify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lastRenderedPageBreak/>
              <w:t>And worship the Holy Trinity: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One in essence:</w:t>
            </w:r>
          </w:p>
          <w:p w:rsidR="008F17D3" w:rsidRDefault="008F17D3" w:rsidP="00CA7732">
            <w:pPr>
              <w:pStyle w:val="EngHangEnd"/>
            </w:pPr>
            <w:r w:rsidRPr="004764BD">
              <w:t xml:space="preserve">Who endures </w:t>
            </w:r>
            <w:proofErr w:type="gramStart"/>
            <w:r w:rsidRPr="004764BD">
              <w:t>forever.</w:t>
            </w:r>
            <w:proofErr w:type="gramEnd"/>
          </w:p>
        </w:tc>
      </w:tr>
      <w:tr w:rsidR="008F17D3" w:rsidTr="00C2621F">
        <w:tc>
          <w:tcPr>
            <w:tcW w:w="1248" w:type="pct"/>
          </w:tcPr>
          <w:p w:rsidR="008F17D3" w:rsidRDefault="008F17D3" w:rsidP="00CA7732">
            <w:pPr>
              <w:pStyle w:val="CopticVersemulti-line"/>
            </w:pPr>
            <w:r>
              <w:lastRenderedPageBreak/>
              <w:t>Ⲁⲣⲓⲡ̀ⲣⲉⲥⲃⲉⲩⲓⲛ ⲉ̀ϩ̀ⲣⲏⲓ ⲉ̀ϫⲱⲛ:</w:t>
            </w:r>
          </w:p>
          <w:p w:rsidR="008F17D3" w:rsidRDefault="008F17D3" w:rsidP="00CA7732">
            <w:pPr>
              <w:pStyle w:val="CopticVersemulti-line"/>
            </w:pPr>
            <w:r>
              <w:t>ⲱ̀ ⲡⲓⲁⲣⲭⲏⲁⲅⲅⲉⲗⲟⲥ ⲉ̄ⲑ̄ⲩ̄:</w:t>
            </w:r>
          </w:p>
          <w:p w:rsidR="008F17D3" w:rsidRDefault="008F17D3" w:rsidP="00CA7732">
            <w:pPr>
              <w:pStyle w:val="CopticVersemulti-line"/>
            </w:pPr>
            <w:r>
              <w:t>Ⲙⲓⲭⲁⲏⲗ ⲡ̀ⲁⲣⲭⲱⲛ ⲛ̀ⲛⲁ ⲛⲓⲫⲏⲟⲩⲓ̀:</w:t>
            </w:r>
          </w:p>
          <w:p w:rsidR="008F17D3" w:rsidRDefault="008F17D3" w:rsidP="00CA773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8F17D3" w:rsidRDefault="008F17D3" w:rsidP="00511A3D">
            <w:r>
              <w:t>Intercede on our behalf:</w:t>
            </w:r>
          </w:p>
          <w:p w:rsidR="008F17D3" w:rsidRDefault="008F17D3" w:rsidP="00511A3D">
            <w:r>
              <w:t>O holy archangel:</w:t>
            </w:r>
          </w:p>
          <w:p w:rsidR="008F17D3" w:rsidRDefault="008F17D3" w:rsidP="00511A3D">
            <w:r>
              <w:t xml:space="preserve">Michael, head of the </w:t>
            </w:r>
            <w:proofErr w:type="spellStart"/>
            <w:r>
              <w:t>heavenlies</w:t>
            </w:r>
            <w:proofErr w:type="spellEnd"/>
            <w:r>
              <w:t>:</w:t>
            </w:r>
          </w:p>
          <w:p w:rsidR="008F17D3" w:rsidRDefault="008F17D3" w:rsidP="00511A3D">
            <w:r>
              <w:t>That He may forgive us our sins.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Intercede on our behalf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O Holy archangel,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Michael, Chief of the Heavenly</w:t>
            </w:r>
            <w:r>
              <w:t>,</w:t>
            </w:r>
          </w:p>
          <w:p w:rsidR="008F17D3" w:rsidRDefault="008F17D3" w:rsidP="00CA7732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  <w:tc>
          <w:tcPr>
            <w:tcW w:w="1255" w:type="pct"/>
          </w:tcPr>
          <w:p w:rsidR="008F17D3" w:rsidRPr="004764BD" w:rsidRDefault="008F17D3" w:rsidP="00CA7732">
            <w:pPr>
              <w:pStyle w:val="EngHang"/>
            </w:pPr>
            <w:r w:rsidRPr="004764BD">
              <w:t>Intercede on our behalf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O Holy archangel,</w:t>
            </w:r>
          </w:p>
          <w:p w:rsidR="008F17D3" w:rsidRPr="004764BD" w:rsidRDefault="008F17D3" w:rsidP="00CA7732">
            <w:pPr>
              <w:pStyle w:val="EngHang"/>
            </w:pPr>
            <w:r w:rsidRPr="004764BD">
              <w:t>Michael, Chief of the Heavenly</w:t>
            </w:r>
          </w:p>
          <w:p w:rsidR="008F17D3" w:rsidRDefault="008F17D3" w:rsidP="00CA7732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6T08:52:00Z" w:initials="WU">
    <w:p w:rsidR="008F17D3" w:rsidRDefault="008F17D3">
      <w:pPr>
        <w:pStyle w:val="CommentText"/>
      </w:pPr>
      <w:r>
        <w:rPr>
          <w:rStyle w:val="CommentReference"/>
        </w:rPr>
        <w:annotationRef/>
      </w:r>
      <w:r>
        <w:t>Serving the Lord, or serving before the Lord?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60E" w:rsidRDefault="00D0160E" w:rsidP="00E83857">
      <w:pPr>
        <w:spacing w:after="0" w:line="240" w:lineRule="auto"/>
      </w:pPr>
      <w:r>
        <w:separator/>
      </w:r>
    </w:p>
  </w:endnote>
  <w:endnote w:type="continuationSeparator" w:id="0">
    <w:p w:rsidR="00D0160E" w:rsidRDefault="00D0160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iou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60E" w:rsidRDefault="00D0160E" w:rsidP="00E83857">
      <w:pPr>
        <w:spacing w:after="0" w:line="240" w:lineRule="auto"/>
      </w:pPr>
      <w:r>
        <w:separator/>
      </w:r>
    </w:p>
  </w:footnote>
  <w:footnote w:type="continuationSeparator" w:id="0">
    <w:p w:rsidR="00D0160E" w:rsidRDefault="00D0160E" w:rsidP="00E83857">
      <w:pPr>
        <w:spacing w:after="0" w:line="240" w:lineRule="auto"/>
      </w:pPr>
      <w:r>
        <w:continuationSeparator/>
      </w:r>
    </w:p>
  </w:footnote>
  <w:footnote w:id="1">
    <w:p w:rsidR="008F17D3" w:rsidRDefault="008F17D3" w:rsidP="00104A9B">
      <w:pPr>
        <w:pStyle w:val="FootnoteText"/>
        <w:rPr>
          <w:ins w:id="2" w:author="Brett Slote" w:date="2011-07-19T15:43:00Z"/>
        </w:rPr>
      </w:pPr>
      <w:ins w:id="3" w:author="Brett Slote" w:date="2011-07-19T15:43:00Z">
        <w:r>
          <w:rPr>
            <w:rStyle w:val="FootnoteReference"/>
          </w:rPr>
          <w:footnoteRef/>
        </w:r>
        <w:r>
          <w:t xml:space="preserve"> or supplications/intercessions</w:t>
        </w:r>
      </w:ins>
    </w:p>
  </w:footnote>
  <w:footnote w:id="2">
    <w:p w:rsidR="008F17D3" w:rsidRDefault="008F17D3" w:rsidP="00104A9B">
      <w:pPr>
        <w:pStyle w:val="FootnoteText"/>
        <w:rPr>
          <w:ins w:id="4" w:author="Brett Slote" w:date="2011-07-19T15:43:00Z"/>
        </w:rPr>
      </w:pPr>
      <w:ins w:id="5" w:author="Brett Slote" w:date="2011-07-19T15:43:00Z">
        <w:r>
          <w:rPr>
            <w:rStyle w:val="FootnoteReference"/>
          </w:rPr>
          <w:footnoteRef/>
        </w:r>
        <w:r>
          <w:t xml:space="preserve"> or supplications/intercessions</w:t>
        </w:r>
      </w:ins>
    </w:p>
  </w:footnote>
  <w:footnote w:id="3">
    <w:p w:rsidR="008F17D3" w:rsidRDefault="008F17D3">
      <w:pPr>
        <w:pStyle w:val="footnote"/>
        <w:rPr>
          <w:ins w:id="6" w:author="Brett Slote" w:date="2011-07-19T15:43:00Z"/>
        </w:rPr>
        <w:pPrChange w:id="7" w:author="Brett Slote" w:date="2011-07-21T19:56:00Z">
          <w:pPr>
            <w:pStyle w:val="FootnoteText"/>
          </w:pPr>
        </w:pPrChange>
      </w:pPr>
      <w:ins w:id="8" w:author="Brett Slote" w:date="2011-07-19T15:43:00Z">
        <w:r>
          <w:rPr>
            <w:rStyle w:val="FootnoteReference"/>
          </w:rPr>
          <w:footnoteRef/>
        </w:r>
        <w:r>
          <w:t xml:space="preserve"> Joel 3:13 – but I’m trying to remember something that says “the harvest is full and the wheat plentiful”</w:t>
        </w:r>
      </w:ins>
    </w:p>
  </w:footnote>
  <w:footnote w:id="4">
    <w:p w:rsidR="008F17D3" w:rsidRDefault="008F17D3">
      <w:pPr>
        <w:pStyle w:val="footnote"/>
        <w:rPr>
          <w:ins w:id="9" w:author="Brett Slote" w:date="2011-07-19T15:43:00Z"/>
        </w:rPr>
        <w:pPrChange w:id="10" w:author="Brett Slote" w:date="2011-07-21T19:56:00Z">
          <w:pPr>
            <w:pStyle w:val="FootnoteText"/>
          </w:pPr>
        </w:pPrChange>
      </w:pPr>
      <w:ins w:id="11" w:author="Brett Slote" w:date="2011-07-19T15:43:00Z">
        <w:r>
          <w:rPr>
            <w:rStyle w:val="FootnoteReference"/>
          </w:rPr>
          <w:footnoteRef/>
        </w:r>
        <w:r>
          <w:t xml:space="preserve"> Joel 3:13 – but I’m trying to remember something that says “the harvest is full and the wheat plentiful”</w:t>
        </w:r>
      </w:ins>
    </w:p>
  </w:footnote>
  <w:footnote w:id="5">
    <w:p w:rsidR="008F17D3" w:rsidRDefault="008F17D3">
      <w:pPr>
        <w:pStyle w:val="footnote"/>
        <w:rPr>
          <w:ins w:id="12" w:author="Brett Slote" w:date="2011-07-19T15:43:00Z"/>
          <w:rFonts w:ascii="Antonious" w:hAnsi="Antonious" w:cs="Antonious"/>
        </w:rPr>
        <w:pPrChange w:id="13" w:author="Brett Slote" w:date="2011-07-21T19:56:00Z">
          <w:pPr>
            <w:widowControl w:val="0"/>
            <w:autoSpaceDE w:val="0"/>
            <w:autoSpaceDN w:val="0"/>
            <w:adjustRightInd w:val="0"/>
          </w:pPr>
        </w:pPrChange>
      </w:pPr>
      <w:ins w:id="14" w:author="Brett Slote" w:date="2011-07-19T15:43:00Z">
        <w:r>
          <w:rPr>
            <w:rStyle w:val="FootnoteReference"/>
          </w:rPr>
          <w:footnoteRef/>
        </w:r>
        <w:r>
          <w:t xml:space="preserve"> James 1:17: </w:t>
        </w:r>
        <w:proofErr w:type="spellStart"/>
        <w:r>
          <w:rPr>
            <w:rFonts w:ascii="Antonious" w:hAnsi="Antonious" w:cs="Antonious"/>
          </w:rPr>
          <w:t>taio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niben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eynaneu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nem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dwron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niben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etj</w:t>
        </w:r>
        <w:proofErr w:type="spellEnd"/>
        <w:r>
          <w:rPr>
            <w:rFonts w:ascii="Antonious" w:hAnsi="Antonious" w:cs="Antonious"/>
          </w:rPr>
          <w:t xml:space="preserve">/k </w:t>
        </w:r>
        <w:proofErr w:type="spellStart"/>
        <w:r>
          <w:rPr>
            <w:rFonts w:ascii="Antonious" w:hAnsi="Antonious" w:cs="Antonious"/>
          </w:rPr>
          <w:t>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hanebol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mpswi</w:t>
        </w:r>
        <w:proofErr w:type="spellEnd"/>
        <w:r>
          <w:rPr>
            <w:rFonts w:ascii="Antonious" w:hAnsi="Antonious" w:cs="Antonious"/>
          </w:rPr>
          <w:t xml:space="preserve"> ne </w:t>
        </w:r>
        <w:proofErr w:type="spellStart"/>
        <w:r>
          <w:rPr>
            <w:rFonts w:ascii="Antonious" w:hAnsi="Antonious" w:cs="Antonious"/>
          </w:rPr>
          <w:t>eun</w:t>
        </w:r>
        <w:proofErr w:type="spellEnd"/>
        <w:r>
          <w:rPr>
            <w:rFonts w:ascii="Antonious" w:hAnsi="Antonious" w:cs="Antonious"/>
          </w:rPr>
          <w:t>/</w:t>
        </w:r>
        <w:proofErr w:type="spellStart"/>
        <w:r>
          <w:rPr>
            <w:rFonts w:ascii="Antonious" w:hAnsi="Antonious" w:cs="Antonious"/>
          </w:rPr>
          <w:t>ou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epec</w:t>
        </w:r>
        <w:proofErr w:type="spellEnd"/>
        <w:r>
          <w:rPr>
            <w:rFonts w:ascii="Antonious" w:hAnsi="Antonious" w:cs="Antonious"/>
          </w:rPr>
          <w:t xml:space="preserve">/t </w:t>
        </w:r>
        <w:proofErr w:type="spellStart"/>
        <w:r>
          <w:rPr>
            <w:rFonts w:ascii="Antonious" w:hAnsi="Antonious" w:cs="Antonious"/>
          </w:rPr>
          <w:t>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hiten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viwt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nte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niouwini</w:t>
        </w:r>
        <w:proofErr w:type="spellEnd"/>
        <w:r>
          <w:rPr>
            <w:rFonts w:ascii="Antonious" w:hAnsi="Antonious" w:cs="Antonious"/>
          </w:rPr>
          <w:t xml:space="preserve"> </w:t>
        </w:r>
      </w:ins>
    </w:p>
  </w:footnote>
  <w:footnote w:id="6">
    <w:p w:rsidR="008F17D3" w:rsidRDefault="008F17D3">
      <w:pPr>
        <w:pStyle w:val="footnote"/>
        <w:rPr>
          <w:ins w:id="15" w:author="Brett Slote" w:date="2011-07-19T15:43:00Z"/>
          <w:rFonts w:ascii="Antonious" w:hAnsi="Antonious" w:cs="Antonious"/>
        </w:rPr>
        <w:pPrChange w:id="16" w:author="Brett Slote" w:date="2011-07-21T19:56:00Z">
          <w:pPr>
            <w:widowControl w:val="0"/>
            <w:autoSpaceDE w:val="0"/>
            <w:autoSpaceDN w:val="0"/>
            <w:adjustRightInd w:val="0"/>
          </w:pPr>
        </w:pPrChange>
      </w:pPr>
      <w:ins w:id="17" w:author="Brett Slote" w:date="2011-07-19T15:43:00Z">
        <w:r>
          <w:rPr>
            <w:rStyle w:val="FootnoteReference"/>
          </w:rPr>
          <w:footnoteRef/>
        </w:r>
        <w:r>
          <w:t xml:space="preserve"> James 1:17: </w:t>
        </w:r>
        <w:proofErr w:type="spellStart"/>
        <w:r>
          <w:rPr>
            <w:rFonts w:ascii="Antonious" w:hAnsi="Antonious" w:cs="Antonious"/>
          </w:rPr>
          <w:t>taio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niben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eynaneu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nem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dwron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niben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etj</w:t>
        </w:r>
        <w:proofErr w:type="spellEnd"/>
        <w:r>
          <w:rPr>
            <w:rFonts w:ascii="Antonious" w:hAnsi="Antonious" w:cs="Antonious"/>
          </w:rPr>
          <w:t xml:space="preserve">/k </w:t>
        </w:r>
        <w:proofErr w:type="spellStart"/>
        <w:r>
          <w:rPr>
            <w:rFonts w:ascii="Antonious" w:hAnsi="Antonious" w:cs="Antonious"/>
          </w:rPr>
          <w:t>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hanebol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mpswi</w:t>
        </w:r>
        <w:proofErr w:type="spellEnd"/>
        <w:r>
          <w:rPr>
            <w:rFonts w:ascii="Antonious" w:hAnsi="Antonious" w:cs="Antonious"/>
          </w:rPr>
          <w:t xml:space="preserve"> ne </w:t>
        </w:r>
        <w:proofErr w:type="spellStart"/>
        <w:r>
          <w:rPr>
            <w:rFonts w:ascii="Antonious" w:hAnsi="Antonious" w:cs="Antonious"/>
          </w:rPr>
          <w:t>eun</w:t>
        </w:r>
        <w:proofErr w:type="spellEnd"/>
        <w:r>
          <w:rPr>
            <w:rFonts w:ascii="Antonious" w:hAnsi="Antonious" w:cs="Antonious"/>
          </w:rPr>
          <w:t>/</w:t>
        </w:r>
        <w:proofErr w:type="spellStart"/>
        <w:r>
          <w:rPr>
            <w:rFonts w:ascii="Antonious" w:hAnsi="Antonious" w:cs="Antonious"/>
          </w:rPr>
          <w:t>ou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epec</w:t>
        </w:r>
        <w:proofErr w:type="spellEnd"/>
        <w:r>
          <w:rPr>
            <w:rFonts w:ascii="Antonious" w:hAnsi="Antonious" w:cs="Antonious"/>
          </w:rPr>
          <w:t xml:space="preserve">/t </w:t>
        </w:r>
        <w:proofErr w:type="spellStart"/>
        <w:r>
          <w:rPr>
            <w:rFonts w:ascii="Antonious" w:hAnsi="Antonious" w:cs="Antonious"/>
          </w:rPr>
          <w:t>ebol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hiten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viwt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nte</w:t>
        </w:r>
        <w:proofErr w:type="spellEnd"/>
        <w:r>
          <w:rPr>
            <w:rFonts w:ascii="Antonious" w:hAnsi="Antonious" w:cs="Antonious"/>
          </w:rPr>
          <w:t xml:space="preserve"> </w:t>
        </w:r>
        <w:proofErr w:type="spellStart"/>
        <w:r>
          <w:rPr>
            <w:rFonts w:ascii="Antonious" w:hAnsi="Antonious" w:cs="Antonious"/>
          </w:rPr>
          <w:t>niouwini</w:t>
        </w:r>
        <w:proofErr w:type="spellEnd"/>
        <w:r>
          <w:rPr>
            <w:rFonts w:ascii="Antonious" w:hAnsi="Antonious" w:cs="Antonious"/>
          </w:rPr>
          <w:t xml:space="preserve"> 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A3B5C"/>
    <w:rsid w:val="004B35B0"/>
    <w:rsid w:val="004C621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17D3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1BB0"/>
    <w:rsid w:val="00C4728D"/>
    <w:rsid w:val="00C87221"/>
    <w:rsid w:val="00CA6660"/>
    <w:rsid w:val="00CB1FB2"/>
    <w:rsid w:val="00CD3E11"/>
    <w:rsid w:val="00CE4C0A"/>
    <w:rsid w:val="00CF22D0"/>
    <w:rsid w:val="00D0160E"/>
    <w:rsid w:val="00D03325"/>
    <w:rsid w:val="00D03418"/>
    <w:rsid w:val="00D2777A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C41BB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41BB0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1BB0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41B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1BB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E3FFB-CF98-477F-B3C2-5002C35D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2014-11-04T15:28:00Z</dcterms:created>
  <dcterms:modified xsi:type="dcterms:W3CDTF">2015-08-26T12:52:00Z</dcterms:modified>
</cp:coreProperties>
</file>